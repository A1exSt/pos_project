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F6" w:rsidRDefault="00367BF6"/>
    <w:p w:rsidR="00B8631D" w:rsidRDefault="00B8631D"/>
    <w:p w:rsidR="00B8631D" w:rsidRDefault="00B8631D"/>
    <w:p w:rsidR="00B8631D" w:rsidRDefault="00B8631D"/>
    <w:p w:rsidR="00B8631D" w:rsidRDefault="00B8631D"/>
    <w:p w:rsidR="00B8631D" w:rsidRDefault="00B8631D"/>
    <w:p w:rsidR="00B8631D" w:rsidRDefault="00426985" w:rsidP="00B8631D">
      <w:pPr>
        <w:jc w:val="center"/>
        <w:rPr>
          <w:b/>
          <w:sz w:val="41"/>
        </w:rPr>
      </w:pPr>
      <w:proofErr w:type="spellStart"/>
      <w:r>
        <w:rPr>
          <w:b/>
          <w:sz w:val="41"/>
        </w:rPr>
        <w:t>EasyLink</w:t>
      </w:r>
      <w:proofErr w:type="spellEnd"/>
      <w:r>
        <w:rPr>
          <w:b/>
          <w:sz w:val="41"/>
        </w:rPr>
        <w:t xml:space="preserve"> solution</w:t>
      </w:r>
      <w:r w:rsidR="00523169">
        <w:rPr>
          <w:b/>
          <w:sz w:val="41"/>
        </w:rPr>
        <w:t xml:space="preserve"> </w:t>
      </w:r>
      <w:r w:rsidR="0067289F">
        <w:rPr>
          <w:b/>
          <w:sz w:val="41"/>
        </w:rPr>
        <w:t xml:space="preserve">detail </w:t>
      </w:r>
      <w:r w:rsidR="00523169">
        <w:rPr>
          <w:b/>
          <w:sz w:val="41"/>
        </w:rPr>
        <w:t>design</w:t>
      </w:r>
    </w:p>
    <w:p w:rsidR="00A92348" w:rsidRPr="00B8631D" w:rsidRDefault="00A92348" w:rsidP="00B8631D">
      <w:pPr>
        <w:jc w:val="center"/>
        <w:rPr>
          <w:b/>
          <w:sz w:val="41"/>
        </w:rPr>
      </w:pPr>
    </w:p>
    <w:p w:rsidR="00B8631D" w:rsidRDefault="00B8631D" w:rsidP="00B8631D">
      <w:pPr>
        <w:jc w:val="center"/>
      </w:pPr>
      <w:r>
        <w:t xml:space="preserve">Version </w:t>
      </w:r>
      <w:r>
        <w:rPr>
          <w:rFonts w:hint="eastAsia"/>
        </w:rPr>
        <w:t>1</w:t>
      </w:r>
      <w:r>
        <w:t>.00.0</w:t>
      </w:r>
      <w:r w:rsidR="00E16E37">
        <w:rPr>
          <w:rFonts w:hint="eastAsia"/>
        </w:rPr>
        <w:t>8</w:t>
      </w:r>
    </w:p>
    <w:p w:rsidR="00A92348" w:rsidRDefault="0067289F" w:rsidP="00B8631D">
      <w:pPr>
        <w:jc w:val="center"/>
      </w:pPr>
      <w:r>
        <w:t>Release Date:</w:t>
      </w:r>
      <w:r w:rsidR="00795FB5">
        <w:t xml:space="preserve"> </w:t>
      </w:r>
      <w:ins w:id="0" w:author="ZhangYuan(张园/深圳)" w:date="2016-12-19T14:36:00Z">
        <w:r w:rsidR="00E16E37">
          <w:t>Dec</w:t>
        </w:r>
      </w:ins>
      <w:del w:id="1" w:author="ZhangYuan(张园/深圳)" w:date="2016-12-19T14:36:00Z">
        <w:r w:rsidR="00EF5267" w:rsidDel="00E16E37">
          <w:delText>Nov</w:delText>
        </w:r>
      </w:del>
      <w:r w:rsidR="00EF5267">
        <w:t xml:space="preserve"> </w:t>
      </w:r>
      <w:ins w:id="2" w:author="ZhangYuan(张园/深圳)" w:date="2016-12-19T14:36:00Z">
        <w:r w:rsidR="00E16E37">
          <w:t>19</w:t>
        </w:r>
      </w:ins>
      <w:del w:id="3" w:author="ZhangYuan(张园/深圳)" w:date="2016-12-19T14:36:00Z">
        <w:r w:rsidR="00EF5267" w:rsidDel="00E16E37">
          <w:delText>0</w:delText>
        </w:r>
        <w:r w:rsidR="00301574" w:rsidDel="00E16E37">
          <w:rPr>
            <w:rFonts w:hint="eastAsia"/>
          </w:rPr>
          <w:delText>4</w:delText>
        </w:r>
      </w:del>
      <w:r>
        <w:t>, 2016</w:t>
      </w:r>
    </w:p>
    <w:p w:rsidR="00A92348" w:rsidRDefault="00A92348">
      <w:pPr>
        <w:widowControl/>
        <w:jc w:val="left"/>
      </w:pPr>
      <w:r>
        <w:br w:type="page"/>
      </w:r>
    </w:p>
    <w:p w:rsidR="004D3A5D" w:rsidRPr="00CC02B8" w:rsidRDefault="004D3A5D" w:rsidP="004D3A5D">
      <w:pPr>
        <w:rPr>
          <w:rFonts w:cstheme="minorHAnsi"/>
        </w:rPr>
      </w:pPr>
      <w:r w:rsidRPr="00CC02B8">
        <w:rPr>
          <w:rFonts w:cstheme="minorHAnsi"/>
        </w:rPr>
        <w:lastRenderedPageBreak/>
        <w:t>Copyright © 2000-201</w:t>
      </w:r>
      <w:r>
        <w:rPr>
          <w:rFonts w:cstheme="minorHAnsi"/>
        </w:rPr>
        <w:t>6</w:t>
      </w:r>
      <w:r w:rsidRPr="00CC02B8">
        <w:rPr>
          <w:rFonts w:cstheme="minorHAnsi"/>
        </w:rPr>
        <w:t xml:space="preserve"> PAX Computer Technology (Shenzhen) Co., Ltd.</w:t>
      </w:r>
    </w:p>
    <w:p w:rsidR="004D3A5D" w:rsidRDefault="004D3A5D" w:rsidP="004D3A5D">
      <w:pPr>
        <w:rPr>
          <w:rFonts w:cstheme="minorHAnsi"/>
        </w:rPr>
      </w:pPr>
      <w:r w:rsidRPr="00CC02B8">
        <w:rPr>
          <w:rFonts w:cstheme="minorHAnsi"/>
        </w:rPr>
        <w:t>All rights reserved. No part of the contents of this document may be reproduced or transmitted in any form without the written permission of PAX Computer Technology (Shenzhen) Co., Ltd. The information contained in this document is subject to change without notice. Although PAX Computer Technology (Shenzhen) Co., Ltd. has attempted to ensure the accuracy of the contents of this document, this document may include errors or omissions. The examples and sample programs are for illustration only and may not be suited for your purpose. You should verify the applicability of any example or sample program before placing the software into productive use</w:t>
      </w:r>
      <w:r>
        <w:rPr>
          <w:rFonts w:cstheme="minorHAnsi"/>
        </w:rPr>
        <w:t>.</w:t>
      </w:r>
    </w:p>
    <w:p w:rsidR="004D3A5D" w:rsidRDefault="004D3A5D">
      <w:pPr>
        <w:widowControl/>
        <w:jc w:val="left"/>
        <w:rPr>
          <w:rFonts w:cstheme="minorHAnsi"/>
        </w:rPr>
      </w:pPr>
      <w:r>
        <w:rPr>
          <w:rFonts w:cstheme="minorHAnsi"/>
        </w:rPr>
        <w:br w:type="page"/>
      </w:r>
    </w:p>
    <w:p w:rsidR="00B8631D" w:rsidRPr="00811BCA" w:rsidRDefault="006A5C79" w:rsidP="00414A90">
      <w:pPr>
        <w:pStyle w:val="1"/>
        <w:numPr>
          <w:ilvl w:val="0"/>
          <w:numId w:val="0"/>
        </w:numPr>
        <w:ind w:left="420" w:hanging="420"/>
        <w:rPr>
          <w:color w:val="4472C4" w:themeColor="accent5"/>
        </w:rPr>
      </w:pPr>
      <w:bookmarkStart w:id="4" w:name="_Toc478130639"/>
      <w:r w:rsidRPr="00811BCA">
        <w:rPr>
          <w:rFonts w:hint="eastAsia"/>
          <w:color w:val="4472C4" w:themeColor="accent5"/>
        </w:rPr>
        <w:lastRenderedPageBreak/>
        <w:t>Revision history</w:t>
      </w:r>
      <w:bookmarkEnd w:id="4"/>
    </w:p>
    <w:tbl>
      <w:tblPr>
        <w:tblStyle w:val="a5"/>
        <w:tblW w:w="0" w:type="auto"/>
        <w:tblLook w:val="04A0" w:firstRow="1" w:lastRow="0" w:firstColumn="1" w:lastColumn="0" w:noHBand="0" w:noVBand="1"/>
      </w:tblPr>
      <w:tblGrid>
        <w:gridCol w:w="988"/>
        <w:gridCol w:w="1559"/>
        <w:gridCol w:w="1417"/>
        <w:gridCol w:w="4332"/>
      </w:tblGrid>
      <w:tr w:rsidR="0028156C" w:rsidTr="00AF03C5">
        <w:tc>
          <w:tcPr>
            <w:tcW w:w="988" w:type="dxa"/>
            <w:shd w:val="clear" w:color="auto" w:fill="5B9BD5" w:themeFill="accent1"/>
          </w:tcPr>
          <w:p w:rsidR="0028156C" w:rsidRDefault="0028156C" w:rsidP="004D3A5D">
            <w:r>
              <w:rPr>
                <w:rFonts w:hint="eastAsia"/>
              </w:rPr>
              <w:t>Version</w:t>
            </w:r>
          </w:p>
        </w:tc>
        <w:tc>
          <w:tcPr>
            <w:tcW w:w="1559" w:type="dxa"/>
            <w:shd w:val="clear" w:color="auto" w:fill="5B9BD5" w:themeFill="accent1"/>
          </w:tcPr>
          <w:p w:rsidR="0028156C" w:rsidRDefault="0028156C" w:rsidP="004D3A5D">
            <w:r>
              <w:rPr>
                <w:rFonts w:hint="eastAsia"/>
              </w:rPr>
              <w:t>Date</w:t>
            </w:r>
          </w:p>
        </w:tc>
        <w:tc>
          <w:tcPr>
            <w:tcW w:w="1417" w:type="dxa"/>
            <w:shd w:val="clear" w:color="auto" w:fill="5B9BD5" w:themeFill="accent1"/>
          </w:tcPr>
          <w:p w:rsidR="0028156C" w:rsidRDefault="0028156C" w:rsidP="004D3A5D">
            <w:r>
              <w:rPr>
                <w:rFonts w:hint="eastAsia"/>
              </w:rPr>
              <w:t>Author</w:t>
            </w:r>
          </w:p>
        </w:tc>
        <w:tc>
          <w:tcPr>
            <w:tcW w:w="4332" w:type="dxa"/>
            <w:shd w:val="clear" w:color="auto" w:fill="5B9BD5" w:themeFill="accent1"/>
          </w:tcPr>
          <w:p w:rsidR="0028156C" w:rsidRDefault="0028156C" w:rsidP="004D3A5D">
            <w:r>
              <w:rPr>
                <w:rFonts w:hint="eastAsia"/>
              </w:rPr>
              <w:t>Comments</w:t>
            </w:r>
          </w:p>
        </w:tc>
      </w:tr>
      <w:tr w:rsidR="0028156C" w:rsidTr="0028156C">
        <w:tc>
          <w:tcPr>
            <w:tcW w:w="988" w:type="dxa"/>
          </w:tcPr>
          <w:p w:rsidR="0028156C" w:rsidRDefault="0028156C" w:rsidP="004D3A5D">
            <w:r>
              <w:t>V</w:t>
            </w:r>
            <w:r>
              <w:rPr>
                <w:rFonts w:hint="eastAsia"/>
              </w:rPr>
              <w:t>1</w:t>
            </w:r>
            <w:r>
              <w:t>.00.00</w:t>
            </w:r>
          </w:p>
        </w:tc>
        <w:tc>
          <w:tcPr>
            <w:tcW w:w="1559" w:type="dxa"/>
          </w:tcPr>
          <w:p w:rsidR="0028156C" w:rsidRDefault="0067289F" w:rsidP="004D3A5D">
            <w:r>
              <w:t>July 13, 2016</w:t>
            </w:r>
          </w:p>
        </w:tc>
        <w:tc>
          <w:tcPr>
            <w:tcW w:w="1417" w:type="dxa"/>
          </w:tcPr>
          <w:p w:rsidR="0028156C" w:rsidRDefault="0028156C" w:rsidP="004D3A5D">
            <w:proofErr w:type="spellStart"/>
            <w:r>
              <w:rPr>
                <w:rFonts w:hint="eastAsia"/>
              </w:rPr>
              <w:t>Idina</w:t>
            </w:r>
            <w:proofErr w:type="spellEnd"/>
            <w:r>
              <w:rPr>
                <w:rFonts w:hint="eastAsia"/>
              </w:rPr>
              <w:t xml:space="preserve"> Zhang</w:t>
            </w:r>
          </w:p>
        </w:tc>
        <w:tc>
          <w:tcPr>
            <w:tcW w:w="4332" w:type="dxa"/>
          </w:tcPr>
          <w:p w:rsidR="0028156C" w:rsidRDefault="0028156C" w:rsidP="004D3A5D">
            <w:r>
              <w:rPr>
                <w:rFonts w:hint="eastAsia"/>
              </w:rPr>
              <w:t>Initial version</w:t>
            </w:r>
          </w:p>
        </w:tc>
      </w:tr>
      <w:tr w:rsidR="0028156C" w:rsidTr="0028156C">
        <w:tc>
          <w:tcPr>
            <w:tcW w:w="988" w:type="dxa"/>
          </w:tcPr>
          <w:p w:rsidR="0028156C" w:rsidRDefault="006300DA" w:rsidP="004D3A5D">
            <w:r>
              <w:rPr>
                <w:rFonts w:hint="eastAsia"/>
              </w:rPr>
              <w:t>V1</w:t>
            </w:r>
            <w:r>
              <w:t>.00.01</w:t>
            </w:r>
          </w:p>
        </w:tc>
        <w:tc>
          <w:tcPr>
            <w:tcW w:w="1559" w:type="dxa"/>
          </w:tcPr>
          <w:p w:rsidR="0028156C" w:rsidRDefault="006300DA" w:rsidP="004D3A5D">
            <w:r>
              <w:t>July 20, 2016</w:t>
            </w:r>
          </w:p>
        </w:tc>
        <w:tc>
          <w:tcPr>
            <w:tcW w:w="1417" w:type="dxa"/>
          </w:tcPr>
          <w:p w:rsidR="0028156C" w:rsidRDefault="006300DA" w:rsidP="004D3A5D">
            <w:proofErr w:type="spellStart"/>
            <w:r>
              <w:rPr>
                <w:rFonts w:hint="eastAsia"/>
              </w:rPr>
              <w:t>Id</w:t>
            </w:r>
            <w:r>
              <w:t>ina</w:t>
            </w:r>
            <w:proofErr w:type="spellEnd"/>
            <w:r>
              <w:t xml:space="preserve"> Zhang</w:t>
            </w:r>
          </w:p>
        </w:tc>
        <w:tc>
          <w:tcPr>
            <w:tcW w:w="4332" w:type="dxa"/>
          </w:tcPr>
          <w:p w:rsidR="0028156C" w:rsidRDefault="00F02DCA" w:rsidP="004D3A5D">
            <w:r>
              <w:t xml:space="preserve">1. </w:t>
            </w:r>
            <w:r w:rsidR="006300DA">
              <w:rPr>
                <w:rFonts w:hint="eastAsia"/>
              </w:rPr>
              <w:t>Mo</w:t>
            </w:r>
            <w:r w:rsidR="006300DA">
              <w:t xml:space="preserve">dified </w:t>
            </w:r>
            <w:r w:rsidR="00EE1A77">
              <w:t>below API:</w:t>
            </w:r>
          </w:p>
          <w:p w:rsidR="00EE1A77" w:rsidRDefault="00EE1A77" w:rsidP="004D3A5D">
            <w:r>
              <w:t xml:space="preserve">  </w:t>
            </w:r>
            <w:proofErr w:type="spellStart"/>
            <w:r>
              <w:t>GetPinBlock</w:t>
            </w:r>
            <w:proofErr w:type="spellEnd"/>
            <w:r>
              <w:t>,</w:t>
            </w:r>
          </w:p>
          <w:p w:rsidR="00EE1A77" w:rsidRDefault="00EE1A77" w:rsidP="00B00840">
            <w:pPr>
              <w:ind w:firstLineChars="100" w:firstLine="210"/>
            </w:pPr>
            <w:proofErr w:type="spellStart"/>
            <w:r>
              <w:t>EncryptData</w:t>
            </w:r>
            <w:proofErr w:type="spellEnd"/>
            <w:r>
              <w:t>,</w:t>
            </w:r>
          </w:p>
          <w:p w:rsidR="00EE1A77" w:rsidRDefault="00EE1A77" w:rsidP="00B00840">
            <w:pPr>
              <w:ind w:firstLineChars="100" w:firstLine="210"/>
            </w:pPr>
            <w:proofErr w:type="spellStart"/>
            <w:r>
              <w:t>StartTransaction</w:t>
            </w:r>
            <w:proofErr w:type="spellEnd"/>
            <w:r>
              <w:t>,</w:t>
            </w:r>
          </w:p>
          <w:p w:rsidR="00EE1A77" w:rsidRDefault="00EE1A77" w:rsidP="00B00840">
            <w:pPr>
              <w:ind w:firstLineChars="100" w:firstLine="210"/>
            </w:pPr>
            <w:proofErr w:type="spellStart"/>
            <w:r>
              <w:t>CompleteTransaction</w:t>
            </w:r>
            <w:proofErr w:type="spellEnd"/>
            <w:r>
              <w:t>,</w:t>
            </w:r>
          </w:p>
          <w:p w:rsidR="00EE1A77" w:rsidRDefault="00EE1A77" w:rsidP="00B00840">
            <w:pPr>
              <w:ind w:firstLineChars="100" w:firstLine="210"/>
            </w:pPr>
            <w:proofErr w:type="spellStart"/>
            <w:r>
              <w:rPr>
                <w:rFonts w:hint="eastAsia"/>
              </w:rPr>
              <w:t>S</w:t>
            </w:r>
            <w:r>
              <w:t>howMsgBox</w:t>
            </w:r>
            <w:proofErr w:type="spellEnd"/>
            <w:r>
              <w:t>,</w:t>
            </w:r>
          </w:p>
          <w:p w:rsidR="00EE1A77" w:rsidRDefault="00EE1A77" w:rsidP="00B00840">
            <w:pPr>
              <w:ind w:firstLineChars="100" w:firstLine="210"/>
            </w:pPr>
            <w:proofErr w:type="spellStart"/>
            <w:r>
              <w:t>ShowInputBox</w:t>
            </w:r>
            <w:proofErr w:type="spellEnd"/>
            <w:r>
              <w:t>,</w:t>
            </w:r>
          </w:p>
          <w:p w:rsidR="00EE1A77" w:rsidRDefault="00EE1A77" w:rsidP="00B00840">
            <w:pPr>
              <w:ind w:firstLineChars="100" w:firstLine="210"/>
            </w:pPr>
            <w:proofErr w:type="spellStart"/>
            <w:r>
              <w:t>ShowMenu</w:t>
            </w:r>
            <w:proofErr w:type="spellEnd"/>
            <w:r>
              <w:t>,</w:t>
            </w:r>
          </w:p>
          <w:p w:rsidR="00EE1A77" w:rsidRDefault="00EE1A77" w:rsidP="00DB1D4A">
            <w:r>
              <w:t xml:space="preserve">2. Add </w:t>
            </w:r>
            <w:r w:rsidR="00DB1D4A">
              <w:t>“Amount Confirm” to mandatory UI definition;</w:t>
            </w:r>
          </w:p>
          <w:p w:rsidR="00DB1D4A" w:rsidRDefault="00DB1D4A" w:rsidP="00DB1D4A">
            <w:r>
              <w:t>3. Add</w:t>
            </w:r>
            <w:r w:rsidR="00CA297F">
              <w:t xml:space="preserve"> below parameter configuration to “Terminal configuration”:</w:t>
            </w:r>
          </w:p>
          <w:p w:rsidR="00CA297F" w:rsidRDefault="00CA297F" w:rsidP="00DB1D4A">
            <w:r>
              <w:t xml:space="preserve">  EMV AID configuration,</w:t>
            </w:r>
          </w:p>
          <w:p w:rsidR="00CA297F" w:rsidRDefault="00CA297F" w:rsidP="00DB1D4A">
            <w:r>
              <w:t xml:space="preserve">  EMV CAPK,</w:t>
            </w:r>
          </w:p>
          <w:p w:rsidR="00CA297F" w:rsidRDefault="00CA297F" w:rsidP="00DB1D4A">
            <w:r>
              <w:t xml:space="preserve">  EMV Revoked CAPK,</w:t>
            </w:r>
          </w:p>
          <w:p w:rsidR="00CA297F" w:rsidRDefault="00CA297F" w:rsidP="00DB1D4A">
            <w:r>
              <w:t xml:space="preserve">  ICS,</w:t>
            </w:r>
          </w:p>
          <w:p w:rsidR="00CA297F" w:rsidRDefault="00CA297F" w:rsidP="00DB1D4A">
            <w:r>
              <w:t xml:space="preserve">  Terminal common EMV configuration,</w:t>
            </w:r>
          </w:p>
          <w:p w:rsidR="00CA297F" w:rsidRDefault="00CA297F" w:rsidP="00DB1D4A">
            <w:r>
              <w:t xml:space="preserve">  </w:t>
            </w:r>
            <w:proofErr w:type="spellStart"/>
            <w:r w:rsidR="00A51F0F">
              <w:t>Paywave</w:t>
            </w:r>
            <w:proofErr w:type="spellEnd"/>
            <w:r w:rsidR="00A51F0F">
              <w:t xml:space="preserve"> configuration,</w:t>
            </w:r>
          </w:p>
          <w:p w:rsidR="00A51F0F" w:rsidRDefault="00A51F0F" w:rsidP="00DB1D4A">
            <w:r>
              <w:t xml:space="preserve">  </w:t>
            </w:r>
            <w:proofErr w:type="spellStart"/>
            <w:r>
              <w:t>Paywave</w:t>
            </w:r>
            <w:proofErr w:type="spellEnd"/>
            <w:r>
              <w:t xml:space="preserve"> AID configuration,</w:t>
            </w:r>
          </w:p>
          <w:p w:rsidR="00A51F0F" w:rsidRDefault="00A51F0F" w:rsidP="00DB1D4A">
            <w:r>
              <w:t xml:space="preserve">  Sub node “</w:t>
            </w:r>
            <w:proofErr w:type="spellStart"/>
            <w:r>
              <w:t>Inter_wareFlmtByTransType</w:t>
            </w:r>
            <w:proofErr w:type="spellEnd"/>
            <w:r>
              <w:t>”,</w:t>
            </w:r>
          </w:p>
          <w:p w:rsidR="00A51F0F" w:rsidRDefault="00A51F0F" w:rsidP="00DB1D4A">
            <w:r>
              <w:t xml:space="preserve">  Program ID configuration,</w:t>
            </w:r>
          </w:p>
          <w:p w:rsidR="00A51F0F" w:rsidRDefault="00A51F0F" w:rsidP="00DB1D4A">
            <w:r>
              <w:t xml:space="preserve">  </w:t>
            </w:r>
            <w:proofErr w:type="spellStart"/>
            <w:r>
              <w:t>Paypass</w:t>
            </w:r>
            <w:proofErr w:type="spellEnd"/>
            <w:r>
              <w:t xml:space="preserve"> configuration,</w:t>
            </w:r>
          </w:p>
          <w:p w:rsidR="00A51F0F" w:rsidRDefault="00A51F0F" w:rsidP="00DB1D4A">
            <w:r>
              <w:t xml:space="preserve">  </w:t>
            </w:r>
            <w:proofErr w:type="spellStart"/>
            <w:r>
              <w:t>Paypass</w:t>
            </w:r>
            <w:proofErr w:type="spellEnd"/>
            <w:r>
              <w:t xml:space="preserve"> AID configuration,</w:t>
            </w:r>
          </w:p>
          <w:p w:rsidR="00A51F0F" w:rsidRDefault="00A51F0F" w:rsidP="00DB1D4A">
            <w:r>
              <w:t xml:space="preserve">  Other contactless EMV parameter configuration,</w:t>
            </w:r>
          </w:p>
          <w:p w:rsidR="00A51F0F" w:rsidRDefault="00A51F0F" w:rsidP="00DB1D4A">
            <w:r>
              <w:t xml:space="preserve">  </w:t>
            </w:r>
            <w:r w:rsidR="00C4504D">
              <w:t>UI XML file configuration,</w:t>
            </w:r>
          </w:p>
          <w:p w:rsidR="00DB1D4A" w:rsidRDefault="00DB1D4A" w:rsidP="00DB1D4A">
            <w:r>
              <w:t>4. Modified below appendix:</w:t>
            </w:r>
          </w:p>
          <w:p w:rsidR="00DB1D4A" w:rsidRDefault="00DB1D4A" w:rsidP="00DB1D4A">
            <w:r>
              <w:t xml:space="preserve">  Application parameter list,</w:t>
            </w:r>
          </w:p>
          <w:p w:rsidR="00DB1D4A" w:rsidRDefault="00DB1D4A" w:rsidP="00DB1D4A">
            <w:r>
              <w:t xml:space="preserve">  Transaction parameter list,</w:t>
            </w:r>
          </w:p>
          <w:p w:rsidR="00DB1D4A" w:rsidRDefault="00DB1D4A" w:rsidP="00DB1D4A">
            <w:r>
              <w:t xml:space="preserve">  Data to be set before </w:t>
            </w:r>
            <w:proofErr w:type="spellStart"/>
            <w:r>
              <w:t>StartTransaction</w:t>
            </w:r>
            <w:proofErr w:type="spellEnd"/>
            <w:r>
              <w:t>,</w:t>
            </w:r>
          </w:p>
          <w:p w:rsidR="00DB1D4A" w:rsidRDefault="00DB1D4A">
            <w:r>
              <w:t xml:space="preserve">  Data to be set before </w:t>
            </w:r>
            <w:proofErr w:type="spellStart"/>
            <w:r>
              <w:t>CompleteTransaction</w:t>
            </w:r>
            <w:proofErr w:type="spellEnd"/>
            <w:r>
              <w:t>,</w:t>
            </w:r>
          </w:p>
          <w:p w:rsidR="00EE1A77" w:rsidRDefault="00EE1A77" w:rsidP="004D3A5D"/>
        </w:tc>
      </w:tr>
      <w:tr w:rsidR="0028156C" w:rsidTr="0028156C">
        <w:tc>
          <w:tcPr>
            <w:tcW w:w="988" w:type="dxa"/>
          </w:tcPr>
          <w:p w:rsidR="0028156C" w:rsidRDefault="00672154" w:rsidP="004D3A5D">
            <w:r>
              <w:rPr>
                <w:rFonts w:hint="eastAsia"/>
              </w:rPr>
              <w:t>V1.00.02</w:t>
            </w:r>
          </w:p>
        </w:tc>
        <w:tc>
          <w:tcPr>
            <w:tcW w:w="1559" w:type="dxa"/>
          </w:tcPr>
          <w:p w:rsidR="0028156C" w:rsidRDefault="00672154" w:rsidP="004D3A5D">
            <w:r>
              <w:t>Aug 22, 2016</w:t>
            </w:r>
          </w:p>
        </w:tc>
        <w:tc>
          <w:tcPr>
            <w:tcW w:w="1417" w:type="dxa"/>
          </w:tcPr>
          <w:p w:rsidR="0028156C" w:rsidRDefault="00672154" w:rsidP="004D3A5D">
            <w:proofErr w:type="spellStart"/>
            <w:r>
              <w:t>Idina</w:t>
            </w:r>
            <w:proofErr w:type="spellEnd"/>
            <w:r>
              <w:t xml:space="preserve"> </w:t>
            </w:r>
            <w:r>
              <w:rPr>
                <w:rFonts w:hint="eastAsia"/>
              </w:rPr>
              <w:t>Zhang</w:t>
            </w:r>
          </w:p>
        </w:tc>
        <w:tc>
          <w:tcPr>
            <w:tcW w:w="4332" w:type="dxa"/>
          </w:tcPr>
          <w:p w:rsidR="0028156C" w:rsidRDefault="00672154">
            <w:r>
              <w:rPr>
                <w:rFonts w:hint="eastAsia"/>
              </w:rPr>
              <w:t xml:space="preserve">1. </w:t>
            </w:r>
            <w:r w:rsidR="00B32104">
              <w:t>Modified command list</w:t>
            </w:r>
            <w:r w:rsidR="00D72EFC">
              <w:t>, change the first byte of command from 0x90 to 0x80</w:t>
            </w:r>
            <w:r w:rsidR="00B32104">
              <w:t>;</w:t>
            </w:r>
          </w:p>
          <w:p w:rsidR="00D72EFC" w:rsidRDefault="00D72EFC">
            <w:r>
              <w:t>2. Add command 0x8050, switch protocol;</w:t>
            </w:r>
          </w:p>
          <w:p w:rsidR="00B32104" w:rsidRDefault="00B32104">
            <w:r>
              <w:t>2. Add TMS proxy chapter;</w:t>
            </w:r>
          </w:p>
          <w:p w:rsidR="00B32104" w:rsidRDefault="00B32104">
            <w:r>
              <w:t>3. Modified description for &lt;</w:t>
            </w:r>
            <w:proofErr w:type="spellStart"/>
            <w:r>
              <w:t>SetData</w:t>
            </w:r>
            <w:proofErr w:type="spellEnd"/>
            <w:r>
              <w:t>&gt;, &lt;</w:t>
            </w:r>
            <w:proofErr w:type="spellStart"/>
            <w:r>
              <w:t>GetData</w:t>
            </w:r>
            <w:proofErr w:type="spellEnd"/>
            <w:r>
              <w:t>&gt; APIs;</w:t>
            </w:r>
          </w:p>
          <w:p w:rsidR="00B32104" w:rsidRDefault="00B32104">
            <w:r>
              <w:t>4. Add error code definition to the appendix;</w:t>
            </w:r>
          </w:p>
        </w:tc>
      </w:tr>
      <w:tr w:rsidR="0028156C" w:rsidTr="0028156C">
        <w:tc>
          <w:tcPr>
            <w:tcW w:w="988" w:type="dxa"/>
          </w:tcPr>
          <w:p w:rsidR="0028156C" w:rsidRDefault="00AA7589" w:rsidP="004D3A5D">
            <w:r>
              <w:rPr>
                <w:rFonts w:hint="eastAsia"/>
              </w:rPr>
              <w:lastRenderedPageBreak/>
              <w:t>V1.00.03</w:t>
            </w:r>
          </w:p>
        </w:tc>
        <w:tc>
          <w:tcPr>
            <w:tcW w:w="1559" w:type="dxa"/>
          </w:tcPr>
          <w:p w:rsidR="0028156C" w:rsidRDefault="00AA7589" w:rsidP="004D3A5D">
            <w:r>
              <w:rPr>
                <w:rFonts w:hint="eastAsia"/>
              </w:rPr>
              <w:t>Aug 26, 2016</w:t>
            </w:r>
          </w:p>
        </w:tc>
        <w:tc>
          <w:tcPr>
            <w:tcW w:w="1417" w:type="dxa"/>
          </w:tcPr>
          <w:p w:rsidR="0028156C" w:rsidRDefault="00950CC8" w:rsidP="004D3A5D">
            <w:proofErr w:type="spellStart"/>
            <w:r>
              <w:rPr>
                <w:rFonts w:hint="eastAsia"/>
              </w:rPr>
              <w:t>Idina</w:t>
            </w:r>
            <w:proofErr w:type="spellEnd"/>
            <w:r>
              <w:rPr>
                <w:rFonts w:hint="eastAsia"/>
              </w:rPr>
              <w:t xml:space="preserve"> Zhang</w:t>
            </w:r>
          </w:p>
        </w:tc>
        <w:tc>
          <w:tcPr>
            <w:tcW w:w="4332" w:type="dxa"/>
          </w:tcPr>
          <w:p w:rsidR="00950CC8" w:rsidRDefault="00950CC8" w:rsidP="00950CC8">
            <w:r>
              <w:t>1. Added “EL_PARAM_RET_API_ORDER_ERR” in Parameter management return code.</w:t>
            </w:r>
          </w:p>
          <w:p w:rsidR="00950CC8" w:rsidRDefault="00950CC8" w:rsidP="00950CC8">
            <w:r>
              <w:t xml:space="preserve">2. Added </w:t>
            </w:r>
            <w:proofErr w:type="spellStart"/>
            <w:r>
              <w:t>Paypass</w:t>
            </w:r>
            <w:proofErr w:type="spellEnd"/>
            <w:r>
              <w:t xml:space="preserve"> torn log block range and TLV data saving block range in Appendix 2 – Table file block distribution</w:t>
            </w:r>
          </w:p>
          <w:p w:rsidR="00950CC8" w:rsidRDefault="00950CC8" w:rsidP="00950CC8">
            <w:r>
              <w:t xml:space="preserve">3. Modified Parameter management part </w:t>
            </w:r>
            <w:proofErr w:type="gramStart"/>
            <w:r>
              <w:t>in  Internal</w:t>
            </w:r>
            <w:proofErr w:type="gramEnd"/>
            <w:r>
              <w:t xml:space="preserve"> interface.</w:t>
            </w:r>
          </w:p>
          <w:p w:rsidR="0028156C" w:rsidRDefault="00950CC8" w:rsidP="00950CC8">
            <w:r>
              <w:t xml:space="preserve">4. Added Appendix 3 - Terminal Information List, and added </w:t>
            </w:r>
            <w:proofErr w:type="spellStart"/>
            <w:r>
              <w:t>PINBlockMode</w:t>
            </w:r>
            <w:proofErr w:type="spellEnd"/>
            <w:r>
              <w:t xml:space="preserve"> in Appendix4 – Application parameter list. Modified parameters lists tag.</w:t>
            </w:r>
          </w:p>
        </w:tc>
      </w:tr>
      <w:tr w:rsidR="001A223A" w:rsidTr="0028156C">
        <w:tc>
          <w:tcPr>
            <w:tcW w:w="988" w:type="dxa"/>
          </w:tcPr>
          <w:p w:rsidR="001A223A" w:rsidRDefault="004E2458" w:rsidP="004D3A5D">
            <w:r>
              <w:t>V</w:t>
            </w:r>
            <w:r>
              <w:rPr>
                <w:rFonts w:hint="eastAsia"/>
              </w:rPr>
              <w:t>1.00.04</w:t>
            </w:r>
          </w:p>
        </w:tc>
        <w:tc>
          <w:tcPr>
            <w:tcW w:w="1559" w:type="dxa"/>
          </w:tcPr>
          <w:p w:rsidR="001A223A" w:rsidRDefault="004E2458" w:rsidP="004D3A5D">
            <w:r>
              <w:t>September 19, 2016</w:t>
            </w:r>
          </w:p>
        </w:tc>
        <w:tc>
          <w:tcPr>
            <w:tcW w:w="1417" w:type="dxa"/>
          </w:tcPr>
          <w:p w:rsidR="001A223A" w:rsidRDefault="004E2458" w:rsidP="004D3A5D">
            <w:proofErr w:type="spellStart"/>
            <w:r>
              <w:rPr>
                <w:rFonts w:hint="eastAsia"/>
              </w:rPr>
              <w:t>I</w:t>
            </w:r>
            <w:r>
              <w:t>dina</w:t>
            </w:r>
            <w:proofErr w:type="spellEnd"/>
            <w:r>
              <w:t xml:space="preserve"> Zhang</w:t>
            </w:r>
          </w:p>
        </w:tc>
        <w:tc>
          <w:tcPr>
            <w:tcW w:w="4332" w:type="dxa"/>
          </w:tcPr>
          <w:p w:rsidR="001A223A" w:rsidRDefault="004E2458" w:rsidP="004D3A5D">
            <w:r>
              <w:rPr>
                <w:rFonts w:hint="eastAsia"/>
              </w:rPr>
              <w:t xml:space="preserve">1. </w:t>
            </w:r>
            <w:r>
              <w:t>Modify Appendix3, 4, 5;</w:t>
            </w:r>
          </w:p>
        </w:tc>
      </w:tr>
      <w:tr w:rsidR="001A223A" w:rsidTr="0028156C">
        <w:tc>
          <w:tcPr>
            <w:tcW w:w="988" w:type="dxa"/>
          </w:tcPr>
          <w:p w:rsidR="001A223A" w:rsidRDefault="00B007CA" w:rsidP="004D3A5D">
            <w:r>
              <w:t>V</w:t>
            </w:r>
            <w:r>
              <w:rPr>
                <w:rFonts w:hint="eastAsia"/>
              </w:rPr>
              <w:t>1</w:t>
            </w:r>
            <w:r>
              <w:t>.00.05</w:t>
            </w:r>
          </w:p>
        </w:tc>
        <w:tc>
          <w:tcPr>
            <w:tcW w:w="1559" w:type="dxa"/>
          </w:tcPr>
          <w:p w:rsidR="001A223A" w:rsidRDefault="001C03AF" w:rsidP="004D3A5D">
            <w:r>
              <w:t>September 29, 2016</w:t>
            </w:r>
          </w:p>
        </w:tc>
        <w:tc>
          <w:tcPr>
            <w:tcW w:w="1417" w:type="dxa"/>
          </w:tcPr>
          <w:p w:rsidR="001A223A" w:rsidRDefault="001C03AF" w:rsidP="004D3A5D">
            <w:proofErr w:type="spellStart"/>
            <w:r>
              <w:rPr>
                <w:rFonts w:hint="eastAsia"/>
              </w:rPr>
              <w:t>Idina</w:t>
            </w:r>
            <w:proofErr w:type="spellEnd"/>
            <w:r>
              <w:rPr>
                <w:rFonts w:hint="eastAsia"/>
              </w:rPr>
              <w:t xml:space="preserve"> Zhang</w:t>
            </w:r>
          </w:p>
        </w:tc>
        <w:tc>
          <w:tcPr>
            <w:tcW w:w="4332" w:type="dxa"/>
          </w:tcPr>
          <w:p w:rsidR="001A223A" w:rsidRDefault="001C03AF" w:rsidP="004D3A5D">
            <w:r>
              <w:rPr>
                <w:rFonts w:hint="eastAsia"/>
              </w:rPr>
              <w:t xml:space="preserve">1. </w:t>
            </w:r>
            <w:r>
              <w:t>Modify &lt;</w:t>
            </w:r>
            <w:proofErr w:type="spellStart"/>
            <w:r>
              <w:t>FileDownload</w:t>
            </w:r>
            <w:proofErr w:type="spellEnd"/>
            <w:r>
              <w:t>&gt; API</w:t>
            </w:r>
            <w:r w:rsidR="00E567CC">
              <w:t xml:space="preserve"> in §3.6 File download</w:t>
            </w:r>
            <w:r>
              <w:t>;</w:t>
            </w:r>
          </w:p>
          <w:p w:rsidR="001C03AF" w:rsidRDefault="001C03AF" w:rsidP="004D3A5D">
            <w:r>
              <w:t>2. Modify</w:t>
            </w:r>
            <w:r w:rsidR="00E567CC">
              <w:t xml:space="preserve"> &lt;</w:t>
            </w:r>
            <w:proofErr w:type="spellStart"/>
            <w:r w:rsidR="00E567CC">
              <w:t>ShowMsgBox</w:t>
            </w:r>
            <w:proofErr w:type="spellEnd"/>
            <w:r w:rsidR="00E567CC">
              <w:t>&gt;, &lt;</w:t>
            </w:r>
            <w:proofErr w:type="spellStart"/>
            <w:r w:rsidR="00E567CC">
              <w:t>ShowInputBox</w:t>
            </w:r>
            <w:proofErr w:type="spellEnd"/>
            <w:r w:rsidR="00E567CC">
              <w:t>&gt;, &lt;</w:t>
            </w:r>
            <w:proofErr w:type="spellStart"/>
            <w:r w:rsidR="00E567CC">
              <w:t>ShowMenu</w:t>
            </w:r>
            <w:proofErr w:type="spellEnd"/>
            <w:r w:rsidR="00E567CC">
              <w:t>&gt; API in §</w:t>
            </w:r>
            <w:r w:rsidR="00072FE5">
              <w:t>4.2 UI module;</w:t>
            </w:r>
          </w:p>
        </w:tc>
      </w:tr>
      <w:tr w:rsidR="001A223A" w:rsidTr="0028156C">
        <w:tc>
          <w:tcPr>
            <w:tcW w:w="988" w:type="dxa"/>
          </w:tcPr>
          <w:p w:rsidR="001A223A" w:rsidRDefault="00BD44CE" w:rsidP="004D3A5D">
            <w:r>
              <w:t>V1.00.06</w:t>
            </w:r>
          </w:p>
        </w:tc>
        <w:tc>
          <w:tcPr>
            <w:tcW w:w="1559" w:type="dxa"/>
          </w:tcPr>
          <w:p w:rsidR="001A223A" w:rsidRDefault="00E444FC" w:rsidP="004D3A5D">
            <w:r>
              <w:t>November 2</w:t>
            </w:r>
            <w:r w:rsidR="00BD44CE">
              <w:t>, 2016</w:t>
            </w:r>
          </w:p>
        </w:tc>
        <w:tc>
          <w:tcPr>
            <w:tcW w:w="1417" w:type="dxa"/>
          </w:tcPr>
          <w:p w:rsidR="001A223A" w:rsidRDefault="00BD44CE" w:rsidP="004D3A5D">
            <w:proofErr w:type="spellStart"/>
            <w:r>
              <w:rPr>
                <w:rFonts w:hint="eastAsia"/>
              </w:rPr>
              <w:t>Idina</w:t>
            </w:r>
            <w:proofErr w:type="spellEnd"/>
            <w:r>
              <w:rPr>
                <w:rFonts w:hint="eastAsia"/>
              </w:rPr>
              <w:t xml:space="preserve"> Zhang</w:t>
            </w:r>
          </w:p>
        </w:tc>
        <w:tc>
          <w:tcPr>
            <w:tcW w:w="4332" w:type="dxa"/>
          </w:tcPr>
          <w:p w:rsidR="001A223A" w:rsidRDefault="00BD44CE">
            <w:r>
              <w:rPr>
                <w:rFonts w:hint="eastAsia"/>
              </w:rPr>
              <w:t xml:space="preserve">1. </w:t>
            </w:r>
            <w:r>
              <w:t>Add §</w:t>
            </w:r>
            <w:r w:rsidR="00E27E9B">
              <w:t>4.7 TMS proxy;</w:t>
            </w:r>
          </w:p>
          <w:p w:rsidR="00E27E9B" w:rsidRDefault="00E27E9B">
            <w:r>
              <w:t>2. Add §4.8 File system;</w:t>
            </w:r>
          </w:p>
          <w:p w:rsidR="00170F5E" w:rsidRDefault="00170F5E">
            <w:r>
              <w:t xml:space="preserve">3. Modify Appendix 10; </w:t>
            </w:r>
          </w:p>
        </w:tc>
      </w:tr>
      <w:tr w:rsidR="001A223A" w:rsidTr="0028156C">
        <w:tc>
          <w:tcPr>
            <w:tcW w:w="988" w:type="dxa"/>
          </w:tcPr>
          <w:p w:rsidR="001A223A" w:rsidRDefault="00CE270F" w:rsidP="004D3A5D">
            <w:r>
              <w:t>V</w:t>
            </w:r>
            <w:r>
              <w:rPr>
                <w:rFonts w:hint="eastAsia"/>
              </w:rPr>
              <w:t>1</w:t>
            </w:r>
            <w:r>
              <w:t>.00.07</w:t>
            </w:r>
          </w:p>
        </w:tc>
        <w:tc>
          <w:tcPr>
            <w:tcW w:w="1559" w:type="dxa"/>
          </w:tcPr>
          <w:p w:rsidR="001A223A" w:rsidRDefault="00CE270F" w:rsidP="004D3A5D">
            <w:r>
              <w:t>November 4, 2016</w:t>
            </w:r>
          </w:p>
        </w:tc>
        <w:tc>
          <w:tcPr>
            <w:tcW w:w="1417" w:type="dxa"/>
          </w:tcPr>
          <w:p w:rsidR="001A223A" w:rsidRDefault="00CE270F" w:rsidP="004D3A5D">
            <w:proofErr w:type="spellStart"/>
            <w:r>
              <w:rPr>
                <w:rFonts w:hint="eastAsia"/>
              </w:rPr>
              <w:t>Idina</w:t>
            </w:r>
            <w:proofErr w:type="spellEnd"/>
            <w:r>
              <w:rPr>
                <w:rFonts w:hint="eastAsia"/>
              </w:rPr>
              <w:t xml:space="preserve"> Zhang</w:t>
            </w:r>
          </w:p>
        </w:tc>
        <w:tc>
          <w:tcPr>
            <w:tcW w:w="4332" w:type="dxa"/>
          </w:tcPr>
          <w:p w:rsidR="001A223A" w:rsidRDefault="00CE270F" w:rsidP="004D3A5D">
            <w:r>
              <w:rPr>
                <w:rFonts w:hint="eastAsia"/>
              </w:rPr>
              <w:t xml:space="preserve">1. </w:t>
            </w:r>
            <w:r>
              <w:t xml:space="preserve">Modify Appendix </w:t>
            </w:r>
            <w:r w:rsidR="00D06F44">
              <w:t xml:space="preserve">3, </w:t>
            </w:r>
            <w:r>
              <w:t>5</w:t>
            </w:r>
            <w:r w:rsidR="00D06F44">
              <w:t>, 7</w:t>
            </w:r>
            <w:r>
              <w:t>;</w:t>
            </w:r>
          </w:p>
          <w:p w:rsidR="0096563F" w:rsidRDefault="0096563F" w:rsidP="004D3A5D">
            <w:r>
              <w:t>2. Update communication protocol;</w:t>
            </w:r>
          </w:p>
        </w:tc>
      </w:tr>
      <w:tr w:rsidR="001A223A" w:rsidTr="0028156C">
        <w:tc>
          <w:tcPr>
            <w:tcW w:w="988" w:type="dxa"/>
          </w:tcPr>
          <w:p w:rsidR="001A223A" w:rsidRDefault="009F303E" w:rsidP="004D3A5D">
            <w:ins w:id="5" w:author="ZhangYuan(张园/深圳)" w:date="2016-12-19T18:07:00Z">
              <w:r>
                <w:t>V</w:t>
              </w:r>
              <w:r>
                <w:rPr>
                  <w:rFonts w:hint="eastAsia"/>
                </w:rPr>
                <w:t>1</w:t>
              </w:r>
              <w:r>
                <w:t>.00.08</w:t>
              </w:r>
            </w:ins>
          </w:p>
        </w:tc>
        <w:tc>
          <w:tcPr>
            <w:tcW w:w="1559" w:type="dxa"/>
          </w:tcPr>
          <w:p w:rsidR="001A223A" w:rsidRDefault="009F303E" w:rsidP="004D3A5D">
            <w:ins w:id="6" w:author="ZhangYuan(张园/深圳)" w:date="2016-12-19T18:08:00Z">
              <w:r>
                <w:t>December 19, 2016</w:t>
              </w:r>
            </w:ins>
          </w:p>
        </w:tc>
        <w:tc>
          <w:tcPr>
            <w:tcW w:w="1417" w:type="dxa"/>
          </w:tcPr>
          <w:p w:rsidR="001A223A" w:rsidRDefault="009F303E" w:rsidP="004D3A5D">
            <w:proofErr w:type="spellStart"/>
            <w:ins w:id="7" w:author="ZhangYuan(张园/深圳)" w:date="2016-12-19T18:08:00Z">
              <w:r>
                <w:rPr>
                  <w:rFonts w:hint="eastAsia"/>
                </w:rPr>
                <w:t>Idina</w:t>
              </w:r>
              <w:proofErr w:type="spellEnd"/>
              <w:r>
                <w:rPr>
                  <w:rFonts w:hint="eastAsia"/>
                </w:rPr>
                <w:t xml:space="preserve"> Zhang</w:t>
              </w:r>
            </w:ins>
          </w:p>
        </w:tc>
        <w:tc>
          <w:tcPr>
            <w:tcW w:w="4332" w:type="dxa"/>
          </w:tcPr>
          <w:p w:rsidR="001A223A" w:rsidRDefault="009F303E" w:rsidP="004D3A5D">
            <w:pPr>
              <w:rPr>
                <w:ins w:id="8" w:author="ZhangYuan(张园/深圳)" w:date="2016-12-19T18:08:00Z"/>
              </w:rPr>
            </w:pPr>
            <w:ins w:id="9" w:author="ZhangYuan(张园/深圳)" w:date="2016-12-19T18:08:00Z">
              <w:r>
                <w:rPr>
                  <w:rFonts w:hint="eastAsia"/>
                </w:rPr>
                <w:t xml:space="preserve">1. </w:t>
              </w:r>
              <w:r>
                <w:t>Add parameter 0x031A;</w:t>
              </w:r>
            </w:ins>
          </w:p>
          <w:p w:rsidR="009F303E" w:rsidRDefault="009F303E" w:rsidP="004D3A5D">
            <w:ins w:id="10" w:author="ZhangYuan(张园/深圳)" w:date="2016-12-19T18:08:00Z">
              <w:r>
                <w:t xml:space="preserve">2. Add description for </w:t>
              </w:r>
              <w:proofErr w:type="spellStart"/>
              <w:r>
                <w:t>EncryptData</w:t>
              </w:r>
              <w:proofErr w:type="spellEnd"/>
              <w:r>
                <w:t>;</w:t>
              </w:r>
            </w:ins>
          </w:p>
        </w:tc>
      </w:tr>
      <w:tr w:rsidR="001A223A" w:rsidTr="0028156C">
        <w:tc>
          <w:tcPr>
            <w:tcW w:w="988" w:type="dxa"/>
          </w:tcPr>
          <w:p w:rsidR="001A223A" w:rsidRDefault="00E61A9E" w:rsidP="004D3A5D">
            <w:ins w:id="11" w:author="ZhangYuan(张园/深圳)" w:date="2017-03-22T13:37:00Z">
              <w:r>
                <w:t>V</w:t>
              </w:r>
              <w:r>
                <w:rPr>
                  <w:rFonts w:hint="eastAsia"/>
                </w:rPr>
                <w:t>1</w:t>
              </w:r>
              <w:r>
                <w:t>.00.10</w:t>
              </w:r>
            </w:ins>
          </w:p>
        </w:tc>
        <w:tc>
          <w:tcPr>
            <w:tcW w:w="1559" w:type="dxa"/>
          </w:tcPr>
          <w:p w:rsidR="001A223A" w:rsidRDefault="00E61A9E" w:rsidP="00E61A9E">
            <w:ins w:id="12" w:author="ZhangYuan(张园/深圳)" w:date="2017-03-22T13:37:00Z">
              <w:r>
                <w:t>March 22, 2017</w:t>
              </w:r>
            </w:ins>
          </w:p>
        </w:tc>
        <w:tc>
          <w:tcPr>
            <w:tcW w:w="1417" w:type="dxa"/>
          </w:tcPr>
          <w:p w:rsidR="001A223A" w:rsidRDefault="00C0626D" w:rsidP="004D3A5D">
            <w:proofErr w:type="spellStart"/>
            <w:ins w:id="13" w:author="ZhangYuan(张园/深圳)" w:date="2017-03-22T11:45:00Z">
              <w:r>
                <w:t>Idina</w:t>
              </w:r>
              <w:proofErr w:type="spellEnd"/>
              <w:r>
                <w:t xml:space="preserve"> Zhang</w:t>
              </w:r>
            </w:ins>
          </w:p>
        </w:tc>
        <w:tc>
          <w:tcPr>
            <w:tcW w:w="4332" w:type="dxa"/>
          </w:tcPr>
          <w:p w:rsidR="001A223A" w:rsidRDefault="00E61A9E" w:rsidP="004D3A5D">
            <w:pPr>
              <w:rPr>
                <w:ins w:id="14" w:author="ZhangYuan(张园/深圳)" w:date="2017-03-24T14:53:00Z"/>
              </w:rPr>
            </w:pPr>
            <w:ins w:id="15" w:author="ZhangYuan(张园/深圳)" w:date="2017-03-22T13:37:00Z">
              <w:r>
                <w:rPr>
                  <w:rFonts w:hint="eastAsia"/>
                </w:rPr>
                <w:t xml:space="preserve">1. </w:t>
              </w:r>
              <w:r>
                <w:t>Add encryption type: 0X03 MAC;</w:t>
              </w:r>
            </w:ins>
          </w:p>
          <w:p w:rsidR="00D359E0" w:rsidRDefault="00D359E0" w:rsidP="004D3A5D">
            <w:ins w:id="16" w:author="ZhangYuan(张园/深圳)" w:date="2017-03-24T14:53:00Z">
              <w:r>
                <w:t xml:space="preserve">2. Add </w:t>
              </w:r>
              <w:proofErr w:type="spellStart"/>
              <w:r>
                <w:t>ExpressPay</w:t>
              </w:r>
              <w:proofErr w:type="spellEnd"/>
              <w:r>
                <w:t xml:space="preserve"> parameter configuration;</w:t>
              </w:r>
            </w:ins>
          </w:p>
        </w:tc>
      </w:tr>
      <w:tr w:rsidR="001A223A" w:rsidTr="0028156C">
        <w:tc>
          <w:tcPr>
            <w:tcW w:w="988" w:type="dxa"/>
          </w:tcPr>
          <w:p w:rsidR="001A223A" w:rsidRDefault="001A223A" w:rsidP="004D3A5D"/>
        </w:tc>
        <w:tc>
          <w:tcPr>
            <w:tcW w:w="1559" w:type="dxa"/>
          </w:tcPr>
          <w:p w:rsidR="001A223A" w:rsidRDefault="001A223A">
            <w:pPr>
              <w:jc w:val="left"/>
              <w:pPrChange w:id="17" w:author="ZhangYuan(张园/深圳)" w:date="2017-03-22T11:45:00Z">
                <w:pPr/>
              </w:pPrChange>
            </w:pPr>
          </w:p>
        </w:tc>
        <w:tc>
          <w:tcPr>
            <w:tcW w:w="1417" w:type="dxa"/>
          </w:tcPr>
          <w:p w:rsidR="001A223A" w:rsidRDefault="001A223A" w:rsidP="004D3A5D"/>
        </w:tc>
        <w:tc>
          <w:tcPr>
            <w:tcW w:w="4332" w:type="dxa"/>
          </w:tcPr>
          <w:p w:rsidR="001A223A" w:rsidRDefault="001A223A" w:rsidP="004D3A5D"/>
        </w:tc>
      </w:tr>
      <w:tr w:rsidR="001A223A" w:rsidTr="0028156C">
        <w:tc>
          <w:tcPr>
            <w:tcW w:w="988" w:type="dxa"/>
          </w:tcPr>
          <w:p w:rsidR="001A223A" w:rsidRDefault="001A223A" w:rsidP="004D3A5D"/>
        </w:tc>
        <w:tc>
          <w:tcPr>
            <w:tcW w:w="1559" w:type="dxa"/>
          </w:tcPr>
          <w:p w:rsidR="001A223A" w:rsidRDefault="001A223A" w:rsidP="004D3A5D"/>
        </w:tc>
        <w:tc>
          <w:tcPr>
            <w:tcW w:w="1417" w:type="dxa"/>
          </w:tcPr>
          <w:p w:rsidR="001A223A" w:rsidRDefault="001A223A" w:rsidP="004D3A5D"/>
        </w:tc>
        <w:tc>
          <w:tcPr>
            <w:tcW w:w="4332" w:type="dxa"/>
          </w:tcPr>
          <w:p w:rsidR="001A223A" w:rsidRDefault="001A223A" w:rsidP="004D3A5D"/>
        </w:tc>
      </w:tr>
      <w:tr w:rsidR="0028156C" w:rsidTr="0028156C">
        <w:tc>
          <w:tcPr>
            <w:tcW w:w="988" w:type="dxa"/>
          </w:tcPr>
          <w:p w:rsidR="0028156C" w:rsidRDefault="0028156C" w:rsidP="004D3A5D"/>
        </w:tc>
        <w:tc>
          <w:tcPr>
            <w:tcW w:w="1559" w:type="dxa"/>
          </w:tcPr>
          <w:p w:rsidR="0028156C" w:rsidRDefault="0028156C" w:rsidP="004D3A5D"/>
        </w:tc>
        <w:tc>
          <w:tcPr>
            <w:tcW w:w="1417" w:type="dxa"/>
          </w:tcPr>
          <w:p w:rsidR="0028156C" w:rsidRDefault="0028156C" w:rsidP="004D3A5D"/>
        </w:tc>
        <w:tc>
          <w:tcPr>
            <w:tcW w:w="4332" w:type="dxa"/>
          </w:tcPr>
          <w:p w:rsidR="0028156C" w:rsidRDefault="0028156C" w:rsidP="004D3A5D"/>
        </w:tc>
      </w:tr>
    </w:tbl>
    <w:p w:rsidR="00F32F15" w:rsidRDefault="00AD54D9" w:rsidP="00AD54D9">
      <w:pPr>
        <w:jc w:val="center"/>
        <w:rPr>
          <w:sz w:val="20"/>
        </w:rPr>
      </w:pPr>
      <w:r w:rsidRPr="00AD54D9">
        <w:rPr>
          <w:rFonts w:hint="eastAsia"/>
          <w:sz w:val="20"/>
        </w:rPr>
        <w:t xml:space="preserve">Table1 </w:t>
      </w:r>
      <w:r w:rsidRPr="00AD54D9">
        <w:rPr>
          <w:sz w:val="20"/>
        </w:rPr>
        <w:t>–</w:t>
      </w:r>
      <w:r w:rsidRPr="00AD54D9">
        <w:rPr>
          <w:rFonts w:hint="eastAsia"/>
          <w:sz w:val="20"/>
        </w:rPr>
        <w:t xml:space="preserve"> revision </w:t>
      </w:r>
      <w:r w:rsidRPr="00AD54D9">
        <w:rPr>
          <w:sz w:val="20"/>
        </w:rPr>
        <w:t>history</w:t>
      </w:r>
    </w:p>
    <w:p w:rsidR="00E90332" w:rsidRDefault="00E90332" w:rsidP="00E90332">
      <w:pPr>
        <w:rPr>
          <w:sz w:val="18"/>
        </w:rPr>
      </w:pPr>
    </w:p>
    <w:p w:rsidR="00E90332" w:rsidRDefault="00E90332">
      <w:pPr>
        <w:widowControl/>
        <w:jc w:val="left"/>
        <w:rPr>
          <w:sz w:val="18"/>
        </w:rPr>
      </w:pPr>
      <w:r>
        <w:rPr>
          <w:sz w:val="18"/>
        </w:rPr>
        <w:br w:type="page"/>
      </w:r>
    </w:p>
    <w:sdt>
      <w:sdtPr>
        <w:rPr>
          <w:rFonts w:asciiTheme="minorHAnsi" w:eastAsiaTheme="minorEastAsia" w:hAnsiTheme="minorHAnsi" w:cstheme="minorBidi"/>
          <w:b w:val="0"/>
          <w:bCs w:val="0"/>
          <w:color w:val="auto"/>
          <w:kern w:val="2"/>
          <w:sz w:val="21"/>
          <w:szCs w:val="22"/>
          <w:lang w:val="zh-CN"/>
        </w:rPr>
        <w:id w:val="1859769429"/>
        <w:docPartObj>
          <w:docPartGallery w:val="Table of Contents"/>
          <w:docPartUnique/>
        </w:docPartObj>
      </w:sdtPr>
      <w:sdtEndPr/>
      <w:sdtContent>
        <w:p w:rsidR="00345F42" w:rsidRPr="00345F42" w:rsidRDefault="00345F42" w:rsidP="00345F42">
          <w:pPr>
            <w:pStyle w:val="TOC"/>
            <w:jc w:val="center"/>
          </w:pPr>
          <w:r w:rsidRPr="00B00840">
            <w:t>Conte</w:t>
          </w:r>
          <w:r w:rsidR="00B1533C">
            <w:t>n</w:t>
          </w:r>
          <w:r w:rsidRPr="00B00840">
            <w:t>t</w:t>
          </w:r>
          <w:r w:rsidR="00906FD0" w:rsidRPr="00B00840">
            <w:t>s</w:t>
          </w:r>
        </w:p>
        <w:p w:rsidR="00B1533C" w:rsidRDefault="00345F42">
          <w:pPr>
            <w:pStyle w:val="10"/>
            <w:tabs>
              <w:tab w:val="right" w:leader="dot" w:pos="8296"/>
            </w:tabs>
            <w:rPr>
              <w:ins w:id="18" w:author="ZhangYuan(张园/深圳)" w:date="2017-03-24T14:55:00Z"/>
              <w:noProof/>
              <w:kern w:val="2"/>
              <w:sz w:val="21"/>
            </w:rPr>
          </w:pPr>
          <w:r>
            <w:fldChar w:fldCharType="begin"/>
          </w:r>
          <w:r>
            <w:instrText xml:space="preserve"> TOC \o "1-3" \h \z \u </w:instrText>
          </w:r>
          <w:r>
            <w:fldChar w:fldCharType="separate"/>
          </w:r>
          <w:ins w:id="19" w:author="ZhangYuan(张园/深圳)" w:date="2017-03-24T14:55:00Z">
            <w:r w:rsidR="00B1533C" w:rsidRPr="00E45E74">
              <w:rPr>
                <w:rStyle w:val="a7"/>
                <w:noProof/>
              </w:rPr>
              <w:fldChar w:fldCharType="begin"/>
            </w:r>
            <w:r w:rsidR="00B1533C" w:rsidRPr="00E45E74">
              <w:rPr>
                <w:rStyle w:val="a7"/>
                <w:noProof/>
              </w:rPr>
              <w:instrText xml:space="preserve"> </w:instrText>
            </w:r>
            <w:r w:rsidR="00B1533C">
              <w:rPr>
                <w:noProof/>
              </w:rPr>
              <w:instrText>HYPERLINK \l "_Toc478130639"</w:instrText>
            </w:r>
            <w:r w:rsidR="00B1533C" w:rsidRPr="00E45E74">
              <w:rPr>
                <w:rStyle w:val="a7"/>
                <w:noProof/>
              </w:rPr>
              <w:instrText xml:space="preserve"> </w:instrText>
            </w:r>
            <w:r w:rsidR="00B1533C" w:rsidRPr="00E45E74">
              <w:rPr>
                <w:rStyle w:val="a7"/>
                <w:noProof/>
              </w:rPr>
              <w:fldChar w:fldCharType="separate"/>
            </w:r>
            <w:r w:rsidR="00B1533C" w:rsidRPr="00E45E74">
              <w:rPr>
                <w:rStyle w:val="a7"/>
                <w:noProof/>
              </w:rPr>
              <w:t>Revision history</w:t>
            </w:r>
            <w:r w:rsidR="00B1533C">
              <w:rPr>
                <w:noProof/>
                <w:webHidden/>
              </w:rPr>
              <w:tab/>
            </w:r>
            <w:r w:rsidR="00B1533C">
              <w:rPr>
                <w:noProof/>
                <w:webHidden/>
              </w:rPr>
              <w:fldChar w:fldCharType="begin"/>
            </w:r>
            <w:r w:rsidR="00B1533C">
              <w:rPr>
                <w:noProof/>
                <w:webHidden/>
              </w:rPr>
              <w:instrText xml:space="preserve"> PAGEREF _Toc478130639 \h </w:instrText>
            </w:r>
          </w:ins>
          <w:r w:rsidR="00B1533C">
            <w:rPr>
              <w:noProof/>
              <w:webHidden/>
            </w:rPr>
          </w:r>
          <w:r w:rsidR="00B1533C">
            <w:rPr>
              <w:noProof/>
              <w:webHidden/>
            </w:rPr>
            <w:fldChar w:fldCharType="separate"/>
          </w:r>
          <w:ins w:id="20" w:author="ZhangYuan(张园/深圳)" w:date="2017-03-24T14:55:00Z">
            <w:r w:rsidR="00B1533C">
              <w:rPr>
                <w:noProof/>
                <w:webHidden/>
              </w:rPr>
              <w:t>3</w:t>
            </w:r>
            <w:r w:rsidR="00B1533C">
              <w:rPr>
                <w:noProof/>
                <w:webHidden/>
              </w:rPr>
              <w:fldChar w:fldCharType="end"/>
            </w:r>
            <w:r w:rsidR="00B1533C" w:rsidRPr="00E45E74">
              <w:rPr>
                <w:rStyle w:val="a7"/>
                <w:noProof/>
              </w:rPr>
              <w:fldChar w:fldCharType="end"/>
            </w:r>
          </w:ins>
        </w:p>
        <w:p w:rsidR="00B1533C" w:rsidRDefault="00B1533C">
          <w:pPr>
            <w:pStyle w:val="10"/>
            <w:tabs>
              <w:tab w:val="left" w:pos="440"/>
              <w:tab w:val="right" w:leader="dot" w:pos="8296"/>
            </w:tabs>
            <w:rPr>
              <w:ins w:id="21" w:author="ZhangYuan(张园/深圳)" w:date="2017-03-24T14:55:00Z"/>
              <w:noProof/>
              <w:kern w:val="2"/>
              <w:sz w:val="21"/>
            </w:rPr>
          </w:pPr>
          <w:ins w:id="2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"_Toc478130640"</w:instrText>
            </w:r>
            <w:r w:rsidRPr="00E45E74">
              <w:rPr>
                <w:rStyle w:val="a7"/>
                <w:noProof/>
              </w:rPr>
              <w:instrText xml:space="preserve"> </w:instrText>
            </w:r>
            <w:r w:rsidRPr="00E45E74">
              <w:rPr>
                <w:rStyle w:val="a7"/>
                <w:noProof/>
              </w:rPr>
              <w:fldChar w:fldCharType="separate"/>
            </w:r>
            <w:r w:rsidRPr="00E45E74">
              <w:rPr>
                <w:rStyle w:val="a7"/>
                <w:noProof/>
              </w:rPr>
              <w:t>1</w:t>
            </w:r>
            <w:r>
              <w:rPr>
                <w:noProof/>
                <w:kern w:val="2"/>
                <w:sz w:val="21"/>
              </w:rPr>
              <w:tab/>
            </w:r>
            <w:r w:rsidRPr="00E45E74">
              <w:rPr>
                <w:rStyle w:val="a7"/>
                <w:noProof/>
              </w:rPr>
              <w:t>Introduction</w:t>
            </w:r>
            <w:r>
              <w:rPr>
                <w:noProof/>
                <w:webHidden/>
              </w:rPr>
              <w:tab/>
            </w:r>
            <w:r>
              <w:rPr>
                <w:noProof/>
                <w:webHidden/>
              </w:rPr>
              <w:fldChar w:fldCharType="begin"/>
            </w:r>
            <w:r>
              <w:rPr>
                <w:noProof/>
                <w:webHidden/>
              </w:rPr>
              <w:instrText xml:space="preserve"> PAGEREF _Toc478130640 \h </w:instrText>
            </w:r>
          </w:ins>
          <w:r>
            <w:rPr>
              <w:noProof/>
              <w:webHidden/>
            </w:rPr>
          </w:r>
          <w:r>
            <w:rPr>
              <w:noProof/>
              <w:webHidden/>
            </w:rPr>
            <w:fldChar w:fldCharType="separate"/>
          </w:r>
          <w:ins w:id="23" w:author="ZhangYuan(张园/深圳)" w:date="2017-03-24T14:55:00Z">
            <w:r>
              <w:rPr>
                <w:noProof/>
                <w:webHidden/>
              </w:rPr>
              <w:t>10</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4" w:author="ZhangYuan(张园/深圳)" w:date="2017-03-24T14:55:00Z"/>
              <w:noProof/>
              <w:kern w:val="2"/>
              <w:sz w:val="21"/>
            </w:rPr>
          </w:pPr>
          <w:ins w:id="2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"_Toc478130641"</w:instrText>
            </w:r>
            <w:r w:rsidRPr="00E45E74">
              <w:rPr>
                <w:rStyle w:val="a7"/>
                <w:noProof/>
              </w:rPr>
              <w:instrText xml:space="preserve"> </w:instrText>
            </w:r>
            <w:r w:rsidRPr="00E45E74">
              <w:rPr>
                <w:rStyle w:val="a7"/>
                <w:noProof/>
              </w:rPr>
              <w:fldChar w:fldCharType="separate"/>
            </w:r>
            <w:r w:rsidRPr="00E45E74">
              <w:rPr>
                <w:rStyle w:val="a7"/>
                <w:noProof/>
              </w:rPr>
              <w:t>1.1</w:t>
            </w:r>
            <w:r>
              <w:rPr>
                <w:noProof/>
                <w:kern w:val="2"/>
                <w:sz w:val="21"/>
              </w:rPr>
              <w:tab/>
            </w:r>
            <w:r w:rsidRPr="00E45E74">
              <w:rPr>
                <w:rStyle w:val="a7"/>
                <w:noProof/>
              </w:rPr>
              <w:t>Purpose</w:t>
            </w:r>
            <w:r>
              <w:rPr>
                <w:noProof/>
                <w:webHidden/>
              </w:rPr>
              <w:tab/>
            </w:r>
            <w:r>
              <w:rPr>
                <w:noProof/>
                <w:webHidden/>
              </w:rPr>
              <w:fldChar w:fldCharType="begin"/>
            </w:r>
            <w:r>
              <w:rPr>
                <w:noProof/>
                <w:webHidden/>
              </w:rPr>
              <w:instrText xml:space="preserve"> PAGEREF _Toc478130641 \h </w:instrText>
            </w:r>
          </w:ins>
          <w:r>
            <w:rPr>
              <w:noProof/>
              <w:webHidden/>
            </w:rPr>
          </w:r>
          <w:r>
            <w:rPr>
              <w:noProof/>
              <w:webHidden/>
            </w:rPr>
            <w:fldChar w:fldCharType="separate"/>
          </w:r>
          <w:ins w:id="26" w:author="ZhangYuan(张园/深圳)" w:date="2017-03-24T14:55:00Z">
            <w:r>
              <w:rPr>
                <w:noProof/>
                <w:webHidden/>
              </w:rPr>
              <w:t>10</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7" w:author="ZhangYuan(张园/深圳)" w:date="2017-03-24T14:55:00Z"/>
              <w:noProof/>
              <w:kern w:val="2"/>
              <w:sz w:val="21"/>
            </w:rPr>
          </w:pPr>
          <w:ins w:id="2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"_Toc478130642"</w:instrText>
            </w:r>
            <w:r w:rsidRPr="00E45E74">
              <w:rPr>
                <w:rStyle w:val="a7"/>
                <w:noProof/>
              </w:rPr>
              <w:instrText xml:space="preserve"> </w:instrText>
            </w:r>
            <w:r w:rsidRPr="00E45E74">
              <w:rPr>
                <w:rStyle w:val="a7"/>
                <w:noProof/>
              </w:rPr>
              <w:fldChar w:fldCharType="separate"/>
            </w:r>
            <w:r w:rsidRPr="00E45E74">
              <w:rPr>
                <w:rStyle w:val="a7"/>
                <w:noProof/>
              </w:rPr>
              <w:t>1.2</w:t>
            </w:r>
            <w:r>
              <w:rPr>
                <w:noProof/>
                <w:kern w:val="2"/>
                <w:sz w:val="21"/>
              </w:rPr>
              <w:tab/>
            </w:r>
            <w:r w:rsidRPr="00E45E74">
              <w:rPr>
                <w:rStyle w:val="a7"/>
                <w:noProof/>
              </w:rPr>
              <w:t>Background and goals</w:t>
            </w:r>
            <w:r>
              <w:rPr>
                <w:noProof/>
                <w:webHidden/>
              </w:rPr>
              <w:tab/>
            </w:r>
            <w:r>
              <w:rPr>
                <w:noProof/>
                <w:webHidden/>
              </w:rPr>
              <w:fldChar w:fldCharType="begin"/>
            </w:r>
            <w:r>
              <w:rPr>
                <w:noProof/>
                <w:webHidden/>
              </w:rPr>
              <w:instrText xml:space="preserve"> PAGEREF _Toc478130642 \h </w:instrText>
            </w:r>
          </w:ins>
          <w:r>
            <w:rPr>
              <w:noProof/>
              <w:webHidden/>
            </w:rPr>
          </w:r>
          <w:r>
            <w:rPr>
              <w:noProof/>
              <w:webHidden/>
            </w:rPr>
            <w:fldChar w:fldCharType="separate"/>
          </w:r>
          <w:ins w:id="29" w:author="ZhangYuan(张园/深圳)" w:date="2017-03-24T14:55:00Z">
            <w:r>
              <w:rPr>
                <w:noProof/>
                <w:webHidden/>
              </w:rPr>
              <w:t>10</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30" w:author="ZhangYuan(张园/深圳)" w:date="2017-03-24T14:55:00Z"/>
              <w:noProof/>
              <w:kern w:val="2"/>
              <w:sz w:val="21"/>
            </w:rPr>
          </w:pPr>
          <w:ins w:id="3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"_Toc478130643"</w:instrText>
            </w:r>
            <w:r w:rsidRPr="00E45E74">
              <w:rPr>
                <w:rStyle w:val="a7"/>
                <w:noProof/>
              </w:rPr>
              <w:instrText xml:space="preserve"> </w:instrText>
            </w:r>
            <w:r w:rsidRPr="00E45E74">
              <w:rPr>
                <w:rStyle w:val="a7"/>
                <w:noProof/>
              </w:rPr>
              <w:fldChar w:fldCharType="separate"/>
            </w:r>
            <w:r w:rsidRPr="00E45E74">
              <w:rPr>
                <w:rStyle w:val="a7"/>
                <w:noProof/>
              </w:rPr>
              <w:t>1.3</w:t>
            </w:r>
            <w:r>
              <w:rPr>
                <w:noProof/>
                <w:kern w:val="2"/>
                <w:sz w:val="21"/>
              </w:rPr>
              <w:tab/>
            </w:r>
            <w:r w:rsidRPr="00E45E74">
              <w:rPr>
                <w:rStyle w:val="a7"/>
                <w:noProof/>
              </w:rPr>
              <w:t>Audience</w:t>
            </w:r>
            <w:r>
              <w:rPr>
                <w:noProof/>
                <w:webHidden/>
              </w:rPr>
              <w:tab/>
            </w:r>
            <w:r>
              <w:rPr>
                <w:noProof/>
                <w:webHidden/>
              </w:rPr>
              <w:fldChar w:fldCharType="begin"/>
            </w:r>
            <w:r>
              <w:rPr>
                <w:noProof/>
                <w:webHidden/>
              </w:rPr>
              <w:instrText xml:space="preserve"> PAGEREF _Toc478130643 \h </w:instrText>
            </w:r>
          </w:ins>
          <w:r>
            <w:rPr>
              <w:noProof/>
              <w:webHidden/>
            </w:rPr>
          </w:r>
          <w:r>
            <w:rPr>
              <w:noProof/>
              <w:webHidden/>
            </w:rPr>
            <w:fldChar w:fldCharType="separate"/>
          </w:r>
          <w:ins w:id="32" w:author="ZhangYuan(张园/深圳)" w:date="2017-03-24T14:55:00Z">
            <w:r>
              <w:rPr>
                <w:noProof/>
                <w:webHidden/>
              </w:rPr>
              <w:t>10</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33" w:author="ZhangYuan(张园/深圳)" w:date="2017-03-24T14:55:00Z"/>
              <w:noProof/>
              <w:kern w:val="2"/>
              <w:sz w:val="21"/>
            </w:rPr>
          </w:pPr>
          <w:ins w:id="3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"_Toc478130644"</w:instrText>
            </w:r>
            <w:r w:rsidRPr="00E45E74">
              <w:rPr>
                <w:rStyle w:val="a7"/>
                <w:noProof/>
              </w:rPr>
              <w:instrText xml:space="preserve"> </w:instrText>
            </w:r>
            <w:r w:rsidRPr="00E45E74">
              <w:rPr>
                <w:rStyle w:val="a7"/>
                <w:noProof/>
              </w:rPr>
              <w:fldChar w:fldCharType="separate"/>
            </w:r>
            <w:r w:rsidRPr="00E45E74">
              <w:rPr>
                <w:rStyle w:val="a7"/>
                <w:noProof/>
              </w:rPr>
              <w:t>1.4</w:t>
            </w:r>
            <w:r>
              <w:rPr>
                <w:noProof/>
                <w:kern w:val="2"/>
                <w:sz w:val="21"/>
              </w:rPr>
              <w:tab/>
            </w:r>
            <w:r w:rsidRPr="00E45E74">
              <w:rPr>
                <w:rStyle w:val="a7"/>
                <w:noProof/>
              </w:rPr>
              <w:t>Abbreviation</w:t>
            </w:r>
            <w:r>
              <w:rPr>
                <w:noProof/>
                <w:webHidden/>
              </w:rPr>
              <w:tab/>
            </w:r>
            <w:r>
              <w:rPr>
                <w:noProof/>
                <w:webHidden/>
              </w:rPr>
              <w:fldChar w:fldCharType="begin"/>
            </w:r>
            <w:r>
              <w:rPr>
                <w:noProof/>
                <w:webHidden/>
              </w:rPr>
              <w:instrText xml:space="preserve"> PAGEREF _Toc478130644 \h </w:instrText>
            </w:r>
          </w:ins>
          <w:r>
            <w:rPr>
              <w:noProof/>
              <w:webHidden/>
            </w:rPr>
          </w:r>
          <w:r>
            <w:rPr>
              <w:noProof/>
              <w:webHidden/>
            </w:rPr>
            <w:fldChar w:fldCharType="separate"/>
          </w:r>
          <w:ins w:id="35" w:author="ZhangYuan(张园/深圳)" w:date="2017-03-24T14:55:00Z">
            <w:r>
              <w:rPr>
                <w:noProof/>
                <w:webHidden/>
              </w:rPr>
              <w:t>10</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36" w:author="ZhangYuan(张园/深圳)" w:date="2017-03-24T14:55:00Z"/>
              <w:noProof/>
              <w:kern w:val="2"/>
              <w:sz w:val="21"/>
            </w:rPr>
          </w:pPr>
          <w:ins w:id="3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"_Toc478130645"</w:instrText>
            </w:r>
            <w:r w:rsidRPr="00E45E74">
              <w:rPr>
                <w:rStyle w:val="a7"/>
                <w:noProof/>
              </w:rPr>
              <w:instrText xml:space="preserve"> </w:instrText>
            </w:r>
            <w:r w:rsidRPr="00E45E74">
              <w:rPr>
                <w:rStyle w:val="a7"/>
                <w:noProof/>
              </w:rPr>
              <w:fldChar w:fldCharType="separate"/>
            </w:r>
            <w:r w:rsidRPr="00E45E74">
              <w:rPr>
                <w:rStyle w:val="a7"/>
                <w:noProof/>
              </w:rPr>
              <w:t>1.5</w:t>
            </w:r>
            <w:r>
              <w:rPr>
                <w:noProof/>
                <w:kern w:val="2"/>
                <w:sz w:val="21"/>
              </w:rPr>
              <w:tab/>
            </w:r>
            <w:r w:rsidRPr="00E45E74">
              <w:rPr>
                <w:rStyle w:val="a7"/>
                <w:noProof/>
              </w:rPr>
              <w:t>Reference</w:t>
            </w:r>
            <w:r>
              <w:rPr>
                <w:noProof/>
                <w:webHidden/>
              </w:rPr>
              <w:tab/>
            </w:r>
            <w:r>
              <w:rPr>
                <w:noProof/>
                <w:webHidden/>
              </w:rPr>
              <w:fldChar w:fldCharType="begin"/>
            </w:r>
            <w:r>
              <w:rPr>
                <w:noProof/>
                <w:webHidden/>
              </w:rPr>
              <w:instrText xml:space="preserve"> PAGEREF _Toc478130645 \h </w:instrText>
            </w:r>
          </w:ins>
          <w:r>
            <w:rPr>
              <w:noProof/>
              <w:webHidden/>
            </w:rPr>
          </w:r>
          <w:r>
            <w:rPr>
              <w:noProof/>
              <w:webHidden/>
            </w:rPr>
            <w:fldChar w:fldCharType="separate"/>
          </w:r>
          <w:ins w:id="38" w:author="ZhangYuan(张园/深圳)" w:date="2017-03-24T14:55:00Z">
            <w:r>
              <w:rPr>
                <w:noProof/>
                <w:webHidden/>
              </w:rPr>
              <w:t>10</w:t>
            </w:r>
            <w:r>
              <w:rPr>
                <w:noProof/>
                <w:webHidden/>
              </w:rPr>
              <w:fldChar w:fldCharType="end"/>
            </w:r>
            <w:r w:rsidRPr="00E45E74">
              <w:rPr>
                <w:rStyle w:val="a7"/>
                <w:noProof/>
              </w:rPr>
              <w:fldChar w:fldCharType="end"/>
            </w:r>
          </w:ins>
        </w:p>
        <w:p w:rsidR="00B1533C" w:rsidRDefault="00B1533C">
          <w:pPr>
            <w:pStyle w:val="10"/>
            <w:tabs>
              <w:tab w:val="left" w:pos="440"/>
              <w:tab w:val="right" w:leader="dot" w:pos="8296"/>
            </w:tabs>
            <w:rPr>
              <w:ins w:id="39" w:author="ZhangYuan(张园/深圳)" w:date="2017-03-24T14:55:00Z"/>
              <w:noProof/>
              <w:kern w:val="2"/>
              <w:sz w:val="21"/>
            </w:rPr>
          </w:pPr>
          <w:ins w:id="4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"_Toc478130647"</w:instrText>
            </w:r>
            <w:r w:rsidRPr="00E45E74">
              <w:rPr>
                <w:rStyle w:val="a7"/>
                <w:noProof/>
              </w:rPr>
              <w:instrText xml:space="preserve"> </w:instrText>
            </w:r>
            <w:r w:rsidRPr="00E45E74">
              <w:rPr>
                <w:rStyle w:val="a7"/>
                <w:noProof/>
              </w:rPr>
              <w:fldChar w:fldCharType="separate"/>
            </w:r>
            <w:r w:rsidRPr="00E45E74">
              <w:rPr>
                <w:rStyle w:val="a7"/>
                <w:noProof/>
              </w:rPr>
              <w:t>2.</w:t>
            </w:r>
            <w:r>
              <w:rPr>
                <w:noProof/>
                <w:kern w:val="2"/>
                <w:sz w:val="21"/>
              </w:rPr>
              <w:tab/>
            </w:r>
            <w:r w:rsidRPr="00E45E74">
              <w:rPr>
                <w:rStyle w:val="a7"/>
                <w:noProof/>
              </w:rPr>
              <w:t>Communication protocol</w:t>
            </w:r>
            <w:r>
              <w:rPr>
                <w:noProof/>
                <w:webHidden/>
              </w:rPr>
              <w:tab/>
            </w:r>
            <w:r>
              <w:rPr>
                <w:noProof/>
                <w:webHidden/>
              </w:rPr>
              <w:fldChar w:fldCharType="begin"/>
            </w:r>
            <w:r>
              <w:rPr>
                <w:noProof/>
                <w:webHidden/>
              </w:rPr>
              <w:instrText xml:space="preserve"> PAGEREF _Toc478130647 \h </w:instrText>
            </w:r>
          </w:ins>
          <w:r>
            <w:rPr>
              <w:noProof/>
              <w:webHidden/>
            </w:rPr>
          </w:r>
          <w:r>
            <w:rPr>
              <w:noProof/>
              <w:webHidden/>
            </w:rPr>
            <w:fldChar w:fldCharType="separate"/>
          </w:r>
          <w:ins w:id="41" w:author="ZhangYuan(张园/深圳)" w:date="2017-03-24T14:55:00Z">
            <w:r>
              <w:rPr>
                <w:noProof/>
                <w:webHidden/>
              </w:rPr>
              <w:t>11</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42" w:author="ZhangYuan(张园/深圳)" w:date="2017-03-24T14:55:00Z"/>
              <w:noProof/>
              <w:kern w:val="2"/>
              <w:sz w:val="21"/>
            </w:rPr>
          </w:pPr>
          <w:ins w:id="43"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"_Toc478130648"</w:instrText>
            </w:r>
            <w:r w:rsidRPr="00E45E74">
              <w:rPr>
                <w:rStyle w:val="a7"/>
                <w:noProof/>
              </w:rPr>
              <w:instrText xml:space="preserve"> </w:instrText>
            </w:r>
            <w:r w:rsidRPr="00E45E74">
              <w:rPr>
                <w:rStyle w:val="a7"/>
                <w:noProof/>
              </w:rPr>
              <w:fldChar w:fldCharType="separate"/>
            </w:r>
            <w:r w:rsidRPr="00E45E74">
              <w:rPr>
                <w:rStyle w:val="a7"/>
                <w:noProof/>
              </w:rPr>
              <w:t>2.1</w:t>
            </w:r>
            <w:r>
              <w:rPr>
                <w:noProof/>
                <w:kern w:val="2"/>
                <w:sz w:val="21"/>
              </w:rPr>
              <w:tab/>
            </w:r>
            <w:r w:rsidRPr="00E45E74">
              <w:rPr>
                <w:rStyle w:val="a7"/>
                <w:noProof/>
              </w:rPr>
              <w:t>Data link layer communication protocol</w:t>
            </w:r>
            <w:r>
              <w:rPr>
                <w:noProof/>
                <w:webHidden/>
              </w:rPr>
              <w:tab/>
            </w:r>
            <w:r>
              <w:rPr>
                <w:noProof/>
                <w:webHidden/>
              </w:rPr>
              <w:fldChar w:fldCharType="begin"/>
            </w:r>
            <w:r>
              <w:rPr>
                <w:noProof/>
                <w:webHidden/>
              </w:rPr>
              <w:instrText xml:space="preserve"> PAGEREF _Toc478130648 \h </w:instrText>
            </w:r>
          </w:ins>
          <w:r>
            <w:rPr>
              <w:noProof/>
              <w:webHidden/>
            </w:rPr>
          </w:r>
          <w:r>
            <w:rPr>
              <w:noProof/>
              <w:webHidden/>
            </w:rPr>
            <w:fldChar w:fldCharType="separate"/>
          </w:r>
          <w:ins w:id="44" w:author="ZhangYuan(张园/深圳)" w:date="2017-03-24T14:55:00Z">
            <w:r>
              <w:rPr>
                <w:noProof/>
                <w:webHidden/>
              </w:rPr>
              <w:t>11</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45" w:author="ZhangYuan(张园/深圳)" w:date="2017-03-24T14:55:00Z"/>
              <w:noProof/>
              <w:kern w:val="2"/>
              <w:sz w:val="21"/>
            </w:rPr>
          </w:pPr>
          <w:ins w:id="4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"_Toc478130649"</w:instrText>
            </w:r>
            <w:r w:rsidRPr="00E45E74">
              <w:rPr>
                <w:rStyle w:val="a7"/>
                <w:noProof/>
              </w:rPr>
              <w:instrText xml:space="preserve"> </w:instrText>
            </w:r>
            <w:r w:rsidRPr="00E45E74">
              <w:rPr>
                <w:rStyle w:val="a7"/>
                <w:noProof/>
              </w:rPr>
              <w:fldChar w:fldCharType="separate"/>
            </w:r>
            <w:r w:rsidRPr="00E45E74">
              <w:rPr>
                <w:rStyle w:val="a7"/>
                <w:noProof/>
              </w:rPr>
              <w:t>2.1.1</w:t>
            </w:r>
            <w:r>
              <w:rPr>
                <w:noProof/>
                <w:kern w:val="2"/>
                <w:sz w:val="21"/>
              </w:rPr>
              <w:tab/>
            </w:r>
            <w:r w:rsidRPr="00E45E74">
              <w:rPr>
                <w:rStyle w:val="a7"/>
                <w:noProof/>
              </w:rPr>
              <w:t>Communication mode</w:t>
            </w:r>
            <w:r>
              <w:rPr>
                <w:noProof/>
                <w:webHidden/>
              </w:rPr>
              <w:tab/>
            </w:r>
            <w:r>
              <w:rPr>
                <w:noProof/>
                <w:webHidden/>
              </w:rPr>
              <w:fldChar w:fldCharType="begin"/>
            </w:r>
            <w:r>
              <w:rPr>
                <w:noProof/>
                <w:webHidden/>
              </w:rPr>
              <w:instrText xml:space="preserve"> PAGEREF _Toc478130649 \h </w:instrText>
            </w:r>
          </w:ins>
          <w:r>
            <w:rPr>
              <w:noProof/>
              <w:webHidden/>
            </w:rPr>
          </w:r>
          <w:r>
            <w:rPr>
              <w:noProof/>
              <w:webHidden/>
            </w:rPr>
            <w:fldChar w:fldCharType="separate"/>
          </w:r>
          <w:ins w:id="47" w:author="ZhangYuan(张园/深圳)" w:date="2017-03-24T14:55:00Z">
            <w:r>
              <w:rPr>
                <w:noProof/>
                <w:webHidden/>
              </w:rPr>
              <w:t>11</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48" w:author="ZhangYuan(张园/深圳)" w:date="2017-03-24T14:55:00Z"/>
              <w:noProof/>
              <w:kern w:val="2"/>
              <w:sz w:val="21"/>
            </w:rPr>
          </w:pPr>
          <w:ins w:id="4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"_Toc478130650"</w:instrText>
            </w:r>
            <w:r w:rsidRPr="00E45E74">
              <w:rPr>
                <w:rStyle w:val="a7"/>
                <w:noProof/>
              </w:rPr>
              <w:instrText xml:space="preserve"> </w:instrText>
            </w:r>
            <w:r w:rsidRPr="00E45E74">
              <w:rPr>
                <w:rStyle w:val="a7"/>
                <w:noProof/>
              </w:rPr>
              <w:fldChar w:fldCharType="separate"/>
            </w:r>
            <w:r w:rsidRPr="00E45E74">
              <w:rPr>
                <w:rStyle w:val="a7"/>
                <w:noProof/>
              </w:rPr>
              <w:t>2.1.2</w:t>
            </w:r>
            <w:r>
              <w:rPr>
                <w:noProof/>
                <w:kern w:val="2"/>
                <w:sz w:val="21"/>
              </w:rPr>
              <w:tab/>
            </w:r>
            <w:r w:rsidRPr="00E45E74">
              <w:rPr>
                <w:rStyle w:val="a7"/>
                <w:noProof/>
              </w:rPr>
              <w:t>Communication packet format</w:t>
            </w:r>
            <w:r>
              <w:rPr>
                <w:noProof/>
                <w:webHidden/>
              </w:rPr>
              <w:tab/>
            </w:r>
            <w:r>
              <w:rPr>
                <w:noProof/>
                <w:webHidden/>
              </w:rPr>
              <w:fldChar w:fldCharType="begin"/>
            </w:r>
            <w:r>
              <w:rPr>
                <w:noProof/>
                <w:webHidden/>
              </w:rPr>
              <w:instrText xml:space="preserve"> PAGEREF _Toc478130650 \h </w:instrText>
            </w:r>
          </w:ins>
          <w:r>
            <w:rPr>
              <w:noProof/>
              <w:webHidden/>
            </w:rPr>
          </w:r>
          <w:r>
            <w:rPr>
              <w:noProof/>
              <w:webHidden/>
            </w:rPr>
            <w:fldChar w:fldCharType="separate"/>
          </w:r>
          <w:ins w:id="50" w:author="ZhangYuan(张园/深圳)" w:date="2017-03-24T14:55:00Z">
            <w:r>
              <w:rPr>
                <w:noProof/>
                <w:webHidden/>
              </w:rPr>
              <w:t>12</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51" w:author="ZhangYuan(张园/深圳)" w:date="2017-03-24T14:55:00Z"/>
              <w:noProof/>
              <w:kern w:val="2"/>
              <w:sz w:val="21"/>
            </w:rPr>
          </w:pPr>
          <w:ins w:id="5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"_Toc478130651"</w:instrText>
            </w:r>
            <w:r w:rsidRPr="00E45E74">
              <w:rPr>
                <w:rStyle w:val="a7"/>
                <w:noProof/>
              </w:rPr>
              <w:instrText xml:space="preserve"> </w:instrText>
            </w:r>
            <w:r w:rsidRPr="00E45E74">
              <w:rPr>
                <w:rStyle w:val="a7"/>
                <w:noProof/>
              </w:rPr>
              <w:fldChar w:fldCharType="separate"/>
            </w:r>
            <w:r w:rsidRPr="00E45E74">
              <w:rPr>
                <w:rStyle w:val="a7"/>
                <w:noProof/>
              </w:rPr>
              <w:t>2.1.3</w:t>
            </w:r>
            <w:r>
              <w:rPr>
                <w:noProof/>
                <w:kern w:val="2"/>
                <w:sz w:val="21"/>
              </w:rPr>
              <w:tab/>
            </w:r>
            <w:r w:rsidRPr="00E45E74">
              <w:rPr>
                <w:rStyle w:val="a7"/>
                <w:noProof/>
              </w:rPr>
              <w:t>Resend mechanism</w:t>
            </w:r>
            <w:r>
              <w:rPr>
                <w:noProof/>
                <w:webHidden/>
              </w:rPr>
              <w:tab/>
            </w:r>
            <w:r>
              <w:rPr>
                <w:noProof/>
                <w:webHidden/>
              </w:rPr>
              <w:fldChar w:fldCharType="begin"/>
            </w:r>
            <w:r>
              <w:rPr>
                <w:noProof/>
                <w:webHidden/>
              </w:rPr>
              <w:instrText xml:space="preserve"> PAGEREF _Toc478130651 \h </w:instrText>
            </w:r>
          </w:ins>
          <w:r>
            <w:rPr>
              <w:noProof/>
              <w:webHidden/>
            </w:rPr>
          </w:r>
          <w:r>
            <w:rPr>
              <w:noProof/>
              <w:webHidden/>
            </w:rPr>
            <w:fldChar w:fldCharType="separate"/>
          </w:r>
          <w:ins w:id="53" w:author="ZhangYuan(张园/深圳)" w:date="2017-03-24T14:55:00Z">
            <w:r>
              <w:rPr>
                <w:noProof/>
                <w:webHidden/>
              </w:rPr>
              <w:t>13</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54" w:author="ZhangYuan(张园/深圳)" w:date="2017-03-24T14:55:00Z"/>
              <w:noProof/>
              <w:kern w:val="2"/>
              <w:sz w:val="21"/>
            </w:rPr>
          </w:pPr>
          <w:ins w:id="5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"_Toc478130652"</w:instrText>
            </w:r>
            <w:r w:rsidRPr="00E45E74">
              <w:rPr>
                <w:rStyle w:val="a7"/>
                <w:noProof/>
              </w:rPr>
              <w:instrText xml:space="preserve"> </w:instrText>
            </w:r>
            <w:r w:rsidRPr="00E45E74">
              <w:rPr>
                <w:rStyle w:val="a7"/>
                <w:noProof/>
              </w:rPr>
              <w:fldChar w:fldCharType="separate"/>
            </w:r>
            <w:r w:rsidRPr="00E45E74">
              <w:rPr>
                <w:rStyle w:val="a7"/>
                <w:noProof/>
              </w:rPr>
              <w:t>2.1.4</w:t>
            </w:r>
            <w:r>
              <w:rPr>
                <w:noProof/>
                <w:kern w:val="2"/>
                <w:sz w:val="21"/>
              </w:rPr>
              <w:tab/>
            </w:r>
            <w:r w:rsidRPr="00E45E74">
              <w:rPr>
                <w:rStyle w:val="a7"/>
                <w:noProof/>
              </w:rPr>
              <w:t>Loss-Sync processing mechanism</w:t>
            </w:r>
            <w:r>
              <w:rPr>
                <w:noProof/>
                <w:webHidden/>
              </w:rPr>
              <w:tab/>
            </w:r>
            <w:r>
              <w:rPr>
                <w:noProof/>
                <w:webHidden/>
              </w:rPr>
              <w:fldChar w:fldCharType="begin"/>
            </w:r>
            <w:r>
              <w:rPr>
                <w:noProof/>
                <w:webHidden/>
              </w:rPr>
              <w:instrText xml:space="preserve"> PAGEREF _Toc478130652 \h </w:instrText>
            </w:r>
          </w:ins>
          <w:r>
            <w:rPr>
              <w:noProof/>
              <w:webHidden/>
            </w:rPr>
          </w:r>
          <w:r>
            <w:rPr>
              <w:noProof/>
              <w:webHidden/>
            </w:rPr>
            <w:fldChar w:fldCharType="separate"/>
          </w:r>
          <w:ins w:id="56" w:author="ZhangYuan(张园/深圳)" w:date="2017-03-24T14:55:00Z">
            <w:r>
              <w:rPr>
                <w:noProof/>
                <w:webHidden/>
              </w:rPr>
              <w:t>13</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57" w:author="ZhangYuan(张园/深圳)" w:date="2017-03-24T14:55:00Z"/>
              <w:noProof/>
              <w:kern w:val="2"/>
              <w:sz w:val="21"/>
            </w:rPr>
          </w:pPr>
          <w:ins w:id="5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"_Toc478130653"</w:instrText>
            </w:r>
            <w:r w:rsidRPr="00E45E74">
              <w:rPr>
                <w:rStyle w:val="a7"/>
                <w:noProof/>
              </w:rPr>
              <w:instrText xml:space="preserve"> </w:instrText>
            </w:r>
            <w:r w:rsidRPr="00E45E74">
              <w:rPr>
                <w:rStyle w:val="a7"/>
                <w:noProof/>
              </w:rPr>
              <w:fldChar w:fldCharType="separate"/>
            </w:r>
            <w:r w:rsidRPr="00E45E74">
              <w:rPr>
                <w:rStyle w:val="a7"/>
                <w:noProof/>
              </w:rPr>
              <w:t>2.1.5</w:t>
            </w:r>
            <w:r>
              <w:rPr>
                <w:noProof/>
                <w:kern w:val="2"/>
                <w:sz w:val="21"/>
              </w:rPr>
              <w:tab/>
            </w:r>
            <w:r w:rsidRPr="00E45E74">
              <w:rPr>
                <w:rStyle w:val="a7"/>
                <w:noProof/>
              </w:rPr>
              <w:t>Packet size and packet split mechanism</w:t>
            </w:r>
            <w:r>
              <w:rPr>
                <w:noProof/>
                <w:webHidden/>
              </w:rPr>
              <w:tab/>
            </w:r>
            <w:r>
              <w:rPr>
                <w:noProof/>
                <w:webHidden/>
              </w:rPr>
              <w:fldChar w:fldCharType="begin"/>
            </w:r>
            <w:r>
              <w:rPr>
                <w:noProof/>
                <w:webHidden/>
              </w:rPr>
              <w:instrText xml:space="preserve"> PAGEREF _Toc478130653 \h </w:instrText>
            </w:r>
          </w:ins>
          <w:r>
            <w:rPr>
              <w:noProof/>
              <w:webHidden/>
            </w:rPr>
          </w:r>
          <w:r>
            <w:rPr>
              <w:noProof/>
              <w:webHidden/>
            </w:rPr>
            <w:fldChar w:fldCharType="separate"/>
          </w:r>
          <w:ins w:id="59" w:author="ZhangYuan(张园/深圳)" w:date="2017-03-24T14:55:00Z">
            <w:r>
              <w:rPr>
                <w:noProof/>
                <w:webHidden/>
              </w:rPr>
              <w:t>14</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60" w:author="ZhangYuan(张园/深圳)" w:date="2017-03-24T14:55:00Z"/>
              <w:noProof/>
              <w:kern w:val="2"/>
              <w:sz w:val="21"/>
            </w:rPr>
          </w:pPr>
          <w:ins w:id="6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"_Toc478130654"</w:instrText>
            </w:r>
            <w:r w:rsidRPr="00E45E74">
              <w:rPr>
                <w:rStyle w:val="a7"/>
                <w:noProof/>
              </w:rPr>
              <w:instrText xml:space="preserve"> </w:instrText>
            </w:r>
            <w:r w:rsidRPr="00E45E74">
              <w:rPr>
                <w:rStyle w:val="a7"/>
                <w:noProof/>
              </w:rPr>
              <w:fldChar w:fldCharType="separate"/>
            </w:r>
            <w:r w:rsidRPr="00E45E74">
              <w:rPr>
                <w:rStyle w:val="a7"/>
                <w:noProof/>
              </w:rPr>
              <w:t>2.2</w:t>
            </w:r>
            <w:r>
              <w:rPr>
                <w:noProof/>
                <w:kern w:val="2"/>
                <w:sz w:val="21"/>
              </w:rPr>
              <w:tab/>
            </w:r>
            <w:r w:rsidRPr="00E45E74">
              <w:rPr>
                <w:rStyle w:val="a7"/>
                <w:noProof/>
              </w:rPr>
              <w:t>Message processing mechanism</w:t>
            </w:r>
            <w:r>
              <w:rPr>
                <w:noProof/>
                <w:webHidden/>
              </w:rPr>
              <w:tab/>
            </w:r>
            <w:r>
              <w:rPr>
                <w:noProof/>
                <w:webHidden/>
              </w:rPr>
              <w:fldChar w:fldCharType="begin"/>
            </w:r>
            <w:r>
              <w:rPr>
                <w:noProof/>
                <w:webHidden/>
              </w:rPr>
              <w:instrText xml:space="preserve"> PAGEREF _Toc478130654 \h </w:instrText>
            </w:r>
          </w:ins>
          <w:r>
            <w:rPr>
              <w:noProof/>
              <w:webHidden/>
            </w:rPr>
          </w:r>
          <w:r>
            <w:rPr>
              <w:noProof/>
              <w:webHidden/>
            </w:rPr>
            <w:fldChar w:fldCharType="separate"/>
          </w:r>
          <w:ins w:id="62" w:author="ZhangYuan(张园/深圳)" w:date="2017-03-24T14:55:00Z">
            <w:r>
              <w:rPr>
                <w:noProof/>
                <w:webHidden/>
              </w:rPr>
              <w:t>14</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63" w:author="ZhangYuan(张园/深圳)" w:date="2017-03-24T14:55:00Z"/>
              <w:noProof/>
              <w:kern w:val="2"/>
              <w:sz w:val="21"/>
            </w:rPr>
          </w:pPr>
          <w:ins w:id="6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"_Toc478130655"</w:instrText>
            </w:r>
            <w:r w:rsidRPr="00E45E74">
              <w:rPr>
                <w:rStyle w:val="a7"/>
                <w:noProof/>
              </w:rPr>
              <w:instrText xml:space="preserve"> </w:instrText>
            </w:r>
            <w:r w:rsidRPr="00E45E74">
              <w:rPr>
                <w:rStyle w:val="a7"/>
                <w:noProof/>
              </w:rPr>
              <w:fldChar w:fldCharType="separate"/>
            </w:r>
            <w:r w:rsidRPr="00E45E74">
              <w:rPr>
                <w:rStyle w:val="a7"/>
                <w:noProof/>
              </w:rPr>
              <w:t>2.2.1</w:t>
            </w:r>
            <w:r>
              <w:rPr>
                <w:noProof/>
                <w:kern w:val="2"/>
                <w:sz w:val="21"/>
              </w:rPr>
              <w:tab/>
            </w:r>
            <w:r w:rsidRPr="00E45E74">
              <w:rPr>
                <w:rStyle w:val="a7"/>
                <w:noProof/>
              </w:rPr>
              <w:t>Data format in messaging layer</w:t>
            </w:r>
            <w:r>
              <w:rPr>
                <w:noProof/>
                <w:webHidden/>
              </w:rPr>
              <w:tab/>
            </w:r>
            <w:r>
              <w:rPr>
                <w:noProof/>
                <w:webHidden/>
              </w:rPr>
              <w:fldChar w:fldCharType="begin"/>
            </w:r>
            <w:r>
              <w:rPr>
                <w:noProof/>
                <w:webHidden/>
              </w:rPr>
              <w:instrText xml:space="preserve"> PAGEREF _Toc478130655 \h </w:instrText>
            </w:r>
          </w:ins>
          <w:r>
            <w:rPr>
              <w:noProof/>
              <w:webHidden/>
            </w:rPr>
          </w:r>
          <w:r>
            <w:rPr>
              <w:noProof/>
              <w:webHidden/>
            </w:rPr>
            <w:fldChar w:fldCharType="separate"/>
          </w:r>
          <w:ins w:id="65" w:author="ZhangYuan(张园/深圳)" w:date="2017-03-24T14:55:00Z">
            <w:r>
              <w:rPr>
                <w:noProof/>
                <w:webHidden/>
              </w:rPr>
              <w:t>14</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66" w:author="ZhangYuan(张园/深圳)" w:date="2017-03-24T14:55:00Z"/>
              <w:noProof/>
              <w:kern w:val="2"/>
              <w:sz w:val="21"/>
            </w:rPr>
          </w:pPr>
          <w:ins w:id="6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"_Toc478130656"</w:instrText>
            </w:r>
            <w:r w:rsidRPr="00E45E74">
              <w:rPr>
                <w:rStyle w:val="a7"/>
                <w:noProof/>
              </w:rPr>
              <w:instrText xml:space="preserve"> </w:instrText>
            </w:r>
            <w:r w:rsidRPr="00E45E74">
              <w:rPr>
                <w:rStyle w:val="a7"/>
                <w:noProof/>
              </w:rPr>
              <w:fldChar w:fldCharType="separate"/>
            </w:r>
            <w:r w:rsidRPr="00E45E74">
              <w:rPr>
                <w:rStyle w:val="a7"/>
                <w:noProof/>
              </w:rPr>
              <w:t>2.2.2</w:t>
            </w:r>
            <w:r>
              <w:rPr>
                <w:noProof/>
                <w:kern w:val="2"/>
                <w:sz w:val="21"/>
              </w:rPr>
              <w:tab/>
            </w:r>
            <w:r w:rsidRPr="00E45E74">
              <w:rPr>
                <w:rStyle w:val="a7"/>
                <w:noProof/>
              </w:rPr>
              <w:t>Command list</w:t>
            </w:r>
            <w:r>
              <w:rPr>
                <w:noProof/>
                <w:webHidden/>
              </w:rPr>
              <w:tab/>
            </w:r>
            <w:r>
              <w:rPr>
                <w:noProof/>
                <w:webHidden/>
              </w:rPr>
              <w:fldChar w:fldCharType="begin"/>
            </w:r>
            <w:r>
              <w:rPr>
                <w:noProof/>
                <w:webHidden/>
              </w:rPr>
              <w:instrText xml:space="preserve"> PAGEREF _Toc478130656 \h </w:instrText>
            </w:r>
          </w:ins>
          <w:r>
            <w:rPr>
              <w:noProof/>
              <w:webHidden/>
            </w:rPr>
          </w:r>
          <w:r>
            <w:rPr>
              <w:noProof/>
              <w:webHidden/>
            </w:rPr>
            <w:fldChar w:fldCharType="separate"/>
          </w:r>
          <w:ins w:id="68" w:author="ZhangYuan(张园/深圳)" w:date="2017-03-24T14:55:00Z">
            <w:r>
              <w:rPr>
                <w:noProof/>
                <w:webHidden/>
              </w:rPr>
              <w:t>15</w:t>
            </w:r>
            <w:r>
              <w:rPr>
                <w:noProof/>
                <w:webHidden/>
              </w:rPr>
              <w:fldChar w:fldCharType="end"/>
            </w:r>
            <w:r w:rsidRPr="00E45E74">
              <w:rPr>
                <w:rStyle w:val="a7"/>
                <w:noProof/>
              </w:rPr>
              <w:fldChar w:fldCharType="end"/>
            </w:r>
          </w:ins>
        </w:p>
        <w:p w:rsidR="00B1533C" w:rsidRDefault="00B1533C">
          <w:pPr>
            <w:pStyle w:val="10"/>
            <w:tabs>
              <w:tab w:val="left" w:pos="440"/>
              <w:tab w:val="right" w:leader="dot" w:pos="8296"/>
            </w:tabs>
            <w:rPr>
              <w:ins w:id="69" w:author="ZhangYuan(张园/深圳)" w:date="2017-03-24T14:55:00Z"/>
              <w:noProof/>
              <w:kern w:val="2"/>
              <w:sz w:val="21"/>
            </w:rPr>
          </w:pPr>
          <w:ins w:id="7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"_Toc478130657"</w:instrText>
            </w:r>
            <w:r w:rsidRPr="00E45E74">
              <w:rPr>
                <w:rStyle w:val="a7"/>
                <w:noProof/>
              </w:rPr>
              <w:instrText xml:space="preserve"> </w:instrText>
            </w:r>
            <w:r w:rsidRPr="00E45E74">
              <w:rPr>
                <w:rStyle w:val="a7"/>
                <w:noProof/>
              </w:rPr>
              <w:fldChar w:fldCharType="separate"/>
            </w:r>
            <w:r w:rsidRPr="00E45E74">
              <w:rPr>
                <w:rStyle w:val="a7"/>
                <w:noProof/>
              </w:rPr>
              <w:t>3</w:t>
            </w:r>
            <w:r>
              <w:rPr>
                <w:noProof/>
                <w:kern w:val="2"/>
                <w:sz w:val="21"/>
              </w:rPr>
              <w:tab/>
            </w:r>
            <w:r w:rsidRPr="00E45E74">
              <w:rPr>
                <w:rStyle w:val="a7"/>
                <w:noProof/>
              </w:rPr>
              <w:t>Interface definition for master device and POS terminal</w:t>
            </w:r>
            <w:r>
              <w:rPr>
                <w:noProof/>
                <w:webHidden/>
              </w:rPr>
              <w:tab/>
            </w:r>
            <w:r>
              <w:rPr>
                <w:noProof/>
                <w:webHidden/>
              </w:rPr>
              <w:fldChar w:fldCharType="begin"/>
            </w:r>
            <w:r>
              <w:rPr>
                <w:noProof/>
                <w:webHidden/>
              </w:rPr>
              <w:instrText xml:space="preserve"> PAGEREF _Toc478130657 \h </w:instrText>
            </w:r>
          </w:ins>
          <w:r>
            <w:rPr>
              <w:noProof/>
              <w:webHidden/>
            </w:rPr>
          </w:r>
          <w:r>
            <w:rPr>
              <w:noProof/>
              <w:webHidden/>
            </w:rPr>
            <w:fldChar w:fldCharType="separate"/>
          </w:r>
          <w:ins w:id="71" w:author="ZhangYuan(张园/深圳)" w:date="2017-03-24T14:55:00Z">
            <w:r>
              <w:rPr>
                <w:noProof/>
                <w:webHidden/>
              </w:rPr>
              <w:t>16</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72" w:author="ZhangYuan(张园/深圳)" w:date="2017-03-24T14:55:00Z"/>
              <w:noProof/>
              <w:kern w:val="2"/>
              <w:sz w:val="21"/>
            </w:rPr>
          </w:pPr>
          <w:ins w:id="73"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"_Toc478130658"</w:instrText>
            </w:r>
            <w:r w:rsidRPr="00E45E74">
              <w:rPr>
                <w:rStyle w:val="a7"/>
                <w:noProof/>
              </w:rPr>
              <w:instrText xml:space="preserve"> </w:instrText>
            </w:r>
            <w:r w:rsidRPr="00E45E74">
              <w:rPr>
                <w:rStyle w:val="a7"/>
                <w:noProof/>
              </w:rPr>
              <w:fldChar w:fldCharType="separate"/>
            </w:r>
            <w:r w:rsidRPr="00E45E74">
              <w:rPr>
                <w:rStyle w:val="a7"/>
                <w:noProof/>
              </w:rPr>
              <w:t>3.1</w:t>
            </w:r>
            <w:r>
              <w:rPr>
                <w:noProof/>
                <w:kern w:val="2"/>
                <w:sz w:val="21"/>
              </w:rPr>
              <w:tab/>
            </w:r>
            <w:r w:rsidRPr="00E45E74">
              <w:rPr>
                <w:rStyle w:val="a7"/>
                <w:noProof/>
              </w:rPr>
              <w:t>COMM module</w:t>
            </w:r>
            <w:r>
              <w:rPr>
                <w:noProof/>
                <w:webHidden/>
              </w:rPr>
              <w:tab/>
            </w:r>
            <w:r>
              <w:rPr>
                <w:noProof/>
                <w:webHidden/>
              </w:rPr>
              <w:fldChar w:fldCharType="begin"/>
            </w:r>
            <w:r>
              <w:rPr>
                <w:noProof/>
                <w:webHidden/>
              </w:rPr>
              <w:instrText xml:space="preserve"> PAGEREF _Toc478130658 \h </w:instrText>
            </w:r>
          </w:ins>
          <w:r>
            <w:rPr>
              <w:noProof/>
              <w:webHidden/>
            </w:rPr>
          </w:r>
          <w:r>
            <w:rPr>
              <w:noProof/>
              <w:webHidden/>
            </w:rPr>
            <w:fldChar w:fldCharType="separate"/>
          </w:r>
          <w:ins w:id="74" w:author="ZhangYuan(张园/深圳)" w:date="2017-03-24T14:55:00Z">
            <w:r>
              <w:rPr>
                <w:noProof/>
                <w:webHidden/>
              </w:rPr>
              <w:t>16</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75" w:author="ZhangYuan(张园/深圳)" w:date="2017-03-24T14:55:00Z"/>
              <w:noProof/>
              <w:kern w:val="2"/>
              <w:sz w:val="21"/>
            </w:rPr>
          </w:pPr>
          <w:ins w:id="7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"_Toc478130659"</w:instrText>
            </w:r>
            <w:r w:rsidRPr="00E45E74">
              <w:rPr>
                <w:rStyle w:val="a7"/>
                <w:noProof/>
              </w:rPr>
              <w:instrText xml:space="preserve"> </w:instrText>
            </w:r>
            <w:r w:rsidRPr="00E45E74">
              <w:rPr>
                <w:rStyle w:val="a7"/>
                <w:noProof/>
              </w:rPr>
              <w:fldChar w:fldCharType="separate"/>
            </w:r>
            <w:r w:rsidRPr="00E45E74">
              <w:rPr>
                <w:rStyle w:val="a7"/>
                <w:noProof/>
              </w:rPr>
              <w:t>3.1.1</w:t>
            </w:r>
            <w:r>
              <w:rPr>
                <w:noProof/>
                <w:kern w:val="2"/>
                <w:sz w:val="21"/>
              </w:rPr>
              <w:tab/>
            </w:r>
            <w:r w:rsidRPr="00E45E74">
              <w:rPr>
                <w:rStyle w:val="a7"/>
                <w:noProof/>
              </w:rPr>
              <w:t>Connect</w:t>
            </w:r>
            <w:r>
              <w:rPr>
                <w:noProof/>
                <w:webHidden/>
              </w:rPr>
              <w:tab/>
            </w:r>
            <w:r>
              <w:rPr>
                <w:noProof/>
                <w:webHidden/>
              </w:rPr>
              <w:fldChar w:fldCharType="begin"/>
            </w:r>
            <w:r>
              <w:rPr>
                <w:noProof/>
                <w:webHidden/>
              </w:rPr>
              <w:instrText xml:space="preserve"> PAGEREF _Toc478130659 \h </w:instrText>
            </w:r>
          </w:ins>
          <w:r>
            <w:rPr>
              <w:noProof/>
              <w:webHidden/>
            </w:rPr>
          </w:r>
          <w:r>
            <w:rPr>
              <w:noProof/>
              <w:webHidden/>
            </w:rPr>
            <w:fldChar w:fldCharType="separate"/>
          </w:r>
          <w:ins w:id="77" w:author="ZhangYuan(张园/深圳)" w:date="2017-03-24T14:55:00Z">
            <w:r>
              <w:rPr>
                <w:noProof/>
                <w:webHidden/>
              </w:rPr>
              <w:t>16</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78" w:author="ZhangYuan(张园/深圳)" w:date="2017-03-24T14:55:00Z"/>
              <w:noProof/>
              <w:kern w:val="2"/>
              <w:sz w:val="21"/>
            </w:rPr>
          </w:pPr>
          <w:ins w:id="7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"_Toc478130660"</w:instrText>
            </w:r>
            <w:r w:rsidRPr="00E45E74">
              <w:rPr>
                <w:rStyle w:val="a7"/>
                <w:noProof/>
              </w:rPr>
              <w:instrText xml:space="preserve"> </w:instrText>
            </w:r>
            <w:r w:rsidRPr="00E45E74">
              <w:rPr>
                <w:rStyle w:val="a7"/>
                <w:noProof/>
              </w:rPr>
              <w:fldChar w:fldCharType="separate"/>
            </w:r>
            <w:r w:rsidRPr="00E45E74">
              <w:rPr>
                <w:rStyle w:val="a7"/>
                <w:noProof/>
              </w:rPr>
              <w:t>3.1.2</w:t>
            </w:r>
            <w:r>
              <w:rPr>
                <w:noProof/>
                <w:kern w:val="2"/>
                <w:sz w:val="21"/>
              </w:rPr>
              <w:tab/>
            </w:r>
            <w:r w:rsidRPr="00E45E74">
              <w:rPr>
                <w:rStyle w:val="a7"/>
                <w:noProof/>
              </w:rPr>
              <w:t>Disconnect</w:t>
            </w:r>
            <w:r>
              <w:rPr>
                <w:noProof/>
                <w:webHidden/>
              </w:rPr>
              <w:tab/>
            </w:r>
            <w:r>
              <w:rPr>
                <w:noProof/>
                <w:webHidden/>
              </w:rPr>
              <w:fldChar w:fldCharType="begin"/>
            </w:r>
            <w:r>
              <w:rPr>
                <w:noProof/>
                <w:webHidden/>
              </w:rPr>
              <w:instrText xml:space="preserve"> PAGEREF _Toc478130660 \h </w:instrText>
            </w:r>
          </w:ins>
          <w:r>
            <w:rPr>
              <w:noProof/>
              <w:webHidden/>
            </w:rPr>
          </w:r>
          <w:r>
            <w:rPr>
              <w:noProof/>
              <w:webHidden/>
            </w:rPr>
            <w:fldChar w:fldCharType="separate"/>
          </w:r>
          <w:ins w:id="80" w:author="ZhangYuan(张园/深圳)" w:date="2017-03-24T14:55:00Z">
            <w:r>
              <w:rPr>
                <w:noProof/>
                <w:webHidden/>
              </w:rPr>
              <w:t>16</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81" w:author="ZhangYuan(张园/深圳)" w:date="2017-03-24T14:55:00Z"/>
              <w:noProof/>
              <w:kern w:val="2"/>
              <w:sz w:val="21"/>
            </w:rPr>
          </w:pPr>
          <w:ins w:id="8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"_Toc478130661"</w:instrText>
            </w:r>
            <w:r w:rsidRPr="00E45E74">
              <w:rPr>
                <w:rStyle w:val="a7"/>
                <w:noProof/>
              </w:rPr>
              <w:instrText xml:space="preserve"> </w:instrText>
            </w:r>
            <w:r w:rsidRPr="00E45E74">
              <w:rPr>
                <w:rStyle w:val="a7"/>
                <w:noProof/>
              </w:rPr>
              <w:fldChar w:fldCharType="separate"/>
            </w:r>
            <w:r w:rsidRPr="00E45E74">
              <w:rPr>
                <w:rStyle w:val="a7"/>
                <w:noProof/>
              </w:rPr>
              <w:t>3.2</w:t>
            </w:r>
            <w:r>
              <w:rPr>
                <w:noProof/>
                <w:kern w:val="2"/>
                <w:sz w:val="21"/>
              </w:rPr>
              <w:tab/>
            </w:r>
            <w:r w:rsidRPr="00E45E74">
              <w:rPr>
                <w:rStyle w:val="a7"/>
                <w:noProof/>
              </w:rPr>
              <w:t>UI module</w:t>
            </w:r>
            <w:r>
              <w:rPr>
                <w:noProof/>
                <w:webHidden/>
              </w:rPr>
              <w:tab/>
            </w:r>
            <w:r>
              <w:rPr>
                <w:noProof/>
                <w:webHidden/>
              </w:rPr>
              <w:fldChar w:fldCharType="begin"/>
            </w:r>
            <w:r>
              <w:rPr>
                <w:noProof/>
                <w:webHidden/>
              </w:rPr>
              <w:instrText xml:space="preserve"> PAGEREF _Toc478130661 \h </w:instrText>
            </w:r>
          </w:ins>
          <w:r>
            <w:rPr>
              <w:noProof/>
              <w:webHidden/>
            </w:rPr>
          </w:r>
          <w:r>
            <w:rPr>
              <w:noProof/>
              <w:webHidden/>
            </w:rPr>
            <w:fldChar w:fldCharType="separate"/>
          </w:r>
          <w:ins w:id="83" w:author="ZhangYuan(张园/深圳)" w:date="2017-03-24T14:55:00Z">
            <w:r>
              <w:rPr>
                <w:noProof/>
                <w:webHidden/>
              </w:rPr>
              <w:t>16</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84" w:author="ZhangYuan(张园/深圳)" w:date="2017-03-24T14:55:00Z"/>
              <w:noProof/>
              <w:kern w:val="2"/>
              <w:sz w:val="21"/>
            </w:rPr>
          </w:pPr>
          <w:ins w:id="8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"_Toc478130662"</w:instrText>
            </w:r>
            <w:r w:rsidRPr="00E45E74">
              <w:rPr>
                <w:rStyle w:val="a7"/>
                <w:noProof/>
              </w:rPr>
              <w:instrText xml:space="preserve"> </w:instrText>
            </w:r>
            <w:r w:rsidRPr="00E45E74">
              <w:rPr>
                <w:rStyle w:val="a7"/>
                <w:noProof/>
              </w:rPr>
              <w:fldChar w:fldCharType="separate"/>
            </w:r>
            <w:r w:rsidRPr="00E45E74">
              <w:rPr>
                <w:rStyle w:val="a7"/>
                <w:noProof/>
              </w:rPr>
              <w:t>3.2.1</w:t>
            </w:r>
            <w:r>
              <w:rPr>
                <w:noProof/>
                <w:kern w:val="2"/>
                <w:sz w:val="21"/>
              </w:rPr>
              <w:tab/>
            </w:r>
            <w:r w:rsidRPr="00E45E74">
              <w:rPr>
                <w:rStyle w:val="a7"/>
                <w:noProof/>
              </w:rPr>
              <w:t>ShowMsgBox</w:t>
            </w:r>
            <w:r>
              <w:rPr>
                <w:noProof/>
                <w:webHidden/>
              </w:rPr>
              <w:tab/>
            </w:r>
            <w:r>
              <w:rPr>
                <w:noProof/>
                <w:webHidden/>
              </w:rPr>
              <w:fldChar w:fldCharType="begin"/>
            </w:r>
            <w:r>
              <w:rPr>
                <w:noProof/>
                <w:webHidden/>
              </w:rPr>
              <w:instrText xml:space="preserve"> PAGEREF _Toc478130662 \h </w:instrText>
            </w:r>
          </w:ins>
          <w:r>
            <w:rPr>
              <w:noProof/>
              <w:webHidden/>
            </w:rPr>
          </w:r>
          <w:r>
            <w:rPr>
              <w:noProof/>
              <w:webHidden/>
            </w:rPr>
            <w:fldChar w:fldCharType="separate"/>
          </w:r>
          <w:ins w:id="86" w:author="ZhangYuan(张园/深圳)" w:date="2017-03-24T14:55:00Z">
            <w:r>
              <w:rPr>
                <w:noProof/>
                <w:webHidden/>
              </w:rPr>
              <w:t>16</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87" w:author="ZhangYuan(张园/深圳)" w:date="2017-03-24T14:55:00Z"/>
              <w:noProof/>
              <w:kern w:val="2"/>
              <w:sz w:val="21"/>
            </w:rPr>
          </w:pPr>
          <w:ins w:id="8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"_Toc478130667"</w:instrText>
            </w:r>
            <w:r w:rsidRPr="00E45E74">
              <w:rPr>
                <w:rStyle w:val="a7"/>
                <w:noProof/>
              </w:rPr>
              <w:instrText xml:space="preserve"> </w:instrText>
            </w:r>
            <w:r w:rsidRPr="00E45E74">
              <w:rPr>
                <w:rStyle w:val="a7"/>
                <w:noProof/>
              </w:rPr>
              <w:fldChar w:fldCharType="separate"/>
            </w:r>
            <w:r w:rsidRPr="00E45E74">
              <w:rPr>
                <w:rStyle w:val="a7"/>
                <w:noProof/>
              </w:rPr>
              <w:t>3.3</w:t>
            </w:r>
            <w:r>
              <w:rPr>
                <w:noProof/>
                <w:kern w:val="2"/>
                <w:sz w:val="21"/>
              </w:rPr>
              <w:tab/>
            </w:r>
            <w:r w:rsidRPr="00E45E74">
              <w:rPr>
                <w:rStyle w:val="a7"/>
                <w:noProof/>
              </w:rPr>
              <w:t>Security module</w:t>
            </w:r>
            <w:r>
              <w:rPr>
                <w:noProof/>
                <w:webHidden/>
              </w:rPr>
              <w:tab/>
            </w:r>
            <w:r>
              <w:rPr>
                <w:noProof/>
                <w:webHidden/>
              </w:rPr>
              <w:fldChar w:fldCharType="begin"/>
            </w:r>
            <w:r>
              <w:rPr>
                <w:noProof/>
                <w:webHidden/>
              </w:rPr>
              <w:instrText xml:space="preserve"> PAGEREF _Toc478130667 \h </w:instrText>
            </w:r>
          </w:ins>
          <w:r>
            <w:rPr>
              <w:noProof/>
              <w:webHidden/>
            </w:rPr>
          </w:r>
          <w:r>
            <w:rPr>
              <w:noProof/>
              <w:webHidden/>
            </w:rPr>
            <w:fldChar w:fldCharType="separate"/>
          </w:r>
          <w:ins w:id="89" w:author="ZhangYuan(张园/深圳)" w:date="2017-03-24T14:55:00Z">
            <w:r>
              <w:rPr>
                <w:noProof/>
                <w:webHidden/>
              </w:rPr>
              <w:t>17</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90" w:author="ZhangYuan(张园/深圳)" w:date="2017-03-24T14:55:00Z"/>
              <w:noProof/>
              <w:kern w:val="2"/>
              <w:sz w:val="21"/>
            </w:rPr>
          </w:pPr>
          <w:ins w:id="9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"_Toc478130668"</w:instrText>
            </w:r>
            <w:r w:rsidRPr="00E45E74">
              <w:rPr>
                <w:rStyle w:val="a7"/>
                <w:noProof/>
              </w:rPr>
              <w:instrText xml:space="preserve"> </w:instrText>
            </w:r>
            <w:r w:rsidRPr="00E45E74">
              <w:rPr>
                <w:rStyle w:val="a7"/>
                <w:noProof/>
              </w:rPr>
              <w:fldChar w:fldCharType="separate"/>
            </w:r>
            <w:r w:rsidRPr="00E45E74">
              <w:rPr>
                <w:rStyle w:val="a7"/>
                <w:noProof/>
              </w:rPr>
              <w:t>3.3.1</w:t>
            </w:r>
            <w:r>
              <w:rPr>
                <w:noProof/>
                <w:kern w:val="2"/>
                <w:sz w:val="21"/>
              </w:rPr>
              <w:tab/>
            </w:r>
            <w:r w:rsidRPr="00E45E74">
              <w:rPr>
                <w:rStyle w:val="a7"/>
                <w:noProof/>
              </w:rPr>
              <w:t>GetPinBlock</w:t>
            </w:r>
            <w:r>
              <w:rPr>
                <w:noProof/>
                <w:webHidden/>
              </w:rPr>
              <w:tab/>
            </w:r>
            <w:r>
              <w:rPr>
                <w:noProof/>
                <w:webHidden/>
              </w:rPr>
              <w:fldChar w:fldCharType="begin"/>
            </w:r>
            <w:r>
              <w:rPr>
                <w:noProof/>
                <w:webHidden/>
              </w:rPr>
              <w:instrText xml:space="preserve"> PAGEREF _Toc478130668 \h </w:instrText>
            </w:r>
          </w:ins>
          <w:r>
            <w:rPr>
              <w:noProof/>
              <w:webHidden/>
            </w:rPr>
          </w:r>
          <w:r>
            <w:rPr>
              <w:noProof/>
              <w:webHidden/>
            </w:rPr>
            <w:fldChar w:fldCharType="separate"/>
          </w:r>
          <w:ins w:id="92" w:author="ZhangYuan(张园/深圳)" w:date="2017-03-24T14:55:00Z">
            <w:r>
              <w:rPr>
                <w:noProof/>
                <w:webHidden/>
              </w:rPr>
              <w:t>17</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93" w:author="ZhangYuan(张园/深圳)" w:date="2017-03-24T14:55:00Z"/>
              <w:noProof/>
              <w:kern w:val="2"/>
              <w:sz w:val="21"/>
            </w:rPr>
          </w:pPr>
          <w:ins w:id="9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"_Toc478130669"</w:instrText>
            </w:r>
            <w:r w:rsidRPr="00E45E74">
              <w:rPr>
                <w:rStyle w:val="a7"/>
                <w:noProof/>
              </w:rPr>
              <w:instrText xml:space="preserve"> </w:instrText>
            </w:r>
            <w:r w:rsidRPr="00E45E74">
              <w:rPr>
                <w:rStyle w:val="a7"/>
                <w:noProof/>
              </w:rPr>
              <w:fldChar w:fldCharType="separate"/>
            </w:r>
            <w:r w:rsidRPr="00E45E74">
              <w:rPr>
                <w:rStyle w:val="a7"/>
                <w:noProof/>
              </w:rPr>
              <w:t>3.3.2</w:t>
            </w:r>
            <w:r>
              <w:rPr>
                <w:noProof/>
                <w:kern w:val="2"/>
                <w:sz w:val="21"/>
              </w:rPr>
              <w:tab/>
            </w:r>
            <w:r w:rsidRPr="00E45E74">
              <w:rPr>
                <w:rStyle w:val="a7"/>
                <w:noProof/>
              </w:rPr>
              <w:t>EncryptData</w:t>
            </w:r>
            <w:r>
              <w:rPr>
                <w:noProof/>
                <w:webHidden/>
              </w:rPr>
              <w:tab/>
            </w:r>
            <w:r>
              <w:rPr>
                <w:noProof/>
                <w:webHidden/>
              </w:rPr>
              <w:fldChar w:fldCharType="begin"/>
            </w:r>
            <w:r>
              <w:rPr>
                <w:noProof/>
                <w:webHidden/>
              </w:rPr>
              <w:instrText xml:space="preserve"> PAGEREF _Toc478130669 \h </w:instrText>
            </w:r>
          </w:ins>
          <w:r>
            <w:rPr>
              <w:noProof/>
              <w:webHidden/>
            </w:rPr>
          </w:r>
          <w:r>
            <w:rPr>
              <w:noProof/>
              <w:webHidden/>
            </w:rPr>
            <w:fldChar w:fldCharType="separate"/>
          </w:r>
          <w:ins w:id="95" w:author="ZhangYuan(张园/深圳)" w:date="2017-03-24T14:55:00Z">
            <w:r>
              <w:rPr>
                <w:noProof/>
                <w:webHidden/>
              </w:rPr>
              <w:t>18</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96" w:author="ZhangYuan(张园/深圳)" w:date="2017-03-24T14:55:00Z"/>
              <w:noProof/>
              <w:kern w:val="2"/>
              <w:sz w:val="21"/>
            </w:rPr>
          </w:pPr>
          <w:ins w:id="9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"_Toc478130670"</w:instrText>
            </w:r>
            <w:r w:rsidRPr="00E45E74">
              <w:rPr>
                <w:rStyle w:val="a7"/>
                <w:noProof/>
              </w:rPr>
              <w:instrText xml:space="preserve"> </w:instrText>
            </w:r>
            <w:r w:rsidRPr="00E45E74">
              <w:rPr>
                <w:rStyle w:val="a7"/>
                <w:noProof/>
              </w:rPr>
              <w:fldChar w:fldCharType="separate"/>
            </w:r>
            <w:r w:rsidRPr="00E45E74">
              <w:rPr>
                <w:rStyle w:val="a7"/>
                <w:noProof/>
              </w:rPr>
              <w:t>3.4</w:t>
            </w:r>
            <w:r>
              <w:rPr>
                <w:noProof/>
                <w:kern w:val="2"/>
                <w:sz w:val="21"/>
              </w:rPr>
              <w:tab/>
            </w:r>
            <w:r w:rsidRPr="00E45E74">
              <w:rPr>
                <w:rStyle w:val="a7"/>
                <w:noProof/>
              </w:rPr>
              <w:t>Transaction module</w:t>
            </w:r>
            <w:r>
              <w:rPr>
                <w:noProof/>
                <w:webHidden/>
              </w:rPr>
              <w:tab/>
            </w:r>
            <w:r>
              <w:rPr>
                <w:noProof/>
                <w:webHidden/>
              </w:rPr>
              <w:fldChar w:fldCharType="begin"/>
            </w:r>
            <w:r>
              <w:rPr>
                <w:noProof/>
                <w:webHidden/>
              </w:rPr>
              <w:instrText xml:space="preserve"> PAGEREF _Toc478130670 \h </w:instrText>
            </w:r>
          </w:ins>
          <w:r>
            <w:rPr>
              <w:noProof/>
              <w:webHidden/>
            </w:rPr>
          </w:r>
          <w:r>
            <w:rPr>
              <w:noProof/>
              <w:webHidden/>
            </w:rPr>
            <w:fldChar w:fldCharType="separate"/>
          </w:r>
          <w:ins w:id="98" w:author="ZhangYuan(张园/深圳)" w:date="2017-03-24T14:55:00Z">
            <w:r>
              <w:rPr>
                <w:noProof/>
                <w:webHidden/>
              </w:rPr>
              <w:t>18</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99" w:author="ZhangYuan(张园/深圳)" w:date="2017-03-24T14:55:00Z"/>
              <w:noProof/>
              <w:kern w:val="2"/>
              <w:sz w:val="21"/>
            </w:rPr>
          </w:pPr>
          <w:ins w:id="10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"_Toc478130671"</w:instrText>
            </w:r>
            <w:r w:rsidRPr="00E45E74">
              <w:rPr>
                <w:rStyle w:val="a7"/>
                <w:noProof/>
              </w:rPr>
              <w:instrText xml:space="preserve"> </w:instrText>
            </w:r>
            <w:r w:rsidRPr="00E45E74">
              <w:rPr>
                <w:rStyle w:val="a7"/>
                <w:noProof/>
              </w:rPr>
              <w:fldChar w:fldCharType="separate"/>
            </w:r>
            <w:r w:rsidRPr="00E45E74">
              <w:rPr>
                <w:rStyle w:val="a7"/>
                <w:noProof/>
              </w:rPr>
              <w:t>3.4.1</w:t>
            </w:r>
            <w:r>
              <w:rPr>
                <w:noProof/>
                <w:kern w:val="2"/>
                <w:sz w:val="21"/>
              </w:rPr>
              <w:tab/>
            </w:r>
            <w:r w:rsidRPr="00E45E74">
              <w:rPr>
                <w:rStyle w:val="a7"/>
                <w:noProof/>
              </w:rPr>
              <w:t>StartTransaction</w:t>
            </w:r>
            <w:r>
              <w:rPr>
                <w:noProof/>
                <w:webHidden/>
              </w:rPr>
              <w:tab/>
            </w:r>
            <w:r>
              <w:rPr>
                <w:noProof/>
                <w:webHidden/>
              </w:rPr>
              <w:fldChar w:fldCharType="begin"/>
            </w:r>
            <w:r>
              <w:rPr>
                <w:noProof/>
                <w:webHidden/>
              </w:rPr>
              <w:instrText xml:space="preserve"> PAGEREF _Toc478130671 \h </w:instrText>
            </w:r>
          </w:ins>
          <w:r>
            <w:rPr>
              <w:noProof/>
              <w:webHidden/>
            </w:rPr>
          </w:r>
          <w:r>
            <w:rPr>
              <w:noProof/>
              <w:webHidden/>
            </w:rPr>
            <w:fldChar w:fldCharType="separate"/>
          </w:r>
          <w:ins w:id="101" w:author="ZhangYuan(张园/深圳)" w:date="2017-03-24T14:55:00Z">
            <w:r>
              <w:rPr>
                <w:noProof/>
                <w:webHidden/>
              </w:rPr>
              <w:t>18</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02" w:author="ZhangYuan(张园/深圳)" w:date="2017-03-24T14:55:00Z"/>
              <w:noProof/>
              <w:kern w:val="2"/>
              <w:sz w:val="21"/>
            </w:rPr>
          </w:pPr>
          <w:ins w:id="103" w:author="ZhangYuan(张园/深圳)" w:date="2017-03-24T14:55:00Z">
            <w:r w:rsidRPr="00E45E74">
              <w:rPr>
                <w:rStyle w:val="a7"/>
                <w:noProof/>
              </w:rPr>
              <w:lastRenderedPageBreak/>
              <w:fldChar w:fldCharType="begin"/>
            </w:r>
            <w:r w:rsidRPr="00E45E74">
              <w:rPr>
                <w:rStyle w:val="a7"/>
                <w:noProof/>
              </w:rPr>
              <w:instrText xml:space="preserve"> </w:instrText>
            </w:r>
            <w:r>
              <w:rPr>
                <w:noProof/>
              </w:rPr>
              <w:instrText>HYPERLINK \l "_Toc478130679"</w:instrText>
            </w:r>
            <w:r w:rsidRPr="00E45E74">
              <w:rPr>
                <w:rStyle w:val="a7"/>
                <w:noProof/>
              </w:rPr>
              <w:instrText xml:space="preserve"> </w:instrText>
            </w:r>
            <w:r w:rsidRPr="00E45E74">
              <w:rPr>
                <w:rStyle w:val="a7"/>
                <w:noProof/>
              </w:rPr>
              <w:fldChar w:fldCharType="separate"/>
            </w:r>
            <w:r w:rsidRPr="00E45E74">
              <w:rPr>
                <w:rStyle w:val="a7"/>
                <w:noProof/>
              </w:rPr>
              <w:t>3.4.2</w:t>
            </w:r>
            <w:r>
              <w:rPr>
                <w:noProof/>
                <w:kern w:val="2"/>
                <w:sz w:val="21"/>
              </w:rPr>
              <w:tab/>
            </w:r>
            <w:r w:rsidRPr="00E45E74">
              <w:rPr>
                <w:rStyle w:val="a7"/>
                <w:noProof/>
              </w:rPr>
              <w:t>CompleteTransaction</w:t>
            </w:r>
            <w:r>
              <w:rPr>
                <w:noProof/>
                <w:webHidden/>
              </w:rPr>
              <w:tab/>
            </w:r>
            <w:r>
              <w:rPr>
                <w:noProof/>
                <w:webHidden/>
              </w:rPr>
              <w:fldChar w:fldCharType="begin"/>
            </w:r>
            <w:r>
              <w:rPr>
                <w:noProof/>
                <w:webHidden/>
              </w:rPr>
              <w:instrText xml:space="preserve"> PAGEREF _Toc478130679 \h </w:instrText>
            </w:r>
          </w:ins>
          <w:r>
            <w:rPr>
              <w:noProof/>
              <w:webHidden/>
            </w:rPr>
          </w:r>
          <w:r>
            <w:rPr>
              <w:noProof/>
              <w:webHidden/>
            </w:rPr>
            <w:fldChar w:fldCharType="separate"/>
          </w:r>
          <w:ins w:id="104" w:author="ZhangYuan(张园/深圳)" w:date="2017-03-24T14:55:00Z">
            <w:r>
              <w:rPr>
                <w:noProof/>
                <w:webHidden/>
              </w:rPr>
              <w:t>19</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105" w:author="ZhangYuan(张园/深圳)" w:date="2017-03-24T14:55:00Z"/>
              <w:noProof/>
              <w:kern w:val="2"/>
              <w:sz w:val="21"/>
            </w:rPr>
          </w:pPr>
          <w:ins w:id="10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"_Toc478130680"</w:instrText>
            </w:r>
            <w:r w:rsidRPr="00E45E74">
              <w:rPr>
                <w:rStyle w:val="a7"/>
                <w:noProof/>
              </w:rPr>
              <w:instrText xml:space="preserve"> </w:instrText>
            </w:r>
            <w:r w:rsidRPr="00E45E74">
              <w:rPr>
                <w:rStyle w:val="a7"/>
                <w:noProof/>
              </w:rPr>
              <w:fldChar w:fldCharType="separate"/>
            </w:r>
            <w:r w:rsidRPr="00E45E74">
              <w:rPr>
                <w:rStyle w:val="a7"/>
                <w:noProof/>
              </w:rPr>
              <w:t>3.5</w:t>
            </w:r>
            <w:r>
              <w:rPr>
                <w:noProof/>
                <w:kern w:val="2"/>
                <w:sz w:val="21"/>
              </w:rPr>
              <w:tab/>
            </w:r>
            <w:r w:rsidRPr="00E45E74">
              <w:rPr>
                <w:rStyle w:val="a7"/>
                <w:noProof/>
              </w:rPr>
              <w:t>Parameter management module</w:t>
            </w:r>
            <w:r>
              <w:rPr>
                <w:noProof/>
                <w:webHidden/>
              </w:rPr>
              <w:tab/>
            </w:r>
            <w:r>
              <w:rPr>
                <w:noProof/>
                <w:webHidden/>
              </w:rPr>
              <w:fldChar w:fldCharType="begin"/>
            </w:r>
            <w:r>
              <w:rPr>
                <w:noProof/>
                <w:webHidden/>
              </w:rPr>
              <w:instrText xml:space="preserve"> PAGEREF _Toc478130680 \h </w:instrText>
            </w:r>
          </w:ins>
          <w:r>
            <w:rPr>
              <w:noProof/>
              <w:webHidden/>
            </w:rPr>
          </w:r>
          <w:r>
            <w:rPr>
              <w:noProof/>
              <w:webHidden/>
            </w:rPr>
            <w:fldChar w:fldCharType="separate"/>
          </w:r>
          <w:ins w:id="107" w:author="ZhangYuan(张园/深圳)" w:date="2017-03-24T14:55:00Z">
            <w:r>
              <w:rPr>
                <w:noProof/>
                <w:webHidden/>
              </w:rPr>
              <w:t>19</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08" w:author="ZhangYuan(张园/深圳)" w:date="2017-03-24T14:55:00Z"/>
              <w:noProof/>
              <w:kern w:val="2"/>
              <w:sz w:val="21"/>
            </w:rPr>
          </w:pPr>
          <w:ins w:id="10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"_Toc478130681"</w:instrText>
            </w:r>
            <w:r w:rsidRPr="00E45E74">
              <w:rPr>
                <w:rStyle w:val="a7"/>
                <w:noProof/>
              </w:rPr>
              <w:instrText xml:space="preserve"> </w:instrText>
            </w:r>
            <w:r w:rsidRPr="00E45E74">
              <w:rPr>
                <w:rStyle w:val="a7"/>
                <w:noProof/>
              </w:rPr>
              <w:fldChar w:fldCharType="separate"/>
            </w:r>
            <w:r w:rsidRPr="00E45E74">
              <w:rPr>
                <w:rStyle w:val="a7"/>
                <w:noProof/>
              </w:rPr>
              <w:t>3.5.1</w:t>
            </w:r>
            <w:r>
              <w:rPr>
                <w:noProof/>
                <w:kern w:val="2"/>
                <w:sz w:val="21"/>
              </w:rPr>
              <w:tab/>
            </w:r>
            <w:r w:rsidRPr="00E45E74">
              <w:rPr>
                <w:rStyle w:val="a7"/>
                <w:noProof/>
              </w:rPr>
              <w:t>SetData</w:t>
            </w:r>
            <w:r>
              <w:rPr>
                <w:noProof/>
                <w:webHidden/>
              </w:rPr>
              <w:tab/>
            </w:r>
            <w:r>
              <w:rPr>
                <w:noProof/>
                <w:webHidden/>
              </w:rPr>
              <w:fldChar w:fldCharType="begin"/>
            </w:r>
            <w:r>
              <w:rPr>
                <w:noProof/>
                <w:webHidden/>
              </w:rPr>
              <w:instrText xml:space="preserve"> PAGEREF _Toc478130681 \h </w:instrText>
            </w:r>
          </w:ins>
          <w:r>
            <w:rPr>
              <w:noProof/>
              <w:webHidden/>
            </w:rPr>
          </w:r>
          <w:r>
            <w:rPr>
              <w:noProof/>
              <w:webHidden/>
            </w:rPr>
            <w:fldChar w:fldCharType="separate"/>
          </w:r>
          <w:ins w:id="110" w:author="ZhangYuan(张园/深圳)" w:date="2017-03-24T14:55:00Z">
            <w:r>
              <w:rPr>
                <w:noProof/>
                <w:webHidden/>
              </w:rPr>
              <w:t>19</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11" w:author="ZhangYuan(张园/深圳)" w:date="2017-03-24T14:55:00Z"/>
              <w:noProof/>
              <w:kern w:val="2"/>
              <w:sz w:val="21"/>
            </w:rPr>
          </w:pPr>
          <w:ins w:id="11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"_Toc478130690"</w:instrText>
            </w:r>
            <w:r w:rsidRPr="00E45E74">
              <w:rPr>
                <w:rStyle w:val="a7"/>
                <w:noProof/>
              </w:rPr>
              <w:instrText xml:space="preserve"> </w:instrText>
            </w:r>
            <w:r w:rsidRPr="00E45E74">
              <w:rPr>
                <w:rStyle w:val="a7"/>
                <w:noProof/>
              </w:rPr>
              <w:fldChar w:fldCharType="separate"/>
            </w:r>
            <w:r w:rsidRPr="00E45E74">
              <w:rPr>
                <w:rStyle w:val="a7"/>
                <w:noProof/>
              </w:rPr>
              <w:t>3.5.2</w:t>
            </w:r>
            <w:r>
              <w:rPr>
                <w:noProof/>
                <w:kern w:val="2"/>
                <w:sz w:val="21"/>
              </w:rPr>
              <w:tab/>
            </w:r>
            <w:r w:rsidRPr="00E45E74">
              <w:rPr>
                <w:rStyle w:val="a7"/>
                <w:noProof/>
              </w:rPr>
              <w:t>GetData</w:t>
            </w:r>
            <w:r>
              <w:rPr>
                <w:noProof/>
                <w:webHidden/>
              </w:rPr>
              <w:tab/>
            </w:r>
            <w:r>
              <w:rPr>
                <w:noProof/>
                <w:webHidden/>
              </w:rPr>
              <w:fldChar w:fldCharType="begin"/>
            </w:r>
            <w:r>
              <w:rPr>
                <w:noProof/>
                <w:webHidden/>
              </w:rPr>
              <w:instrText xml:space="preserve"> PAGEREF _Toc478130690 \h </w:instrText>
            </w:r>
          </w:ins>
          <w:r>
            <w:rPr>
              <w:noProof/>
              <w:webHidden/>
            </w:rPr>
          </w:r>
          <w:r>
            <w:rPr>
              <w:noProof/>
              <w:webHidden/>
            </w:rPr>
            <w:fldChar w:fldCharType="separate"/>
          </w:r>
          <w:ins w:id="113" w:author="ZhangYuan(张园/深圳)" w:date="2017-03-24T14:55:00Z">
            <w:r>
              <w:rPr>
                <w:noProof/>
                <w:webHidden/>
              </w:rPr>
              <w:t>20</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114" w:author="ZhangYuan(张园/深圳)" w:date="2017-03-24T14:55:00Z"/>
              <w:noProof/>
              <w:kern w:val="2"/>
              <w:sz w:val="21"/>
            </w:rPr>
          </w:pPr>
          <w:ins w:id="11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"_Toc478130691"</w:instrText>
            </w:r>
            <w:r w:rsidRPr="00E45E74">
              <w:rPr>
                <w:rStyle w:val="a7"/>
                <w:noProof/>
              </w:rPr>
              <w:instrText xml:space="preserve"> </w:instrText>
            </w:r>
            <w:r w:rsidRPr="00E45E74">
              <w:rPr>
                <w:rStyle w:val="a7"/>
                <w:noProof/>
              </w:rPr>
              <w:fldChar w:fldCharType="separate"/>
            </w:r>
            <w:r w:rsidRPr="00E45E74">
              <w:rPr>
                <w:rStyle w:val="a7"/>
                <w:noProof/>
              </w:rPr>
              <w:t>3.6</w:t>
            </w:r>
            <w:r>
              <w:rPr>
                <w:noProof/>
                <w:kern w:val="2"/>
                <w:sz w:val="21"/>
              </w:rPr>
              <w:tab/>
            </w:r>
            <w:r w:rsidRPr="00E45E74">
              <w:rPr>
                <w:rStyle w:val="a7"/>
                <w:noProof/>
              </w:rPr>
              <w:t>File download</w:t>
            </w:r>
            <w:r>
              <w:rPr>
                <w:noProof/>
                <w:webHidden/>
              </w:rPr>
              <w:tab/>
            </w:r>
            <w:r>
              <w:rPr>
                <w:noProof/>
                <w:webHidden/>
              </w:rPr>
              <w:fldChar w:fldCharType="begin"/>
            </w:r>
            <w:r>
              <w:rPr>
                <w:noProof/>
                <w:webHidden/>
              </w:rPr>
              <w:instrText xml:space="preserve"> PAGEREF _Toc478130691 \h </w:instrText>
            </w:r>
          </w:ins>
          <w:r>
            <w:rPr>
              <w:noProof/>
              <w:webHidden/>
            </w:rPr>
          </w:r>
          <w:r>
            <w:rPr>
              <w:noProof/>
              <w:webHidden/>
            </w:rPr>
            <w:fldChar w:fldCharType="separate"/>
          </w:r>
          <w:ins w:id="116" w:author="ZhangYuan(张园/深圳)" w:date="2017-03-24T14:55:00Z">
            <w:r>
              <w:rPr>
                <w:noProof/>
                <w:webHidden/>
              </w:rPr>
              <w:t>21</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117" w:author="ZhangYuan(张园/深圳)" w:date="2017-03-24T14:55:00Z"/>
              <w:noProof/>
              <w:kern w:val="2"/>
              <w:sz w:val="21"/>
            </w:rPr>
          </w:pPr>
          <w:ins w:id="11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"_Toc478130692"</w:instrText>
            </w:r>
            <w:r w:rsidRPr="00E45E74">
              <w:rPr>
                <w:rStyle w:val="a7"/>
                <w:noProof/>
              </w:rPr>
              <w:instrText xml:space="preserve"> </w:instrText>
            </w:r>
            <w:r w:rsidRPr="00E45E74">
              <w:rPr>
                <w:rStyle w:val="a7"/>
                <w:noProof/>
              </w:rPr>
              <w:fldChar w:fldCharType="separate"/>
            </w:r>
            <w:r w:rsidRPr="00E45E74">
              <w:rPr>
                <w:rStyle w:val="a7"/>
                <w:noProof/>
              </w:rPr>
              <w:t>3.7</w:t>
            </w:r>
            <w:r>
              <w:rPr>
                <w:noProof/>
                <w:kern w:val="2"/>
                <w:sz w:val="21"/>
              </w:rPr>
              <w:tab/>
            </w:r>
            <w:r w:rsidRPr="00E45E74">
              <w:rPr>
                <w:rStyle w:val="a7"/>
                <w:noProof/>
              </w:rPr>
              <w:t>Switch compatible mode</w:t>
            </w:r>
            <w:r>
              <w:rPr>
                <w:noProof/>
                <w:webHidden/>
              </w:rPr>
              <w:tab/>
            </w:r>
            <w:r>
              <w:rPr>
                <w:noProof/>
                <w:webHidden/>
              </w:rPr>
              <w:fldChar w:fldCharType="begin"/>
            </w:r>
            <w:r>
              <w:rPr>
                <w:noProof/>
                <w:webHidden/>
              </w:rPr>
              <w:instrText xml:space="preserve"> PAGEREF _Toc478130692 \h </w:instrText>
            </w:r>
          </w:ins>
          <w:r>
            <w:rPr>
              <w:noProof/>
              <w:webHidden/>
            </w:rPr>
          </w:r>
          <w:r>
            <w:rPr>
              <w:noProof/>
              <w:webHidden/>
            </w:rPr>
            <w:fldChar w:fldCharType="separate"/>
          </w:r>
          <w:ins w:id="119" w:author="ZhangYuan(张园/深圳)" w:date="2017-03-24T14:55:00Z">
            <w:r>
              <w:rPr>
                <w:noProof/>
                <w:webHidden/>
              </w:rPr>
              <w:t>22</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120" w:author="ZhangYuan(张园/深圳)" w:date="2017-03-24T14:55:00Z"/>
              <w:noProof/>
              <w:kern w:val="2"/>
              <w:sz w:val="21"/>
            </w:rPr>
          </w:pPr>
          <w:ins w:id="12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"_Toc478130693"</w:instrText>
            </w:r>
            <w:r w:rsidRPr="00E45E74">
              <w:rPr>
                <w:rStyle w:val="a7"/>
                <w:noProof/>
              </w:rPr>
              <w:instrText xml:space="preserve"> </w:instrText>
            </w:r>
            <w:r w:rsidRPr="00E45E74">
              <w:rPr>
                <w:rStyle w:val="a7"/>
                <w:noProof/>
              </w:rPr>
              <w:fldChar w:fldCharType="separate"/>
            </w:r>
            <w:r w:rsidRPr="00E45E74">
              <w:rPr>
                <w:rStyle w:val="a7"/>
                <w:noProof/>
              </w:rPr>
              <w:t>3.8</w:t>
            </w:r>
            <w:r>
              <w:rPr>
                <w:noProof/>
                <w:kern w:val="2"/>
                <w:sz w:val="21"/>
              </w:rPr>
              <w:tab/>
            </w:r>
            <w:r w:rsidRPr="00E45E74">
              <w:rPr>
                <w:rStyle w:val="a7"/>
                <w:noProof/>
              </w:rPr>
              <w:t>TMS proxy module</w:t>
            </w:r>
            <w:r>
              <w:rPr>
                <w:noProof/>
                <w:webHidden/>
              </w:rPr>
              <w:tab/>
            </w:r>
            <w:r>
              <w:rPr>
                <w:noProof/>
                <w:webHidden/>
              </w:rPr>
              <w:fldChar w:fldCharType="begin"/>
            </w:r>
            <w:r>
              <w:rPr>
                <w:noProof/>
                <w:webHidden/>
              </w:rPr>
              <w:instrText xml:space="preserve"> PAGEREF _Toc478130693 \h </w:instrText>
            </w:r>
          </w:ins>
          <w:r>
            <w:rPr>
              <w:noProof/>
              <w:webHidden/>
            </w:rPr>
          </w:r>
          <w:r>
            <w:rPr>
              <w:noProof/>
              <w:webHidden/>
            </w:rPr>
            <w:fldChar w:fldCharType="separate"/>
          </w:r>
          <w:ins w:id="122" w:author="ZhangYuan(张园/深圳)" w:date="2017-03-24T14:55:00Z">
            <w:r>
              <w:rPr>
                <w:noProof/>
                <w:webHidden/>
              </w:rPr>
              <w:t>23</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23" w:author="ZhangYuan(张园/深圳)" w:date="2017-03-24T14:55:00Z"/>
              <w:noProof/>
              <w:kern w:val="2"/>
              <w:sz w:val="21"/>
            </w:rPr>
          </w:pPr>
          <w:ins w:id="12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"_Toc478130694"</w:instrText>
            </w:r>
            <w:r w:rsidRPr="00E45E74">
              <w:rPr>
                <w:rStyle w:val="a7"/>
                <w:noProof/>
              </w:rPr>
              <w:instrText xml:space="preserve"> </w:instrText>
            </w:r>
            <w:r w:rsidRPr="00E45E74">
              <w:rPr>
                <w:rStyle w:val="a7"/>
                <w:noProof/>
              </w:rPr>
              <w:fldChar w:fldCharType="separate"/>
            </w:r>
            <w:r w:rsidRPr="00E45E74">
              <w:rPr>
                <w:rStyle w:val="a7"/>
                <w:noProof/>
              </w:rPr>
              <w:t>3.8.1</w:t>
            </w:r>
            <w:r>
              <w:rPr>
                <w:noProof/>
                <w:kern w:val="2"/>
                <w:sz w:val="21"/>
              </w:rPr>
              <w:tab/>
            </w:r>
            <w:r w:rsidRPr="00E45E74">
              <w:rPr>
                <w:rStyle w:val="a7"/>
                <w:noProof/>
              </w:rPr>
              <w:t>TMS proxy communication protocol</w:t>
            </w:r>
            <w:r>
              <w:rPr>
                <w:noProof/>
                <w:webHidden/>
              </w:rPr>
              <w:tab/>
            </w:r>
            <w:r>
              <w:rPr>
                <w:noProof/>
                <w:webHidden/>
              </w:rPr>
              <w:fldChar w:fldCharType="begin"/>
            </w:r>
            <w:r>
              <w:rPr>
                <w:noProof/>
                <w:webHidden/>
              </w:rPr>
              <w:instrText xml:space="preserve"> PAGEREF _Toc478130694 \h </w:instrText>
            </w:r>
          </w:ins>
          <w:r>
            <w:rPr>
              <w:noProof/>
              <w:webHidden/>
            </w:rPr>
          </w:r>
          <w:r>
            <w:rPr>
              <w:noProof/>
              <w:webHidden/>
            </w:rPr>
            <w:fldChar w:fldCharType="separate"/>
          </w:r>
          <w:ins w:id="125" w:author="ZhangYuan(张园/深圳)" w:date="2017-03-24T14:55:00Z">
            <w:r>
              <w:rPr>
                <w:noProof/>
                <w:webHidden/>
              </w:rPr>
              <w:t>23</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26" w:author="ZhangYuan(张园/深圳)" w:date="2017-03-24T14:55:00Z"/>
              <w:noProof/>
              <w:kern w:val="2"/>
              <w:sz w:val="21"/>
            </w:rPr>
          </w:pPr>
          <w:ins w:id="12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"_Toc478130695"</w:instrText>
            </w:r>
            <w:r w:rsidRPr="00E45E74">
              <w:rPr>
                <w:rStyle w:val="a7"/>
                <w:noProof/>
              </w:rPr>
              <w:instrText xml:space="preserve"> </w:instrText>
            </w:r>
            <w:r w:rsidRPr="00E45E74">
              <w:rPr>
                <w:rStyle w:val="a7"/>
                <w:noProof/>
              </w:rPr>
              <w:fldChar w:fldCharType="separate"/>
            </w:r>
            <w:r w:rsidRPr="00E45E74">
              <w:rPr>
                <w:rStyle w:val="a7"/>
                <w:noProof/>
              </w:rPr>
              <w:t>3.8.2</w:t>
            </w:r>
            <w:r>
              <w:rPr>
                <w:noProof/>
                <w:kern w:val="2"/>
                <w:sz w:val="21"/>
              </w:rPr>
              <w:tab/>
            </w:r>
            <w:r w:rsidRPr="00E45E74">
              <w:rPr>
                <w:rStyle w:val="a7"/>
                <w:noProof/>
              </w:rPr>
              <w:t>TMS proxy communication package format</w:t>
            </w:r>
            <w:r>
              <w:rPr>
                <w:noProof/>
                <w:webHidden/>
              </w:rPr>
              <w:tab/>
            </w:r>
            <w:r>
              <w:rPr>
                <w:noProof/>
                <w:webHidden/>
              </w:rPr>
              <w:fldChar w:fldCharType="begin"/>
            </w:r>
            <w:r>
              <w:rPr>
                <w:noProof/>
                <w:webHidden/>
              </w:rPr>
              <w:instrText xml:space="preserve"> PAGEREF _Toc478130695 \h </w:instrText>
            </w:r>
          </w:ins>
          <w:r>
            <w:rPr>
              <w:noProof/>
              <w:webHidden/>
            </w:rPr>
          </w:r>
          <w:r>
            <w:rPr>
              <w:noProof/>
              <w:webHidden/>
            </w:rPr>
            <w:fldChar w:fldCharType="separate"/>
          </w:r>
          <w:ins w:id="128" w:author="ZhangYuan(张园/深圳)" w:date="2017-03-24T14:55:00Z">
            <w:r>
              <w:rPr>
                <w:noProof/>
                <w:webHidden/>
              </w:rPr>
              <w:t>23</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29" w:author="ZhangYuan(张园/深圳)" w:date="2017-03-24T14:55:00Z"/>
              <w:noProof/>
              <w:kern w:val="2"/>
              <w:sz w:val="21"/>
            </w:rPr>
          </w:pPr>
          <w:ins w:id="13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"_Toc478130696"</w:instrText>
            </w:r>
            <w:r w:rsidRPr="00E45E74">
              <w:rPr>
                <w:rStyle w:val="a7"/>
                <w:noProof/>
              </w:rPr>
              <w:instrText xml:space="preserve"> </w:instrText>
            </w:r>
            <w:r w:rsidRPr="00E45E74">
              <w:rPr>
                <w:rStyle w:val="a7"/>
                <w:noProof/>
              </w:rPr>
              <w:fldChar w:fldCharType="separate"/>
            </w:r>
            <w:r w:rsidRPr="00E45E74">
              <w:rPr>
                <w:rStyle w:val="a7"/>
                <w:noProof/>
              </w:rPr>
              <w:t>3.8.3</w:t>
            </w:r>
            <w:r>
              <w:rPr>
                <w:noProof/>
                <w:kern w:val="2"/>
                <w:sz w:val="21"/>
              </w:rPr>
              <w:tab/>
            </w:r>
            <w:r w:rsidRPr="00E45E74">
              <w:rPr>
                <w:rStyle w:val="a7"/>
                <w:noProof/>
              </w:rPr>
              <w:t>TMS proxy command list</w:t>
            </w:r>
            <w:r>
              <w:rPr>
                <w:noProof/>
                <w:webHidden/>
              </w:rPr>
              <w:tab/>
            </w:r>
            <w:r>
              <w:rPr>
                <w:noProof/>
                <w:webHidden/>
              </w:rPr>
              <w:fldChar w:fldCharType="begin"/>
            </w:r>
            <w:r>
              <w:rPr>
                <w:noProof/>
                <w:webHidden/>
              </w:rPr>
              <w:instrText xml:space="preserve"> PAGEREF _Toc478130696 \h </w:instrText>
            </w:r>
          </w:ins>
          <w:r>
            <w:rPr>
              <w:noProof/>
              <w:webHidden/>
            </w:rPr>
          </w:r>
          <w:r>
            <w:rPr>
              <w:noProof/>
              <w:webHidden/>
            </w:rPr>
            <w:fldChar w:fldCharType="separate"/>
          </w:r>
          <w:ins w:id="131" w:author="ZhangYuan(张园/深圳)" w:date="2017-03-24T14:55:00Z">
            <w:r>
              <w:rPr>
                <w:noProof/>
                <w:webHidden/>
              </w:rPr>
              <w:t>24</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32" w:author="ZhangYuan(张园/深圳)" w:date="2017-03-24T14:55:00Z"/>
              <w:noProof/>
              <w:kern w:val="2"/>
              <w:sz w:val="21"/>
            </w:rPr>
          </w:pPr>
          <w:ins w:id="133"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"_Toc478130697"</w:instrText>
            </w:r>
            <w:r w:rsidRPr="00E45E74">
              <w:rPr>
                <w:rStyle w:val="a7"/>
                <w:noProof/>
              </w:rPr>
              <w:instrText xml:space="preserve"> </w:instrText>
            </w:r>
            <w:r w:rsidRPr="00E45E74">
              <w:rPr>
                <w:rStyle w:val="a7"/>
                <w:noProof/>
              </w:rPr>
              <w:fldChar w:fldCharType="separate"/>
            </w:r>
            <w:r w:rsidRPr="00E45E74">
              <w:rPr>
                <w:rStyle w:val="a7"/>
                <w:noProof/>
              </w:rPr>
              <w:t>3.8.4</w:t>
            </w:r>
            <w:r>
              <w:rPr>
                <w:noProof/>
                <w:kern w:val="2"/>
                <w:sz w:val="21"/>
              </w:rPr>
              <w:tab/>
            </w:r>
            <w:r w:rsidRPr="00E45E74">
              <w:rPr>
                <w:rStyle w:val="a7"/>
                <w:noProof/>
              </w:rPr>
              <w:t>GetTermSN</w:t>
            </w:r>
            <w:r>
              <w:rPr>
                <w:noProof/>
                <w:webHidden/>
              </w:rPr>
              <w:tab/>
            </w:r>
            <w:r>
              <w:rPr>
                <w:noProof/>
                <w:webHidden/>
              </w:rPr>
              <w:fldChar w:fldCharType="begin"/>
            </w:r>
            <w:r>
              <w:rPr>
                <w:noProof/>
                <w:webHidden/>
              </w:rPr>
              <w:instrText xml:space="preserve"> PAGEREF _Toc478130697 \h </w:instrText>
            </w:r>
          </w:ins>
          <w:r>
            <w:rPr>
              <w:noProof/>
              <w:webHidden/>
            </w:rPr>
          </w:r>
          <w:r>
            <w:rPr>
              <w:noProof/>
              <w:webHidden/>
            </w:rPr>
            <w:fldChar w:fldCharType="separate"/>
          </w:r>
          <w:ins w:id="134" w:author="ZhangYuan(张园/深圳)" w:date="2017-03-24T14:55:00Z">
            <w:r>
              <w:rPr>
                <w:noProof/>
                <w:webHidden/>
              </w:rPr>
              <w:t>24</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35" w:author="ZhangYuan(张园/深圳)" w:date="2017-03-24T14:55:00Z"/>
              <w:noProof/>
              <w:kern w:val="2"/>
              <w:sz w:val="21"/>
            </w:rPr>
          </w:pPr>
          <w:ins w:id="13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"_Toc478130698"</w:instrText>
            </w:r>
            <w:r w:rsidRPr="00E45E74">
              <w:rPr>
                <w:rStyle w:val="a7"/>
                <w:noProof/>
              </w:rPr>
              <w:instrText xml:space="preserve"> </w:instrText>
            </w:r>
            <w:r w:rsidRPr="00E45E74">
              <w:rPr>
                <w:rStyle w:val="a7"/>
                <w:noProof/>
              </w:rPr>
              <w:fldChar w:fldCharType="separate"/>
            </w:r>
            <w:r w:rsidRPr="00E45E74">
              <w:rPr>
                <w:rStyle w:val="a7"/>
                <w:noProof/>
              </w:rPr>
              <w:t>3.8.5</w:t>
            </w:r>
            <w:r>
              <w:rPr>
                <w:noProof/>
                <w:kern w:val="2"/>
                <w:sz w:val="21"/>
              </w:rPr>
              <w:tab/>
            </w:r>
            <w:r w:rsidRPr="00E45E74">
              <w:rPr>
                <w:rStyle w:val="a7"/>
                <w:noProof/>
              </w:rPr>
              <w:t>GetTermExtSN</w:t>
            </w:r>
            <w:r>
              <w:rPr>
                <w:noProof/>
                <w:webHidden/>
              </w:rPr>
              <w:tab/>
            </w:r>
            <w:r>
              <w:rPr>
                <w:noProof/>
                <w:webHidden/>
              </w:rPr>
              <w:fldChar w:fldCharType="begin"/>
            </w:r>
            <w:r>
              <w:rPr>
                <w:noProof/>
                <w:webHidden/>
              </w:rPr>
              <w:instrText xml:space="preserve"> PAGEREF _Toc478130698 \h </w:instrText>
            </w:r>
          </w:ins>
          <w:r>
            <w:rPr>
              <w:noProof/>
              <w:webHidden/>
            </w:rPr>
          </w:r>
          <w:r>
            <w:rPr>
              <w:noProof/>
              <w:webHidden/>
            </w:rPr>
            <w:fldChar w:fldCharType="separate"/>
          </w:r>
          <w:ins w:id="137" w:author="ZhangYuan(张园/深圳)" w:date="2017-03-24T14:55:00Z">
            <w:r>
              <w:rPr>
                <w:noProof/>
                <w:webHidden/>
              </w:rPr>
              <w:t>25</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38" w:author="ZhangYuan(张园/深圳)" w:date="2017-03-24T14:55:00Z"/>
              <w:noProof/>
              <w:kern w:val="2"/>
              <w:sz w:val="21"/>
            </w:rPr>
          </w:pPr>
          <w:ins w:id="13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"_Toc478130699"</w:instrText>
            </w:r>
            <w:r w:rsidRPr="00E45E74">
              <w:rPr>
                <w:rStyle w:val="a7"/>
                <w:noProof/>
              </w:rPr>
              <w:instrText xml:space="preserve"> </w:instrText>
            </w:r>
            <w:r w:rsidRPr="00E45E74">
              <w:rPr>
                <w:rStyle w:val="a7"/>
                <w:noProof/>
              </w:rPr>
              <w:fldChar w:fldCharType="separate"/>
            </w:r>
            <w:r w:rsidRPr="00E45E74">
              <w:rPr>
                <w:rStyle w:val="a7"/>
                <w:noProof/>
              </w:rPr>
              <w:t>3.8.6</w:t>
            </w:r>
            <w:r>
              <w:rPr>
                <w:noProof/>
                <w:kern w:val="2"/>
                <w:sz w:val="21"/>
              </w:rPr>
              <w:tab/>
            </w:r>
            <w:r w:rsidRPr="00E45E74">
              <w:rPr>
                <w:rStyle w:val="a7"/>
                <w:noProof/>
              </w:rPr>
              <w:t>GetTermVerInfo</w:t>
            </w:r>
            <w:r>
              <w:rPr>
                <w:noProof/>
                <w:webHidden/>
              </w:rPr>
              <w:tab/>
            </w:r>
            <w:r>
              <w:rPr>
                <w:noProof/>
                <w:webHidden/>
              </w:rPr>
              <w:fldChar w:fldCharType="begin"/>
            </w:r>
            <w:r>
              <w:rPr>
                <w:noProof/>
                <w:webHidden/>
              </w:rPr>
              <w:instrText xml:space="preserve"> PAGEREF _Toc478130699 \h </w:instrText>
            </w:r>
          </w:ins>
          <w:r>
            <w:rPr>
              <w:noProof/>
              <w:webHidden/>
            </w:rPr>
          </w:r>
          <w:r>
            <w:rPr>
              <w:noProof/>
              <w:webHidden/>
            </w:rPr>
            <w:fldChar w:fldCharType="separate"/>
          </w:r>
          <w:ins w:id="140" w:author="ZhangYuan(张园/深圳)" w:date="2017-03-24T14:55:00Z">
            <w:r>
              <w:rPr>
                <w:noProof/>
                <w:webHidden/>
              </w:rPr>
              <w:t>25</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41" w:author="ZhangYuan(张园/深圳)" w:date="2017-03-24T14:55:00Z"/>
              <w:noProof/>
              <w:kern w:val="2"/>
              <w:sz w:val="21"/>
            </w:rPr>
          </w:pPr>
          <w:ins w:id="14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"_Toc478130700"</w:instrText>
            </w:r>
            <w:r w:rsidRPr="00E45E74">
              <w:rPr>
                <w:rStyle w:val="a7"/>
                <w:noProof/>
              </w:rPr>
              <w:instrText xml:space="preserve"> </w:instrText>
            </w:r>
            <w:r w:rsidRPr="00E45E74">
              <w:rPr>
                <w:rStyle w:val="a7"/>
                <w:noProof/>
              </w:rPr>
              <w:fldChar w:fldCharType="separate"/>
            </w:r>
            <w:r w:rsidRPr="00E45E74">
              <w:rPr>
                <w:rStyle w:val="a7"/>
                <w:noProof/>
              </w:rPr>
              <w:t>3.8.7</w:t>
            </w:r>
            <w:r>
              <w:rPr>
                <w:noProof/>
                <w:kern w:val="2"/>
                <w:sz w:val="21"/>
              </w:rPr>
              <w:tab/>
            </w:r>
            <w:r w:rsidRPr="00E45E74">
              <w:rPr>
                <w:rStyle w:val="a7"/>
                <w:noProof/>
              </w:rPr>
              <w:t>GetTerminalInfo</w:t>
            </w:r>
            <w:r>
              <w:rPr>
                <w:noProof/>
                <w:webHidden/>
              </w:rPr>
              <w:tab/>
            </w:r>
            <w:r>
              <w:rPr>
                <w:noProof/>
                <w:webHidden/>
              </w:rPr>
              <w:fldChar w:fldCharType="begin"/>
            </w:r>
            <w:r>
              <w:rPr>
                <w:noProof/>
                <w:webHidden/>
              </w:rPr>
              <w:instrText xml:space="preserve"> PAGEREF _Toc478130700 \h </w:instrText>
            </w:r>
          </w:ins>
          <w:r>
            <w:rPr>
              <w:noProof/>
              <w:webHidden/>
            </w:rPr>
          </w:r>
          <w:r>
            <w:rPr>
              <w:noProof/>
              <w:webHidden/>
            </w:rPr>
            <w:fldChar w:fldCharType="separate"/>
          </w:r>
          <w:ins w:id="143" w:author="ZhangYuan(张园/深圳)" w:date="2017-03-24T14:55:00Z">
            <w:r>
              <w:rPr>
                <w:noProof/>
                <w:webHidden/>
              </w:rPr>
              <w:t>26</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44" w:author="ZhangYuan(张园/深圳)" w:date="2017-03-24T14:55:00Z"/>
              <w:noProof/>
              <w:kern w:val="2"/>
              <w:sz w:val="21"/>
            </w:rPr>
          </w:pPr>
          <w:ins w:id="14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"_Toc478130701"</w:instrText>
            </w:r>
            <w:r w:rsidRPr="00E45E74">
              <w:rPr>
                <w:rStyle w:val="a7"/>
                <w:noProof/>
              </w:rPr>
              <w:instrText xml:space="preserve"> </w:instrText>
            </w:r>
            <w:r w:rsidRPr="00E45E74">
              <w:rPr>
                <w:rStyle w:val="a7"/>
                <w:noProof/>
              </w:rPr>
              <w:fldChar w:fldCharType="separate"/>
            </w:r>
            <w:r w:rsidRPr="00E45E74">
              <w:rPr>
                <w:rStyle w:val="a7"/>
                <w:noProof/>
              </w:rPr>
              <w:t>3.8.8</w:t>
            </w:r>
            <w:r>
              <w:rPr>
                <w:noProof/>
                <w:kern w:val="2"/>
                <w:sz w:val="21"/>
              </w:rPr>
              <w:tab/>
            </w:r>
            <w:r w:rsidRPr="00E45E74">
              <w:rPr>
                <w:rStyle w:val="a7"/>
                <w:noProof/>
              </w:rPr>
              <w:t>SetTaskList</w:t>
            </w:r>
            <w:r>
              <w:rPr>
                <w:noProof/>
                <w:webHidden/>
              </w:rPr>
              <w:tab/>
            </w:r>
            <w:r>
              <w:rPr>
                <w:noProof/>
                <w:webHidden/>
              </w:rPr>
              <w:fldChar w:fldCharType="begin"/>
            </w:r>
            <w:r>
              <w:rPr>
                <w:noProof/>
                <w:webHidden/>
              </w:rPr>
              <w:instrText xml:space="preserve"> PAGEREF _Toc478130701 \h </w:instrText>
            </w:r>
          </w:ins>
          <w:r>
            <w:rPr>
              <w:noProof/>
              <w:webHidden/>
            </w:rPr>
          </w:r>
          <w:r>
            <w:rPr>
              <w:noProof/>
              <w:webHidden/>
            </w:rPr>
            <w:fldChar w:fldCharType="separate"/>
          </w:r>
          <w:ins w:id="146" w:author="ZhangYuan(张园/深圳)" w:date="2017-03-24T14:55:00Z">
            <w:r>
              <w:rPr>
                <w:noProof/>
                <w:webHidden/>
              </w:rPr>
              <w:t>27</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47" w:author="ZhangYuan(张园/深圳)" w:date="2017-03-24T14:55:00Z"/>
              <w:noProof/>
              <w:kern w:val="2"/>
              <w:sz w:val="21"/>
            </w:rPr>
          </w:pPr>
          <w:ins w:id="14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"_Toc478130702"</w:instrText>
            </w:r>
            <w:r w:rsidRPr="00E45E74">
              <w:rPr>
                <w:rStyle w:val="a7"/>
                <w:noProof/>
              </w:rPr>
              <w:instrText xml:space="preserve"> </w:instrText>
            </w:r>
            <w:r w:rsidRPr="00E45E74">
              <w:rPr>
                <w:rStyle w:val="a7"/>
                <w:noProof/>
              </w:rPr>
              <w:fldChar w:fldCharType="separate"/>
            </w:r>
            <w:r w:rsidRPr="00E45E74">
              <w:rPr>
                <w:rStyle w:val="a7"/>
                <w:noProof/>
              </w:rPr>
              <w:t>3.8.9</w:t>
            </w:r>
            <w:r>
              <w:rPr>
                <w:noProof/>
                <w:kern w:val="2"/>
                <w:sz w:val="21"/>
              </w:rPr>
              <w:tab/>
            </w:r>
            <w:r w:rsidRPr="00E45E74">
              <w:rPr>
                <w:rStyle w:val="a7"/>
                <w:noProof/>
              </w:rPr>
              <w:t>SaveFileData</w:t>
            </w:r>
            <w:r>
              <w:rPr>
                <w:noProof/>
                <w:webHidden/>
              </w:rPr>
              <w:tab/>
            </w:r>
            <w:r>
              <w:rPr>
                <w:noProof/>
                <w:webHidden/>
              </w:rPr>
              <w:fldChar w:fldCharType="begin"/>
            </w:r>
            <w:r>
              <w:rPr>
                <w:noProof/>
                <w:webHidden/>
              </w:rPr>
              <w:instrText xml:space="preserve"> PAGEREF _Toc478130702 \h </w:instrText>
            </w:r>
          </w:ins>
          <w:r>
            <w:rPr>
              <w:noProof/>
              <w:webHidden/>
            </w:rPr>
          </w:r>
          <w:r>
            <w:rPr>
              <w:noProof/>
              <w:webHidden/>
            </w:rPr>
            <w:fldChar w:fldCharType="separate"/>
          </w:r>
          <w:ins w:id="149" w:author="ZhangYuan(张园/深圳)" w:date="2017-03-24T14:55:00Z">
            <w:r>
              <w:rPr>
                <w:noProof/>
                <w:webHidden/>
              </w:rPr>
              <w:t>29</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50" w:author="ZhangYuan(张园/深圳)" w:date="2017-03-24T14:55:00Z"/>
              <w:noProof/>
              <w:kern w:val="2"/>
              <w:sz w:val="21"/>
            </w:rPr>
          </w:pPr>
          <w:ins w:id="15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"_Toc478130703"</w:instrText>
            </w:r>
            <w:r w:rsidRPr="00E45E74">
              <w:rPr>
                <w:rStyle w:val="a7"/>
                <w:noProof/>
              </w:rPr>
              <w:instrText xml:space="preserve"> </w:instrText>
            </w:r>
            <w:r w:rsidRPr="00E45E74">
              <w:rPr>
                <w:rStyle w:val="a7"/>
                <w:noProof/>
              </w:rPr>
              <w:fldChar w:fldCharType="separate"/>
            </w:r>
            <w:r w:rsidRPr="00E45E74">
              <w:rPr>
                <w:rStyle w:val="a7"/>
                <w:noProof/>
              </w:rPr>
              <w:t>3.8.10</w:t>
            </w:r>
            <w:r>
              <w:rPr>
                <w:noProof/>
                <w:kern w:val="2"/>
                <w:sz w:val="21"/>
              </w:rPr>
              <w:tab/>
            </w:r>
            <w:r w:rsidRPr="00E45E74">
              <w:rPr>
                <w:rStyle w:val="a7"/>
                <w:noProof/>
              </w:rPr>
              <w:t>GetTaskList</w:t>
            </w:r>
            <w:r>
              <w:rPr>
                <w:noProof/>
                <w:webHidden/>
              </w:rPr>
              <w:tab/>
            </w:r>
            <w:r>
              <w:rPr>
                <w:noProof/>
                <w:webHidden/>
              </w:rPr>
              <w:fldChar w:fldCharType="begin"/>
            </w:r>
            <w:r>
              <w:rPr>
                <w:noProof/>
                <w:webHidden/>
              </w:rPr>
              <w:instrText xml:space="preserve"> PAGEREF _Toc478130703 \h </w:instrText>
            </w:r>
          </w:ins>
          <w:r>
            <w:rPr>
              <w:noProof/>
              <w:webHidden/>
            </w:rPr>
          </w:r>
          <w:r>
            <w:rPr>
              <w:noProof/>
              <w:webHidden/>
            </w:rPr>
            <w:fldChar w:fldCharType="separate"/>
          </w:r>
          <w:ins w:id="152" w:author="ZhangYuan(张园/深圳)" w:date="2017-03-24T14:55:00Z">
            <w:r>
              <w:rPr>
                <w:noProof/>
                <w:webHidden/>
              </w:rPr>
              <w:t>29</w:t>
            </w:r>
            <w:r>
              <w:rPr>
                <w:noProof/>
                <w:webHidden/>
              </w:rPr>
              <w:fldChar w:fldCharType="end"/>
            </w:r>
            <w:r w:rsidRPr="00E45E74">
              <w:rPr>
                <w:rStyle w:val="a7"/>
                <w:noProof/>
              </w:rPr>
              <w:fldChar w:fldCharType="end"/>
            </w:r>
          </w:ins>
        </w:p>
        <w:p w:rsidR="00B1533C" w:rsidRDefault="00B1533C">
          <w:pPr>
            <w:pStyle w:val="10"/>
            <w:tabs>
              <w:tab w:val="left" w:pos="440"/>
              <w:tab w:val="right" w:leader="dot" w:pos="8296"/>
            </w:tabs>
            <w:rPr>
              <w:ins w:id="153" w:author="ZhangYuan(张园/深圳)" w:date="2017-03-24T14:55:00Z"/>
              <w:noProof/>
              <w:kern w:val="2"/>
              <w:sz w:val="21"/>
            </w:rPr>
          </w:pPr>
          <w:ins w:id="15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"_Toc478130704"</w:instrText>
            </w:r>
            <w:r w:rsidRPr="00E45E74">
              <w:rPr>
                <w:rStyle w:val="a7"/>
                <w:noProof/>
              </w:rPr>
              <w:instrText xml:space="preserve"> </w:instrText>
            </w:r>
            <w:r w:rsidRPr="00E45E74">
              <w:rPr>
                <w:rStyle w:val="a7"/>
                <w:noProof/>
              </w:rPr>
              <w:fldChar w:fldCharType="separate"/>
            </w:r>
            <w:r w:rsidRPr="00E45E74">
              <w:rPr>
                <w:rStyle w:val="a7"/>
                <w:noProof/>
              </w:rPr>
              <w:t>4</w:t>
            </w:r>
            <w:r>
              <w:rPr>
                <w:noProof/>
                <w:kern w:val="2"/>
                <w:sz w:val="21"/>
              </w:rPr>
              <w:tab/>
            </w:r>
            <w:r w:rsidRPr="00E45E74">
              <w:rPr>
                <w:rStyle w:val="a7"/>
                <w:noProof/>
              </w:rPr>
              <w:t>Internal interface definition for POS terminal</w:t>
            </w:r>
            <w:r>
              <w:rPr>
                <w:noProof/>
                <w:webHidden/>
              </w:rPr>
              <w:tab/>
            </w:r>
            <w:r>
              <w:rPr>
                <w:noProof/>
                <w:webHidden/>
              </w:rPr>
              <w:fldChar w:fldCharType="begin"/>
            </w:r>
            <w:r>
              <w:rPr>
                <w:noProof/>
                <w:webHidden/>
              </w:rPr>
              <w:instrText xml:space="preserve"> PAGEREF _Toc478130704 \h </w:instrText>
            </w:r>
          </w:ins>
          <w:r>
            <w:rPr>
              <w:noProof/>
              <w:webHidden/>
            </w:rPr>
          </w:r>
          <w:r>
            <w:rPr>
              <w:noProof/>
              <w:webHidden/>
            </w:rPr>
            <w:fldChar w:fldCharType="separate"/>
          </w:r>
          <w:ins w:id="155" w:author="ZhangYuan(张园/深圳)" w:date="2017-03-24T14:55:00Z">
            <w:r>
              <w:rPr>
                <w:noProof/>
                <w:webHidden/>
              </w:rPr>
              <w:t>30</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156" w:author="ZhangYuan(张园/深圳)" w:date="2017-03-24T14:55:00Z"/>
              <w:noProof/>
              <w:kern w:val="2"/>
              <w:sz w:val="21"/>
            </w:rPr>
          </w:pPr>
          <w:ins w:id="15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"_Toc478130705"</w:instrText>
            </w:r>
            <w:r w:rsidRPr="00E45E74">
              <w:rPr>
                <w:rStyle w:val="a7"/>
                <w:noProof/>
              </w:rPr>
              <w:instrText xml:space="preserve"> </w:instrText>
            </w:r>
            <w:r w:rsidRPr="00E45E74">
              <w:rPr>
                <w:rStyle w:val="a7"/>
                <w:noProof/>
              </w:rPr>
              <w:fldChar w:fldCharType="separate"/>
            </w:r>
            <w:r w:rsidRPr="00E45E74">
              <w:rPr>
                <w:rStyle w:val="a7"/>
                <w:noProof/>
              </w:rPr>
              <w:t>4.1</w:t>
            </w:r>
            <w:r>
              <w:rPr>
                <w:noProof/>
                <w:kern w:val="2"/>
                <w:sz w:val="21"/>
              </w:rPr>
              <w:tab/>
            </w:r>
            <w:r w:rsidRPr="00E45E74">
              <w:rPr>
                <w:rStyle w:val="a7"/>
                <w:noProof/>
              </w:rPr>
              <w:t>COMM module</w:t>
            </w:r>
            <w:r>
              <w:rPr>
                <w:noProof/>
                <w:webHidden/>
              </w:rPr>
              <w:tab/>
            </w:r>
            <w:r>
              <w:rPr>
                <w:noProof/>
                <w:webHidden/>
              </w:rPr>
              <w:fldChar w:fldCharType="begin"/>
            </w:r>
            <w:r>
              <w:rPr>
                <w:noProof/>
                <w:webHidden/>
              </w:rPr>
              <w:instrText xml:space="preserve"> PAGEREF _Toc478130705 \h </w:instrText>
            </w:r>
          </w:ins>
          <w:r>
            <w:rPr>
              <w:noProof/>
              <w:webHidden/>
            </w:rPr>
          </w:r>
          <w:r>
            <w:rPr>
              <w:noProof/>
              <w:webHidden/>
            </w:rPr>
            <w:fldChar w:fldCharType="separate"/>
          </w:r>
          <w:ins w:id="158" w:author="ZhangYuan(张园/深圳)" w:date="2017-03-24T14:55:00Z">
            <w:r>
              <w:rPr>
                <w:noProof/>
                <w:webHidden/>
              </w:rPr>
              <w:t>31</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59" w:author="ZhangYuan(张园/深圳)" w:date="2017-03-24T14:55:00Z"/>
              <w:noProof/>
              <w:kern w:val="2"/>
              <w:sz w:val="21"/>
            </w:rPr>
          </w:pPr>
          <w:ins w:id="16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"_Toc478130706"</w:instrText>
            </w:r>
            <w:r w:rsidRPr="00E45E74">
              <w:rPr>
                <w:rStyle w:val="a7"/>
                <w:noProof/>
              </w:rPr>
              <w:instrText xml:space="preserve"> </w:instrText>
            </w:r>
            <w:r w:rsidRPr="00E45E74">
              <w:rPr>
                <w:rStyle w:val="a7"/>
                <w:noProof/>
              </w:rPr>
              <w:fldChar w:fldCharType="separate"/>
            </w:r>
            <w:r w:rsidRPr="00E45E74">
              <w:rPr>
                <w:rStyle w:val="a7"/>
                <w:noProof/>
              </w:rPr>
              <w:t>4.1.1</w:t>
            </w:r>
            <w:r>
              <w:rPr>
                <w:noProof/>
                <w:kern w:val="2"/>
                <w:sz w:val="21"/>
              </w:rPr>
              <w:tab/>
            </w:r>
            <w:r w:rsidRPr="00E45E74">
              <w:rPr>
                <w:rStyle w:val="a7"/>
                <w:noProof/>
              </w:rPr>
              <w:t>MsgInit</w:t>
            </w:r>
            <w:r>
              <w:rPr>
                <w:noProof/>
                <w:webHidden/>
              </w:rPr>
              <w:tab/>
            </w:r>
            <w:r>
              <w:rPr>
                <w:noProof/>
                <w:webHidden/>
              </w:rPr>
              <w:fldChar w:fldCharType="begin"/>
            </w:r>
            <w:r>
              <w:rPr>
                <w:noProof/>
                <w:webHidden/>
              </w:rPr>
              <w:instrText xml:space="preserve"> PAGEREF _Toc478130706 \h </w:instrText>
            </w:r>
          </w:ins>
          <w:r>
            <w:rPr>
              <w:noProof/>
              <w:webHidden/>
            </w:rPr>
          </w:r>
          <w:r>
            <w:rPr>
              <w:noProof/>
              <w:webHidden/>
            </w:rPr>
            <w:fldChar w:fldCharType="separate"/>
          </w:r>
          <w:ins w:id="161" w:author="ZhangYuan(张园/深圳)" w:date="2017-03-24T14:55:00Z">
            <w:r>
              <w:rPr>
                <w:noProof/>
                <w:webHidden/>
              </w:rPr>
              <w:t>31</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62" w:author="ZhangYuan(张园/深圳)" w:date="2017-03-24T14:55:00Z"/>
              <w:noProof/>
              <w:kern w:val="2"/>
              <w:sz w:val="21"/>
            </w:rPr>
          </w:pPr>
          <w:ins w:id="163"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"_Toc478130712"</w:instrText>
            </w:r>
            <w:r w:rsidRPr="00E45E74">
              <w:rPr>
                <w:rStyle w:val="a7"/>
                <w:noProof/>
              </w:rPr>
              <w:instrText xml:space="preserve"> </w:instrText>
            </w:r>
            <w:r w:rsidRPr="00E45E74">
              <w:rPr>
                <w:rStyle w:val="a7"/>
                <w:noProof/>
              </w:rPr>
              <w:fldChar w:fldCharType="separate"/>
            </w:r>
            <w:r w:rsidRPr="00E45E74">
              <w:rPr>
                <w:rStyle w:val="a7"/>
                <w:noProof/>
              </w:rPr>
              <w:t>4.1.2</w:t>
            </w:r>
            <w:r>
              <w:rPr>
                <w:noProof/>
                <w:kern w:val="2"/>
                <w:sz w:val="21"/>
              </w:rPr>
              <w:tab/>
            </w:r>
            <w:r w:rsidRPr="00E45E74">
              <w:rPr>
                <w:rStyle w:val="a7"/>
                <w:noProof/>
              </w:rPr>
              <w:t>MsgSend</w:t>
            </w:r>
            <w:r>
              <w:rPr>
                <w:noProof/>
                <w:webHidden/>
              </w:rPr>
              <w:tab/>
            </w:r>
            <w:r>
              <w:rPr>
                <w:noProof/>
                <w:webHidden/>
              </w:rPr>
              <w:fldChar w:fldCharType="begin"/>
            </w:r>
            <w:r>
              <w:rPr>
                <w:noProof/>
                <w:webHidden/>
              </w:rPr>
              <w:instrText xml:space="preserve"> PAGEREF _Toc478130712 \h </w:instrText>
            </w:r>
          </w:ins>
          <w:r>
            <w:rPr>
              <w:noProof/>
              <w:webHidden/>
            </w:rPr>
          </w:r>
          <w:r>
            <w:rPr>
              <w:noProof/>
              <w:webHidden/>
            </w:rPr>
            <w:fldChar w:fldCharType="separate"/>
          </w:r>
          <w:ins w:id="164" w:author="ZhangYuan(张园/深圳)" w:date="2017-03-24T14:55:00Z">
            <w:r>
              <w:rPr>
                <w:noProof/>
                <w:webHidden/>
              </w:rPr>
              <w:t>31</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65" w:author="ZhangYuan(张园/深圳)" w:date="2017-03-24T14:55:00Z"/>
              <w:noProof/>
              <w:kern w:val="2"/>
              <w:sz w:val="21"/>
            </w:rPr>
          </w:pPr>
          <w:ins w:id="16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"_Toc478130713"</w:instrText>
            </w:r>
            <w:r w:rsidRPr="00E45E74">
              <w:rPr>
                <w:rStyle w:val="a7"/>
                <w:noProof/>
              </w:rPr>
              <w:instrText xml:space="preserve"> </w:instrText>
            </w:r>
            <w:r w:rsidRPr="00E45E74">
              <w:rPr>
                <w:rStyle w:val="a7"/>
                <w:noProof/>
              </w:rPr>
              <w:fldChar w:fldCharType="separate"/>
            </w:r>
            <w:r w:rsidRPr="00E45E74">
              <w:rPr>
                <w:rStyle w:val="a7"/>
                <w:noProof/>
              </w:rPr>
              <w:t>4.1.3</w:t>
            </w:r>
            <w:r>
              <w:rPr>
                <w:noProof/>
                <w:kern w:val="2"/>
                <w:sz w:val="21"/>
              </w:rPr>
              <w:tab/>
            </w:r>
            <w:r w:rsidRPr="00E45E74">
              <w:rPr>
                <w:rStyle w:val="a7"/>
                <w:noProof/>
              </w:rPr>
              <w:t>MsgRecv</w:t>
            </w:r>
            <w:r>
              <w:rPr>
                <w:noProof/>
                <w:webHidden/>
              </w:rPr>
              <w:tab/>
            </w:r>
            <w:r>
              <w:rPr>
                <w:noProof/>
                <w:webHidden/>
              </w:rPr>
              <w:fldChar w:fldCharType="begin"/>
            </w:r>
            <w:r>
              <w:rPr>
                <w:noProof/>
                <w:webHidden/>
              </w:rPr>
              <w:instrText xml:space="preserve"> PAGEREF _Toc478130713 \h </w:instrText>
            </w:r>
          </w:ins>
          <w:r>
            <w:rPr>
              <w:noProof/>
              <w:webHidden/>
            </w:rPr>
          </w:r>
          <w:r>
            <w:rPr>
              <w:noProof/>
              <w:webHidden/>
            </w:rPr>
            <w:fldChar w:fldCharType="separate"/>
          </w:r>
          <w:ins w:id="167" w:author="ZhangYuan(张园/深圳)" w:date="2017-03-24T14:55:00Z">
            <w:r>
              <w:rPr>
                <w:noProof/>
                <w:webHidden/>
              </w:rPr>
              <w:t>31</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168" w:author="ZhangYuan(张园/深圳)" w:date="2017-03-24T14:55:00Z"/>
              <w:noProof/>
              <w:kern w:val="2"/>
              <w:sz w:val="21"/>
            </w:rPr>
          </w:pPr>
          <w:ins w:id="16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"_Toc478130714"</w:instrText>
            </w:r>
            <w:r w:rsidRPr="00E45E74">
              <w:rPr>
                <w:rStyle w:val="a7"/>
                <w:noProof/>
              </w:rPr>
              <w:instrText xml:space="preserve"> </w:instrText>
            </w:r>
            <w:r w:rsidRPr="00E45E74">
              <w:rPr>
                <w:rStyle w:val="a7"/>
                <w:noProof/>
              </w:rPr>
              <w:fldChar w:fldCharType="separate"/>
            </w:r>
            <w:r w:rsidRPr="00E45E74">
              <w:rPr>
                <w:rStyle w:val="a7"/>
                <w:noProof/>
              </w:rPr>
              <w:t>4.2</w:t>
            </w:r>
            <w:r>
              <w:rPr>
                <w:noProof/>
                <w:kern w:val="2"/>
                <w:sz w:val="21"/>
              </w:rPr>
              <w:tab/>
            </w:r>
            <w:r w:rsidRPr="00E45E74">
              <w:rPr>
                <w:rStyle w:val="a7"/>
                <w:noProof/>
              </w:rPr>
              <w:t>UI module</w:t>
            </w:r>
            <w:r>
              <w:rPr>
                <w:noProof/>
                <w:webHidden/>
              </w:rPr>
              <w:tab/>
            </w:r>
            <w:r>
              <w:rPr>
                <w:noProof/>
                <w:webHidden/>
              </w:rPr>
              <w:fldChar w:fldCharType="begin"/>
            </w:r>
            <w:r>
              <w:rPr>
                <w:noProof/>
                <w:webHidden/>
              </w:rPr>
              <w:instrText xml:space="preserve"> PAGEREF _Toc478130714 \h </w:instrText>
            </w:r>
          </w:ins>
          <w:r>
            <w:rPr>
              <w:noProof/>
              <w:webHidden/>
            </w:rPr>
          </w:r>
          <w:r>
            <w:rPr>
              <w:noProof/>
              <w:webHidden/>
            </w:rPr>
            <w:fldChar w:fldCharType="separate"/>
          </w:r>
          <w:ins w:id="170" w:author="ZhangYuan(张园/深圳)" w:date="2017-03-24T14:55:00Z">
            <w:r>
              <w:rPr>
                <w:noProof/>
                <w:webHidden/>
              </w:rPr>
              <w:t>32</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71" w:author="ZhangYuan(张园/深圳)" w:date="2017-03-24T14:55:00Z"/>
              <w:noProof/>
              <w:kern w:val="2"/>
              <w:sz w:val="21"/>
            </w:rPr>
          </w:pPr>
          <w:ins w:id="17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"_Toc478130715"</w:instrText>
            </w:r>
            <w:r w:rsidRPr="00E45E74">
              <w:rPr>
                <w:rStyle w:val="a7"/>
                <w:noProof/>
              </w:rPr>
              <w:instrText xml:space="preserve"> </w:instrText>
            </w:r>
            <w:r w:rsidRPr="00E45E74">
              <w:rPr>
                <w:rStyle w:val="a7"/>
                <w:noProof/>
              </w:rPr>
              <w:fldChar w:fldCharType="separate"/>
            </w:r>
            <w:r w:rsidRPr="00E45E74">
              <w:rPr>
                <w:rStyle w:val="a7"/>
                <w:noProof/>
              </w:rPr>
              <w:t>4.2.1</w:t>
            </w:r>
            <w:r>
              <w:rPr>
                <w:noProof/>
                <w:kern w:val="2"/>
                <w:sz w:val="21"/>
              </w:rPr>
              <w:tab/>
            </w:r>
            <w:r w:rsidRPr="00E45E74">
              <w:rPr>
                <w:rStyle w:val="a7"/>
                <w:noProof/>
              </w:rPr>
              <w:t>ShowMsgBox</w:t>
            </w:r>
            <w:r>
              <w:rPr>
                <w:noProof/>
                <w:webHidden/>
              </w:rPr>
              <w:tab/>
            </w:r>
            <w:r>
              <w:rPr>
                <w:noProof/>
                <w:webHidden/>
              </w:rPr>
              <w:fldChar w:fldCharType="begin"/>
            </w:r>
            <w:r>
              <w:rPr>
                <w:noProof/>
                <w:webHidden/>
              </w:rPr>
              <w:instrText xml:space="preserve"> PAGEREF _Toc478130715 \h </w:instrText>
            </w:r>
          </w:ins>
          <w:r>
            <w:rPr>
              <w:noProof/>
              <w:webHidden/>
            </w:rPr>
          </w:r>
          <w:r>
            <w:rPr>
              <w:noProof/>
              <w:webHidden/>
            </w:rPr>
            <w:fldChar w:fldCharType="separate"/>
          </w:r>
          <w:ins w:id="173" w:author="ZhangYuan(张园/深圳)" w:date="2017-03-24T14:55:00Z">
            <w:r>
              <w:rPr>
                <w:noProof/>
                <w:webHidden/>
              </w:rPr>
              <w:t>32</w:t>
            </w:r>
            <w:r>
              <w:rPr>
                <w:noProof/>
                <w:webHidden/>
              </w:rPr>
              <w:fldChar w:fldCharType="end"/>
            </w:r>
            <w:r w:rsidRPr="00E45E74">
              <w:rPr>
                <w:rStyle w:val="a7"/>
                <w:noProof/>
              </w:rPr>
              <w:fldChar w:fldCharType="end"/>
            </w:r>
          </w:ins>
        </w:p>
        <w:p w:rsidR="00B1533C" w:rsidRDefault="00B1533C">
          <w:pPr>
            <w:pStyle w:val="30"/>
            <w:tabs>
              <w:tab w:val="right" w:leader="dot" w:pos="8296"/>
            </w:tabs>
            <w:rPr>
              <w:ins w:id="174" w:author="ZhangYuan(张园/深圳)" w:date="2017-03-24T14:55:00Z"/>
              <w:noProof/>
              <w:kern w:val="2"/>
              <w:sz w:val="21"/>
            </w:rPr>
          </w:pPr>
          <w:ins w:id="17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"_Toc478130723"</w:instrText>
            </w:r>
            <w:r w:rsidRPr="00E45E74">
              <w:rPr>
                <w:rStyle w:val="a7"/>
                <w:noProof/>
              </w:rPr>
              <w:instrText xml:space="preserve"> </w:instrText>
            </w:r>
            <w:r w:rsidRPr="00E45E74">
              <w:rPr>
                <w:rStyle w:val="a7"/>
                <w:noProof/>
              </w:rPr>
              <w:fldChar w:fldCharType="separate"/>
            </w:r>
            <w:r w:rsidRPr="00E45E74">
              <w:rPr>
                <w:rStyle w:val="a7"/>
                <w:noProof/>
              </w:rPr>
              <w:t>4.2.2 ShowInputBox</w:t>
            </w:r>
            <w:r>
              <w:rPr>
                <w:noProof/>
                <w:webHidden/>
              </w:rPr>
              <w:tab/>
            </w:r>
            <w:r>
              <w:rPr>
                <w:noProof/>
                <w:webHidden/>
              </w:rPr>
              <w:fldChar w:fldCharType="begin"/>
            </w:r>
            <w:r>
              <w:rPr>
                <w:noProof/>
                <w:webHidden/>
              </w:rPr>
              <w:instrText xml:space="preserve"> PAGEREF _Toc478130723 \h </w:instrText>
            </w:r>
          </w:ins>
          <w:r>
            <w:rPr>
              <w:noProof/>
              <w:webHidden/>
            </w:rPr>
          </w:r>
          <w:r>
            <w:rPr>
              <w:noProof/>
              <w:webHidden/>
            </w:rPr>
            <w:fldChar w:fldCharType="separate"/>
          </w:r>
          <w:ins w:id="176" w:author="ZhangYuan(张园/深圳)" w:date="2017-03-24T14:55:00Z">
            <w:r>
              <w:rPr>
                <w:noProof/>
                <w:webHidden/>
              </w:rPr>
              <w:t>32</w:t>
            </w:r>
            <w:r>
              <w:rPr>
                <w:noProof/>
                <w:webHidden/>
              </w:rPr>
              <w:fldChar w:fldCharType="end"/>
            </w:r>
            <w:r w:rsidRPr="00E45E74">
              <w:rPr>
                <w:rStyle w:val="a7"/>
                <w:noProof/>
              </w:rPr>
              <w:fldChar w:fldCharType="end"/>
            </w:r>
          </w:ins>
        </w:p>
        <w:p w:rsidR="00B1533C" w:rsidRDefault="00B1533C">
          <w:pPr>
            <w:pStyle w:val="30"/>
            <w:tabs>
              <w:tab w:val="right" w:leader="dot" w:pos="8296"/>
            </w:tabs>
            <w:rPr>
              <w:ins w:id="177" w:author="ZhangYuan(张园/深圳)" w:date="2017-03-24T14:55:00Z"/>
              <w:noProof/>
              <w:kern w:val="2"/>
              <w:sz w:val="21"/>
            </w:rPr>
          </w:pPr>
          <w:ins w:id="17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"_Toc478130724"</w:instrText>
            </w:r>
            <w:r w:rsidRPr="00E45E74">
              <w:rPr>
                <w:rStyle w:val="a7"/>
                <w:noProof/>
              </w:rPr>
              <w:instrText xml:space="preserve"> </w:instrText>
            </w:r>
            <w:r w:rsidRPr="00E45E74">
              <w:rPr>
                <w:rStyle w:val="a7"/>
                <w:noProof/>
              </w:rPr>
              <w:fldChar w:fldCharType="separate"/>
            </w:r>
            <w:r w:rsidRPr="00E45E74">
              <w:rPr>
                <w:rStyle w:val="a7"/>
                <w:noProof/>
              </w:rPr>
              <w:t>4.2.3 ShowMenu</w:t>
            </w:r>
            <w:r>
              <w:rPr>
                <w:noProof/>
                <w:webHidden/>
              </w:rPr>
              <w:tab/>
            </w:r>
            <w:r>
              <w:rPr>
                <w:noProof/>
                <w:webHidden/>
              </w:rPr>
              <w:fldChar w:fldCharType="begin"/>
            </w:r>
            <w:r>
              <w:rPr>
                <w:noProof/>
                <w:webHidden/>
              </w:rPr>
              <w:instrText xml:space="preserve"> PAGEREF _Toc478130724 \h </w:instrText>
            </w:r>
          </w:ins>
          <w:r>
            <w:rPr>
              <w:noProof/>
              <w:webHidden/>
            </w:rPr>
          </w:r>
          <w:r>
            <w:rPr>
              <w:noProof/>
              <w:webHidden/>
            </w:rPr>
            <w:fldChar w:fldCharType="separate"/>
          </w:r>
          <w:ins w:id="179" w:author="ZhangYuan(张园/深圳)" w:date="2017-03-24T14:55:00Z">
            <w:r>
              <w:rPr>
                <w:noProof/>
                <w:webHidden/>
              </w:rPr>
              <w:t>32</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180" w:author="ZhangYuan(张园/深圳)" w:date="2017-03-24T14:55:00Z"/>
              <w:noProof/>
              <w:kern w:val="2"/>
              <w:sz w:val="21"/>
            </w:rPr>
          </w:pPr>
          <w:ins w:id="18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"_Toc478130725"</w:instrText>
            </w:r>
            <w:r w:rsidRPr="00E45E74">
              <w:rPr>
                <w:rStyle w:val="a7"/>
                <w:noProof/>
              </w:rPr>
              <w:instrText xml:space="preserve"> </w:instrText>
            </w:r>
            <w:r w:rsidRPr="00E45E74">
              <w:rPr>
                <w:rStyle w:val="a7"/>
                <w:noProof/>
              </w:rPr>
              <w:fldChar w:fldCharType="separate"/>
            </w:r>
            <w:r w:rsidRPr="00E45E74">
              <w:rPr>
                <w:rStyle w:val="a7"/>
                <w:noProof/>
              </w:rPr>
              <w:t>4.3</w:t>
            </w:r>
            <w:r>
              <w:rPr>
                <w:noProof/>
                <w:kern w:val="2"/>
                <w:sz w:val="21"/>
              </w:rPr>
              <w:tab/>
            </w:r>
            <w:r w:rsidRPr="00E45E74">
              <w:rPr>
                <w:rStyle w:val="a7"/>
                <w:noProof/>
              </w:rPr>
              <w:t>Security module</w:t>
            </w:r>
            <w:r>
              <w:rPr>
                <w:noProof/>
                <w:webHidden/>
              </w:rPr>
              <w:tab/>
            </w:r>
            <w:r>
              <w:rPr>
                <w:noProof/>
                <w:webHidden/>
              </w:rPr>
              <w:fldChar w:fldCharType="begin"/>
            </w:r>
            <w:r>
              <w:rPr>
                <w:noProof/>
                <w:webHidden/>
              </w:rPr>
              <w:instrText xml:space="preserve"> PAGEREF _Toc478130725 \h </w:instrText>
            </w:r>
          </w:ins>
          <w:r>
            <w:rPr>
              <w:noProof/>
              <w:webHidden/>
            </w:rPr>
          </w:r>
          <w:r>
            <w:rPr>
              <w:noProof/>
              <w:webHidden/>
            </w:rPr>
            <w:fldChar w:fldCharType="separate"/>
          </w:r>
          <w:ins w:id="182" w:author="ZhangYuan(张园/深圳)" w:date="2017-03-24T14:55:00Z">
            <w:r>
              <w:rPr>
                <w:noProof/>
                <w:webHidden/>
              </w:rPr>
              <w:t>33</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83" w:author="ZhangYuan(张园/深圳)" w:date="2017-03-24T14:55:00Z"/>
              <w:noProof/>
              <w:kern w:val="2"/>
              <w:sz w:val="21"/>
            </w:rPr>
          </w:pPr>
          <w:ins w:id="18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"_Toc478130726"</w:instrText>
            </w:r>
            <w:r w:rsidRPr="00E45E74">
              <w:rPr>
                <w:rStyle w:val="a7"/>
                <w:noProof/>
              </w:rPr>
              <w:instrText xml:space="preserve"> </w:instrText>
            </w:r>
            <w:r w:rsidRPr="00E45E74">
              <w:rPr>
                <w:rStyle w:val="a7"/>
                <w:noProof/>
              </w:rPr>
              <w:fldChar w:fldCharType="separate"/>
            </w:r>
            <w:r w:rsidRPr="00E45E74">
              <w:rPr>
                <w:rStyle w:val="a7"/>
                <w:noProof/>
              </w:rPr>
              <w:t>4.3.1</w:t>
            </w:r>
            <w:r>
              <w:rPr>
                <w:noProof/>
                <w:kern w:val="2"/>
                <w:sz w:val="21"/>
              </w:rPr>
              <w:tab/>
            </w:r>
            <w:r w:rsidRPr="00E45E74">
              <w:rPr>
                <w:rStyle w:val="a7"/>
                <w:noProof/>
              </w:rPr>
              <w:t>GetPinBlock</w:t>
            </w:r>
            <w:r>
              <w:rPr>
                <w:noProof/>
                <w:webHidden/>
              </w:rPr>
              <w:tab/>
            </w:r>
            <w:r>
              <w:rPr>
                <w:noProof/>
                <w:webHidden/>
              </w:rPr>
              <w:fldChar w:fldCharType="begin"/>
            </w:r>
            <w:r>
              <w:rPr>
                <w:noProof/>
                <w:webHidden/>
              </w:rPr>
              <w:instrText xml:space="preserve"> PAGEREF _Toc478130726 \h </w:instrText>
            </w:r>
          </w:ins>
          <w:r>
            <w:rPr>
              <w:noProof/>
              <w:webHidden/>
            </w:rPr>
          </w:r>
          <w:r>
            <w:rPr>
              <w:noProof/>
              <w:webHidden/>
            </w:rPr>
            <w:fldChar w:fldCharType="separate"/>
          </w:r>
          <w:ins w:id="185" w:author="ZhangYuan(张园/深圳)" w:date="2017-03-24T14:55:00Z">
            <w:r>
              <w:rPr>
                <w:noProof/>
                <w:webHidden/>
              </w:rPr>
              <w:t>33</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86" w:author="ZhangYuan(张园/深圳)" w:date="2017-03-24T14:55:00Z"/>
              <w:noProof/>
              <w:kern w:val="2"/>
              <w:sz w:val="21"/>
            </w:rPr>
          </w:pPr>
          <w:ins w:id="18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"_Toc478130734"</w:instrText>
            </w:r>
            <w:r w:rsidRPr="00E45E74">
              <w:rPr>
                <w:rStyle w:val="a7"/>
                <w:noProof/>
              </w:rPr>
              <w:instrText xml:space="preserve"> </w:instrText>
            </w:r>
            <w:r w:rsidRPr="00E45E74">
              <w:rPr>
                <w:rStyle w:val="a7"/>
                <w:noProof/>
              </w:rPr>
              <w:fldChar w:fldCharType="separate"/>
            </w:r>
            <w:r w:rsidRPr="00E45E74">
              <w:rPr>
                <w:rStyle w:val="a7"/>
                <w:noProof/>
              </w:rPr>
              <w:t>4.3.2</w:t>
            </w:r>
            <w:r>
              <w:rPr>
                <w:noProof/>
                <w:kern w:val="2"/>
                <w:sz w:val="21"/>
              </w:rPr>
              <w:tab/>
            </w:r>
            <w:r w:rsidRPr="00E45E74">
              <w:rPr>
                <w:rStyle w:val="a7"/>
                <w:noProof/>
              </w:rPr>
              <w:t>EncryptData</w:t>
            </w:r>
            <w:r>
              <w:rPr>
                <w:noProof/>
                <w:webHidden/>
              </w:rPr>
              <w:tab/>
            </w:r>
            <w:r>
              <w:rPr>
                <w:noProof/>
                <w:webHidden/>
              </w:rPr>
              <w:fldChar w:fldCharType="begin"/>
            </w:r>
            <w:r>
              <w:rPr>
                <w:noProof/>
                <w:webHidden/>
              </w:rPr>
              <w:instrText xml:space="preserve"> PAGEREF _Toc478130734 \h </w:instrText>
            </w:r>
          </w:ins>
          <w:r>
            <w:rPr>
              <w:noProof/>
              <w:webHidden/>
            </w:rPr>
          </w:r>
          <w:r>
            <w:rPr>
              <w:noProof/>
              <w:webHidden/>
            </w:rPr>
            <w:fldChar w:fldCharType="separate"/>
          </w:r>
          <w:ins w:id="188" w:author="ZhangYuan(张园/深圳)" w:date="2017-03-24T14:55:00Z">
            <w:r>
              <w:rPr>
                <w:noProof/>
                <w:webHidden/>
              </w:rPr>
              <w:t>33</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189" w:author="ZhangYuan(张园/深圳)" w:date="2017-03-24T14:55:00Z"/>
              <w:noProof/>
              <w:kern w:val="2"/>
              <w:sz w:val="21"/>
            </w:rPr>
          </w:pPr>
          <w:ins w:id="19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"_Toc478130735"</w:instrText>
            </w:r>
            <w:r w:rsidRPr="00E45E74">
              <w:rPr>
                <w:rStyle w:val="a7"/>
                <w:noProof/>
              </w:rPr>
              <w:instrText xml:space="preserve"> </w:instrText>
            </w:r>
            <w:r w:rsidRPr="00E45E74">
              <w:rPr>
                <w:rStyle w:val="a7"/>
                <w:noProof/>
              </w:rPr>
              <w:fldChar w:fldCharType="separate"/>
            </w:r>
            <w:r w:rsidRPr="00E45E74">
              <w:rPr>
                <w:rStyle w:val="a7"/>
                <w:noProof/>
              </w:rPr>
              <w:t>4.4</w:t>
            </w:r>
            <w:r>
              <w:rPr>
                <w:noProof/>
                <w:kern w:val="2"/>
                <w:sz w:val="21"/>
              </w:rPr>
              <w:tab/>
            </w:r>
            <w:r w:rsidRPr="00E45E74">
              <w:rPr>
                <w:rStyle w:val="a7"/>
                <w:noProof/>
              </w:rPr>
              <w:t>Transaction flow</w:t>
            </w:r>
            <w:r>
              <w:rPr>
                <w:noProof/>
                <w:webHidden/>
              </w:rPr>
              <w:tab/>
            </w:r>
            <w:r>
              <w:rPr>
                <w:noProof/>
                <w:webHidden/>
              </w:rPr>
              <w:fldChar w:fldCharType="begin"/>
            </w:r>
            <w:r>
              <w:rPr>
                <w:noProof/>
                <w:webHidden/>
              </w:rPr>
              <w:instrText xml:space="preserve"> PAGEREF _Toc478130735 \h </w:instrText>
            </w:r>
          </w:ins>
          <w:r>
            <w:rPr>
              <w:noProof/>
              <w:webHidden/>
            </w:rPr>
          </w:r>
          <w:r>
            <w:rPr>
              <w:noProof/>
              <w:webHidden/>
            </w:rPr>
            <w:fldChar w:fldCharType="separate"/>
          </w:r>
          <w:ins w:id="191" w:author="ZhangYuan(张园/深圳)" w:date="2017-03-24T14:55:00Z">
            <w:r>
              <w:rPr>
                <w:noProof/>
                <w:webHidden/>
              </w:rPr>
              <w:t>34</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92" w:author="ZhangYuan(张园/深圳)" w:date="2017-03-24T14:55:00Z"/>
              <w:noProof/>
              <w:kern w:val="2"/>
              <w:sz w:val="21"/>
            </w:rPr>
          </w:pPr>
          <w:ins w:id="193" w:author="ZhangYuan(张园/深圳)" w:date="2017-03-24T14:55:00Z">
            <w:r w:rsidRPr="00E45E74">
              <w:rPr>
                <w:rStyle w:val="a7"/>
                <w:noProof/>
              </w:rPr>
              <w:lastRenderedPageBreak/>
              <w:fldChar w:fldCharType="begin"/>
            </w:r>
            <w:r w:rsidRPr="00E45E74">
              <w:rPr>
                <w:rStyle w:val="a7"/>
                <w:noProof/>
              </w:rPr>
              <w:instrText xml:space="preserve"> </w:instrText>
            </w:r>
            <w:r>
              <w:rPr>
                <w:noProof/>
              </w:rPr>
              <w:instrText>HYPERLINK \l "_Toc478130736"</w:instrText>
            </w:r>
            <w:r w:rsidRPr="00E45E74">
              <w:rPr>
                <w:rStyle w:val="a7"/>
                <w:noProof/>
              </w:rPr>
              <w:instrText xml:space="preserve"> </w:instrText>
            </w:r>
            <w:r w:rsidRPr="00E45E74">
              <w:rPr>
                <w:rStyle w:val="a7"/>
                <w:noProof/>
              </w:rPr>
              <w:fldChar w:fldCharType="separate"/>
            </w:r>
            <w:r w:rsidRPr="00E45E74">
              <w:rPr>
                <w:rStyle w:val="a7"/>
                <w:noProof/>
              </w:rPr>
              <w:t>4.4.1</w:t>
            </w:r>
            <w:r>
              <w:rPr>
                <w:noProof/>
                <w:kern w:val="2"/>
                <w:sz w:val="21"/>
              </w:rPr>
              <w:tab/>
            </w:r>
            <w:r w:rsidRPr="00E45E74">
              <w:rPr>
                <w:rStyle w:val="a7"/>
                <w:noProof/>
              </w:rPr>
              <w:t>StartTransaction</w:t>
            </w:r>
            <w:r>
              <w:rPr>
                <w:noProof/>
                <w:webHidden/>
              </w:rPr>
              <w:tab/>
            </w:r>
            <w:r>
              <w:rPr>
                <w:noProof/>
                <w:webHidden/>
              </w:rPr>
              <w:fldChar w:fldCharType="begin"/>
            </w:r>
            <w:r>
              <w:rPr>
                <w:noProof/>
                <w:webHidden/>
              </w:rPr>
              <w:instrText xml:space="preserve"> PAGEREF _Toc478130736 \h </w:instrText>
            </w:r>
          </w:ins>
          <w:r>
            <w:rPr>
              <w:noProof/>
              <w:webHidden/>
            </w:rPr>
          </w:r>
          <w:r>
            <w:rPr>
              <w:noProof/>
              <w:webHidden/>
            </w:rPr>
            <w:fldChar w:fldCharType="separate"/>
          </w:r>
          <w:ins w:id="194" w:author="ZhangYuan(张园/深圳)" w:date="2017-03-24T14:55:00Z">
            <w:r>
              <w:rPr>
                <w:noProof/>
                <w:webHidden/>
              </w:rPr>
              <w:t>34</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195" w:author="ZhangYuan(张园/深圳)" w:date="2017-03-24T14:55:00Z"/>
              <w:noProof/>
              <w:kern w:val="2"/>
              <w:sz w:val="21"/>
            </w:rPr>
          </w:pPr>
          <w:ins w:id="19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"_Toc478130745"</w:instrText>
            </w:r>
            <w:r w:rsidRPr="00E45E74">
              <w:rPr>
                <w:rStyle w:val="a7"/>
                <w:noProof/>
              </w:rPr>
              <w:instrText xml:space="preserve"> </w:instrText>
            </w:r>
            <w:r w:rsidRPr="00E45E74">
              <w:rPr>
                <w:rStyle w:val="a7"/>
                <w:noProof/>
              </w:rPr>
              <w:fldChar w:fldCharType="separate"/>
            </w:r>
            <w:r w:rsidRPr="00E45E74">
              <w:rPr>
                <w:rStyle w:val="a7"/>
                <w:noProof/>
              </w:rPr>
              <w:t>4.4.2</w:t>
            </w:r>
            <w:r>
              <w:rPr>
                <w:noProof/>
                <w:kern w:val="2"/>
                <w:sz w:val="21"/>
              </w:rPr>
              <w:tab/>
            </w:r>
            <w:r w:rsidRPr="00E45E74">
              <w:rPr>
                <w:rStyle w:val="a7"/>
                <w:noProof/>
              </w:rPr>
              <w:t>CompleteTransaction</w:t>
            </w:r>
            <w:r>
              <w:rPr>
                <w:noProof/>
                <w:webHidden/>
              </w:rPr>
              <w:tab/>
            </w:r>
            <w:r>
              <w:rPr>
                <w:noProof/>
                <w:webHidden/>
              </w:rPr>
              <w:fldChar w:fldCharType="begin"/>
            </w:r>
            <w:r>
              <w:rPr>
                <w:noProof/>
                <w:webHidden/>
              </w:rPr>
              <w:instrText xml:space="preserve"> PAGEREF _Toc478130745 \h </w:instrText>
            </w:r>
          </w:ins>
          <w:r>
            <w:rPr>
              <w:noProof/>
              <w:webHidden/>
            </w:rPr>
          </w:r>
          <w:r>
            <w:rPr>
              <w:noProof/>
              <w:webHidden/>
            </w:rPr>
            <w:fldChar w:fldCharType="separate"/>
          </w:r>
          <w:ins w:id="197" w:author="ZhangYuan(张园/深圳)" w:date="2017-03-24T14:55:00Z">
            <w:r>
              <w:rPr>
                <w:noProof/>
                <w:webHidden/>
              </w:rPr>
              <w:t>36</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198" w:author="ZhangYuan(张园/深圳)" w:date="2017-03-24T14:55:00Z"/>
              <w:noProof/>
              <w:kern w:val="2"/>
              <w:sz w:val="21"/>
            </w:rPr>
          </w:pPr>
          <w:ins w:id="19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"_Toc478130746"</w:instrText>
            </w:r>
            <w:r w:rsidRPr="00E45E74">
              <w:rPr>
                <w:rStyle w:val="a7"/>
                <w:noProof/>
              </w:rPr>
              <w:instrText xml:space="preserve"> </w:instrText>
            </w:r>
            <w:r w:rsidRPr="00E45E74">
              <w:rPr>
                <w:rStyle w:val="a7"/>
                <w:noProof/>
              </w:rPr>
              <w:fldChar w:fldCharType="separate"/>
            </w:r>
            <w:r w:rsidRPr="00E45E74">
              <w:rPr>
                <w:rStyle w:val="a7"/>
                <w:noProof/>
              </w:rPr>
              <w:t>4.5</w:t>
            </w:r>
            <w:r>
              <w:rPr>
                <w:noProof/>
                <w:kern w:val="2"/>
                <w:sz w:val="21"/>
              </w:rPr>
              <w:tab/>
            </w:r>
            <w:r w:rsidRPr="00E45E74">
              <w:rPr>
                <w:rStyle w:val="a7"/>
                <w:noProof/>
              </w:rPr>
              <w:t>Parameter management</w:t>
            </w:r>
            <w:r>
              <w:rPr>
                <w:noProof/>
                <w:webHidden/>
              </w:rPr>
              <w:tab/>
            </w:r>
            <w:r>
              <w:rPr>
                <w:noProof/>
                <w:webHidden/>
              </w:rPr>
              <w:fldChar w:fldCharType="begin"/>
            </w:r>
            <w:r>
              <w:rPr>
                <w:noProof/>
                <w:webHidden/>
              </w:rPr>
              <w:instrText xml:space="preserve"> PAGEREF _Toc478130746 \h </w:instrText>
            </w:r>
          </w:ins>
          <w:r>
            <w:rPr>
              <w:noProof/>
              <w:webHidden/>
            </w:rPr>
          </w:r>
          <w:r>
            <w:rPr>
              <w:noProof/>
              <w:webHidden/>
            </w:rPr>
            <w:fldChar w:fldCharType="separate"/>
          </w:r>
          <w:ins w:id="200" w:author="ZhangYuan(张园/深圳)" w:date="2017-03-24T14:55:00Z">
            <w:r>
              <w:rPr>
                <w:noProof/>
                <w:webHidden/>
              </w:rPr>
              <w:t>37</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01" w:author="ZhangYuan(张园/深圳)" w:date="2017-03-24T14:55:00Z"/>
              <w:noProof/>
              <w:kern w:val="2"/>
              <w:sz w:val="21"/>
            </w:rPr>
          </w:pPr>
          <w:ins w:id="20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"_Toc478130747"</w:instrText>
            </w:r>
            <w:r w:rsidRPr="00E45E74">
              <w:rPr>
                <w:rStyle w:val="a7"/>
                <w:noProof/>
              </w:rPr>
              <w:instrText xml:space="preserve"> </w:instrText>
            </w:r>
            <w:r w:rsidRPr="00E45E74">
              <w:rPr>
                <w:rStyle w:val="a7"/>
                <w:noProof/>
              </w:rPr>
              <w:fldChar w:fldCharType="separate"/>
            </w:r>
            <w:r w:rsidRPr="00E45E74">
              <w:rPr>
                <w:rStyle w:val="a7"/>
                <w:noProof/>
              </w:rPr>
              <w:t>4.5.1</w:t>
            </w:r>
            <w:r>
              <w:rPr>
                <w:noProof/>
                <w:kern w:val="2"/>
                <w:sz w:val="21"/>
              </w:rPr>
              <w:tab/>
            </w:r>
            <w:r w:rsidRPr="00E45E74">
              <w:rPr>
                <w:rStyle w:val="a7"/>
                <w:noProof/>
              </w:rPr>
              <w:t>SetData</w:t>
            </w:r>
            <w:r>
              <w:rPr>
                <w:noProof/>
                <w:webHidden/>
              </w:rPr>
              <w:tab/>
            </w:r>
            <w:r>
              <w:rPr>
                <w:noProof/>
                <w:webHidden/>
              </w:rPr>
              <w:fldChar w:fldCharType="begin"/>
            </w:r>
            <w:r>
              <w:rPr>
                <w:noProof/>
                <w:webHidden/>
              </w:rPr>
              <w:instrText xml:space="preserve"> PAGEREF _Toc478130747 \h </w:instrText>
            </w:r>
          </w:ins>
          <w:r>
            <w:rPr>
              <w:noProof/>
              <w:webHidden/>
            </w:rPr>
          </w:r>
          <w:r>
            <w:rPr>
              <w:noProof/>
              <w:webHidden/>
            </w:rPr>
            <w:fldChar w:fldCharType="separate"/>
          </w:r>
          <w:ins w:id="203" w:author="ZhangYuan(张园/深圳)" w:date="2017-03-24T14:55:00Z">
            <w:r>
              <w:rPr>
                <w:noProof/>
                <w:webHidden/>
              </w:rPr>
              <w:t>37</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04" w:author="ZhangYuan(张园/深圳)" w:date="2017-03-24T14:55:00Z"/>
              <w:noProof/>
              <w:kern w:val="2"/>
              <w:sz w:val="21"/>
            </w:rPr>
          </w:pPr>
          <w:ins w:id="20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"_Toc478130748"</w:instrText>
            </w:r>
            <w:r w:rsidRPr="00E45E74">
              <w:rPr>
                <w:rStyle w:val="a7"/>
                <w:noProof/>
              </w:rPr>
              <w:instrText xml:space="preserve"> </w:instrText>
            </w:r>
            <w:r w:rsidRPr="00E45E74">
              <w:rPr>
                <w:rStyle w:val="a7"/>
                <w:noProof/>
              </w:rPr>
              <w:fldChar w:fldCharType="separate"/>
            </w:r>
            <w:r w:rsidRPr="00E45E74">
              <w:rPr>
                <w:rStyle w:val="a7"/>
                <w:noProof/>
              </w:rPr>
              <w:t>4.5.2</w:t>
            </w:r>
            <w:r>
              <w:rPr>
                <w:noProof/>
                <w:kern w:val="2"/>
                <w:sz w:val="21"/>
              </w:rPr>
              <w:tab/>
            </w:r>
            <w:r w:rsidRPr="00E45E74">
              <w:rPr>
                <w:rStyle w:val="a7"/>
                <w:noProof/>
              </w:rPr>
              <w:t>GetData</w:t>
            </w:r>
            <w:r>
              <w:rPr>
                <w:noProof/>
                <w:webHidden/>
              </w:rPr>
              <w:tab/>
            </w:r>
            <w:r>
              <w:rPr>
                <w:noProof/>
                <w:webHidden/>
              </w:rPr>
              <w:fldChar w:fldCharType="begin"/>
            </w:r>
            <w:r>
              <w:rPr>
                <w:noProof/>
                <w:webHidden/>
              </w:rPr>
              <w:instrText xml:space="preserve"> PAGEREF _Toc478130748 \h </w:instrText>
            </w:r>
          </w:ins>
          <w:r>
            <w:rPr>
              <w:noProof/>
              <w:webHidden/>
            </w:rPr>
          </w:r>
          <w:r>
            <w:rPr>
              <w:noProof/>
              <w:webHidden/>
            </w:rPr>
            <w:fldChar w:fldCharType="separate"/>
          </w:r>
          <w:ins w:id="206" w:author="ZhangYuan(张园/深圳)" w:date="2017-03-24T14:55:00Z">
            <w:r>
              <w:rPr>
                <w:noProof/>
                <w:webHidden/>
              </w:rPr>
              <w:t>38</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07" w:author="ZhangYuan(张园/深圳)" w:date="2017-03-24T14:55:00Z"/>
              <w:noProof/>
              <w:kern w:val="2"/>
              <w:sz w:val="21"/>
            </w:rPr>
          </w:pPr>
          <w:ins w:id="20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"_Toc478130757"</w:instrText>
            </w:r>
            <w:r w:rsidRPr="00E45E74">
              <w:rPr>
                <w:rStyle w:val="a7"/>
                <w:noProof/>
              </w:rPr>
              <w:instrText xml:space="preserve"> </w:instrText>
            </w:r>
            <w:r w:rsidRPr="00E45E74">
              <w:rPr>
                <w:rStyle w:val="a7"/>
                <w:noProof/>
              </w:rPr>
              <w:fldChar w:fldCharType="separate"/>
            </w:r>
            <w:r w:rsidRPr="00E45E74">
              <w:rPr>
                <w:rStyle w:val="a7"/>
                <w:noProof/>
              </w:rPr>
              <w:t>4.6</w:t>
            </w:r>
            <w:r>
              <w:rPr>
                <w:noProof/>
                <w:kern w:val="2"/>
                <w:sz w:val="21"/>
              </w:rPr>
              <w:tab/>
            </w:r>
            <w:r w:rsidRPr="00E45E74">
              <w:rPr>
                <w:rStyle w:val="a7"/>
                <w:noProof/>
              </w:rPr>
              <w:t>FileDownload</w:t>
            </w:r>
            <w:r>
              <w:rPr>
                <w:noProof/>
                <w:webHidden/>
              </w:rPr>
              <w:tab/>
            </w:r>
            <w:r>
              <w:rPr>
                <w:noProof/>
                <w:webHidden/>
              </w:rPr>
              <w:fldChar w:fldCharType="begin"/>
            </w:r>
            <w:r>
              <w:rPr>
                <w:noProof/>
                <w:webHidden/>
              </w:rPr>
              <w:instrText xml:space="preserve"> PAGEREF _Toc478130757 \h </w:instrText>
            </w:r>
          </w:ins>
          <w:r>
            <w:rPr>
              <w:noProof/>
              <w:webHidden/>
            </w:rPr>
          </w:r>
          <w:r>
            <w:rPr>
              <w:noProof/>
              <w:webHidden/>
            </w:rPr>
            <w:fldChar w:fldCharType="separate"/>
          </w:r>
          <w:ins w:id="209" w:author="ZhangYuan(张园/深圳)" w:date="2017-03-24T14:55:00Z">
            <w:r>
              <w:rPr>
                <w:noProof/>
                <w:webHidden/>
              </w:rPr>
              <w:t>39</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10" w:author="ZhangYuan(张园/深圳)" w:date="2017-03-24T14:55:00Z"/>
              <w:noProof/>
              <w:kern w:val="2"/>
              <w:sz w:val="21"/>
            </w:rPr>
          </w:pPr>
          <w:ins w:id="21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"_Toc478130758"</w:instrText>
            </w:r>
            <w:r w:rsidRPr="00E45E74">
              <w:rPr>
                <w:rStyle w:val="a7"/>
                <w:noProof/>
              </w:rPr>
              <w:instrText xml:space="preserve"> </w:instrText>
            </w:r>
            <w:r w:rsidRPr="00E45E74">
              <w:rPr>
                <w:rStyle w:val="a7"/>
                <w:noProof/>
              </w:rPr>
              <w:fldChar w:fldCharType="separate"/>
            </w:r>
            <w:r w:rsidRPr="00E45E74">
              <w:rPr>
                <w:rStyle w:val="a7"/>
                <w:noProof/>
              </w:rPr>
              <w:t>4.7</w:t>
            </w:r>
            <w:r>
              <w:rPr>
                <w:noProof/>
                <w:kern w:val="2"/>
                <w:sz w:val="21"/>
              </w:rPr>
              <w:tab/>
            </w:r>
            <w:r w:rsidRPr="00E45E74">
              <w:rPr>
                <w:rStyle w:val="a7"/>
                <w:noProof/>
              </w:rPr>
              <w:t>TMS Proxy</w:t>
            </w:r>
            <w:r>
              <w:rPr>
                <w:noProof/>
                <w:webHidden/>
              </w:rPr>
              <w:tab/>
            </w:r>
            <w:r>
              <w:rPr>
                <w:noProof/>
                <w:webHidden/>
              </w:rPr>
              <w:fldChar w:fldCharType="begin"/>
            </w:r>
            <w:r>
              <w:rPr>
                <w:noProof/>
                <w:webHidden/>
              </w:rPr>
              <w:instrText xml:space="preserve"> PAGEREF _Toc478130758 \h </w:instrText>
            </w:r>
          </w:ins>
          <w:r>
            <w:rPr>
              <w:noProof/>
              <w:webHidden/>
            </w:rPr>
          </w:r>
          <w:r>
            <w:rPr>
              <w:noProof/>
              <w:webHidden/>
            </w:rPr>
            <w:fldChar w:fldCharType="separate"/>
          </w:r>
          <w:ins w:id="212" w:author="ZhangYuan(张园/深圳)" w:date="2017-03-24T14:55:00Z">
            <w:r>
              <w:rPr>
                <w:noProof/>
                <w:webHidden/>
              </w:rPr>
              <w:t>39</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13" w:author="ZhangYuan(张园/深圳)" w:date="2017-03-24T14:55:00Z"/>
              <w:noProof/>
              <w:kern w:val="2"/>
              <w:sz w:val="21"/>
            </w:rPr>
          </w:pPr>
          <w:ins w:id="21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"_Toc478130761"</w:instrText>
            </w:r>
            <w:r w:rsidRPr="00E45E74">
              <w:rPr>
                <w:rStyle w:val="a7"/>
                <w:noProof/>
              </w:rPr>
              <w:instrText xml:space="preserve"> </w:instrText>
            </w:r>
            <w:r w:rsidRPr="00E45E74">
              <w:rPr>
                <w:rStyle w:val="a7"/>
                <w:noProof/>
              </w:rPr>
              <w:fldChar w:fldCharType="separate"/>
            </w:r>
            <w:r w:rsidRPr="00E45E74">
              <w:rPr>
                <w:rStyle w:val="a7"/>
                <w:noProof/>
              </w:rPr>
              <w:t>4.7.1</w:t>
            </w:r>
            <w:r>
              <w:rPr>
                <w:noProof/>
                <w:kern w:val="2"/>
                <w:sz w:val="21"/>
              </w:rPr>
              <w:tab/>
            </w:r>
            <w:r w:rsidRPr="00E45E74">
              <w:rPr>
                <w:rStyle w:val="a7"/>
                <w:noProof/>
              </w:rPr>
              <w:t>GetTermSN</w:t>
            </w:r>
            <w:r>
              <w:rPr>
                <w:noProof/>
                <w:webHidden/>
              </w:rPr>
              <w:tab/>
            </w:r>
            <w:r>
              <w:rPr>
                <w:noProof/>
                <w:webHidden/>
              </w:rPr>
              <w:fldChar w:fldCharType="begin"/>
            </w:r>
            <w:r>
              <w:rPr>
                <w:noProof/>
                <w:webHidden/>
              </w:rPr>
              <w:instrText xml:space="preserve"> PAGEREF _Toc478130761 \h </w:instrText>
            </w:r>
          </w:ins>
          <w:r>
            <w:rPr>
              <w:noProof/>
              <w:webHidden/>
            </w:rPr>
          </w:r>
          <w:r>
            <w:rPr>
              <w:noProof/>
              <w:webHidden/>
            </w:rPr>
            <w:fldChar w:fldCharType="separate"/>
          </w:r>
          <w:ins w:id="215" w:author="ZhangYuan(张园/深圳)" w:date="2017-03-24T14:55:00Z">
            <w:r>
              <w:rPr>
                <w:noProof/>
                <w:webHidden/>
              </w:rPr>
              <w:t>39</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16" w:author="ZhangYuan(张园/深圳)" w:date="2017-03-24T14:55:00Z"/>
              <w:noProof/>
              <w:kern w:val="2"/>
              <w:sz w:val="21"/>
            </w:rPr>
          </w:pPr>
          <w:ins w:id="21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"_Toc478130762"</w:instrText>
            </w:r>
            <w:r w:rsidRPr="00E45E74">
              <w:rPr>
                <w:rStyle w:val="a7"/>
                <w:noProof/>
              </w:rPr>
              <w:instrText xml:space="preserve"> </w:instrText>
            </w:r>
            <w:r w:rsidRPr="00E45E74">
              <w:rPr>
                <w:rStyle w:val="a7"/>
                <w:noProof/>
              </w:rPr>
              <w:fldChar w:fldCharType="separate"/>
            </w:r>
            <w:r w:rsidRPr="00E45E74">
              <w:rPr>
                <w:rStyle w:val="a7"/>
                <w:noProof/>
              </w:rPr>
              <w:t>4.7.2</w:t>
            </w:r>
            <w:r>
              <w:rPr>
                <w:noProof/>
                <w:kern w:val="2"/>
                <w:sz w:val="21"/>
              </w:rPr>
              <w:tab/>
            </w:r>
            <w:r w:rsidRPr="00E45E74">
              <w:rPr>
                <w:rStyle w:val="a7"/>
                <w:noProof/>
              </w:rPr>
              <w:t>GetTermExtSN</w:t>
            </w:r>
            <w:r>
              <w:rPr>
                <w:noProof/>
                <w:webHidden/>
              </w:rPr>
              <w:tab/>
            </w:r>
            <w:r>
              <w:rPr>
                <w:noProof/>
                <w:webHidden/>
              </w:rPr>
              <w:fldChar w:fldCharType="begin"/>
            </w:r>
            <w:r>
              <w:rPr>
                <w:noProof/>
                <w:webHidden/>
              </w:rPr>
              <w:instrText xml:space="preserve"> PAGEREF _Toc478130762 \h </w:instrText>
            </w:r>
          </w:ins>
          <w:r>
            <w:rPr>
              <w:noProof/>
              <w:webHidden/>
            </w:rPr>
          </w:r>
          <w:r>
            <w:rPr>
              <w:noProof/>
              <w:webHidden/>
            </w:rPr>
            <w:fldChar w:fldCharType="separate"/>
          </w:r>
          <w:ins w:id="218" w:author="ZhangYuan(张园/深圳)" w:date="2017-03-24T14:55:00Z">
            <w:r>
              <w:rPr>
                <w:noProof/>
                <w:webHidden/>
              </w:rPr>
              <w:t>40</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19" w:author="ZhangYuan(张园/深圳)" w:date="2017-03-24T14:55:00Z"/>
              <w:noProof/>
              <w:kern w:val="2"/>
              <w:sz w:val="21"/>
            </w:rPr>
          </w:pPr>
          <w:ins w:id="22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"_Toc478130763"</w:instrText>
            </w:r>
            <w:r w:rsidRPr="00E45E74">
              <w:rPr>
                <w:rStyle w:val="a7"/>
                <w:noProof/>
              </w:rPr>
              <w:instrText xml:space="preserve"> </w:instrText>
            </w:r>
            <w:r w:rsidRPr="00E45E74">
              <w:rPr>
                <w:rStyle w:val="a7"/>
                <w:noProof/>
              </w:rPr>
              <w:fldChar w:fldCharType="separate"/>
            </w:r>
            <w:r w:rsidRPr="00E45E74">
              <w:rPr>
                <w:rStyle w:val="a7"/>
                <w:noProof/>
              </w:rPr>
              <w:t>4.7.3</w:t>
            </w:r>
            <w:r>
              <w:rPr>
                <w:noProof/>
                <w:kern w:val="2"/>
                <w:sz w:val="21"/>
              </w:rPr>
              <w:tab/>
            </w:r>
            <w:r w:rsidRPr="00E45E74">
              <w:rPr>
                <w:rStyle w:val="a7"/>
                <w:noProof/>
              </w:rPr>
              <w:t>GetTermVerInfo</w:t>
            </w:r>
            <w:r>
              <w:rPr>
                <w:noProof/>
                <w:webHidden/>
              </w:rPr>
              <w:tab/>
            </w:r>
            <w:r>
              <w:rPr>
                <w:noProof/>
                <w:webHidden/>
              </w:rPr>
              <w:fldChar w:fldCharType="begin"/>
            </w:r>
            <w:r>
              <w:rPr>
                <w:noProof/>
                <w:webHidden/>
              </w:rPr>
              <w:instrText xml:space="preserve"> PAGEREF _Toc478130763 \h </w:instrText>
            </w:r>
          </w:ins>
          <w:r>
            <w:rPr>
              <w:noProof/>
              <w:webHidden/>
            </w:rPr>
          </w:r>
          <w:r>
            <w:rPr>
              <w:noProof/>
              <w:webHidden/>
            </w:rPr>
            <w:fldChar w:fldCharType="separate"/>
          </w:r>
          <w:ins w:id="221" w:author="ZhangYuan(张园/深圳)" w:date="2017-03-24T14:55:00Z">
            <w:r>
              <w:rPr>
                <w:noProof/>
                <w:webHidden/>
              </w:rPr>
              <w:t>40</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22" w:author="ZhangYuan(张园/深圳)" w:date="2017-03-24T14:55:00Z"/>
              <w:noProof/>
              <w:kern w:val="2"/>
              <w:sz w:val="21"/>
            </w:rPr>
          </w:pPr>
          <w:ins w:id="223"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"_Toc478130764"</w:instrText>
            </w:r>
            <w:r w:rsidRPr="00E45E74">
              <w:rPr>
                <w:rStyle w:val="a7"/>
                <w:noProof/>
              </w:rPr>
              <w:instrText xml:space="preserve"> </w:instrText>
            </w:r>
            <w:r w:rsidRPr="00E45E74">
              <w:rPr>
                <w:rStyle w:val="a7"/>
                <w:noProof/>
              </w:rPr>
              <w:fldChar w:fldCharType="separate"/>
            </w:r>
            <w:r w:rsidRPr="00E45E74">
              <w:rPr>
                <w:rStyle w:val="a7"/>
                <w:noProof/>
              </w:rPr>
              <w:t>4.7.4</w:t>
            </w:r>
            <w:r>
              <w:rPr>
                <w:noProof/>
                <w:kern w:val="2"/>
                <w:sz w:val="21"/>
              </w:rPr>
              <w:tab/>
            </w:r>
            <w:r w:rsidRPr="00E45E74">
              <w:rPr>
                <w:rStyle w:val="a7"/>
                <w:noProof/>
              </w:rPr>
              <w:t>GetTerminalInfo</w:t>
            </w:r>
            <w:r>
              <w:rPr>
                <w:noProof/>
                <w:webHidden/>
              </w:rPr>
              <w:tab/>
            </w:r>
            <w:r>
              <w:rPr>
                <w:noProof/>
                <w:webHidden/>
              </w:rPr>
              <w:fldChar w:fldCharType="begin"/>
            </w:r>
            <w:r>
              <w:rPr>
                <w:noProof/>
                <w:webHidden/>
              </w:rPr>
              <w:instrText xml:space="preserve"> PAGEREF _Toc478130764 \h </w:instrText>
            </w:r>
          </w:ins>
          <w:r>
            <w:rPr>
              <w:noProof/>
              <w:webHidden/>
            </w:rPr>
          </w:r>
          <w:r>
            <w:rPr>
              <w:noProof/>
              <w:webHidden/>
            </w:rPr>
            <w:fldChar w:fldCharType="separate"/>
          </w:r>
          <w:ins w:id="224" w:author="ZhangYuan(张园/深圳)" w:date="2017-03-24T14:55:00Z">
            <w:r>
              <w:rPr>
                <w:noProof/>
                <w:webHidden/>
              </w:rPr>
              <w:t>40</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25" w:author="ZhangYuan(张园/深圳)" w:date="2017-03-24T14:55:00Z"/>
              <w:noProof/>
              <w:kern w:val="2"/>
              <w:sz w:val="21"/>
            </w:rPr>
          </w:pPr>
          <w:ins w:id="22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"_Toc478130765"</w:instrText>
            </w:r>
            <w:r w:rsidRPr="00E45E74">
              <w:rPr>
                <w:rStyle w:val="a7"/>
                <w:noProof/>
              </w:rPr>
              <w:instrText xml:space="preserve"> </w:instrText>
            </w:r>
            <w:r w:rsidRPr="00E45E74">
              <w:rPr>
                <w:rStyle w:val="a7"/>
                <w:noProof/>
              </w:rPr>
              <w:fldChar w:fldCharType="separate"/>
            </w:r>
            <w:r w:rsidRPr="00E45E74">
              <w:rPr>
                <w:rStyle w:val="a7"/>
                <w:noProof/>
              </w:rPr>
              <w:t>4.7.5</w:t>
            </w:r>
            <w:r>
              <w:rPr>
                <w:noProof/>
                <w:kern w:val="2"/>
                <w:sz w:val="21"/>
              </w:rPr>
              <w:tab/>
            </w:r>
            <w:r w:rsidRPr="00E45E74">
              <w:rPr>
                <w:rStyle w:val="a7"/>
                <w:noProof/>
              </w:rPr>
              <w:t>RemoteDownload_TaskInfo</w:t>
            </w:r>
            <w:r>
              <w:rPr>
                <w:noProof/>
                <w:webHidden/>
              </w:rPr>
              <w:tab/>
            </w:r>
            <w:r>
              <w:rPr>
                <w:noProof/>
                <w:webHidden/>
              </w:rPr>
              <w:fldChar w:fldCharType="begin"/>
            </w:r>
            <w:r>
              <w:rPr>
                <w:noProof/>
                <w:webHidden/>
              </w:rPr>
              <w:instrText xml:space="preserve"> PAGEREF _Toc478130765 \h </w:instrText>
            </w:r>
          </w:ins>
          <w:r>
            <w:rPr>
              <w:noProof/>
              <w:webHidden/>
            </w:rPr>
          </w:r>
          <w:r>
            <w:rPr>
              <w:noProof/>
              <w:webHidden/>
            </w:rPr>
            <w:fldChar w:fldCharType="separate"/>
          </w:r>
          <w:ins w:id="227" w:author="ZhangYuan(张园/深圳)" w:date="2017-03-24T14:55:00Z">
            <w:r>
              <w:rPr>
                <w:noProof/>
                <w:webHidden/>
              </w:rPr>
              <w:t>40</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28" w:author="ZhangYuan(张园/深圳)" w:date="2017-03-24T14:55:00Z"/>
              <w:noProof/>
              <w:kern w:val="2"/>
              <w:sz w:val="21"/>
            </w:rPr>
          </w:pPr>
          <w:ins w:id="22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"_Toc478130766"</w:instrText>
            </w:r>
            <w:r w:rsidRPr="00E45E74">
              <w:rPr>
                <w:rStyle w:val="a7"/>
                <w:noProof/>
              </w:rPr>
              <w:instrText xml:space="preserve"> </w:instrText>
            </w:r>
            <w:r w:rsidRPr="00E45E74">
              <w:rPr>
                <w:rStyle w:val="a7"/>
                <w:noProof/>
              </w:rPr>
              <w:fldChar w:fldCharType="separate"/>
            </w:r>
            <w:r w:rsidRPr="00E45E74">
              <w:rPr>
                <w:rStyle w:val="a7"/>
                <w:noProof/>
              </w:rPr>
              <w:t>4.7.6</w:t>
            </w:r>
            <w:r>
              <w:rPr>
                <w:noProof/>
                <w:kern w:val="2"/>
                <w:sz w:val="21"/>
              </w:rPr>
              <w:tab/>
            </w:r>
            <w:r w:rsidRPr="00E45E74">
              <w:rPr>
                <w:rStyle w:val="a7"/>
                <w:noProof/>
              </w:rPr>
              <w:t>RemoteDownload_SaveData</w:t>
            </w:r>
            <w:r>
              <w:rPr>
                <w:noProof/>
                <w:webHidden/>
              </w:rPr>
              <w:tab/>
            </w:r>
            <w:r>
              <w:rPr>
                <w:noProof/>
                <w:webHidden/>
              </w:rPr>
              <w:fldChar w:fldCharType="begin"/>
            </w:r>
            <w:r>
              <w:rPr>
                <w:noProof/>
                <w:webHidden/>
              </w:rPr>
              <w:instrText xml:space="preserve"> PAGEREF _Toc478130766 \h </w:instrText>
            </w:r>
          </w:ins>
          <w:r>
            <w:rPr>
              <w:noProof/>
              <w:webHidden/>
            </w:rPr>
          </w:r>
          <w:r>
            <w:rPr>
              <w:noProof/>
              <w:webHidden/>
            </w:rPr>
            <w:fldChar w:fldCharType="separate"/>
          </w:r>
          <w:ins w:id="230" w:author="ZhangYuan(张园/深圳)" w:date="2017-03-24T14:55:00Z">
            <w:r>
              <w:rPr>
                <w:noProof/>
                <w:webHidden/>
              </w:rPr>
              <w:t>41</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31" w:author="ZhangYuan(张园/深圳)" w:date="2017-03-24T14:55:00Z"/>
              <w:noProof/>
              <w:kern w:val="2"/>
              <w:sz w:val="21"/>
            </w:rPr>
          </w:pPr>
          <w:ins w:id="23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"_Toc478130767"</w:instrText>
            </w:r>
            <w:r w:rsidRPr="00E45E74">
              <w:rPr>
                <w:rStyle w:val="a7"/>
                <w:noProof/>
              </w:rPr>
              <w:instrText xml:space="preserve"> </w:instrText>
            </w:r>
            <w:r w:rsidRPr="00E45E74">
              <w:rPr>
                <w:rStyle w:val="a7"/>
                <w:noProof/>
              </w:rPr>
              <w:fldChar w:fldCharType="separate"/>
            </w:r>
            <w:r w:rsidRPr="00E45E74">
              <w:rPr>
                <w:rStyle w:val="a7"/>
                <w:noProof/>
              </w:rPr>
              <w:t>4.7.7</w:t>
            </w:r>
            <w:r>
              <w:rPr>
                <w:noProof/>
                <w:kern w:val="2"/>
                <w:sz w:val="21"/>
              </w:rPr>
              <w:tab/>
            </w:r>
            <w:r w:rsidRPr="00E45E74">
              <w:rPr>
                <w:rStyle w:val="a7"/>
                <w:noProof/>
              </w:rPr>
              <w:t>RemoteDownload_TaskAsk</w:t>
            </w:r>
            <w:r>
              <w:rPr>
                <w:noProof/>
                <w:webHidden/>
              </w:rPr>
              <w:tab/>
            </w:r>
            <w:r>
              <w:rPr>
                <w:noProof/>
                <w:webHidden/>
              </w:rPr>
              <w:fldChar w:fldCharType="begin"/>
            </w:r>
            <w:r>
              <w:rPr>
                <w:noProof/>
                <w:webHidden/>
              </w:rPr>
              <w:instrText xml:space="preserve"> PAGEREF _Toc478130767 \h </w:instrText>
            </w:r>
          </w:ins>
          <w:r>
            <w:rPr>
              <w:noProof/>
              <w:webHidden/>
            </w:rPr>
          </w:r>
          <w:r>
            <w:rPr>
              <w:noProof/>
              <w:webHidden/>
            </w:rPr>
            <w:fldChar w:fldCharType="separate"/>
          </w:r>
          <w:ins w:id="233" w:author="ZhangYuan(张园/深圳)" w:date="2017-03-24T14:55:00Z">
            <w:r>
              <w:rPr>
                <w:noProof/>
                <w:webHidden/>
              </w:rPr>
              <w:t>41</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34" w:author="ZhangYuan(张园/深圳)" w:date="2017-03-24T14:55:00Z"/>
              <w:noProof/>
              <w:kern w:val="2"/>
              <w:sz w:val="21"/>
            </w:rPr>
          </w:pPr>
          <w:ins w:id="23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"_Toc478130778"</w:instrText>
            </w:r>
            <w:r w:rsidRPr="00E45E74">
              <w:rPr>
                <w:rStyle w:val="a7"/>
                <w:noProof/>
              </w:rPr>
              <w:instrText xml:space="preserve"> </w:instrText>
            </w:r>
            <w:r w:rsidRPr="00E45E74">
              <w:rPr>
                <w:rStyle w:val="a7"/>
                <w:noProof/>
              </w:rPr>
              <w:fldChar w:fldCharType="separate"/>
            </w:r>
            <w:r w:rsidRPr="00E45E74">
              <w:rPr>
                <w:rStyle w:val="a7"/>
                <w:noProof/>
              </w:rPr>
              <w:t>4.8</w:t>
            </w:r>
            <w:r>
              <w:rPr>
                <w:noProof/>
                <w:kern w:val="2"/>
                <w:sz w:val="21"/>
              </w:rPr>
              <w:tab/>
            </w:r>
            <w:r w:rsidRPr="00E45E74">
              <w:rPr>
                <w:rStyle w:val="a7"/>
                <w:noProof/>
              </w:rPr>
              <w:t>File system</w:t>
            </w:r>
            <w:r>
              <w:rPr>
                <w:noProof/>
                <w:webHidden/>
              </w:rPr>
              <w:tab/>
            </w:r>
            <w:r>
              <w:rPr>
                <w:noProof/>
                <w:webHidden/>
              </w:rPr>
              <w:fldChar w:fldCharType="begin"/>
            </w:r>
            <w:r>
              <w:rPr>
                <w:noProof/>
                <w:webHidden/>
              </w:rPr>
              <w:instrText xml:space="preserve"> PAGEREF _Toc478130778 \h </w:instrText>
            </w:r>
          </w:ins>
          <w:r>
            <w:rPr>
              <w:noProof/>
              <w:webHidden/>
            </w:rPr>
          </w:r>
          <w:r>
            <w:rPr>
              <w:noProof/>
              <w:webHidden/>
            </w:rPr>
            <w:fldChar w:fldCharType="separate"/>
          </w:r>
          <w:ins w:id="236" w:author="ZhangYuan(张园/深圳)" w:date="2017-03-24T14:55:00Z">
            <w:r>
              <w:rPr>
                <w:noProof/>
                <w:webHidden/>
              </w:rPr>
              <w:t>41</w:t>
            </w:r>
            <w:r>
              <w:rPr>
                <w:noProof/>
                <w:webHidden/>
              </w:rPr>
              <w:fldChar w:fldCharType="end"/>
            </w:r>
            <w:r w:rsidRPr="00E45E74">
              <w:rPr>
                <w:rStyle w:val="a7"/>
                <w:noProof/>
              </w:rPr>
              <w:fldChar w:fldCharType="end"/>
            </w:r>
          </w:ins>
        </w:p>
        <w:p w:rsidR="00B1533C" w:rsidRDefault="00B1533C">
          <w:pPr>
            <w:pStyle w:val="10"/>
            <w:tabs>
              <w:tab w:val="left" w:pos="440"/>
              <w:tab w:val="right" w:leader="dot" w:pos="8296"/>
            </w:tabs>
            <w:rPr>
              <w:ins w:id="237" w:author="ZhangYuan(张园/深圳)" w:date="2017-03-24T14:55:00Z"/>
              <w:noProof/>
              <w:kern w:val="2"/>
              <w:sz w:val="21"/>
            </w:rPr>
          </w:pPr>
          <w:ins w:id="23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"_Toc478130779"</w:instrText>
            </w:r>
            <w:r w:rsidRPr="00E45E74">
              <w:rPr>
                <w:rStyle w:val="a7"/>
                <w:noProof/>
              </w:rPr>
              <w:instrText xml:space="preserve"> </w:instrText>
            </w:r>
            <w:r w:rsidRPr="00E45E74">
              <w:rPr>
                <w:rStyle w:val="a7"/>
                <w:noProof/>
              </w:rPr>
              <w:fldChar w:fldCharType="separate"/>
            </w:r>
            <w:r w:rsidRPr="00E45E74">
              <w:rPr>
                <w:rStyle w:val="a7"/>
                <w:noProof/>
              </w:rPr>
              <w:t>5</w:t>
            </w:r>
            <w:r>
              <w:rPr>
                <w:noProof/>
                <w:kern w:val="2"/>
                <w:sz w:val="21"/>
              </w:rPr>
              <w:tab/>
            </w:r>
            <w:r w:rsidRPr="00E45E74">
              <w:rPr>
                <w:rStyle w:val="a7"/>
                <w:noProof/>
              </w:rPr>
              <w:t>Mandatory UI definition in POS terminal</w:t>
            </w:r>
            <w:r>
              <w:rPr>
                <w:noProof/>
                <w:webHidden/>
              </w:rPr>
              <w:tab/>
            </w:r>
            <w:r>
              <w:rPr>
                <w:noProof/>
                <w:webHidden/>
              </w:rPr>
              <w:fldChar w:fldCharType="begin"/>
            </w:r>
            <w:r>
              <w:rPr>
                <w:noProof/>
                <w:webHidden/>
              </w:rPr>
              <w:instrText xml:space="preserve"> PAGEREF _Toc478130779 \h </w:instrText>
            </w:r>
          </w:ins>
          <w:r>
            <w:rPr>
              <w:noProof/>
              <w:webHidden/>
            </w:rPr>
          </w:r>
          <w:r>
            <w:rPr>
              <w:noProof/>
              <w:webHidden/>
            </w:rPr>
            <w:fldChar w:fldCharType="separate"/>
          </w:r>
          <w:ins w:id="239" w:author="ZhangYuan(张园/深圳)" w:date="2017-03-24T14:55:00Z">
            <w:r>
              <w:rPr>
                <w:noProof/>
                <w:webHidden/>
              </w:rPr>
              <w:t>42</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40" w:author="ZhangYuan(张园/深圳)" w:date="2017-03-24T14:55:00Z"/>
              <w:noProof/>
              <w:kern w:val="2"/>
              <w:sz w:val="21"/>
            </w:rPr>
          </w:pPr>
          <w:ins w:id="24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"_Toc478130782"</w:instrText>
            </w:r>
            <w:r w:rsidRPr="00E45E74">
              <w:rPr>
                <w:rStyle w:val="a7"/>
                <w:noProof/>
              </w:rPr>
              <w:instrText xml:space="preserve"> </w:instrText>
            </w:r>
            <w:r w:rsidRPr="00E45E74">
              <w:rPr>
                <w:rStyle w:val="a7"/>
                <w:noProof/>
              </w:rPr>
              <w:fldChar w:fldCharType="separate"/>
            </w:r>
            <w:r w:rsidRPr="00E45E74">
              <w:rPr>
                <w:rStyle w:val="a7"/>
                <w:noProof/>
              </w:rPr>
              <w:t>5.1</w:t>
            </w:r>
            <w:r>
              <w:rPr>
                <w:noProof/>
                <w:kern w:val="2"/>
                <w:sz w:val="21"/>
              </w:rPr>
              <w:tab/>
            </w:r>
            <w:r w:rsidRPr="00E45E74">
              <w:rPr>
                <w:rStyle w:val="a7"/>
                <w:noProof/>
              </w:rPr>
              <w:t>Prompt for card</w:t>
            </w:r>
            <w:r>
              <w:rPr>
                <w:noProof/>
                <w:webHidden/>
              </w:rPr>
              <w:tab/>
            </w:r>
            <w:r>
              <w:rPr>
                <w:noProof/>
                <w:webHidden/>
              </w:rPr>
              <w:fldChar w:fldCharType="begin"/>
            </w:r>
            <w:r>
              <w:rPr>
                <w:noProof/>
                <w:webHidden/>
              </w:rPr>
              <w:instrText xml:space="preserve"> PAGEREF _Toc478130782 \h </w:instrText>
            </w:r>
          </w:ins>
          <w:r>
            <w:rPr>
              <w:noProof/>
              <w:webHidden/>
            </w:rPr>
          </w:r>
          <w:r>
            <w:rPr>
              <w:noProof/>
              <w:webHidden/>
            </w:rPr>
            <w:fldChar w:fldCharType="separate"/>
          </w:r>
          <w:ins w:id="242" w:author="ZhangYuan(张园/深圳)" w:date="2017-03-24T14:55:00Z">
            <w:r>
              <w:rPr>
                <w:noProof/>
                <w:webHidden/>
              </w:rPr>
              <w:t>42</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43" w:author="ZhangYuan(张园/深圳)" w:date="2017-03-24T14:55:00Z"/>
              <w:noProof/>
              <w:kern w:val="2"/>
              <w:sz w:val="21"/>
            </w:rPr>
          </w:pPr>
          <w:ins w:id="24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"_Toc478130783"</w:instrText>
            </w:r>
            <w:r w:rsidRPr="00E45E74">
              <w:rPr>
                <w:rStyle w:val="a7"/>
                <w:noProof/>
              </w:rPr>
              <w:instrText xml:space="preserve"> </w:instrText>
            </w:r>
            <w:r w:rsidRPr="00E45E74">
              <w:rPr>
                <w:rStyle w:val="a7"/>
                <w:noProof/>
              </w:rPr>
              <w:fldChar w:fldCharType="separate"/>
            </w:r>
            <w:r w:rsidRPr="00E45E74">
              <w:rPr>
                <w:rStyle w:val="a7"/>
                <w:noProof/>
              </w:rPr>
              <w:t>5.1.1</w:t>
            </w:r>
            <w:r>
              <w:rPr>
                <w:noProof/>
                <w:kern w:val="2"/>
                <w:sz w:val="21"/>
              </w:rPr>
              <w:tab/>
            </w:r>
            <w:r w:rsidRPr="00E45E74">
              <w:rPr>
                <w:rStyle w:val="a7"/>
                <w:noProof/>
              </w:rPr>
              <w:t>Swipe/Insert/Tap Card</w:t>
            </w:r>
            <w:r>
              <w:rPr>
                <w:noProof/>
                <w:webHidden/>
              </w:rPr>
              <w:tab/>
            </w:r>
            <w:r>
              <w:rPr>
                <w:noProof/>
                <w:webHidden/>
              </w:rPr>
              <w:fldChar w:fldCharType="begin"/>
            </w:r>
            <w:r>
              <w:rPr>
                <w:noProof/>
                <w:webHidden/>
              </w:rPr>
              <w:instrText xml:space="preserve"> PAGEREF _Toc478130783 \h </w:instrText>
            </w:r>
          </w:ins>
          <w:r>
            <w:rPr>
              <w:noProof/>
              <w:webHidden/>
            </w:rPr>
          </w:r>
          <w:r>
            <w:rPr>
              <w:noProof/>
              <w:webHidden/>
            </w:rPr>
            <w:fldChar w:fldCharType="separate"/>
          </w:r>
          <w:ins w:id="245" w:author="ZhangYuan(张园/深圳)" w:date="2017-03-24T14:55:00Z">
            <w:r>
              <w:rPr>
                <w:noProof/>
                <w:webHidden/>
              </w:rPr>
              <w:t>42</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46" w:author="ZhangYuan(张园/深圳)" w:date="2017-03-24T14:55:00Z"/>
              <w:noProof/>
              <w:kern w:val="2"/>
              <w:sz w:val="21"/>
            </w:rPr>
          </w:pPr>
          <w:ins w:id="24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"_Toc478130788"</w:instrText>
            </w:r>
            <w:r w:rsidRPr="00E45E74">
              <w:rPr>
                <w:rStyle w:val="a7"/>
                <w:noProof/>
              </w:rPr>
              <w:instrText xml:space="preserve"> </w:instrText>
            </w:r>
            <w:r w:rsidRPr="00E45E74">
              <w:rPr>
                <w:rStyle w:val="a7"/>
                <w:noProof/>
              </w:rPr>
              <w:fldChar w:fldCharType="separate"/>
            </w:r>
            <w:r w:rsidRPr="00E45E74">
              <w:rPr>
                <w:rStyle w:val="a7"/>
                <w:noProof/>
              </w:rPr>
              <w:t>5.1.2</w:t>
            </w:r>
            <w:r>
              <w:rPr>
                <w:noProof/>
                <w:kern w:val="2"/>
                <w:sz w:val="21"/>
              </w:rPr>
              <w:tab/>
            </w:r>
            <w:r w:rsidRPr="00E45E74">
              <w:rPr>
                <w:rStyle w:val="a7"/>
                <w:noProof/>
              </w:rPr>
              <w:t>Fallback Swipe</w:t>
            </w:r>
            <w:r>
              <w:rPr>
                <w:noProof/>
                <w:webHidden/>
              </w:rPr>
              <w:tab/>
            </w:r>
            <w:r>
              <w:rPr>
                <w:noProof/>
                <w:webHidden/>
              </w:rPr>
              <w:fldChar w:fldCharType="begin"/>
            </w:r>
            <w:r>
              <w:rPr>
                <w:noProof/>
                <w:webHidden/>
              </w:rPr>
              <w:instrText xml:space="preserve"> PAGEREF _Toc478130788 \h </w:instrText>
            </w:r>
          </w:ins>
          <w:r>
            <w:rPr>
              <w:noProof/>
              <w:webHidden/>
            </w:rPr>
          </w:r>
          <w:r>
            <w:rPr>
              <w:noProof/>
              <w:webHidden/>
            </w:rPr>
            <w:fldChar w:fldCharType="separate"/>
          </w:r>
          <w:ins w:id="248" w:author="ZhangYuan(张园/深圳)" w:date="2017-03-24T14:55:00Z">
            <w:r>
              <w:rPr>
                <w:noProof/>
                <w:webHidden/>
              </w:rPr>
              <w:t>42</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49" w:author="ZhangYuan(张园/深圳)" w:date="2017-03-24T14:55:00Z"/>
              <w:noProof/>
              <w:kern w:val="2"/>
              <w:sz w:val="21"/>
            </w:rPr>
          </w:pPr>
          <w:ins w:id="25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"_Toc478130789"</w:instrText>
            </w:r>
            <w:r w:rsidRPr="00E45E74">
              <w:rPr>
                <w:rStyle w:val="a7"/>
                <w:noProof/>
              </w:rPr>
              <w:instrText xml:space="preserve"> </w:instrText>
            </w:r>
            <w:r w:rsidRPr="00E45E74">
              <w:rPr>
                <w:rStyle w:val="a7"/>
                <w:noProof/>
              </w:rPr>
              <w:fldChar w:fldCharType="separate"/>
            </w:r>
            <w:r w:rsidRPr="00E45E74">
              <w:rPr>
                <w:rStyle w:val="a7"/>
                <w:noProof/>
              </w:rPr>
              <w:t>5.1.3</w:t>
            </w:r>
            <w:r>
              <w:rPr>
                <w:noProof/>
                <w:kern w:val="2"/>
                <w:sz w:val="21"/>
              </w:rPr>
              <w:tab/>
            </w:r>
            <w:r w:rsidRPr="00E45E74">
              <w:rPr>
                <w:rStyle w:val="a7"/>
                <w:noProof/>
              </w:rPr>
              <w:t>Tap Card Again</w:t>
            </w:r>
            <w:r>
              <w:rPr>
                <w:noProof/>
                <w:webHidden/>
              </w:rPr>
              <w:tab/>
            </w:r>
            <w:r>
              <w:rPr>
                <w:noProof/>
                <w:webHidden/>
              </w:rPr>
              <w:fldChar w:fldCharType="begin"/>
            </w:r>
            <w:r>
              <w:rPr>
                <w:noProof/>
                <w:webHidden/>
              </w:rPr>
              <w:instrText xml:space="preserve"> PAGEREF _Toc478130789 \h </w:instrText>
            </w:r>
          </w:ins>
          <w:r>
            <w:rPr>
              <w:noProof/>
              <w:webHidden/>
            </w:rPr>
          </w:r>
          <w:r>
            <w:rPr>
              <w:noProof/>
              <w:webHidden/>
            </w:rPr>
            <w:fldChar w:fldCharType="separate"/>
          </w:r>
          <w:ins w:id="251" w:author="ZhangYuan(张园/深圳)" w:date="2017-03-24T14:55:00Z">
            <w:r>
              <w:rPr>
                <w:noProof/>
                <w:webHidden/>
              </w:rPr>
              <w:t>43</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52" w:author="ZhangYuan(张园/深圳)" w:date="2017-03-24T14:55:00Z"/>
              <w:noProof/>
              <w:kern w:val="2"/>
              <w:sz w:val="21"/>
            </w:rPr>
          </w:pPr>
          <w:ins w:id="253"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"_Toc478130790"</w:instrText>
            </w:r>
            <w:r w:rsidRPr="00E45E74">
              <w:rPr>
                <w:rStyle w:val="a7"/>
                <w:noProof/>
              </w:rPr>
              <w:instrText xml:space="preserve"> </w:instrText>
            </w:r>
            <w:r w:rsidRPr="00E45E74">
              <w:rPr>
                <w:rStyle w:val="a7"/>
                <w:noProof/>
              </w:rPr>
              <w:fldChar w:fldCharType="separate"/>
            </w:r>
            <w:r w:rsidRPr="00E45E74">
              <w:rPr>
                <w:rStyle w:val="a7"/>
                <w:noProof/>
              </w:rPr>
              <w:t>5.1.4</w:t>
            </w:r>
            <w:r>
              <w:rPr>
                <w:noProof/>
                <w:kern w:val="2"/>
                <w:sz w:val="21"/>
              </w:rPr>
              <w:tab/>
            </w:r>
            <w:r w:rsidRPr="00E45E74">
              <w:rPr>
                <w:rStyle w:val="a7"/>
                <w:noProof/>
              </w:rPr>
              <w:t>Remove Card</w:t>
            </w:r>
            <w:r>
              <w:rPr>
                <w:noProof/>
                <w:webHidden/>
              </w:rPr>
              <w:tab/>
            </w:r>
            <w:r>
              <w:rPr>
                <w:noProof/>
                <w:webHidden/>
              </w:rPr>
              <w:fldChar w:fldCharType="begin"/>
            </w:r>
            <w:r>
              <w:rPr>
                <w:noProof/>
                <w:webHidden/>
              </w:rPr>
              <w:instrText xml:space="preserve"> PAGEREF _Toc478130790 \h </w:instrText>
            </w:r>
          </w:ins>
          <w:r>
            <w:rPr>
              <w:noProof/>
              <w:webHidden/>
            </w:rPr>
          </w:r>
          <w:r>
            <w:rPr>
              <w:noProof/>
              <w:webHidden/>
            </w:rPr>
            <w:fldChar w:fldCharType="separate"/>
          </w:r>
          <w:ins w:id="254" w:author="ZhangYuan(张园/深圳)" w:date="2017-03-24T14:55:00Z">
            <w:r>
              <w:rPr>
                <w:noProof/>
                <w:webHidden/>
              </w:rPr>
              <w:t>44</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55" w:author="ZhangYuan(张园/深圳)" w:date="2017-03-24T14:55:00Z"/>
              <w:noProof/>
              <w:kern w:val="2"/>
              <w:sz w:val="21"/>
            </w:rPr>
          </w:pPr>
          <w:ins w:id="25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"_Toc478130791"</w:instrText>
            </w:r>
            <w:r w:rsidRPr="00E45E74">
              <w:rPr>
                <w:rStyle w:val="a7"/>
                <w:noProof/>
              </w:rPr>
              <w:instrText xml:space="preserve"> </w:instrText>
            </w:r>
            <w:r w:rsidRPr="00E45E74">
              <w:rPr>
                <w:rStyle w:val="a7"/>
                <w:noProof/>
              </w:rPr>
              <w:fldChar w:fldCharType="separate"/>
            </w:r>
            <w:r w:rsidRPr="00E45E74">
              <w:rPr>
                <w:rStyle w:val="a7"/>
                <w:noProof/>
              </w:rPr>
              <w:t>5.2</w:t>
            </w:r>
            <w:r>
              <w:rPr>
                <w:noProof/>
                <w:kern w:val="2"/>
                <w:sz w:val="21"/>
              </w:rPr>
              <w:tab/>
            </w:r>
            <w:r w:rsidRPr="00E45E74">
              <w:rPr>
                <w:rStyle w:val="a7"/>
                <w:noProof/>
              </w:rPr>
              <w:t>Processing</w:t>
            </w:r>
            <w:r>
              <w:rPr>
                <w:noProof/>
                <w:webHidden/>
              </w:rPr>
              <w:tab/>
            </w:r>
            <w:r>
              <w:rPr>
                <w:noProof/>
                <w:webHidden/>
              </w:rPr>
              <w:fldChar w:fldCharType="begin"/>
            </w:r>
            <w:r>
              <w:rPr>
                <w:noProof/>
                <w:webHidden/>
              </w:rPr>
              <w:instrText xml:space="preserve"> PAGEREF _Toc478130791 \h </w:instrText>
            </w:r>
          </w:ins>
          <w:r>
            <w:rPr>
              <w:noProof/>
              <w:webHidden/>
            </w:rPr>
          </w:r>
          <w:r>
            <w:rPr>
              <w:noProof/>
              <w:webHidden/>
            </w:rPr>
            <w:fldChar w:fldCharType="separate"/>
          </w:r>
          <w:ins w:id="257" w:author="ZhangYuan(张园/深圳)" w:date="2017-03-24T14:55:00Z">
            <w:r>
              <w:rPr>
                <w:noProof/>
                <w:webHidden/>
              </w:rPr>
              <w:t>45</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58" w:author="ZhangYuan(张园/深圳)" w:date="2017-03-24T14:55:00Z"/>
              <w:noProof/>
              <w:kern w:val="2"/>
              <w:sz w:val="21"/>
            </w:rPr>
          </w:pPr>
          <w:ins w:id="25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"_Toc478130792"</w:instrText>
            </w:r>
            <w:r w:rsidRPr="00E45E74">
              <w:rPr>
                <w:rStyle w:val="a7"/>
                <w:noProof/>
              </w:rPr>
              <w:instrText xml:space="preserve"> </w:instrText>
            </w:r>
            <w:r w:rsidRPr="00E45E74">
              <w:rPr>
                <w:rStyle w:val="a7"/>
                <w:noProof/>
              </w:rPr>
              <w:fldChar w:fldCharType="separate"/>
            </w:r>
            <w:r w:rsidRPr="00E45E74">
              <w:rPr>
                <w:rStyle w:val="a7"/>
                <w:noProof/>
              </w:rPr>
              <w:t>5.3</w:t>
            </w:r>
            <w:r>
              <w:rPr>
                <w:noProof/>
                <w:kern w:val="2"/>
                <w:sz w:val="21"/>
              </w:rPr>
              <w:tab/>
            </w:r>
            <w:r w:rsidRPr="00E45E74">
              <w:rPr>
                <w:rStyle w:val="a7"/>
                <w:noProof/>
              </w:rPr>
              <w:t>See Phone</w:t>
            </w:r>
            <w:r>
              <w:rPr>
                <w:noProof/>
                <w:webHidden/>
              </w:rPr>
              <w:tab/>
            </w:r>
            <w:r>
              <w:rPr>
                <w:noProof/>
                <w:webHidden/>
              </w:rPr>
              <w:fldChar w:fldCharType="begin"/>
            </w:r>
            <w:r>
              <w:rPr>
                <w:noProof/>
                <w:webHidden/>
              </w:rPr>
              <w:instrText xml:space="preserve"> PAGEREF _Toc478130792 \h </w:instrText>
            </w:r>
          </w:ins>
          <w:r>
            <w:rPr>
              <w:noProof/>
              <w:webHidden/>
            </w:rPr>
          </w:r>
          <w:r>
            <w:rPr>
              <w:noProof/>
              <w:webHidden/>
            </w:rPr>
            <w:fldChar w:fldCharType="separate"/>
          </w:r>
          <w:ins w:id="260" w:author="ZhangYuan(张园/深圳)" w:date="2017-03-24T14:55:00Z">
            <w:r>
              <w:rPr>
                <w:noProof/>
                <w:webHidden/>
              </w:rPr>
              <w:t>45</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61" w:author="ZhangYuan(张园/深圳)" w:date="2017-03-24T14:55:00Z"/>
              <w:noProof/>
              <w:kern w:val="2"/>
              <w:sz w:val="21"/>
            </w:rPr>
          </w:pPr>
          <w:ins w:id="26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"_Toc478130793"</w:instrText>
            </w:r>
            <w:r w:rsidRPr="00E45E74">
              <w:rPr>
                <w:rStyle w:val="a7"/>
                <w:noProof/>
              </w:rPr>
              <w:instrText xml:space="preserve"> </w:instrText>
            </w:r>
            <w:r w:rsidRPr="00E45E74">
              <w:rPr>
                <w:rStyle w:val="a7"/>
                <w:noProof/>
              </w:rPr>
              <w:fldChar w:fldCharType="separate"/>
            </w:r>
            <w:r w:rsidRPr="00E45E74">
              <w:rPr>
                <w:rStyle w:val="a7"/>
                <w:noProof/>
              </w:rPr>
              <w:t>5.4</w:t>
            </w:r>
            <w:r>
              <w:rPr>
                <w:noProof/>
                <w:kern w:val="2"/>
                <w:sz w:val="21"/>
              </w:rPr>
              <w:tab/>
            </w:r>
            <w:r w:rsidRPr="00E45E74">
              <w:rPr>
                <w:rStyle w:val="a7"/>
                <w:noProof/>
              </w:rPr>
              <w:t>Application Selection</w:t>
            </w:r>
            <w:r>
              <w:rPr>
                <w:noProof/>
                <w:webHidden/>
              </w:rPr>
              <w:tab/>
            </w:r>
            <w:r>
              <w:rPr>
                <w:noProof/>
                <w:webHidden/>
              </w:rPr>
              <w:fldChar w:fldCharType="begin"/>
            </w:r>
            <w:r>
              <w:rPr>
                <w:noProof/>
                <w:webHidden/>
              </w:rPr>
              <w:instrText xml:space="preserve"> PAGEREF _Toc478130793 \h </w:instrText>
            </w:r>
          </w:ins>
          <w:r>
            <w:rPr>
              <w:noProof/>
              <w:webHidden/>
            </w:rPr>
          </w:r>
          <w:r>
            <w:rPr>
              <w:noProof/>
              <w:webHidden/>
            </w:rPr>
            <w:fldChar w:fldCharType="separate"/>
          </w:r>
          <w:ins w:id="263" w:author="ZhangYuan(张园/深圳)" w:date="2017-03-24T14:55:00Z">
            <w:r>
              <w:rPr>
                <w:noProof/>
                <w:webHidden/>
              </w:rPr>
              <w:t>46</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64" w:author="ZhangYuan(张园/深圳)" w:date="2017-03-24T14:55:00Z"/>
              <w:noProof/>
              <w:kern w:val="2"/>
              <w:sz w:val="21"/>
            </w:rPr>
          </w:pPr>
          <w:ins w:id="26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"_Toc478130794"</w:instrText>
            </w:r>
            <w:r w:rsidRPr="00E45E74">
              <w:rPr>
                <w:rStyle w:val="a7"/>
                <w:noProof/>
              </w:rPr>
              <w:instrText xml:space="preserve"> </w:instrText>
            </w:r>
            <w:r w:rsidRPr="00E45E74">
              <w:rPr>
                <w:rStyle w:val="a7"/>
                <w:noProof/>
              </w:rPr>
              <w:fldChar w:fldCharType="separate"/>
            </w:r>
            <w:r w:rsidRPr="00E45E74">
              <w:rPr>
                <w:rStyle w:val="a7"/>
                <w:noProof/>
              </w:rPr>
              <w:t>5.4.1</w:t>
            </w:r>
            <w:r>
              <w:rPr>
                <w:noProof/>
                <w:kern w:val="2"/>
                <w:sz w:val="21"/>
              </w:rPr>
              <w:tab/>
            </w:r>
            <w:r w:rsidRPr="00E45E74">
              <w:rPr>
                <w:rStyle w:val="a7"/>
                <w:noProof/>
              </w:rPr>
              <w:t>Select EMV application</w:t>
            </w:r>
            <w:r>
              <w:rPr>
                <w:noProof/>
                <w:webHidden/>
              </w:rPr>
              <w:tab/>
            </w:r>
            <w:r>
              <w:rPr>
                <w:noProof/>
                <w:webHidden/>
              </w:rPr>
              <w:fldChar w:fldCharType="begin"/>
            </w:r>
            <w:r>
              <w:rPr>
                <w:noProof/>
                <w:webHidden/>
              </w:rPr>
              <w:instrText xml:space="preserve"> PAGEREF _Toc478130794 \h </w:instrText>
            </w:r>
          </w:ins>
          <w:r>
            <w:rPr>
              <w:noProof/>
              <w:webHidden/>
            </w:rPr>
          </w:r>
          <w:r>
            <w:rPr>
              <w:noProof/>
              <w:webHidden/>
            </w:rPr>
            <w:fldChar w:fldCharType="separate"/>
          </w:r>
          <w:ins w:id="266" w:author="ZhangYuan(张园/深圳)" w:date="2017-03-24T14:55:00Z">
            <w:r>
              <w:rPr>
                <w:noProof/>
                <w:webHidden/>
              </w:rPr>
              <w:t>46</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67" w:author="ZhangYuan(张园/深圳)" w:date="2017-03-24T14:55:00Z"/>
              <w:noProof/>
              <w:kern w:val="2"/>
              <w:sz w:val="21"/>
            </w:rPr>
          </w:pPr>
          <w:ins w:id="26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"_Toc478130802"</w:instrText>
            </w:r>
            <w:r w:rsidRPr="00E45E74">
              <w:rPr>
                <w:rStyle w:val="a7"/>
                <w:noProof/>
              </w:rPr>
              <w:instrText xml:space="preserve"> </w:instrText>
            </w:r>
            <w:r w:rsidRPr="00E45E74">
              <w:rPr>
                <w:rStyle w:val="a7"/>
                <w:noProof/>
              </w:rPr>
              <w:fldChar w:fldCharType="separate"/>
            </w:r>
            <w:r w:rsidRPr="00E45E74">
              <w:rPr>
                <w:rStyle w:val="a7"/>
                <w:noProof/>
              </w:rPr>
              <w:t>5.4.2</w:t>
            </w:r>
            <w:r>
              <w:rPr>
                <w:noProof/>
                <w:kern w:val="2"/>
                <w:sz w:val="21"/>
              </w:rPr>
              <w:tab/>
            </w:r>
            <w:r w:rsidRPr="00E45E74">
              <w:rPr>
                <w:rStyle w:val="a7"/>
                <w:noProof/>
              </w:rPr>
              <w:t>Select EMV application again</w:t>
            </w:r>
            <w:r>
              <w:rPr>
                <w:noProof/>
                <w:webHidden/>
              </w:rPr>
              <w:tab/>
            </w:r>
            <w:r>
              <w:rPr>
                <w:noProof/>
                <w:webHidden/>
              </w:rPr>
              <w:fldChar w:fldCharType="begin"/>
            </w:r>
            <w:r>
              <w:rPr>
                <w:noProof/>
                <w:webHidden/>
              </w:rPr>
              <w:instrText xml:space="preserve"> PAGEREF _Toc478130802 \h </w:instrText>
            </w:r>
          </w:ins>
          <w:r>
            <w:rPr>
              <w:noProof/>
              <w:webHidden/>
            </w:rPr>
          </w:r>
          <w:r>
            <w:rPr>
              <w:noProof/>
              <w:webHidden/>
            </w:rPr>
            <w:fldChar w:fldCharType="separate"/>
          </w:r>
          <w:ins w:id="269" w:author="ZhangYuan(张园/深圳)" w:date="2017-03-24T14:55:00Z">
            <w:r>
              <w:rPr>
                <w:noProof/>
                <w:webHidden/>
              </w:rPr>
              <w:t>47</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70" w:author="ZhangYuan(张园/深圳)" w:date="2017-03-24T14:55:00Z"/>
              <w:noProof/>
              <w:kern w:val="2"/>
              <w:sz w:val="21"/>
            </w:rPr>
          </w:pPr>
          <w:ins w:id="27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"_Toc478130803"</w:instrText>
            </w:r>
            <w:r w:rsidRPr="00E45E74">
              <w:rPr>
                <w:rStyle w:val="a7"/>
                <w:noProof/>
              </w:rPr>
              <w:instrText xml:space="preserve"> </w:instrText>
            </w:r>
            <w:r w:rsidRPr="00E45E74">
              <w:rPr>
                <w:rStyle w:val="a7"/>
                <w:noProof/>
              </w:rPr>
              <w:fldChar w:fldCharType="separate"/>
            </w:r>
            <w:r w:rsidRPr="00E45E74">
              <w:rPr>
                <w:rStyle w:val="a7"/>
                <w:noProof/>
              </w:rPr>
              <w:t>5.5</w:t>
            </w:r>
            <w:r>
              <w:rPr>
                <w:noProof/>
                <w:kern w:val="2"/>
                <w:sz w:val="21"/>
              </w:rPr>
              <w:tab/>
            </w:r>
            <w:r w:rsidRPr="00E45E74">
              <w:rPr>
                <w:rStyle w:val="a7"/>
                <w:noProof/>
              </w:rPr>
              <w:t>PIN Entry</w:t>
            </w:r>
            <w:r>
              <w:rPr>
                <w:noProof/>
                <w:webHidden/>
              </w:rPr>
              <w:tab/>
            </w:r>
            <w:r>
              <w:rPr>
                <w:noProof/>
                <w:webHidden/>
              </w:rPr>
              <w:fldChar w:fldCharType="begin"/>
            </w:r>
            <w:r>
              <w:rPr>
                <w:noProof/>
                <w:webHidden/>
              </w:rPr>
              <w:instrText xml:space="preserve"> PAGEREF _Toc478130803 \h </w:instrText>
            </w:r>
          </w:ins>
          <w:r>
            <w:rPr>
              <w:noProof/>
              <w:webHidden/>
            </w:rPr>
          </w:r>
          <w:r>
            <w:rPr>
              <w:noProof/>
              <w:webHidden/>
            </w:rPr>
            <w:fldChar w:fldCharType="separate"/>
          </w:r>
          <w:ins w:id="272" w:author="ZhangYuan(张园/深圳)" w:date="2017-03-24T14:55:00Z">
            <w:r>
              <w:rPr>
                <w:noProof/>
                <w:webHidden/>
              </w:rPr>
              <w:t>48</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73" w:author="ZhangYuan(张园/深圳)" w:date="2017-03-24T14:55:00Z"/>
              <w:noProof/>
              <w:kern w:val="2"/>
              <w:sz w:val="21"/>
            </w:rPr>
          </w:pPr>
          <w:ins w:id="27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"_Toc478130804"</w:instrText>
            </w:r>
            <w:r w:rsidRPr="00E45E74">
              <w:rPr>
                <w:rStyle w:val="a7"/>
                <w:noProof/>
              </w:rPr>
              <w:instrText xml:space="preserve"> </w:instrText>
            </w:r>
            <w:r w:rsidRPr="00E45E74">
              <w:rPr>
                <w:rStyle w:val="a7"/>
                <w:noProof/>
              </w:rPr>
              <w:fldChar w:fldCharType="separate"/>
            </w:r>
            <w:r w:rsidRPr="00E45E74">
              <w:rPr>
                <w:rStyle w:val="a7"/>
                <w:noProof/>
              </w:rPr>
              <w:t>5.5.1</w:t>
            </w:r>
            <w:r>
              <w:rPr>
                <w:noProof/>
                <w:kern w:val="2"/>
                <w:sz w:val="21"/>
              </w:rPr>
              <w:tab/>
            </w:r>
            <w:r w:rsidRPr="00E45E74">
              <w:rPr>
                <w:rStyle w:val="a7"/>
                <w:noProof/>
              </w:rPr>
              <w:t>Enter PIN</w:t>
            </w:r>
            <w:r>
              <w:rPr>
                <w:noProof/>
                <w:webHidden/>
              </w:rPr>
              <w:tab/>
            </w:r>
            <w:r>
              <w:rPr>
                <w:noProof/>
                <w:webHidden/>
              </w:rPr>
              <w:fldChar w:fldCharType="begin"/>
            </w:r>
            <w:r>
              <w:rPr>
                <w:noProof/>
                <w:webHidden/>
              </w:rPr>
              <w:instrText xml:space="preserve"> PAGEREF _Toc478130804 \h </w:instrText>
            </w:r>
          </w:ins>
          <w:r>
            <w:rPr>
              <w:noProof/>
              <w:webHidden/>
            </w:rPr>
          </w:r>
          <w:r>
            <w:rPr>
              <w:noProof/>
              <w:webHidden/>
            </w:rPr>
            <w:fldChar w:fldCharType="separate"/>
          </w:r>
          <w:ins w:id="275" w:author="ZhangYuan(张园/深圳)" w:date="2017-03-24T14:55:00Z">
            <w:r>
              <w:rPr>
                <w:noProof/>
                <w:webHidden/>
              </w:rPr>
              <w:t>48</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76" w:author="ZhangYuan(张园/深圳)" w:date="2017-03-24T14:55:00Z"/>
              <w:noProof/>
              <w:kern w:val="2"/>
              <w:sz w:val="21"/>
            </w:rPr>
          </w:pPr>
          <w:ins w:id="27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"_Toc478130813"</w:instrText>
            </w:r>
            <w:r w:rsidRPr="00E45E74">
              <w:rPr>
                <w:rStyle w:val="a7"/>
                <w:noProof/>
              </w:rPr>
              <w:instrText xml:space="preserve"> </w:instrText>
            </w:r>
            <w:r w:rsidRPr="00E45E74">
              <w:rPr>
                <w:rStyle w:val="a7"/>
                <w:noProof/>
              </w:rPr>
              <w:fldChar w:fldCharType="separate"/>
            </w:r>
            <w:r w:rsidRPr="00E45E74">
              <w:rPr>
                <w:rStyle w:val="a7"/>
                <w:noProof/>
              </w:rPr>
              <w:t>5.5.2</w:t>
            </w:r>
            <w:r>
              <w:rPr>
                <w:noProof/>
                <w:kern w:val="2"/>
                <w:sz w:val="21"/>
              </w:rPr>
              <w:tab/>
            </w:r>
            <w:r w:rsidRPr="00E45E74">
              <w:rPr>
                <w:rStyle w:val="a7"/>
                <w:noProof/>
              </w:rPr>
              <w:t>Enter Offline PIN Again</w:t>
            </w:r>
            <w:r>
              <w:rPr>
                <w:noProof/>
                <w:webHidden/>
              </w:rPr>
              <w:tab/>
            </w:r>
            <w:r>
              <w:rPr>
                <w:noProof/>
                <w:webHidden/>
              </w:rPr>
              <w:fldChar w:fldCharType="begin"/>
            </w:r>
            <w:r>
              <w:rPr>
                <w:noProof/>
                <w:webHidden/>
              </w:rPr>
              <w:instrText xml:space="preserve"> PAGEREF _Toc478130813 \h </w:instrText>
            </w:r>
          </w:ins>
          <w:r>
            <w:rPr>
              <w:noProof/>
              <w:webHidden/>
            </w:rPr>
          </w:r>
          <w:r>
            <w:rPr>
              <w:noProof/>
              <w:webHidden/>
            </w:rPr>
            <w:fldChar w:fldCharType="separate"/>
          </w:r>
          <w:ins w:id="278" w:author="ZhangYuan(张园/深圳)" w:date="2017-03-24T14:55:00Z">
            <w:r>
              <w:rPr>
                <w:noProof/>
                <w:webHidden/>
              </w:rPr>
              <w:t>49</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79" w:author="ZhangYuan(张园/深圳)" w:date="2017-03-24T14:55:00Z"/>
              <w:noProof/>
              <w:kern w:val="2"/>
              <w:sz w:val="21"/>
            </w:rPr>
          </w:pPr>
          <w:ins w:id="28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"_Toc478130814"</w:instrText>
            </w:r>
            <w:r w:rsidRPr="00E45E74">
              <w:rPr>
                <w:rStyle w:val="a7"/>
                <w:noProof/>
              </w:rPr>
              <w:instrText xml:space="preserve"> </w:instrText>
            </w:r>
            <w:r w:rsidRPr="00E45E74">
              <w:rPr>
                <w:rStyle w:val="a7"/>
                <w:noProof/>
              </w:rPr>
              <w:fldChar w:fldCharType="separate"/>
            </w:r>
            <w:r w:rsidRPr="00E45E74">
              <w:rPr>
                <w:rStyle w:val="a7"/>
                <w:noProof/>
              </w:rPr>
              <w:t>5.5.3</w:t>
            </w:r>
            <w:r>
              <w:rPr>
                <w:noProof/>
                <w:kern w:val="2"/>
                <w:sz w:val="21"/>
              </w:rPr>
              <w:tab/>
            </w:r>
            <w:r w:rsidRPr="00E45E74">
              <w:rPr>
                <w:rStyle w:val="a7"/>
                <w:noProof/>
              </w:rPr>
              <w:t>Last Chance to Enter PIN</w:t>
            </w:r>
            <w:r>
              <w:rPr>
                <w:noProof/>
                <w:webHidden/>
              </w:rPr>
              <w:tab/>
            </w:r>
            <w:r>
              <w:rPr>
                <w:noProof/>
                <w:webHidden/>
              </w:rPr>
              <w:fldChar w:fldCharType="begin"/>
            </w:r>
            <w:r>
              <w:rPr>
                <w:noProof/>
                <w:webHidden/>
              </w:rPr>
              <w:instrText xml:space="preserve"> PAGEREF _Toc478130814 \h </w:instrText>
            </w:r>
          </w:ins>
          <w:r>
            <w:rPr>
              <w:noProof/>
              <w:webHidden/>
            </w:rPr>
          </w:r>
          <w:r>
            <w:rPr>
              <w:noProof/>
              <w:webHidden/>
            </w:rPr>
            <w:fldChar w:fldCharType="separate"/>
          </w:r>
          <w:ins w:id="281" w:author="ZhangYuan(张园/深圳)" w:date="2017-03-24T14:55:00Z">
            <w:r>
              <w:rPr>
                <w:noProof/>
                <w:webHidden/>
              </w:rPr>
              <w:t>49</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82" w:author="ZhangYuan(张园/深圳)" w:date="2017-03-24T14:55:00Z"/>
              <w:noProof/>
              <w:kern w:val="2"/>
              <w:sz w:val="21"/>
            </w:rPr>
          </w:pPr>
          <w:ins w:id="283" w:author="ZhangYuan(张园/深圳)" w:date="2017-03-24T14:55:00Z">
            <w:r w:rsidRPr="00E45E74">
              <w:rPr>
                <w:rStyle w:val="a7"/>
                <w:noProof/>
              </w:rPr>
              <w:lastRenderedPageBreak/>
              <w:fldChar w:fldCharType="begin"/>
            </w:r>
            <w:r w:rsidRPr="00E45E74">
              <w:rPr>
                <w:rStyle w:val="a7"/>
                <w:noProof/>
              </w:rPr>
              <w:instrText xml:space="preserve"> </w:instrText>
            </w:r>
            <w:r>
              <w:rPr>
                <w:noProof/>
              </w:rPr>
              <w:instrText>HYPERLINK \l "_Toc478130815"</w:instrText>
            </w:r>
            <w:r w:rsidRPr="00E45E74">
              <w:rPr>
                <w:rStyle w:val="a7"/>
                <w:noProof/>
              </w:rPr>
              <w:instrText xml:space="preserve"> </w:instrText>
            </w:r>
            <w:r w:rsidRPr="00E45E74">
              <w:rPr>
                <w:rStyle w:val="a7"/>
                <w:noProof/>
              </w:rPr>
              <w:fldChar w:fldCharType="separate"/>
            </w:r>
            <w:r w:rsidRPr="00E45E74">
              <w:rPr>
                <w:rStyle w:val="a7"/>
                <w:noProof/>
              </w:rPr>
              <w:t>5.5.4</w:t>
            </w:r>
            <w:r>
              <w:rPr>
                <w:noProof/>
                <w:kern w:val="2"/>
                <w:sz w:val="21"/>
              </w:rPr>
              <w:tab/>
            </w:r>
            <w:r w:rsidRPr="00E45E74">
              <w:rPr>
                <w:rStyle w:val="a7"/>
                <w:noProof/>
              </w:rPr>
              <w:t>PIN Verify OK</w:t>
            </w:r>
            <w:r>
              <w:rPr>
                <w:noProof/>
                <w:webHidden/>
              </w:rPr>
              <w:tab/>
            </w:r>
            <w:r>
              <w:rPr>
                <w:noProof/>
                <w:webHidden/>
              </w:rPr>
              <w:fldChar w:fldCharType="begin"/>
            </w:r>
            <w:r>
              <w:rPr>
                <w:noProof/>
                <w:webHidden/>
              </w:rPr>
              <w:instrText xml:space="preserve"> PAGEREF _Toc478130815 \h </w:instrText>
            </w:r>
          </w:ins>
          <w:r>
            <w:rPr>
              <w:noProof/>
              <w:webHidden/>
            </w:rPr>
          </w:r>
          <w:r>
            <w:rPr>
              <w:noProof/>
              <w:webHidden/>
            </w:rPr>
            <w:fldChar w:fldCharType="separate"/>
          </w:r>
          <w:ins w:id="284" w:author="ZhangYuan(张园/深圳)" w:date="2017-03-24T14:55:00Z">
            <w:r>
              <w:rPr>
                <w:noProof/>
                <w:webHidden/>
              </w:rPr>
              <w:t>50</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85" w:author="ZhangYuan(张园/深圳)" w:date="2017-03-24T14:55:00Z"/>
              <w:noProof/>
              <w:kern w:val="2"/>
              <w:sz w:val="21"/>
            </w:rPr>
          </w:pPr>
          <w:ins w:id="28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"_Toc478130816"</w:instrText>
            </w:r>
            <w:r w:rsidRPr="00E45E74">
              <w:rPr>
                <w:rStyle w:val="a7"/>
                <w:noProof/>
              </w:rPr>
              <w:instrText xml:space="preserve"> </w:instrText>
            </w:r>
            <w:r w:rsidRPr="00E45E74">
              <w:rPr>
                <w:rStyle w:val="a7"/>
                <w:noProof/>
              </w:rPr>
              <w:fldChar w:fldCharType="separate"/>
            </w:r>
            <w:r w:rsidRPr="00E45E74">
              <w:rPr>
                <w:rStyle w:val="a7"/>
                <w:noProof/>
              </w:rPr>
              <w:t>5.6</w:t>
            </w:r>
            <w:r>
              <w:rPr>
                <w:noProof/>
                <w:kern w:val="2"/>
                <w:sz w:val="21"/>
              </w:rPr>
              <w:tab/>
            </w:r>
            <w:r w:rsidRPr="00E45E74">
              <w:rPr>
                <w:rStyle w:val="a7"/>
                <w:noProof/>
              </w:rPr>
              <w:t>Amount Confirm</w:t>
            </w:r>
            <w:r>
              <w:rPr>
                <w:noProof/>
                <w:webHidden/>
              </w:rPr>
              <w:tab/>
            </w:r>
            <w:r>
              <w:rPr>
                <w:noProof/>
                <w:webHidden/>
              </w:rPr>
              <w:fldChar w:fldCharType="begin"/>
            </w:r>
            <w:r>
              <w:rPr>
                <w:noProof/>
                <w:webHidden/>
              </w:rPr>
              <w:instrText xml:space="preserve"> PAGEREF _Toc478130816 \h </w:instrText>
            </w:r>
          </w:ins>
          <w:r>
            <w:rPr>
              <w:noProof/>
              <w:webHidden/>
            </w:rPr>
          </w:r>
          <w:r>
            <w:rPr>
              <w:noProof/>
              <w:webHidden/>
            </w:rPr>
            <w:fldChar w:fldCharType="separate"/>
          </w:r>
          <w:ins w:id="287" w:author="ZhangYuan(张园/深圳)" w:date="2017-03-24T14:55:00Z">
            <w:r>
              <w:rPr>
                <w:noProof/>
                <w:webHidden/>
              </w:rPr>
              <w:t>50</w:t>
            </w:r>
            <w:r>
              <w:rPr>
                <w:noProof/>
                <w:webHidden/>
              </w:rPr>
              <w:fldChar w:fldCharType="end"/>
            </w:r>
            <w:r w:rsidRPr="00E45E74">
              <w:rPr>
                <w:rStyle w:val="a7"/>
                <w:noProof/>
              </w:rPr>
              <w:fldChar w:fldCharType="end"/>
            </w:r>
          </w:ins>
        </w:p>
        <w:p w:rsidR="00B1533C" w:rsidRDefault="00B1533C">
          <w:pPr>
            <w:pStyle w:val="10"/>
            <w:tabs>
              <w:tab w:val="left" w:pos="440"/>
              <w:tab w:val="right" w:leader="dot" w:pos="8296"/>
            </w:tabs>
            <w:rPr>
              <w:ins w:id="288" w:author="ZhangYuan(张园/深圳)" w:date="2017-03-24T14:55:00Z"/>
              <w:noProof/>
              <w:kern w:val="2"/>
              <w:sz w:val="21"/>
            </w:rPr>
          </w:pPr>
          <w:ins w:id="28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"_Toc478130817"</w:instrText>
            </w:r>
            <w:r w:rsidRPr="00E45E74">
              <w:rPr>
                <w:rStyle w:val="a7"/>
                <w:noProof/>
              </w:rPr>
              <w:instrText xml:space="preserve"> </w:instrText>
            </w:r>
            <w:r w:rsidRPr="00E45E74">
              <w:rPr>
                <w:rStyle w:val="a7"/>
                <w:noProof/>
              </w:rPr>
              <w:fldChar w:fldCharType="separate"/>
            </w:r>
            <w:r w:rsidRPr="00E45E74">
              <w:rPr>
                <w:rStyle w:val="a7"/>
                <w:noProof/>
              </w:rPr>
              <w:t>6.</w:t>
            </w:r>
            <w:r>
              <w:rPr>
                <w:noProof/>
                <w:kern w:val="2"/>
                <w:sz w:val="21"/>
              </w:rPr>
              <w:tab/>
            </w:r>
            <w:r w:rsidRPr="00E45E74">
              <w:rPr>
                <w:rStyle w:val="a7"/>
                <w:noProof/>
              </w:rPr>
              <w:t>Terminal configuration</w:t>
            </w:r>
            <w:r>
              <w:rPr>
                <w:noProof/>
                <w:webHidden/>
              </w:rPr>
              <w:tab/>
            </w:r>
            <w:r>
              <w:rPr>
                <w:noProof/>
                <w:webHidden/>
              </w:rPr>
              <w:fldChar w:fldCharType="begin"/>
            </w:r>
            <w:r>
              <w:rPr>
                <w:noProof/>
                <w:webHidden/>
              </w:rPr>
              <w:instrText xml:space="preserve"> PAGEREF _Toc478130817 \h </w:instrText>
            </w:r>
          </w:ins>
          <w:r>
            <w:rPr>
              <w:noProof/>
              <w:webHidden/>
            </w:rPr>
          </w:r>
          <w:r>
            <w:rPr>
              <w:noProof/>
              <w:webHidden/>
            </w:rPr>
            <w:fldChar w:fldCharType="separate"/>
          </w:r>
          <w:ins w:id="290" w:author="ZhangYuan(张园/深圳)" w:date="2017-03-24T14:55:00Z">
            <w:r>
              <w:rPr>
                <w:noProof/>
                <w:webHidden/>
              </w:rPr>
              <w:t>52</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91" w:author="ZhangYuan(张园/深圳)" w:date="2017-03-24T14:55:00Z"/>
              <w:noProof/>
              <w:kern w:val="2"/>
              <w:sz w:val="21"/>
            </w:rPr>
          </w:pPr>
          <w:ins w:id="29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"_Toc478130818"</w:instrText>
            </w:r>
            <w:r w:rsidRPr="00E45E74">
              <w:rPr>
                <w:rStyle w:val="a7"/>
                <w:noProof/>
              </w:rPr>
              <w:instrText xml:space="preserve"> </w:instrText>
            </w:r>
            <w:r w:rsidRPr="00E45E74">
              <w:rPr>
                <w:rStyle w:val="a7"/>
                <w:noProof/>
              </w:rPr>
              <w:fldChar w:fldCharType="separate"/>
            </w:r>
            <w:r w:rsidRPr="00E45E74">
              <w:rPr>
                <w:rStyle w:val="a7"/>
                <w:noProof/>
              </w:rPr>
              <w:t>6.1</w:t>
            </w:r>
            <w:r>
              <w:rPr>
                <w:noProof/>
                <w:kern w:val="2"/>
                <w:sz w:val="21"/>
              </w:rPr>
              <w:tab/>
            </w:r>
            <w:r w:rsidRPr="00E45E74">
              <w:rPr>
                <w:rStyle w:val="a7"/>
                <w:noProof/>
              </w:rPr>
              <w:t>XML file data format</w:t>
            </w:r>
            <w:r>
              <w:rPr>
                <w:noProof/>
                <w:webHidden/>
              </w:rPr>
              <w:tab/>
            </w:r>
            <w:r>
              <w:rPr>
                <w:noProof/>
                <w:webHidden/>
              </w:rPr>
              <w:fldChar w:fldCharType="begin"/>
            </w:r>
            <w:r>
              <w:rPr>
                <w:noProof/>
                <w:webHidden/>
              </w:rPr>
              <w:instrText xml:space="preserve"> PAGEREF _Toc478130818 \h </w:instrText>
            </w:r>
          </w:ins>
          <w:r>
            <w:rPr>
              <w:noProof/>
              <w:webHidden/>
            </w:rPr>
          </w:r>
          <w:r>
            <w:rPr>
              <w:noProof/>
              <w:webHidden/>
            </w:rPr>
            <w:fldChar w:fldCharType="separate"/>
          </w:r>
          <w:ins w:id="293" w:author="ZhangYuan(张园/深圳)" w:date="2017-03-24T14:55:00Z">
            <w:r>
              <w:rPr>
                <w:noProof/>
                <w:webHidden/>
              </w:rPr>
              <w:t>52</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294" w:author="ZhangYuan(张园/深圳)" w:date="2017-03-24T14:55:00Z"/>
              <w:noProof/>
              <w:kern w:val="2"/>
              <w:sz w:val="21"/>
            </w:rPr>
          </w:pPr>
          <w:ins w:id="29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"_Toc478130819"</w:instrText>
            </w:r>
            <w:r w:rsidRPr="00E45E74">
              <w:rPr>
                <w:rStyle w:val="a7"/>
                <w:noProof/>
              </w:rPr>
              <w:instrText xml:space="preserve"> </w:instrText>
            </w:r>
            <w:r w:rsidRPr="00E45E74">
              <w:rPr>
                <w:rStyle w:val="a7"/>
                <w:noProof/>
              </w:rPr>
              <w:fldChar w:fldCharType="separate"/>
            </w:r>
            <w:r w:rsidRPr="00E45E74">
              <w:rPr>
                <w:rStyle w:val="a7"/>
                <w:noProof/>
              </w:rPr>
              <w:t>6.2</w:t>
            </w:r>
            <w:r>
              <w:rPr>
                <w:noProof/>
                <w:kern w:val="2"/>
                <w:sz w:val="21"/>
              </w:rPr>
              <w:tab/>
            </w:r>
            <w:r w:rsidRPr="00E45E74">
              <w:rPr>
                <w:rStyle w:val="a7"/>
                <w:noProof/>
              </w:rPr>
              <w:t>EMV parameter XML file configuration</w:t>
            </w:r>
            <w:r>
              <w:rPr>
                <w:noProof/>
                <w:webHidden/>
              </w:rPr>
              <w:tab/>
            </w:r>
            <w:r>
              <w:rPr>
                <w:noProof/>
                <w:webHidden/>
              </w:rPr>
              <w:fldChar w:fldCharType="begin"/>
            </w:r>
            <w:r>
              <w:rPr>
                <w:noProof/>
                <w:webHidden/>
              </w:rPr>
              <w:instrText xml:space="preserve"> PAGEREF _Toc478130819 \h </w:instrText>
            </w:r>
          </w:ins>
          <w:r>
            <w:rPr>
              <w:noProof/>
              <w:webHidden/>
            </w:rPr>
          </w:r>
          <w:r>
            <w:rPr>
              <w:noProof/>
              <w:webHidden/>
            </w:rPr>
            <w:fldChar w:fldCharType="separate"/>
          </w:r>
          <w:ins w:id="296" w:author="ZhangYuan(张园/深圳)" w:date="2017-03-24T14:55:00Z">
            <w:r>
              <w:rPr>
                <w:noProof/>
                <w:webHidden/>
              </w:rPr>
              <w:t>52</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297" w:author="ZhangYuan(张园/深圳)" w:date="2017-03-24T14:55:00Z"/>
              <w:noProof/>
              <w:kern w:val="2"/>
              <w:sz w:val="21"/>
            </w:rPr>
          </w:pPr>
          <w:ins w:id="29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"_Toc478130820"</w:instrText>
            </w:r>
            <w:r w:rsidRPr="00E45E74">
              <w:rPr>
                <w:rStyle w:val="a7"/>
                <w:noProof/>
              </w:rPr>
              <w:instrText xml:space="preserve"> </w:instrText>
            </w:r>
            <w:r w:rsidRPr="00E45E74">
              <w:rPr>
                <w:rStyle w:val="a7"/>
                <w:noProof/>
              </w:rPr>
              <w:fldChar w:fldCharType="separate"/>
            </w:r>
            <w:r w:rsidRPr="00E45E74">
              <w:rPr>
                <w:rStyle w:val="a7"/>
                <w:noProof/>
              </w:rPr>
              <w:t>6.2.1</w:t>
            </w:r>
            <w:r>
              <w:rPr>
                <w:noProof/>
                <w:kern w:val="2"/>
                <w:sz w:val="21"/>
              </w:rPr>
              <w:tab/>
            </w:r>
            <w:r w:rsidRPr="00E45E74">
              <w:rPr>
                <w:rStyle w:val="a7"/>
                <w:noProof/>
              </w:rPr>
              <w:t>EMV AID configuration</w:t>
            </w:r>
            <w:r>
              <w:rPr>
                <w:noProof/>
                <w:webHidden/>
              </w:rPr>
              <w:tab/>
            </w:r>
            <w:r>
              <w:rPr>
                <w:noProof/>
                <w:webHidden/>
              </w:rPr>
              <w:fldChar w:fldCharType="begin"/>
            </w:r>
            <w:r>
              <w:rPr>
                <w:noProof/>
                <w:webHidden/>
              </w:rPr>
              <w:instrText xml:space="preserve"> PAGEREF _Toc478130820 \h </w:instrText>
            </w:r>
          </w:ins>
          <w:r>
            <w:rPr>
              <w:noProof/>
              <w:webHidden/>
            </w:rPr>
          </w:r>
          <w:r>
            <w:rPr>
              <w:noProof/>
              <w:webHidden/>
            </w:rPr>
            <w:fldChar w:fldCharType="separate"/>
          </w:r>
          <w:ins w:id="299" w:author="ZhangYuan(张园/深圳)" w:date="2017-03-24T14:55:00Z">
            <w:r>
              <w:rPr>
                <w:noProof/>
                <w:webHidden/>
              </w:rPr>
              <w:t>52</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300" w:author="ZhangYuan(张园/深圳)" w:date="2017-03-24T14:55:00Z"/>
              <w:noProof/>
              <w:kern w:val="2"/>
              <w:sz w:val="21"/>
            </w:rPr>
          </w:pPr>
          <w:ins w:id="30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"_Toc478130821"</w:instrText>
            </w:r>
            <w:r w:rsidRPr="00E45E74">
              <w:rPr>
                <w:rStyle w:val="a7"/>
                <w:noProof/>
              </w:rPr>
              <w:instrText xml:space="preserve"> </w:instrText>
            </w:r>
            <w:r w:rsidRPr="00E45E74">
              <w:rPr>
                <w:rStyle w:val="a7"/>
                <w:noProof/>
              </w:rPr>
              <w:fldChar w:fldCharType="separate"/>
            </w:r>
            <w:r w:rsidRPr="00E45E74">
              <w:rPr>
                <w:rStyle w:val="a7"/>
                <w:noProof/>
              </w:rPr>
              <w:t>6.2.2</w:t>
            </w:r>
            <w:r>
              <w:rPr>
                <w:noProof/>
                <w:kern w:val="2"/>
                <w:sz w:val="21"/>
              </w:rPr>
              <w:tab/>
            </w:r>
            <w:r w:rsidRPr="00E45E74">
              <w:rPr>
                <w:rStyle w:val="a7"/>
                <w:noProof/>
              </w:rPr>
              <w:t>EMV CAPK</w:t>
            </w:r>
            <w:r>
              <w:rPr>
                <w:noProof/>
                <w:webHidden/>
              </w:rPr>
              <w:tab/>
            </w:r>
            <w:r>
              <w:rPr>
                <w:noProof/>
                <w:webHidden/>
              </w:rPr>
              <w:fldChar w:fldCharType="begin"/>
            </w:r>
            <w:r>
              <w:rPr>
                <w:noProof/>
                <w:webHidden/>
              </w:rPr>
              <w:instrText xml:space="preserve"> PAGEREF _Toc478130821 \h </w:instrText>
            </w:r>
          </w:ins>
          <w:r>
            <w:rPr>
              <w:noProof/>
              <w:webHidden/>
            </w:rPr>
          </w:r>
          <w:r>
            <w:rPr>
              <w:noProof/>
              <w:webHidden/>
            </w:rPr>
            <w:fldChar w:fldCharType="separate"/>
          </w:r>
          <w:ins w:id="302" w:author="ZhangYuan(张园/深圳)" w:date="2017-03-24T14:55:00Z">
            <w:r>
              <w:rPr>
                <w:noProof/>
                <w:webHidden/>
              </w:rPr>
              <w:t>53</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303" w:author="ZhangYuan(张园/深圳)" w:date="2017-03-24T14:55:00Z"/>
              <w:noProof/>
              <w:kern w:val="2"/>
              <w:sz w:val="21"/>
            </w:rPr>
          </w:pPr>
          <w:ins w:id="30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"_Toc478130822"</w:instrText>
            </w:r>
            <w:r w:rsidRPr="00E45E74">
              <w:rPr>
                <w:rStyle w:val="a7"/>
                <w:noProof/>
              </w:rPr>
              <w:instrText xml:space="preserve"> </w:instrText>
            </w:r>
            <w:r w:rsidRPr="00E45E74">
              <w:rPr>
                <w:rStyle w:val="a7"/>
                <w:noProof/>
              </w:rPr>
              <w:fldChar w:fldCharType="separate"/>
            </w:r>
            <w:r w:rsidRPr="00E45E74">
              <w:rPr>
                <w:rStyle w:val="a7"/>
                <w:noProof/>
              </w:rPr>
              <w:t>6.2.3</w:t>
            </w:r>
            <w:r>
              <w:rPr>
                <w:noProof/>
                <w:kern w:val="2"/>
                <w:sz w:val="21"/>
              </w:rPr>
              <w:tab/>
            </w:r>
            <w:r w:rsidRPr="00E45E74">
              <w:rPr>
                <w:rStyle w:val="a7"/>
                <w:noProof/>
              </w:rPr>
              <w:t>EMV Revoked CAPK</w:t>
            </w:r>
            <w:r>
              <w:rPr>
                <w:noProof/>
                <w:webHidden/>
              </w:rPr>
              <w:tab/>
            </w:r>
            <w:r>
              <w:rPr>
                <w:noProof/>
                <w:webHidden/>
              </w:rPr>
              <w:fldChar w:fldCharType="begin"/>
            </w:r>
            <w:r>
              <w:rPr>
                <w:noProof/>
                <w:webHidden/>
              </w:rPr>
              <w:instrText xml:space="preserve"> PAGEREF _Toc478130822 \h </w:instrText>
            </w:r>
          </w:ins>
          <w:r>
            <w:rPr>
              <w:noProof/>
              <w:webHidden/>
            </w:rPr>
          </w:r>
          <w:r>
            <w:rPr>
              <w:noProof/>
              <w:webHidden/>
            </w:rPr>
            <w:fldChar w:fldCharType="separate"/>
          </w:r>
          <w:ins w:id="305" w:author="ZhangYuan(张园/深圳)" w:date="2017-03-24T14:55:00Z">
            <w:r>
              <w:rPr>
                <w:noProof/>
                <w:webHidden/>
              </w:rPr>
              <w:t>54</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306" w:author="ZhangYuan(张园/深圳)" w:date="2017-03-24T14:55:00Z"/>
              <w:noProof/>
              <w:kern w:val="2"/>
              <w:sz w:val="21"/>
            </w:rPr>
          </w:pPr>
          <w:ins w:id="30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"_Toc478130823"</w:instrText>
            </w:r>
            <w:r w:rsidRPr="00E45E74">
              <w:rPr>
                <w:rStyle w:val="a7"/>
                <w:noProof/>
              </w:rPr>
              <w:instrText xml:space="preserve"> </w:instrText>
            </w:r>
            <w:r w:rsidRPr="00E45E74">
              <w:rPr>
                <w:rStyle w:val="a7"/>
                <w:noProof/>
              </w:rPr>
              <w:fldChar w:fldCharType="separate"/>
            </w:r>
            <w:r w:rsidRPr="00E45E74">
              <w:rPr>
                <w:rStyle w:val="a7"/>
                <w:noProof/>
              </w:rPr>
              <w:t>6.2.4</w:t>
            </w:r>
            <w:r>
              <w:rPr>
                <w:noProof/>
                <w:kern w:val="2"/>
                <w:sz w:val="21"/>
              </w:rPr>
              <w:tab/>
            </w:r>
            <w:r w:rsidRPr="00E45E74">
              <w:rPr>
                <w:rStyle w:val="a7"/>
                <w:noProof/>
              </w:rPr>
              <w:t>ICS (Implementation Conformance Statement) Configuration</w:t>
            </w:r>
            <w:r>
              <w:rPr>
                <w:noProof/>
                <w:webHidden/>
              </w:rPr>
              <w:tab/>
            </w:r>
            <w:r>
              <w:rPr>
                <w:noProof/>
                <w:webHidden/>
              </w:rPr>
              <w:fldChar w:fldCharType="begin"/>
            </w:r>
            <w:r>
              <w:rPr>
                <w:noProof/>
                <w:webHidden/>
              </w:rPr>
              <w:instrText xml:space="preserve"> PAGEREF _Toc478130823 \h </w:instrText>
            </w:r>
          </w:ins>
          <w:r>
            <w:rPr>
              <w:noProof/>
              <w:webHidden/>
            </w:rPr>
          </w:r>
          <w:r>
            <w:rPr>
              <w:noProof/>
              <w:webHidden/>
            </w:rPr>
            <w:fldChar w:fldCharType="separate"/>
          </w:r>
          <w:ins w:id="308" w:author="ZhangYuan(张园/深圳)" w:date="2017-03-24T14:55:00Z">
            <w:r>
              <w:rPr>
                <w:noProof/>
                <w:webHidden/>
              </w:rPr>
              <w:t>54</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309" w:author="ZhangYuan(张园/深圳)" w:date="2017-03-24T14:55:00Z"/>
              <w:noProof/>
              <w:kern w:val="2"/>
              <w:sz w:val="21"/>
            </w:rPr>
          </w:pPr>
          <w:ins w:id="31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"_Toc478130824"</w:instrText>
            </w:r>
            <w:r w:rsidRPr="00E45E74">
              <w:rPr>
                <w:rStyle w:val="a7"/>
                <w:noProof/>
              </w:rPr>
              <w:instrText xml:space="preserve"> </w:instrText>
            </w:r>
            <w:r w:rsidRPr="00E45E74">
              <w:rPr>
                <w:rStyle w:val="a7"/>
                <w:noProof/>
              </w:rPr>
              <w:fldChar w:fldCharType="separate"/>
            </w:r>
            <w:r w:rsidRPr="00E45E74">
              <w:rPr>
                <w:rStyle w:val="a7"/>
                <w:noProof/>
              </w:rPr>
              <w:t>6.2.5</w:t>
            </w:r>
            <w:r>
              <w:rPr>
                <w:noProof/>
                <w:kern w:val="2"/>
                <w:sz w:val="21"/>
              </w:rPr>
              <w:tab/>
            </w:r>
            <w:r w:rsidRPr="00E45E74">
              <w:rPr>
                <w:rStyle w:val="a7"/>
                <w:noProof/>
              </w:rPr>
              <w:t>Terminal common EMV configuration</w:t>
            </w:r>
            <w:r>
              <w:rPr>
                <w:noProof/>
                <w:webHidden/>
              </w:rPr>
              <w:tab/>
            </w:r>
            <w:r>
              <w:rPr>
                <w:noProof/>
                <w:webHidden/>
              </w:rPr>
              <w:fldChar w:fldCharType="begin"/>
            </w:r>
            <w:r>
              <w:rPr>
                <w:noProof/>
                <w:webHidden/>
              </w:rPr>
              <w:instrText xml:space="preserve"> PAGEREF _Toc478130824 \h </w:instrText>
            </w:r>
          </w:ins>
          <w:r>
            <w:rPr>
              <w:noProof/>
              <w:webHidden/>
            </w:rPr>
          </w:r>
          <w:r>
            <w:rPr>
              <w:noProof/>
              <w:webHidden/>
            </w:rPr>
            <w:fldChar w:fldCharType="separate"/>
          </w:r>
          <w:ins w:id="311" w:author="ZhangYuan(张园/深圳)" w:date="2017-03-24T14:55:00Z">
            <w:r>
              <w:rPr>
                <w:noProof/>
                <w:webHidden/>
              </w:rPr>
              <w:t>59</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312" w:author="ZhangYuan(张园/深圳)" w:date="2017-03-24T14:55:00Z"/>
              <w:noProof/>
              <w:kern w:val="2"/>
              <w:sz w:val="21"/>
            </w:rPr>
          </w:pPr>
          <w:ins w:id="313"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"_Toc478130825"</w:instrText>
            </w:r>
            <w:r w:rsidRPr="00E45E74">
              <w:rPr>
                <w:rStyle w:val="a7"/>
                <w:noProof/>
              </w:rPr>
              <w:instrText xml:space="preserve"> </w:instrText>
            </w:r>
            <w:r w:rsidRPr="00E45E74">
              <w:rPr>
                <w:rStyle w:val="a7"/>
                <w:noProof/>
              </w:rPr>
              <w:fldChar w:fldCharType="separate"/>
            </w:r>
            <w:r w:rsidRPr="00E45E74">
              <w:rPr>
                <w:rStyle w:val="a7"/>
                <w:noProof/>
              </w:rPr>
              <w:t>6.3</w:t>
            </w:r>
            <w:r>
              <w:rPr>
                <w:noProof/>
                <w:kern w:val="2"/>
                <w:sz w:val="21"/>
              </w:rPr>
              <w:tab/>
            </w:r>
            <w:r w:rsidRPr="00E45E74">
              <w:rPr>
                <w:rStyle w:val="a7"/>
                <w:noProof/>
              </w:rPr>
              <w:t>Contactless EMV parameter XML file configuration</w:t>
            </w:r>
            <w:r>
              <w:rPr>
                <w:noProof/>
                <w:webHidden/>
              </w:rPr>
              <w:tab/>
            </w:r>
            <w:r>
              <w:rPr>
                <w:noProof/>
                <w:webHidden/>
              </w:rPr>
              <w:fldChar w:fldCharType="begin"/>
            </w:r>
            <w:r>
              <w:rPr>
                <w:noProof/>
                <w:webHidden/>
              </w:rPr>
              <w:instrText xml:space="preserve"> PAGEREF _Toc478130825 \h </w:instrText>
            </w:r>
          </w:ins>
          <w:r>
            <w:rPr>
              <w:noProof/>
              <w:webHidden/>
            </w:rPr>
          </w:r>
          <w:r>
            <w:rPr>
              <w:noProof/>
              <w:webHidden/>
            </w:rPr>
            <w:fldChar w:fldCharType="separate"/>
          </w:r>
          <w:ins w:id="314" w:author="ZhangYuan(张园/深圳)" w:date="2017-03-24T14:55:00Z">
            <w:r>
              <w:rPr>
                <w:noProof/>
                <w:webHidden/>
              </w:rPr>
              <w:t>60</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315" w:author="ZhangYuan(张园/深圳)" w:date="2017-03-24T14:55:00Z"/>
              <w:noProof/>
              <w:kern w:val="2"/>
              <w:sz w:val="21"/>
            </w:rPr>
          </w:pPr>
          <w:ins w:id="31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"_Toc478130826"</w:instrText>
            </w:r>
            <w:r w:rsidRPr="00E45E74">
              <w:rPr>
                <w:rStyle w:val="a7"/>
                <w:noProof/>
              </w:rPr>
              <w:instrText xml:space="preserve"> </w:instrText>
            </w:r>
            <w:r w:rsidRPr="00E45E74">
              <w:rPr>
                <w:rStyle w:val="a7"/>
                <w:noProof/>
              </w:rPr>
              <w:fldChar w:fldCharType="separate"/>
            </w:r>
            <w:r w:rsidRPr="00E45E74">
              <w:rPr>
                <w:rStyle w:val="a7"/>
                <w:noProof/>
              </w:rPr>
              <w:t>6.3.1</w:t>
            </w:r>
            <w:r>
              <w:rPr>
                <w:noProof/>
                <w:kern w:val="2"/>
                <w:sz w:val="21"/>
              </w:rPr>
              <w:tab/>
            </w:r>
            <w:r w:rsidRPr="00E45E74">
              <w:rPr>
                <w:rStyle w:val="a7"/>
                <w:noProof/>
              </w:rPr>
              <w:t>Paywave parameter configuration</w:t>
            </w:r>
            <w:r>
              <w:rPr>
                <w:noProof/>
                <w:webHidden/>
              </w:rPr>
              <w:tab/>
            </w:r>
            <w:r>
              <w:rPr>
                <w:noProof/>
                <w:webHidden/>
              </w:rPr>
              <w:fldChar w:fldCharType="begin"/>
            </w:r>
            <w:r>
              <w:rPr>
                <w:noProof/>
                <w:webHidden/>
              </w:rPr>
              <w:instrText xml:space="preserve"> PAGEREF _Toc478130826 \h </w:instrText>
            </w:r>
          </w:ins>
          <w:r>
            <w:rPr>
              <w:noProof/>
              <w:webHidden/>
            </w:rPr>
          </w:r>
          <w:r>
            <w:rPr>
              <w:noProof/>
              <w:webHidden/>
            </w:rPr>
            <w:fldChar w:fldCharType="separate"/>
          </w:r>
          <w:ins w:id="317" w:author="ZhangYuan(张园/深圳)" w:date="2017-03-24T14:55:00Z">
            <w:r>
              <w:rPr>
                <w:noProof/>
                <w:webHidden/>
              </w:rPr>
              <w:t>60</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318" w:author="ZhangYuan(张园/深圳)" w:date="2017-03-24T14:55:00Z"/>
              <w:noProof/>
              <w:kern w:val="2"/>
              <w:sz w:val="21"/>
            </w:rPr>
          </w:pPr>
          <w:ins w:id="31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"_Toc478130827"</w:instrText>
            </w:r>
            <w:r w:rsidRPr="00E45E74">
              <w:rPr>
                <w:rStyle w:val="a7"/>
                <w:noProof/>
              </w:rPr>
              <w:instrText xml:space="preserve"> </w:instrText>
            </w:r>
            <w:r w:rsidRPr="00E45E74">
              <w:rPr>
                <w:rStyle w:val="a7"/>
                <w:noProof/>
              </w:rPr>
              <w:fldChar w:fldCharType="separate"/>
            </w:r>
            <w:r w:rsidRPr="00E45E74">
              <w:rPr>
                <w:rStyle w:val="a7"/>
                <w:noProof/>
              </w:rPr>
              <w:t>6.3.2</w:t>
            </w:r>
            <w:r>
              <w:rPr>
                <w:noProof/>
                <w:kern w:val="2"/>
                <w:sz w:val="21"/>
              </w:rPr>
              <w:tab/>
            </w:r>
            <w:r w:rsidRPr="00E45E74">
              <w:rPr>
                <w:rStyle w:val="a7"/>
                <w:noProof/>
              </w:rPr>
              <w:t>Paypass parameter configuration</w:t>
            </w:r>
            <w:r>
              <w:rPr>
                <w:noProof/>
                <w:webHidden/>
              </w:rPr>
              <w:tab/>
            </w:r>
            <w:r>
              <w:rPr>
                <w:noProof/>
                <w:webHidden/>
              </w:rPr>
              <w:fldChar w:fldCharType="begin"/>
            </w:r>
            <w:r>
              <w:rPr>
                <w:noProof/>
                <w:webHidden/>
              </w:rPr>
              <w:instrText xml:space="preserve"> PAGEREF _Toc478130827 \h </w:instrText>
            </w:r>
          </w:ins>
          <w:r>
            <w:rPr>
              <w:noProof/>
              <w:webHidden/>
            </w:rPr>
          </w:r>
          <w:r>
            <w:rPr>
              <w:noProof/>
              <w:webHidden/>
            </w:rPr>
            <w:fldChar w:fldCharType="separate"/>
          </w:r>
          <w:ins w:id="320" w:author="ZhangYuan(张园/深圳)" w:date="2017-03-24T14:55:00Z">
            <w:r>
              <w:rPr>
                <w:noProof/>
                <w:webHidden/>
              </w:rPr>
              <w:t>65</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321" w:author="ZhangYuan(张园/深圳)" w:date="2017-03-24T14:55:00Z"/>
              <w:noProof/>
              <w:kern w:val="2"/>
              <w:sz w:val="21"/>
            </w:rPr>
          </w:pPr>
          <w:ins w:id="32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"_Toc478130828"</w:instrText>
            </w:r>
            <w:r w:rsidRPr="00E45E74">
              <w:rPr>
                <w:rStyle w:val="a7"/>
                <w:noProof/>
              </w:rPr>
              <w:instrText xml:space="preserve"> </w:instrText>
            </w:r>
            <w:r w:rsidRPr="00E45E74">
              <w:rPr>
                <w:rStyle w:val="a7"/>
                <w:noProof/>
              </w:rPr>
              <w:fldChar w:fldCharType="separate"/>
            </w:r>
            <w:r w:rsidRPr="00E45E74">
              <w:rPr>
                <w:rStyle w:val="a7"/>
                <w:noProof/>
              </w:rPr>
              <w:t>6.3.3</w:t>
            </w:r>
            <w:r>
              <w:rPr>
                <w:noProof/>
                <w:kern w:val="2"/>
                <w:sz w:val="21"/>
              </w:rPr>
              <w:tab/>
            </w:r>
            <w:r w:rsidRPr="00E45E74">
              <w:rPr>
                <w:rStyle w:val="a7"/>
                <w:noProof/>
              </w:rPr>
              <w:t>ExpressPay parameter configuration</w:t>
            </w:r>
            <w:r>
              <w:rPr>
                <w:noProof/>
                <w:webHidden/>
              </w:rPr>
              <w:tab/>
            </w:r>
            <w:r>
              <w:rPr>
                <w:noProof/>
                <w:webHidden/>
              </w:rPr>
              <w:fldChar w:fldCharType="begin"/>
            </w:r>
            <w:r>
              <w:rPr>
                <w:noProof/>
                <w:webHidden/>
              </w:rPr>
              <w:instrText xml:space="preserve"> PAGEREF _Toc478130828 \h </w:instrText>
            </w:r>
          </w:ins>
          <w:r>
            <w:rPr>
              <w:noProof/>
              <w:webHidden/>
            </w:rPr>
          </w:r>
          <w:r>
            <w:rPr>
              <w:noProof/>
              <w:webHidden/>
            </w:rPr>
            <w:fldChar w:fldCharType="separate"/>
          </w:r>
          <w:ins w:id="323" w:author="ZhangYuan(张园/深圳)" w:date="2017-03-24T14:55:00Z">
            <w:r>
              <w:rPr>
                <w:noProof/>
                <w:webHidden/>
              </w:rPr>
              <w:t>69</w:t>
            </w:r>
            <w:r>
              <w:rPr>
                <w:noProof/>
                <w:webHidden/>
              </w:rPr>
              <w:fldChar w:fldCharType="end"/>
            </w:r>
            <w:r w:rsidRPr="00E45E74">
              <w:rPr>
                <w:rStyle w:val="a7"/>
                <w:noProof/>
              </w:rPr>
              <w:fldChar w:fldCharType="end"/>
            </w:r>
          </w:ins>
        </w:p>
        <w:p w:rsidR="00B1533C" w:rsidRDefault="00B1533C">
          <w:pPr>
            <w:pStyle w:val="20"/>
            <w:tabs>
              <w:tab w:val="left" w:pos="1260"/>
              <w:tab w:val="right" w:leader="dot" w:pos="8296"/>
            </w:tabs>
            <w:rPr>
              <w:ins w:id="324" w:author="ZhangYuan(张园/深圳)" w:date="2017-03-24T14:55:00Z"/>
              <w:noProof/>
              <w:kern w:val="2"/>
              <w:sz w:val="21"/>
            </w:rPr>
          </w:pPr>
          <w:ins w:id="32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"_Toc478130829"</w:instrText>
            </w:r>
            <w:r w:rsidRPr="00E45E74">
              <w:rPr>
                <w:rStyle w:val="a7"/>
                <w:noProof/>
              </w:rPr>
              <w:instrText xml:space="preserve"> </w:instrText>
            </w:r>
            <w:r w:rsidRPr="00E45E74">
              <w:rPr>
                <w:rStyle w:val="a7"/>
                <w:noProof/>
              </w:rPr>
              <w:fldChar w:fldCharType="separate"/>
            </w:r>
            <w:r w:rsidRPr="00E45E74">
              <w:rPr>
                <w:rStyle w:val="a7"/>
                <w:noProof/>
              </w:rPr>
              <w:t>6.4</w:t>
            </w:r>
            <w:r>
              <w:rPr>
                <w:noProof/>
                <w:kern w:val="2"/>
                <w:sz w:val="21"/>
              </w:rPr>
              <w:tab/>
            </w:r>
            <w:r w:rsidRPr="00E45E74">
              <w:rPr>
                <w:rStyle w:val="a7"/>
                <w:noProof/>
              </w:rPr>
              <w:t>UI XML file configuration</w:t>
            </w:r>
            <w:r>
              <w:rPr>
                <w:noProof/>
                <w:webHidden/>
              </w:rPr>
              <w:tab/>
            </w:r>
            <w:r>
              <w:rPr>
                <w:noProof/>
                <w:webHidden/>
              </w:rPr>
              <w:fldChar w:fldCharType="begin"/>
            </w:r>
            <w:r>
              <w:rPr>
                <w:noProof/>
                <w:webHidden/>
              </w:rPr>
              <w:instrText xml:space="preserve"> PAGEREF _Toc478130829 \h </w:instrText>
            </w:r>
          </w:ins>
          <w:r>
            <w:rPr>
              <w:noProof/>
              <w:webHidden/>
            </w:rPr>
          </w:r>
          <w:r>
            <w:rPr>
              <w:noProof/>
              <w:webHidden/>
            </w:rPr>
            <w:fldChar w:fldCharType="separate"/>
          </w:r>
          <w:ins w:id="326" w:author="ZhangYuan(张园/深圳)" w:date="2017-03-24T14:55:00Z">
            <w:r>
              <w:rPr>
                <w:noProof/>
                <w:webHidden/>
              </w:rPr>
              <w:t>71</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327" w:author="ZhangYuan(张园/深圳)" w:date="2017-03-24T14:55:00Z"/>
              <w:noProof/>
              <w:kern w:val="2"/>
              <w:sz w:val="21"/>
            </w:rPr>
          </w:pPr>
          <w:ins w:id="32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"_Toc478130830"</w:instrText>
            </w:r>
            <w:r w:rsidRPr="00E45E74">
              <w:rPr>
                <w:rStyle w:val="a7"/>
                <w:noProof/>
              </w:rPr>
              <w:instrText xml:space="preserve"> </w:instrText>
            </w:r>
            <w:r w:rsidRPr="00E45E74">
              <w:rPr>
                <w:rStyle w:val="a7"/>
                <w:noProof/>
              </w:rPr>
              <w:fldChar w:fldCharType="separate"/>
            </w:r>
            <w:r w:rsidRPr="00E45E74">
              <w:rPr>
                <w:rStyle w:val="a7"/>
                <w:noProof/>
              </w:rPr>
              <w:t>6.4.1</w:t>
            </w:r>
            <w:r>
              <w:rPr>
                <w:noProof/>
                <w:kern w:val="2"/>
                <w:sz w:val="21"/>
              </w:rPr>
              <w:tab/>
            </w:r>
            <w:r w:rsidRPr="00E45E74">
              <w:rPr>
                <w:rStyle w:val="a7"/>
                <w:noProof/>
              </w:rPr>
              <w:t>TextBox</w:t>
            </w:r>
            <w:r>
              <w:rPr>
                <w:noProof/>
                <w:webHidden/>
              </w:rPr>
              <w:tab/>
            </w:r>
            <w:r>
              <w:rPr>
                <w:noProof/>
                <w:webHidden/>
              </w:rPr>
              <w:fldChar w:fldCharType="begin"/>
            </w:r>
            <w:r>
              <w:rPr>
                <w:noProof/>
                <w:webHidden/>
              </w:rPr>
              <w:instrText xml:space="preserve"> PAGEREF _Toc478130830 \h </w:instrText>
            </w:r>
          </w:ins>
          <w:r>
            <w:rPr>
              <w:noProof/>
              <w:webHidden/>
            </w:rPr>
          </w:r>
          <w:r>
            <w:rPr>
              <w:noProof/>
              <w:webHidden/>
            </w:rPr>
            <w:fldChar w:fldCharType="separate"/>
          </w:r>
          <w:ins w:id="329" w:author="ZhangYuan(张园/深圳)" w:date="2017-03-24T14:55:00Z">
            <w:r>
              <w:rPr>
                <w:noProof/>
                <w:webHidden/>
              </w:rPr>
              <w:t>71</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330" w:author="ZhangYuan(张园/深圳)" w:date="2017-03-24T14:55:00Z"/>
              <w:noProof/>
              <w:kern w:val="2"/>
              <w:sz w:val="21"/>
            </w:rPr>
          </w:pPr>
          <w:ins w:id="33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"_Toc478130831"</w:instrText>
            </w:r>
            <w:r w:rsidRPr="00E45E74">
              <w:rPr>
                <w:rStyle w:val="a7"/>
                <w:noProof/>
              </w:rPr>
              <w:instrText xml:space="preserve"> </w:instrText>
            </w:r>
            <w:r w:rsidRPr="00E45E74">
              <w:rPr>
                <w:rStyle w:val="a7"/>
                <w:noProof/>
              </w:rPr>
              <w:fldChar w:fldCharType="separate"/>
            </w:r>
            <w:r w:rsidRPr="00E45E74">
              <w:rPr>
                <w:rStyle w:val="a7"/>
                <w:noProof/>
              </w:rPr>
              <w:t>6.4.2</w:t>
            </w:r>
            <w:r>
              <w:rPr>
                <w:noProof/>
                <w:kern w:val="2"/>
                <w:sz w:val="21"/>
              </w:rPr>
              <w:tab/>
            </w:r>
            <w:r w:rsidRPr="00E45E74">
              <w:rPr>
                <w:rStyle w:val="a7"/>
                <w:noProof/>
              </w:rPr>
              <w:t>InputBox</w:t>
            </w:r>
            <w:r>
              <w:rPr>
                <w:noProof/>
                <w:webHidden/>
              </w:rPr>
              <w:tab/>
            </w:r>
            <w:r>
              <w:rPr>
                <w:noProof/>
                <w:webHidden/>
              </w:rPr>
              <w:fldChar w:fldCharType="begin"/>
            </w:r>
            <w:r>
              <w:rPr>
                <w:noProof/>
                <w:webHidden/>
              </w:rPr>
              <w:instrText xml:space="preserve"> PAGEREF _Toc478130831 \h </w:instrText>
            </w:r>
          </w:ins>
          <w:r>
            <w:rPr>
              <w:noProof/>
              <w:webHidden/>
            </w:rPr>
          </w:r>
          <w:r>
            <w:rPr>
              <w:noProof/>
              <w:webHidden/>
            </w:rPr>
            <w:fldChar w:fldCharType="separate"/>
          </w:r>
          <w:ins w:id="332" w:author="ZhangYuan(张园/深圳)" w:date="2017-03-24T14:55:00Z">
            <w:r>
              <w:rPr>
                <w:noProof/>
                <w:webHidden/>
              </w:rPr>
              <w:t>72</w:t>
            </w:r>
            <w:r>
              <w:rPr>
                <w:noProof/>
                <w:webHidden/>
              </w:rPr>
              <w:fldChar w:fldCharType="end"/>
            </w:r>
            <w:r w:rsidRPr="00E45E74">
              <w:rPr>
                <w:rStyle w:val="a7"/>
                <w:noProof/>
              </w:rPr>
              <w:fldChar w:fldCharType="end"/>
            </w:r>
          </w:ins>
        </w:p>
        <w:p w:rsidR="00B1533C" w:rsidRDefault="00B1533C">
          <w:pPr>
            <w:pStyle w:val="30"/>
            <w:tabs>
              <w:tab w:val="left" w:pos="1260"/>
              <w:tab w:val="right" w:leader="dot" w:pos="8296"/>
            </w:tabs>
            <w:rPr>
              <w:ins w:id="333" w:author="ZhangYuan(张园/深圳)" w:date="2017-03-24T14:55:00Z"/>
              <w:noProof/>
              <w:kern w:val="2"/>
              <w:sz w:val="21"/>
            </w:rPr>
          </w:pPr>
          <w:ins w:id="33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"_Toc478130832"</w:instrText>
            </w:r>
            <w:r w:rsidRPr="00E45E74">
              <w:rPr>
                <w:rStyle w:val="a7"/>
                <w:noProof/>
              </w:rPr>
              <w:instrText xml:space="preserve"> </w:instrText>
            </w:r>
            <w:r w:rsidRPr="00E45E74">
              <w:rPr>
                <w:rStyle w:val="a7"/>
                <w:noProof/>
              </w:rPr>
              <w:fldChar w:fldCharType="separate"/>
            </w:r>
            <w:r w:rsidRPr="00E45E74">
              <w:rPr>
                <w:rStyle w:val="a7"/>
                <w:noProof/>
              </w:rPr>
              <w:t>6.4.3</w:t>
            </w:r>
            <w:r>
              <w:rPr>
                <w:noProof/>
                <w:kern w:val="2"/>
                <w:sz w:val="21"/>
              </w:rPr>
              <w:tab/>
            </w:r>
            <w:r w:rsidRPr="00E45E74">
              <w:rPr>
                <w:rStyle w:val="a7"/>
                <w:noProof/>
              </w:rPr>
              <w:t>Menu</w:t>
            </w:r>
            <w:r>
              <w:rPr>
                <w:noProof/>
                <w:webHidden/>
              </w:rPr>
              <w:tab/>
            </w:r>
            <w:r>
              <w:rPr>
                <w:noProof/>
                <w:webHidden/>
              </w:rPr>
              <w:fldChar w:fldCharType="begin"/>
            </w:r>
            <w:r>
              <w:rPr>
                <w:noProof/>
                <w:webHidden/>
              </w:rPr>
              <w:instrText xml:space="preserve"> PAGEREF _Toc478130832 \h </w:instrText>
            </w:r>
          </w:ins>
          <w:r>
            <w:rPr>
              <w:noProof/>
              <w:webHidden/>
            </w:rPr>
          </w:r>
          <w:r>
            <w:rPr>
              <w:noProof/>
              <w:webHidden/>
            </w:rPr>
            <w:fldChar w:fldCharType="separate"/>
          </w:r>
          <w:ins w:id="335" w:author="ZhangYuan(张园/深圳)" w:date="2017-03-24T14:55:00Z">
            <w:r>
              <w:rPr>
                <w:noProof/>
                <w:webHidden/>
              </w:rPr>
              <w:t>72</w:t>
            </w:r>
            <w:r>
              <w:rPr>
                <w:noProof/>
                <w:webHidden/>
              </w:rPr>
              <w:fldChar w:fldCharType="end"/>
            </w:r>
            <w:r w:rsidRPr="00E45E74">
              <w:rPr>
                <w:rStyle w:val="a7"/>
                <w:noProof/>
              </w:rPr>
              <w:fldChar w:fldCharType="end"/>
            </w:r>
          </w:ins>
        </w:p>
        <w:p w:rsidR="00B1533C" w:rsidRDefault="00B1533C">
          <w:pPr>
            <w:pStyle w:val="10"/>
            <w:tabs>
              <w:tab w:val="right" w:leader="dot" w:pos="8296"/>
            </w:tabs>
            <w:rPr>
              <w:ins w:id="336" w:author="ZhangYuan(张园/深圳)" w:date="2017-03-24T14:55:00Z"/>
              <w:noProof/>
              <w:kern w:val="2"/>
              <w:sz w:val="21"/>
            </w:rPr>
          </w:pPr>
          <w:ins w:id="33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"_Toc478130833"</w:instrText>
            </w:r>
            <w:r w:rsidRPr="00E45E74">
              <w:rPr>
                <w:rStyle w:val="a7"/>
                <w:noProof/>
              </w:rPr>
              <w:instrText xml:space="preserve"> </w:instrText>
            </w:r>
            <w:r w:rsidRPr="00E45E74">
              <w:rPr>
                <w:rStyle w:val="a7"/>
                <w:noProof/>
              </w:rPr>
              <w:fldChar w:fldCharType="separate"/>
            </w:r>
            <w:r w:rsidRPr="00E45E74">
              <w:rPr>
                <w:rStyle w:val="a7"/>
                <w:noProof/>
              </w:rPr>
              <w:t>Appendix</w:t>
            </w:r>
            <w:r>
              <w:rPr>
                <w:noProof/>
                <w:webHidden/>
              </w:rPr>
              <w:tab/>
            </w:r>
            <w:r>
              <w:rPr>
                <w:noProof/>
                <w:webHidden/>
              </w:rPr>
              <w:fldChar w:fldCharType="begin"/>
            </w:r>
            <w:r>
              <w:rPr>
                <w:noProof/>
                <w:webHidden/>
              </w:rPr>
              <w:instrText xml:space="preserve"> PAGEREF _Toc478130833 \h </w:instrText>
            </w:r>
          </w:ins>
          <w:r>
            <w:rPr>
              <w:noProof/>
              <w:webHidden/>
            </w:rPr>
          </w:r>
          <w:r>
            <w:rPr>
              <w:noProof/>
              <w:webHidden/>
            </w:rPr>
            <w:fldChar w:fldCharType="separate"/>
          </w:r>
          <w:ins w:id="338" w:author="ZhangYuan(张园/深圳)" w:date="2017-03-24T14:55:00Z">
            <w:r>
              <w:rPr>
                <w:noProof/>
                <w:webHidden/>
              </w:rPr>
              <w:t>73</w:t>
            </w:r>
            <w:r>
              <w:rPr>
                <w:noProof/>
                <w:webHidden/>
              </w:rPr>
              <w:fldChar w:fldCharType="end"/>
            </w:r>
            <w:r w:rsidRPr="00E45E74">
              <w:rPr>
                <w:rStyle w:val="a7"/>
                <w:noProof/>
              </w:rPr>
              <w:fldChar w:fldCharType="end"/>
            </w:r>
          </w:ins>
        </w:p>
        <w:p w:rsidR="00B1533C" w:rsidRDefault="00B1533C">
          <w:pPr>
            <w:pStyle w:val="20"/>
            <w:tabs>
              <w:tab w:val="right" w:leader="dot" w:pos="8296"/>
            </w:tabs>
            <w:rPr>
              <w:ins w:id="339" w:author="ZhangYuan(张园/深圳)" w:date="2017-03-24T14:55:00Z"/>
              <w:noProof/>
              <w:kern w:val="2"/>
              <w:sz w:val="21"/>
            </w:rPr>
          </w:pPr>
          <w:ins w:id="34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"_Toc478130834"</w:instrText>
            </w:r>
            <w:r w:rsidRPr="00E45E74">
              <w:rPr>
                <w:rStyle w:val="a7"/>
                <w:noProof/>
              </w:rPr>
              <w:instrText xml:space="preserve"> </w:instrText>
            </w:r>
            <w:r w:rsidRPr="00E45E74">
              <w:rPr>
                <w:rStyle w:val="a7"/>
                <w:noProof/>
              </w:rPr>
              <w:fldChar w:fldCharType="separate"/>
            </w:r>
            <w:r w:rsidRPr="00E45E74">
              <w:rPr>
                <w:rStyle w:val="a7"/>
                <w:noProof/>
              </w:rPr>
              <w:t>Appendix 1 – Return code</w:t>
            </w:r>
            <w:r>
              <w:rPr>
                <w:noProof/>
                <w:webHidden/>
              </w:rPr>
              <w:tab/>
            </w:r>
            <w:r>
              <w:rPr>
                <w:noProof/>
                <w:webHidden/>
              </w:rPr>
              <w:fldChar w:fldCharType="begin"/>
            </w:r>
            <w:r>
              <w:rPr>
                <w:noProof/>
                <w:webHidden/>
              </w:rPr>
              <w:instrText xml:space="preserve"> PAGEREF _Toc478130834 \h </w:instrText>
            </w:r>
          </w:ins>
          <w:r>
            <w:rPr>
              <w:noProof/>
              <w:webHidden/>
            </w:rPr>
          </w:r>
          <w:r>
            <w:rPr>
              <w:noProof/>
              <w:webHidden/>
            </w:rPr>
            <w:fldChar w:fldCharType="separate"/>
          </w:r>
          <w:ins w:id="341" w:author="ZhangYuan(张园/深圳)" w:date="2017-03-24T14:55:00Z">
            <w:r>
              <w:rPr>
                <w:noProof/>
                <w:webHidden/>
              </w:rPr>
              <w:t>73</w:t>
            </w:r>
            <w:r>
              <w:rPr>
                <w:noProof/>
                <w:webHidden/>
              </w:rPr>
              <w:fldChar w:fldCharType="end"/>
            </w:r>
            <w:r w:rsidRPr="00E45E74">
              <w:rPr>
                <w:rStyle w:val="a7"/>
                <w:noProof/>
              </w:rPr>
              <w:fldChar w:fldCharType="end"/>
            </w:r>
          </w:ins>
        </w:p>
        <w:p w:rsidR="00B1533C" w:rsidRDefault="00B1533C">
          <w:pPr>
            <w:pStyle w:val="30"/>
            <w:tabs>
              <w:tab w:val="right" w:leader="dot" w:pos="8296"/>
            </w:tabs>
            <w:rPr>
              <w:ins w:id="342" w:author="ZhangYuan(张园/深圳)" w:date="2017-03-24T14:55:00Z"/>
              <w:noProof/>
              <w:kern w:val="2"/>
              <w:sz w:val="21"/>
            </w:rPr>
          </w:pPr>
          <w:ins w:id="343"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"_Toc478130835"</w:instrText>
            </w:r>
            <w:r w:rsidRPr="00E45E74">
              <w:rPr>
                <w:rStyle w:val="a7"/>
                <w:noProof/>
              </w:rPr>
              <w:instrText xml:space="preserve"> </w:instrText>
            </w:r>
            <w:r w:rsidRPr="00E45E74">
              <w:rPr>
                <w:rStyle w:val="a7"/>
                <w:noProof/>
              </w:rPr>
              <w:fldChar w:fldCharType="separate"/>
            </w:r>
            <w:r w:rsidRPr="00E45E74">
              <w:rPr>
                <w:rStyle w:val="a7"/>
                <w:noProof/>
              </w:rPr>
              <w:t>Base return code</w:t>
            </w:r>
            <w:r>
              <w:rPr>
                <w:noProof/>
                <w:webHidden/>
              </w:rPr>
              <w:tab/>
            </w:r>
            <w:r>
              <w:rPr>
                <w:noProof/>
                <w:webHidden/>
              </w:rPr>
              <w:fldChar w:fldCharType="begin"/>
            </w:r>
            <w:r>
              <w:rPr>
                <w:noProof/>
                <w:webHidden/>
              </w:rPr>
              <w:instrText xml:space="preserve"> PAGEREF _Toc478130835 \h </w:instrText>
            </w:r>
          </w:ins>
          <w:r>
            <w:rPr>
              <w:noProof/>
              <w:webHidden/>
            </w:rPr>
          </w:r>
          <w:r>
            <w:rPr>
              <w:noProof/>
              <w:webHidden/>
            </w:rPr>
            <w:fldChar w:fldCharType="separate"/>
          </w:r>
          <w:ins w:id="344" w:author="ZhangYuan(张园/深圳)" w:date="2017-03-24T14:55:00Z">
            <w:r>
              <w:rPr>
                <w:noProof/>
                <w:webHidden/>
              </w:rPr>
              <w:t>73</w:t>
            </w:r>
            <w:r>
              <w:rPr>
                <w:noProof/>
                <w:webHidden/>
              </w:rPr>
              <w:fldChar w:fldCharType="end"/>
            </w:r>
            <w:r w:rsidRPr="00E45E74">
              <w:rPr>
                <w:rStyle w:val="a7"/>
                <w:noProof/>
              </w:rPr>
              <w:fldChar w:fldCharType="end"/>
            </w:r>
          </w:ins>
        </w:p>
        <w:p w:rsidR="00B1533C" w:rsidRDefault="00B1533C">
          <w:pPr>
            <w:pStyle w:val="30"/>
            <w:tabs>
              <w:tab w:val="right" w:leader="dot" w:pos="8296"/>
            </w:tabs>
            <w:rPr>
              <w:ins w:id="345" w:author="ZhangYuan(张园/深圳)" w:date="2017-03-24T14:55:00Z"/>
              <w:noProof/>
              <w:kern w:val="2"/>
              <w:sz w:val="21"/>
            </w:rPr>
          </w:pPr>
          <w:ins w:id="34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"_Toc478130836"</w:instrText>
            </w:r>
            <w:r w:rsidRPr="00E45E74">
              <w:rPr>
                <w:rStyle w:val="a7"/>
                <w:noProof/>
              </w:rPr>
              <w:instrText xml:space="preserve"> </w:instrText>
            </w:r>
            <w:r w:rsidRPr="00E45E74">
              <w:rPr>
                <w:rStyle w:val="a7"/>
                <w:noProof/>
              </w:rPr>
              <w:fldChar w:fldCharType="separate"/>
            </w:r>
            <w:r w:rsidRPr="00E45E74">
              <w:rPr>
                <w:rStyle w:val="a7"/>
                <w:noProof/>
              </w:rPr>
              <w:t>COMM return code</w:t>
            </w:r>
            <w:r>
              <w:rPr>
                <w:noProof/>
                <w:webHidden/>
              </w:rPr>
              <w:tab/>
            </w:r>
            <w:r>
              <w:rPr>
                <w:noProof/>
                <w:webHidden/>
              </w:rPr>
              <w:fldChar w:fldCharType="begin"/>
            </w:r>
            <w:r>
              <w:rPr>
                <w:noProof/>
                <w:webHidden/>
              </w:rPr>
              <w:instrText xml:space="preserve"> PAGEREF _Toc478130836 \h </w:instrText>
            </w:r>
          </w:ins>
          <w:r>
            <w:rPr>
              <w:noProof/>
              <w:webHidden/>
            </w:rPr>
          </w:r>
          <w:r>
            <w:rPr>
              <w:noProof/>
              <w:webHidden/>
            </w:rPr>
            <w:fldChar w:fldCharType="separate"/>
          </w:r>
          <w:ins w:id="347" w:author="ZhangYuan(张园/深圳)" w:date="2017-03-24T14:55:00Z">
            <w:r>
              <w:rPr>
                <w:noProof/>
                <w:webHidden/>
              </w:rPr>
              <w:t>73</w:t>
            </w:r>
            <w:r>
              <w:rPr>
                <w:noProof/>
                <w:webHidden/>
              </w:rPr>
              <w:fldChar w:fldCharType="end"/>
            </w:r>
            <w:r w:rsidRPr="00E45E74">
              <w:rPr>
                <w:rStyle w:val="a7"/>
                <w:noProof/>
              </w:rPr>
              <w:fldChar w:fldCharType="end"/>
            </w:r>
          </w:ins>
        </w:p>
        <w:p w:rsidR="00B1533C" w:rsidRDefault="00B1533C">
          <w:pPr>
            <w:pStyle w:val="30"/>
            <w:tabs>
              <w:tab w:val="right" w:leader="dot" w:pos="8296"/>
            </w:tabs>
            <w:rPr>
              <w:ins w:id="348" w:author="ZhangYuan(张园/深圳)" w:date="2017-03-24T14:55:00Z"/>
              <w:noProof/>
              <w:kern w:val="2"/>
              <w:sz w:val="21"/>
            </w:rPr>
          </w:pPr>
          <w:ins w:id="34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"_Toc478130837"</w:instrText>
            </w:r>
            <w:r w:rsidRPr="00E45E74">
              <w:rPr>
                <w:rStyle w:val="a7"/>
                <w:noProof/>
              </w:rPr>
              <w:instrText xml:space="preserve"> </w:instrText>
            </w:r>
            <w:r w:rsidRPr="00E45E74">
              <w:rPr>
                <w:rStyle w:val="a7"/>
                <w:noProof/>
              </w:rPr>
              <w:fldChar w:fldCharType="separate"/>
            </w:r>
            <w:r w:rsidRPr="00E45E74">
              <w:rPr>
                <w:rStyle w:val="a7"/>
                <w:noProof/>
              </w:rPr>
              <w:t>UI return code</w:t>
            </w:r>
            <w:r>
              <w:rPr>
                <w:noProof/>
                <w:webHidden/>
              </w:rPr>
              <w:tab/>
            </w:r>
            <w:r>
              <w:rPr>
                <w:noProof/>
                <w:webHidden/>
              </w:rPr>
              <w:fldChar w:fldCharType="begin"/>
            </w:r>
            <w:r>
              <w:rPr>
                <w:noProof/>
                <w:webHidden/>
              </w:rPr>
              <w:instrText xml:space="preserve"> PAGEREF _Toc478130837 \h </w:instrText>
            </w:r>
          </w:ins>
          <w:r>
            <w:rPr>
              <w:noProof/>
              <w:webHidden/>
            </w:rPr>
          </w:r>
          <w:r>
            <w:rPr>
              <w:noProof/>
              <w:webHidden/>
            </w:rPr>
            <w:fldChar w:fldCharType="separate"/>
          </w:r>
          <w:ins w:id="350" w:author="ZhangYuan(张园/深圳)" w:date="2017-03-24T14:55:00Z">
            <w:r>
              <w:rPr>
                <w:noProof/>
                <w:webHidden/>
              </w:rPr>
              <w:t>73</w:t>
            </w:r>
            <w:r>
              <w:rPr>
                <w:noProof/>
                <w:webHidden/>
              </w:rPr>
              <w:fldChar w:fldCharType="end"/>
            </w:r>
            <w:r w:rsidRPr="00E45E74">
              <w:rPr>
                <w:rStyle w:val="a7"/>
                <w:noProof/>
              </w:rPr>
              <w:fldChar w:fldCharType="end"/>
            </w:r>
          </w:ins>
        </w:p>
        <w:p w:rsidR="00B1533C" w:rsidRDefault="00B1533C">
          <w:pPr>
            <w:pStyle w:val="30"/>
            <w:tabs>
              <w:tab w:val="right" w:leader="dot" w:pos="8296"/>
            </w:tabs>
            <w:rPr>
              <w:ins w:id="351" w:author="ZhangYuan(张园/深圳)" w:date="2017-03-24T14:55:00Z"/>
              <w:noProof/>
              <w:kern w:val="2"/>
              <w:sz w:val="21"/>
            </w:rPr>
          </w:pPr>
          <w:ins w:id="35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"_Toc478130838"</w:instrText>
            </w:r>
            <w:r w:rsidRPr="00E45E74">
              <w:rPr>
                <w:rStyle w:val="a7"/>
                <w:noProof/>
              </w:rPr>
              <w:instrText xml:space="preserve"> </w:instrText>
            </w:r>
            <w:r w:rsidRPr="00E45E74">
              <w:rPr>
                <w:rStyle w:val="a7"/>
                <w:noProof/>
              </w:rPr>
              <w:fldChar w:fldCharType="separate"/>
            </w:r>
            <w:r w:rsidRPr="00E45E74">
              <w:rPr>
                <w:rStyle w:val="a7"/>
                <w:noProof/>
              </w:rPr>
              <w:t>Security return code</w:t>
            </w:r>
            <w:r>
              <w:rPr>
                <w:noProof/>
                <w:webHidden/>
              </w:rPr>
              <w:tab/>
            </w:r>
            <w:r>
              <w:rPr>
                <w:noProof/>
                <w:webHidden/>
              </w:rPr>
              <w:fldChar w:fldCharType="begin"/>
            </w:r>
            <w:r>
              <w:rPr>
                <w:noProof/>
                <w:webHidden/>
              </w:rPr>
              <w:instrText xml:space="preserve"> PAGEREF _Toc478130838 \h </w:instrText>
            </w:r>
          </w:ins>
          <w:r>
            <w:rPr>
              <w:noProof/>
              <w:webHidden/>
            </w:rPr>
          </w:r>
          <w:r>
            <w:rPr>
              <w:noProof/>
              <w:webHidden/>
            </w:rPr>
            <w:fldChar w:fldCharType="separate"/>
          </w:r>
          <w:ins w:id="353" w:author="ZhangYuan(张园/深圳)" w:date="2017-03-24T14:55:00Z">
            <w:r>
              <w:rPr>
                <w:noProof/>
                <w:webHidden/>
              </w:rPr>
              <w:t>74</w:t>
            </w:r>
            <w:r>
              <w:rPr>
                <w:noProof/>
                <w:webHidden/>
              </w:rPr>
              <w:fldChar w:fldCharType="end"/>
            </w:r>
            <w:r w:rsidRPr="00E45E74">
              <w:rPr>
                <w:rStyle w:val="a7"/>
                <w:noProof/>
              </w:rPr>
              <w:fldChar w:fldCharType="end"/>
            </w:r>
          </w:ins>
        </w:p>
        <w:p w:rsidR="00B1533C" w:rsidRDefault="00B1533C">
          <w:pPr>
            <w:pStyle w:val="30"/>
            <w:tabs>
              <w:tab w:val="right" w:leader="dot" w:pos="8296"/>
            </w:tabs>
            <w:rPr>
              <w:ins w:id="354" w:author="ZhangYuan(张园/深圳)" w:date="2017-03-24T14:55:00Z"/>
              <w:noProof/>
              <w:kern w:val="2"/>
              <w:sz w:val="21"/>
            </w:rPr>
          </w:pPr>
          <w:ins w:id="35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"_Toc478130839"</w:instrText>
            </w:r>
            <w:r w:rsidRPr="00E45E74">
              <w:rPr>
                <w:rStyle w:val="a7"/>
                <w:noProof/>
              </w:rPr>
              <w:instrText xml:space="preserve"> </w:instrText>
            </w:r>
            <w:r w:rsidRPr="00E45E74">
              <w:rPr>
                <w:rStyle w:val="a7"/>
                <w:noProof/>
              </w:rPr>
              <w:fldChar w:fldCharType="separate"/>
            </w:r>
            <w:r w:rsidRPr="00E45E74">
              <w:rPr>
                <w:rStyle w:val="a7"/>
                <w:noProof/>
              </w:rPr>
              <w:t>Transaction flow return code</w:t>
            </w:r>
            <w:r>
              <w:rPr>
                <w:noProof/>
                <w:webHidden/>
              </w:rPr>
              <w:tab/>
            </w:r>
            <w:r>
              <w:rPr>
                <w:noProof/>
                <w:webHidden/>
              </w:rPr>
              <w:fldChar w:fldCharType="begin"/>
            </w:r>
            <w:r>
              <w:rPr>
                <w:noProof/>
                <w:webHidden/>
              </w:rPr>
              <w:instrText xml:space="preserve"> PAGEREF _Toc478130839 \h </w:instrText>
            </w:r>
          </w:ins>
          <w:r>
            <w:rPr>
              <w:noProof/>
              <w:webHidden/>
            </w:rPr>
          </w:r>
          <w:r>
            <w:rPr>
              <w:noProof/>
              <w:webHidden/>
            </w:rPr>
            <w:fldChar w:fldCharType="separate"/>
          </w:r>
          <w:ins w:id="356" w:author="ZhangYuan(张园/深圳)" w:date="2017-03-24T14:55:00Z">
            <w:r>
              <w:rPr>
                <w:noProof/>
                <w:webHidden/>
              </w:rPr>
              <w:t>74</w:t>
            </w:r>
            <w:r>
              <w:rPr>
                <w:noProof/>
                <w:webHidden/>
              </w:rPr>
              <w:fldChar w:fldCharType="end"/>
            </w:r>
            <w:r w:rsidRPr="00E45E74">
              <w:rPr>
                <w:rStyle w:val="a7"/>
                <w:noProof/>
              </w:rPr>
              <w:fldChar w:fldCharType="end"/>
            </w:r>
          </w:ins>
        </w:p>
        <w:p w:rsidR="00B1533C" w:rsidRDefault="00B1533C">
          <w:pPr>
            <w:pStyle w:val="30"/>
            <w:tabs>
              <w:tab w:val="right" w:leader="dot" w:pos="8296"/>
            </w:tabs>
            <w:rPr>
              <w:ins w:id="357" w:author="ZhangYuan(张园/深圳)" w:date="2017-03-24T14:55:00Z"/>
              <w:noProof/>
              <w:kern w:val="2"/>
              <w:sz w:val="21"/>
            </w:rPr>
          </w:pPr>
          <w:ins w:id="35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"_Toc478130840"</w:instrText>
            </w:r>
            <w:r w:rsidRPr="00E45E74">
              <w:rPr>
                <w:rStyle w:val="a7"/>
                <w:noProof/>
              </w:rPr>
              <w:instrText xml:space="preserve"> </w:instrText>
            </w:r>
            <w:r w:rsidRPr="00E45E74">
              <w:rPr>
                <w:rStyle w:val="a7"/>
                <w:noProof/>
              </w:rPr>
              <w:fldChar w:fldCharType="separate"/>
            </w:r>
            <w:r w:rsidRPr="00E45E74">
              <w:rPr>
                <w:rStyle w:val="a7"/>
                <w:noProof/>
              </w:rPr>
              <w:t>Parameter management return code</w:t>
            </w:r>
            <w:r>
              <w:rPr>
                <w:noProof/>
                <w:webHidden/>
              </w:rPr>
              <w:tab/>
            </w:r>
            <w:r>
              <w:rPr>
                <w:noProof/>
                <w:webHidden/>
              </w:rPr>
              <w:fldChar w:fldCharType="begin"/>
            </w:r>
            <w:r>
              <w:rPr>
                <w:noProof/>
                <w:webHidden/>
              </w:rPr>
              <w:instrText xml:space="preserve"> PAGEREF _Toc478130840 \h </w:instrText>
            </w:r>
          </w:ins>
          <w:r>
            <w:rPr>
              <w:noProof/>
              <w:webHidden/>
            </w:rPr>
          </w:r>
          <w:r>
            <w:rPr>
              <w:noProof/>
              <w:webHidden/>
            </w:rPr>
            <w:fldChar w:fldCharType="separate"/>
          </w:r>
          <w:ins w:id="359" w:author="ZhangYuan(张园/深圳)" w:date="2017-03-24T14:55:00Z">
            <w:r>
              <w:rPr>
                <w:noProof/>
                <w:webHidden/>
              </w:rPr>
              <w:t>75</w:t>
            </w:r>
            <w:r>
              <w:rPr>
                <w:noProof/>
                <w:webHidden/>
              </w:rPr>
              <w:fldChar w:fldCharType="end"/>
            </w:r>
            <w:r w:rsidRPr="00E45E74">
              <w:rPr>
                <w:rStyle w:val="a7"/>
                <w:noProof/>
              </w:rPr>
              <w:fldChar w:fldCharType="end"/>
            </w:r>
          </w:ins>
        </w:p>
        <w:p w:rsidR="00B1533C" w:rsidRDefault="00B1533C">
          <w:pPr>
            <w:pStyle w:val="30"/>
            <w:tabs>
              <w:tab w:val="right" w:leader="dot" w:pos="8296"/>
            </w:tabs>
            <w:rPr>
              <w:ins w:id="360" w:author="ZhangYuan(张园/深圳)" w:date="2017-03-24T14:55:00Z"/>
              <w:noProof/>
              <w:kern w:val="2"/>
              <w:sz w:val="21"/>
            </w:rPr>
          </w:pPr>
          <w:ins w:id="36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"_Toc478130841"</w:instrText>
            </w:r>
            <w:r w:rsidRPr="00E45E74">
              <w:rPr>
                <w:rStyle w:val="a7"/>
                <w:noProof/>
              </w:rPr>
              <w:instrText xml:space="preserve"> </w:instrText>
            </w:r>
            <w:r w:rsidRPr="00E45E74">
              <w:rPr>
                <w:rStyle w:val="a7"/>
                <w:noProof/>
              </w:rPr>
              <w:fldChar w:fldCharType="separate"/>
            </w:r>
            <w:r w:rsidRPr="00E45E74">
              <w:rPr>
                <w:rStyle w:val="a7"/>
                <w:noProof/>
              </w:rPr>
              <w:t>TMS Proxy return code</w:t>
            </w:r>
            <w:r>
              <w:rPr>
                <w:noProof/>
                <w:webHidden/>
              </w:rPr>
              <w:tab/>
            </w:r>
            <w:r>
              <w:rPr>
                <w:noProof/>
                <w:webHidden/>
              </w:rPr>
              <w:fldChar w:fldCharType="begin"/>
            </w:r>
            <w:r>
              <w:rPr>
                <w:noProof/>
                <w:webHidden/>
              </w:rPr>
              <w:instrText xml:space="preserve"> PAGEREF _Toc478130841 \h </w:instrText>
            </w:r>
          </w:ins>
          <w:r>
            <w:rPr>
              <w:noProof/>
              <w:webHidden/>
            </w:rPr>
          </w:r>
          <w:r>
            <w:rPr>
              <w:noProof/>
              <w:webHidden/>
            </w:rPr>
            <w:fldChar w:fldCharType="separate"/>
          </w:r>
          <w:ins w:id="362" w:author="ZhangYuan(张园/深圳)" w:date="2017-03-24T14:55:00Z">
            <w:r>
              <w:rPr>
                <w:noProof/>
                <w:webHidden/>
              </w:rPr>
              <w:t>75</w:t>
            </w:r>
            <w:r>
              <w:rPr>
                <w:noProof/>
                <w:webHidden/>
              </w:rPr>
              <w:fldChar w:fldCharType="end"/>
            </w:r>
            <w:r w:rsidRPr="00E45E74">
              <w:rPr>
                <w:rStyle w:val="a7"/>
                <w:noProof/>
              </w:rPr>
              <w:fldChar w:fldCharType="end"/>
            </w:r>
          </w:ins>
        </w:p>
        <w:p w:rsidR="00B1533C" w:rsidRDefault="00B1533C">
          <w:pPr>
            <w:pStyle w:val="30"/>
            <w:tabs>
              <w:tab w:val="right" w:leader="dot" w:pos="8296"/>
            </w:tabs>
            <w:rPr>
              <w:ins w:id="363" w:author="ZhangYuan(张园/深圳)" w:date="2017-03-24T14:55:00Z"/>
              <w:noProof/>
              <w:kern w:val="2"/>
              <w:sz w:val="21"/>
            </w:rPr>
          </w:pPr>
          <w:ins w:id="36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"_Toc478130842"</w:instrText>
            </w:r>
            <w:r w:rsidRPr="00E45E74">
              <w:rPr>
                <w:rStyle w:val="a7"/>
                <w:noProof/>
              </w:rPr>
              <w:instrText xml:space="preserve"> </w:instrText>
            </w:r>
            <w:r w:rsidRPr="00E45E74">
              <w:rPr>
                <w:rStyle w:val="a7"/>
                <w:noProof/>
              </w:rPr>
              <w:fldChar w:fldCharType="separate"/>
            </w:r>
            <w:r w:rsidRPr="00E45E74">
              <w:rPr>
                <w:rStyle w:val="a7"/>
                <w:noProof/>
              </w:rPr>
              <w:t>FileDownload return code</w:t>
            </w:r>
            <w:r>
              <w:rPr>
                <w:noProof/>
                <w:webHidden/>
              </w:rPr>
              <w:tab/>
            </w:r>
            <w:r>
              <w:rPr>
                <w:noProof/>
                <w:webHidden/>
              </w:rPr>
              <w:fldChar w:fldCharType="begin"/>
            </w:r>
            <w:r>
              <w:rPr>
                <w:noProof/>
                <w:webHidden/>
              </w:rPr>
              <w:instrText xml:space="preserve"> PAGEREF _Toc478130842 \h </w:instrText>
            </w:r>
          </w:ins>
          <w:r>
            <w:rPr>
              <w:noProof/>
              <w:webHidden/>
            </w:rPr>
          </w:r>
          <w:r>
            <w:rPr>
              <w:noProof/>
              <w:webHidden/>
            </w:rPr>
            <w:fldChar w:fldCharType="separate"/>
          </w:r>
          <w:ins w:id="365" w:author="ZhangYuan(张园/深圳)" w:date="2017-03-24T14:55:00Z">
            <w:r>
              <w:rPr>
                <w:noProof/>
                <w:webHidden/>
              </w:rPr>
              <w:t>75</w:t>
            </w:r>
            <w:r>
              <w:rPr>
                <w:noProof/>
                <w:webHidden/>
              </w:rPr>
              <w:fldChar w:fldCharType="end"/>
            </w:r>
            <w:r w:rsidRPr="00E45E74">
              <w:rPr>
                <w:rStyle w:val="a7"/>
                <w:noProof/>
              </w:rPr>
              <w:fldChar w:fldCharType="end"/>
            </w:r>
          </w:ins>
        </w:p>
        <w:p w:rsidR="00B1533C" w:rsidRDefault="00B1533C">
          <w:pPr>
            <w:pStyle w:val="30"/>
            <w:tabs>
              <w:tab w:val="right" w:leader="dot" w:pos="8296"/>
            </w:tabs>
            <w:rPr>
              <w:ins w:id="366" w:author="ZhangYuan(张园/深圳)" w:date="2017-03-24T14:55:00Z"/>
              <w:noProof/>
              <w:kern w:val="2"/>
              <w:sz w:val="21"/>
            </w:rPr>
          </w:pPr>
          <w:ins w:id="36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"_Toc478130843"</w:instrText>
            </w:r>
            <w:r w:rsidRPr="00E45E74">
              <w:rPr>
                <w:rStyle w:val="a7"/>
                <w:noProof/>
              </w:rPr>
              <w:instrText xml:space="preserve"> </w:instrText>
            </w:r>
            <w:r w:rsidRPr="00E45E74">
              <w:rPr>
                <w:rStyle w:val="a7"/>
                <w:noProof/>
              </w:rPr>
              <w:fldChar w:fldCharType="separate"/>
            </w:r>
            <w:r w:rsidRPr="00E45E74">
              <w:rPr>
                <w:rStyle w:val="a7"/>
                <w:noProof/>
              </w:rPr>
              <w:t>Common return code</w:t>
            </w:r>
            <w:r>
              <w:rPr>
                <w:noProof/>
                <w:webHidden/>
              </w:rPr>
              <w:tab/>
            </w:r>
            <w:r>
              <w:rPr>
                <w:noProof/>
                <w:webHidden/>
              </w:rPr>
              <w:fldChar w:fldCharType="begin"/>
            </w:r>
            <w:r>
              <w:rPr>
                <w:noProof/>
                <w:webHidden/>
              </w:rPr>
              <w:instrText xml:space="preserve"> PAGEREF _Toc478130843 \h </w:instrText>
            </w:r>
          </w:ins>
          <w:r>
            <w:rPr>
              <w:noProof/>
              <w:webHidden/>
            </w:rPr>
          </w:r>
          <w:r>
            <w:rPr>
              <w:noProof/>
              <w:webHidden/>
            </w:rPr>
            <w:fldChar w:fldCharType="separate"/>
          </w:r>
          <w:ins w:id="368" w:author="ZhangYuan(张园/深圳)" w:date="2017-03-24T14:55:00Z">
            <w:r>
              <w:rPr>
                <w:noProof/>
                <w:webHidden/>
              </w:rPr>
              <w:t>76</w:t>
            </w:r>
            <w:r>
              <w:rPr>
                <w:noProof/>
                <w:webHidden/>
              </w:rPr>
              <w:fldChar w:fldCharType="end"/>
            </w:r>
            <w:r w:rsidRPr="00E45E74">
              <w:rPr>
                <w:rStyle w:val="a7"/>
                <w:noProof/>
              </w:rPr>
              <w:fldChar w:fldCharType="end"/>
            </w:r>
          </w:ins>
        </w:p>
        <w:p w:rsidR="00B1533C" w:rsidRDefault="00B1533C">
          <w:pPr>
            <w:pStyle w:val="20"/>
            <w:tabs>
              <w:tab w:val="right" w:leader="dot" w:pos="8296"/>
            </w:tabs>
            <w:rPr>
              <w:ins w:id="369" w:author="ZhangYuan(张园/深圳)" w:date="2017-03-24T14:55:00Z"/>
              <w:noProof/>
              <w:kern w:val="2"/>
              <w:sz w:val="21"/>
            </w:rPr>
          </w:pPr>
          <w:ins w:id="37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"_Toc478130844"</w:instrText>
            </w:r>
            <w:r w:rsidRPr="00E45E74">
              <w:rPr>
                <w:rStyle w:val="a7"/>
                <w:noProof/>
              </w:rPr>
              <w:instrText xml:space="preserve"> </w:instrText>
            </w:r>
            <w:r w:rsidRPr="00E45E74">
              <w:rPr>
                <w:rStyle w:val="a7"/>
                <w:noProof/>
              </w:rPr>
              <w:fldChar w:fldCharType="separate"/>
            </w:r>
            <w:r w:rsidRPr="00E45E74">
              <w:rPr>
                <w:rStyle w:val="a7"/>
                <w:noProof/>
              </w:rPr>
              <w:t>Appendix 2 – Table file block distribution</w:t>
            </w:r>
            <w:r>
              <w:rPr>
                <w:noProof/>
                <w:webHidden/>
              </w:rPr>
              <w:tab/>
            </w:r>
            <w:r>
              <w:rPr>
                <w:noProof/>
                <w:webHidden/>
              </w:rPr>
              <w:fldChar w:fldCharType="begin"/>
            </w:r>
            <w:r>
              <w:rPr>
                <w:noProof/>
                <w:webHidden/>
              </w:rPr>
              <w:instrText xml:space="preserve"> PAGEREF _Toc478130844 \h </w:instrText>
            </w:r>
          </w:ins>
          <w:r>
            <w:rPr>
              <w:noProof/>
              <w:webHidden/>
            </w:rPr>
          </w:r>
          <w:r>
            <w:rPr>
              <w:noProof/>
              <w:webHidden/>
            </w:rPr>
            <w:fldChar w:fldCharType="separate"/>
          </w:r>
          <w:ins w:id="371" w:author="ZhangYuan(张园/深圳)" w:date="2017-03-24T14:55:00Z">
            <w:r>
              <w:rPr>
                <w:noProof/>
                <w:webHidden/>
              </w:rPr>
              <w:t>76</w:t>
            </w:r>
            <w:r>
              <w:rPr>
                <w:noProof/>
                <w:webHidden/>
              </w:rPr>
              <w:fldChar w:fldCharType="end"/>
            </w:r>
            <w:r w:rsidRPr="00E45E74">
              <w:rPr>
                <w:rStyle w:val="a7"/>
                <w:noProof/>
              </w:rPr>
              <w:fldChar w:fldCharType="end"/>
            </w:r>
          </w:ins>
        </w:p>
        <w:p w:rsidR="00B1533C" w:rsidRDefault="00B1533C">
          <w:pPr>
            <w:pStyle w:val="20"/>
            <w:tabs>
              <w:tab w:val="right" w:leader="dot" w:pos="8296"/>
            </w:tabs>
            <w:rPr>
              <w:ins w:id="372" w:author="ZhangYuan(张园/深圳)" w:date="2017-03-24T14:55:00Z"/>
              <w:noProof/>
              <w:kern w:val="2"/>
              <w:sz w:val="21"/>
            </w:rPr>
          </w:pPr>
          <w:ins w:id="373" w:author="ZhangYuan(张园/深圳)" w:date="2017-03-24T14:55:00Z">
            <w:r w:rsidRPr="00E45E74">
              <w:rPr>
                <w:rStyle w:val="a7"/>
                <w:noProof/>
              </w:rPr>
              <w:lastRenderedPageBreak/>
              <w:fldChar w:fldCharType="begin"/>
            </w:r>
            <w:r w:rsidRPr="00E45E74">
              <w:rPr>
                <w:rStyle w:val="a7"/>
                <w:noProof/>
              </w:rPr>
              <w:instrText xml:space="preserve"> </w:instrText>
            </w:r>
            <w:r>
              <w:rPr>
                <w:noProof/>
              </w:rPr>
              <w:instrText>HYPERLINK \l "_Toc478130845"</w:instrText>
            </w:r>
            <w:r w:rsidRPr="00E45E74">
              <w:rPr>
                <w:rStyle w:val="a7"/>
                <w:noProof/>
              </w:rPr>
              <w:instrText xml:space="preserve"> </w:instrText>
            </w:r>
            <w:r w:rsidRPr="00E45E74">
              <w:rPr>
                <w:rStyle w:val="a7"/>
                <w:noProof/>
              </w:rPr>
              <w:fldChar w:fldCharType="separate"/>
            </w:r>
            <w:r w:rsidRPr="00E45E74">
              <w:rPr>
                <w:rStyle w:val="a7"/>
                <w:noProof/>
              </w:rPr>
              <w:t>Appendix 3 – Terminal Information List</w:t>
            </w:r>
            <w:r>
              <w:rPr>
                <w:noProof/>
                <w:webHidden/>
              </w:rPr>
              <w:tab/>
            </w:r>
            <w:r>
              <w:rPr>
                <w:noProof/>
                <w:webHidden/>
              </w:rPr>
              <w:fldChar w:fldCharType="begin"/>
            </w:r>
            <w:r>
              <w:rPr>
                <w:noProof/>
                <w:webHidden/>
              </w:rPr>
              <w:instrText xml:space="preserve"> PAGEREF _Toc478130845 \h </w:instrText>
            </w:r>
          </w:ins>
          <w:r>
            <w:rPr>
              <w:noProof/>
              <w:webHidden/>
            </w:rPr>
          </w:r>
          <w:r>
            <w:rPr>
              <w:noProof/>
              <w:webHidden/>
            </w:rPr>
            <w:fldChar w:fldCharType="separate"/>
          </w:r>
          <w:ins w:id="374" w:author="ZhangYuan(张园/深圳)" w:date="2017-03-24T14:55:00Z">
            <w:r>
              <w:rPr>
                <w:noProof/>
                <w:webHidden/>
              </w:rPr>
              <w:t>77</w:t>
            </w:r>
            <w:r>
              <w:rPr>
                <w:noProof/>
                <w:webHidden/>
              </w:rPr>
              <w:fldChar w:fldCharType="end"/>
            </w:r>
            <w:r w:rsidRPr="00E45E74">
              <w:rPr>
                <w:rStyle w:val="a7"/>
                <w:noProof/>
              </w:rPr>
              <w:fldChar w:fldCharType="end"/>
            </w:r>
          </w:ins>
        </w:p>
        <w:p w:rsidR="00B1533C" w:rsidRDefault="00B1533C">
          <w:pPr>
            <w:pStyle w:val="20"/>
            <w:tabs>
              <w:tab w:val="right" w:leader="dot" w:pos="8296"/>
            </w:tabs>
            <w:rPr>
              <w:ins w:id="375" w:author="ZhangYuan(张园/深圳)" w:date="2017-03-24T14:55:00Z"/>
              <w:noProof/>
              <w:kern w:val="2"/>
              <w:sz w:val="21"/>
            </w:rPr>
          </w:pPr>
          <w:ins w:id="37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"_Toc478130846"</w:instrText>
            </w:r>
            <w:r w:rsidRPr="00E45E74">
              <w:rPr>
                <w:rStyle w:val="a7"/>
                <w:noProof/>
              </w:rPr>
              <w:instrText xml:space="preserve"> </w:instrText>
            </w:r>
            <w:r w:rsidRPr="00E45E74">
              <w:rPr>
                <w:rStyle w:val="a7"/>
                <w:noProof/>
              </w:rPr>
              <w:fldChar w:fldCharType="separate"/>
            </w:r>
            <w:r w:rsidRPr="00E45E74">
              <w:rPr>
                <w:rStyle w:val="a7"/>
                <w:noProof/>
              </w:rPr>
              <w:t>Appendix 4 – Application parameter list</w:t>
            </w:r>
            <w:r>
              <w:rPr>
                <w:noProof/>
                <w:webHidden/>
              </w:rPr>
              <w:tab/>
            </w:r>
            <w:r>
              <w:rPr>
                <w:noProof/>
                <w:webHidden/>
              </w:rPr>
              <w:fldChar w:fldCharType="begin"/>
            </w:r>
            <w:r>
              <w:rPr>
                <w:noProof/>
                <w:webHidden/>
              </w:rPr>
              <w:instrText xml:space="preserve"> PAGEREF _Toc478130846 \h </w:instrText>
            </w:r>
          </w:ins>
          <w:r>
            <w:rPr>
              <w:noProof/>
              <w:webHidden/>
            </w:rPr>
          </w:r>
          <w:r>
            <w:rPr>
              <w:noProof/>
              <w:webHidden/>
            </w:rPr>
            <w:fldChar w:fldCharType="separate"/>
          </w:r>
          <w:ins w:id="377" w:author="ZhangYuan(张园/深圳)" w:date="2017-03-24T14:55:00Z">
            <w:r>
              <w:rPr>
                <w:noProof/>
                <w:webHidden/>
              </w:rPr>
              <w:t>80</w:t>
            </w:r>
            <w:r>
              <w:rPr>
                <w:noProof/>
                <w:webHidden/>
              </w:rPr>
              <w:fldChar w:fldCharType="end"/>
            </w:r>
            <w:r w:rsidRPr="00E45E74">
              <w:rPr>
                <w:rStyle w:val="a7"/>
                <w:noProof/>
              </w:rPr>
              <w:fldChar w:fldCharType="end"/>
            </w:r>
          </w:ins>
        </w:p>
        <w:p w:rsidR="00B1533C" w:rsidRDefault="00B1533C">
          <w:pPr>
            <w:pStyle w:val="20"/>
            <w:tabs>
              <w:tab w:val="right" w:leader="dot" w:pos="8296"/>
            </w:tabs>
            <w:rPr>
              <w:ins w:id="378" w:author="ZhangYuan(张园/深圳)" w:date="2017-03-24T14:55:00Z"/>
              <w:noProof/>
              <w:kern w:val="2"/>
              <w:sz w:val="21"/>
            </w:rPr>
          </w:pPr>
          <w:ins w:id="379"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"_Toc478130847"</w:instrText>
            </w:r>
            <w:r w:rsidRPr="00E45E74">
              <w:rPr>
                <w:rStyle w:val="a7"/>
                <w:noProof/>
              </w:rPr>
              <w:instrText xml:space="preserve"> </w:instrText>
            </w:r>
            <w:r w:rsidRPr="00E45E74">
              <w:rPr>
                <w:rStyle w:val="a7"/>
                <w:noProof/>
              </w:rPr>
              <w:fldChar w:fldCharType="separate"/>
            </w:r>
            <w:r w:rsidRPr="00E45E74">
              <w:rPr>
                <w:rStyle w:val="a7"/>
                <w:noProof/>
              </w:rPr>
              <w:t>Appendix 5 – Transaction parameter list</w:t>
            </w:r>
            <w:r>
              <w:rPr>
                <w:noProof/>
                <w:webHidden/>
              </w:rPr>
              <w:tab/>
            </w:r>
            <w:r>
              <w:rPr>
                <w:noProof/>
                <w:webHidden/>
              </w:rPr>
              <w:fldChar w:fldCharType="begin"/>
            </w:r>
            <w:r>
              <w:rPr>
                <w:noProof/>
                <w:webHidden/>
              </w:rPr>
              <w:instrText xml:space="preserve"> PAGEREF _Toc478130847 \h </w:instrText>
            </w:r>
          </w:ins>
          <w:r>
            <w:rPr>
              <w:noProof/>
              <w:webHidden/>
            </w:rPr>
          </w:r>
          <w:r>
            <w:rPr>
              <w:noProof/>
              <w:webHidden/>
            </w:rPr>
            <w:fldChar w:fldCharType="separate"/>
          </w:r>
          <w:ins w:id="380" w:author="ZhangYuan(张园/深圳)" w:date="2017-03-24T14:55:00Z">
            <w:r>
              <w:rPr>
                <w:noProof/>
                <w:webHidden/>
              </w:rPr>
              <w:t>81</w:t>
            </w:r>
            <w:r>
              <w:rPr>
                <w:noProof/>
                <w:webHidden/>
              </w:rPr>
              <w:fldChar w:fldCharType="end"/>
            </w:r>
            <w:r w:rsidRPr="00E45E74">
              <w:rPr>
                <w:rStyle w:val="a7"/>
                <w:noProof/>
              </w:rPr>
              <w:fldChar w:fldCharType="end"/>
            </w:r>
          </w:ins>
        </w:p>
        <w:p w:rsidR="00B1533C" w:rsidRDefault="00B1533C">
          <w:pPr>
            <w:pStyle w:val="20"/>
            <w:tabs>
              <w:tab w:val="right" w:leader="dot" w:pos="8296"/>
            </w:tabs>
            <w:rPr>
              <w:ins w:id="381" w:author="ZhangYuan(张园/深圳)" w:date="2017-03-24T14:55:00Z"/>
              <w:noProof/>
              <w:kern w:val="2"/>
              <w:sz w:val="21"/>
            </w:rPr>
          </w:pPr>
          <w:ins w:id="382"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"_Toc478130848"</w:instrText>
            </w:r>
            <w:r w:rsidRPr="00E45E74">
              <w:rPr>
                <w:rStyle w:val="a7"/>
                <w:noProof/>
              </w:rPr>
              <w:instrText xml:space="preserve"> </w:instrText>
            </w:r>
            <w:r w:rsidRPr="00E45E74">
              <w:rPr>
                <w:rStyle w:val="a7"/>
                <w:noProof/>
              </w:rPr>
              <w:fldChar w:fldCharType="separate"/>
            </w:r>
            <w:r w:rsidRPr="00E45E74">
              <w:rPr>
                <w:rStyle w:val="a7"/>
                <w:noProof/>
              </w:rPr>
              <w:t>Appendix 6 – Data to be set before StartTransaction</w:t>
            </w:r>
            <w:r>
              <w:rPr>
                <w:noProof/>
                <w:webHidden/>
              </w:rPr>
              <w:tab/>
            </w:r>
            <w:r>
              <w:rPr>
                <w:noProof/>
                <w:webHidden/>
              </w:rPr>
              <w:fldChar w:fldCharType="begin"/>
            </w:r>
            <w:r>
              <w:rPr>
                <w:noProof/>
                <w:webHidden/>
              </w:rPr>
              <w:instrText xml:space="preserve"> PAGEREF _Toc478130848 \h </w:instrText>
            </w:r>
          </w:ins>
          <w:r>
            <w:rPr>
              <w:noProof/>
              <w:webHidden/>
            </w:rPr>
          </w:r>
          <w:r>
            <w:rPr>
              <w:noProof/>
              <w:webHidden/>
            </w:rPr>
            <w:fldChar w:fldCharType="separate"/>
          </w:r>
          <w:ins w:id="383" w:author="ZhangYuan(张园/深圳)" w:date="2017-03-24T14:55:00Z">
            <w:r>
              <w:rPr>
                <w:noProof/>
                <w:webHidden/>
              </w:rPr>
              <w:t>83</w:t>
            </w:r>
            <w:r>
              <w:rPr>
                <w:noProof/>
                <w:webHidden/>
              </w:rPr>
              <w:fldChar w:fldCharType="end"/>
            </w:r>
            <w:r w:rsidRPr="00E45E74">
              <w:rPr>
                <w:rStyle w:val="a7"/>
                <w:noProof/>
              </w:rPr>
              <w:fldChar w:fldCharType="end"/>
            </w:r>
          </w:ins>
        </w:p>
        <w:p w:rsidR="00B1533C" w:rsidRDefault="00B1533C">
          <w:pPr>
            <w:pStyle w:val="20"/>
            <w:tabs>
              <w:tab w:val="right" w:leader="dot" w:pos="8296"/>
            </w:tabs>
            <w:rPr>
              <w:ins w:id="384" w:author="ZhangYuan(张园/深圳)" w:date="2017-03-24T14:55:00Z"/>
              <w:noProof/>
              <w:kern w:val="2"/>
              <w:sz w:val="21"/>
            </w:rPr>
          </w:pPr>
          <w:ins w:id="385"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"_Toc478130849"</w:instrText>
            </w:r>
            <w:r w:rsidRPr="00E45E74">
              <w:rPr>
                <w:rStyle w:val="a7"/>
                <w:noProof/>
              </w:rPr>
              <w:instrText xml:space="preserve"> </w:instrText>
            </w:r>
            <w:r w:rsidRPr="00E45E74">
              <w:rPr>
                <w:rStyle w:val="a7"/>
                <w:noProof/>
              </w:rPr>
              <w:fldChar w:fldCharType="separate"/>
            </w:r>
            <w:r w:rsidRPr="00E45E74">
              <w:rPr>
                <w:rStyle w:val="a7"/>
                <w:noProof/>
              </w:rPr>
              <w:t>Appendix 7 – Data to be set before CompleteTransaction</w:t>
            </w:r>
            <w:r>
              <w:rPr>
                <w:noProof/>
                <w:webHidden/>
              </w:rPr>
              <w:tab/>
            </w:r>
            <w:r>
              <w:rPr>
                <w:noProof/>
                <w:webHidden/>
              </w:rPr>
              <w:fldChar w:fldCharType="begin"/>
            </w:r>
            <w:r>
              <w:rPr>
                <w:noProof/>
                <w:webHidden/>
              </w:rPr>
              <w:instrText xml:space="preserve"> PAGEREF _Toc478130849 \h </w:instrText>
            </w:r>
          </w:ins>
          <w:r>
            <w:rPr>
              <w:noProof/>
              <w:webHidden/>
            </w:rPr>
          </w:r>
          <w:r>
            <w:rPr>
              <w:noProof/>
              <w:webHidden/>
            </w:rPr>
            <w:fldChar w:fldCharType="separate"/>
          </w:r>
          <w:ins w:id="386" w:author="ZhangYuan(张园/深圳)" w:date="2017-03-24T14:55:00Z">
            <w:r>
              <w:rPr>
                <w:noProof/>
                <w:webHidden/>
              </w:rPr>
              <w:t>83</w:t>
            </w:r>
            <w:r>
              <w:rPr>
                <w:noProof/>
                <w:webHidden/>
              </w:rPr>
              <w:fldChar w:fldCharType="end"/>
            </w:r>
            <w:r w:rsidRPr="00E45E74">
              <w:rPr>
                <w:rStyle w:val="a7"/>
                <w:noProof/>
              </w:rPr>
              <w:fldChar w:fldCharType="end"/>
            </w:r>
          </w:ins>
        </w:p>
        <w:p w:rsidR="00B1533C" w:rsidRDefault="00B1533C">
          <w:pPr>
            <w:pStyle w:val="20"/>
            <w:tabs>
              <w:tab w:val="right" w:leader="dot" w:pos="8296"/>
            </w:tabs>
            <w:rPr>
              <w:ins w:id="387" w:author="ZhangYuan(张园/深圳)" w:date="2017-03-24T14:55:00Z"/>
              <w:noProof/>
              <w:kern w:val="2"/>
              <w:sz w:val="21"/>
            </w:rPr>
          </w:pPr>
          <w:ins w:id="388"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"_Toc478130850"</w:instrText>
            </w:r>
            <w:r w:rsidRPr="00E45E74">
              <w:rPr>
                <w:rStyle w:val="a7"/>
                <w:noProof/>
              </w:rPr>
              <w:instrText xml:space="preserve"> </w:instrText>
            </w:r>
            <w:r w:rsidRPr="00E45E74">
              <w:rPr>
                <w:rStyle w:val="a7"/>
                <w:noProof/>
              </w:rPr>
              <w:fldChar w:fldCharType="separate"/>
            </w:r>
            <w:r w:rsidRPr="00E45E74">
              <w:rPr>
                <w:rStyle w:val="a7"/>
                <w:noProof/>
              </w:rPr>
              <w:t>Appendix 8 - EMV TAGs</w:t>
            </w:r>
            <w:r>
              <w:rPr>
                <w:noProof/>
                <w:webHidden/>
              </w:rPr>
              <w:tab/>
            </w:r>
            <w:r>
              <w:rPr>
                <w:noProof/>
                <w:webHidden/>
              </w:rPr>
              <w:fldChar w:fldCharType="begin"/>
            </w:r>
            <w:r>
              <w:rPr>
                <w:noProof/>
                <w:webHidden/>
              </w:rPr>
              <w:instrText xml:space="preserve"> PAGEREF _Toc478130850 \h </w:instrText>
            </w:r>
          </w:ins>
          <w:r>
            <w:rPr>
              <w:noProof/>
              <w:webHidden/>
            </w:rPr>
          </w:r>
          <w:r>
            <w:rPr>
              <w:noProof/>
              <w:webHidden/>
            </w:rPr>
            <w:fldChar w:fldCharType="separate"/>
          </w:r>
          <w:ins w:id="389" w:author="ZhangYuan(张园/深圳)" w:date="2017-03-24T14:55:00Z">
            <w:r>
              <w:rPr>
                <w:noProof/>
                <w:webHidden/>
              </w:rPr>
              <w:t>84</w:t>
            </w:r>
            <w:r>
              <w:rPr>
                <w:noProof/>
                <w:webHidden/>
              </w:rPr>
              <w:fldChar w:fldCharType="end"/>
            </w:r>
            <w:r w:rsidRPr="00E45E74">
              <w:rPr>
                <w:rStyle w:val="a7"/>
                <w:noProof/>
              </w:rPr>
              <w:fldChar w:fldCharType="end"/>
            </w:r>
          </w:ins>
        </w:p>
        <w:p w:rsidR="00B1533C" w:rsidRDefault="00B1533C">
          <w:pPr>
            <w:pStyle w:val="30"/>
            <w:tabs>
              <w:tab w:val="right" w:leader="dot" w:pos="8296"/>
            </w:tabs>
            <w:rPr>
              <w:ins w:id="390" w:author="ZhangYuan(张园/深圳)" w:date="2017-03-24T14:55:00Z"/>
              <w:noProof/>
              <w:kern w:val="2"/>
              <w:sz w:val="21"/>
            </w:rPr>
          </w:pPr>
          <w:ins w:id="391"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"_Toc478130851"</w:instrText>
            </w:r>
            <w:r w:rsidRPr="00E45E74">
              <w:rPr>
                <w:rStyle w:val="a7"/>
                <w:noProof/>
              </w:rPr>
              <w:instrText xml:space="preserve"> </w:instrText>
            </w:r>
            <w:r w:rsidRPr="00E45E74">
              <w:rPr>
                <w:rStyle w:val="a7"/>
                <w:noProof/>
              </w:rPr>
              <w:fldChar w:fldCharType="separate"/>
            </w:r>
            <w:r w:rsidRPr="00E45E74">
              <w:rPr>
                <w:rStyle w:val="a7"/>
                <w:noProof/>
              </w:rPr>
              <w:t>EMV TAGs can be accessed after StartTransaction:</w:t>
            </w:r>
            <w:r>
              <w:rPr>
                <w:noProof/>
                <w:webHidden/>
              </w:rPr>
              <w:tab/>
            </w:r>
            <w:r>
              <w:rPr>
                <w:noProof/>
                <w:webHidden/>
              </w:rPr>
              <w:fldChar w:fldCharType="begin"/>
            </w:r>
            <w:r>
              <w:rPr>
                <w:noProof/>
                <w:webHidden/>
              </w:rPr>
              <w:instrText xml:space="preserve"> PAGEREF _Toc478130851 \h </w:instrText>
            </w:r>
          </w:ins>
          <w:r>
            <w:rPr>
              <w:noProof/>
              <w:webHidden/>
            </w:rPr>
          </w:r>
          <w:r>
            <w:rPr>
              <w:noProof/>
              <w:webHidden/>
            </w:rPr>
            <w:fldChar w:fldCharType="separate"/>
          </w:r>
          <w:ins w:id="392" w:author="ZhangYuan(张园/深圳)" w:date="2017-03-24T14:55:00Z">
            <w:r>
              <w:rPr>
                <w:noProof/>
                <w:webHidden/>
              </w:rPr>
              <w:t>84</w:t>
            </w:r>
            <w:r>
              <w:rPr>
                <w:noProof/>
                <w:webHidden/>
              </w:rPr>
              <w:fldChar w:fldCharType="end"/>
            </w:r>
            <w:r w:rsidRPr="00E45E74">
              <w:rPr>
                <w:rStyle w:val="a7"/>
                <w:noProof/>
              </w:rPr>
              <w:fldChar w:fldCharType="end"/>
            </w:r>
          </w:ins>
        </w:p>
        <w:p w:rsidR="00B1533C" w:rsidRDefault="00B1533C">
          <w:pPr>
            <w:pStyle w:val="30"/>
            <w:tabs>
              <w:tab w:val="right" w:leader="dot" w:pos="8296"/>
            </w:tabs>
            <w:rPr>
              <w:ins w:id="393" w:author="ZhangYuan(张园/深圳)" w:date="2017-03-24T14:55:00Z"/>
              <w:noProof/>
              <w:kern w:val="2"/>
              <w:sz w:val="21"/>
            </w:rPr>
          </w:pPr>
          <w:ins w:id="394"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"_Toc478130852"</w:instrText>
            </w:r>
            <w:r w:rsidRPr="00E45E74">
              <w:rPr>
                <w:rStyle w:val="a7"/>
                <w:noProof/>
              </w:rPr>
              <w:instrText xml:space="preserve"> </w:instrText>
            </w:r>
            <w:r w:rsidRPr="00E45E74">
              <w:rPr>
                <w:rStyle w:val="a7"/>
                <w:noProof/>
              </w:rPr>
              <w:fldChar w:fldCharType="separate"/>
            </w:r>
            <w:r w:rsidRPr="00E45E74">
              <w:rPr>
                <w:rStyle w:val="a7"/>
                <w:noProof/>
              </w:rPr>
              <w:t>CLSS TAGs can be accessed after StartTransaction</w:t>
            </w:r>
            <w:r>
              <w:rPr>
                <w:noProof/>
                <w:webHidden/>
              </w:rPr>
              <w:tab/>
            </w:r>
            <w:r>
              <w:rPr>
                <w:noProof/>
                <w:webHidden/>
              </w:rPr>
              <w:fldChar w:fldCharType="begin"/>
            </w:r>
            <w:r>
              <w:rPr>
                <w:noProof/>
                <w:webHidden/>
              </w:rPr>
              <w:instrText xml:space="preserve"> PAGEREF _Toc478130852 \h </w:instrText>
            </w:r>
          </w:ins>
          <w:r>
            <w:rPr>
              <w:noProof/>
              <w:webHidden/>
            </w:rPr>
          </w:r>
          <w:r>
            <w:rPr>
              <w:noProof/>
              <w:webHidden/>
            </w:rPr>
            <w:fldChar w:fldCharType="separate"/>
          </w:r>
          <w:ins w:id="395" w:author="ZhangYuan(张园/深圳)" w:date="2017-03-24T14:55:00Z">
            <w:r>
              <w:rPr>
                <w:noProof/>
                <w:webHidden/>
              </w:rPr>
              <w:t>86</w:t>
            </w:r>
            <w:r>
              <w:rPr>
                <w:noProof/>
                <w:webHidden/>
              </w:rPr>
              <w:fldChar w:fldCharType="end"/>
            </w:r>
            <w:r w:rsidRPr="00E45E74">
              <w:rPr>
                <w:rStyle w:val="a7"/>
                <w:noProof/>
              </w:rPr>
              <w:fldChar w:fldCharType="end"/>
            </w:r>
          </w:ins>
        </w:p>
        <w:p w:rsidR="00B1533C" w:rsidRDefault="00B1533C">
          <w:pPr>
            <w:pStyle w:val="30"/>
            <w:tabs>
              <w:tab w:val="right" w:leader="dot" w:pos="8296"/>
            </w:tabs>
            <w:rPr>
              <w:ins w:id="396" w:author="ZhangYuan(张园/深圳)" w:date="2017-03-24T14:55:00Z"/>
              <w:noProof/>
              <w:kern w:val="2"/>
              <w:sz w:val="21"/>
            </w:rPr>
          </w:pPr>
          <w:ins w:id="397"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"_Toc478130853"</w:instrText>
            </w:r>
            <w:r w:rsidRPr="00E45E74">
              <w:rPr>
                <w:rStyle w:val="a7"/>
                <w:noProof/>
              </w:rPr>
              <w:instrText xml:space="preserve"> </w:instrText>
            </w:r>
            <w:r w:rsidRPr="00E45E74">
              <w:rPr>
                <w:rStyle w:val="a7"/>
                <w:noProof/>
              </w:rPr>
              <w:fldChar w:fldCharType="separate"/>
            </w:r>
            <w:r w:rsidRPr="00E45E74">
              <w:rPr>
                <w:rStyle w:val="a7"/>
                <w:noProof/>
              </w:rPr>
              <w:t>EMV TAGs can be accessed after CompleteTransaction</w:t>
            </w:r>
            <w:r>
              <w:rPr>
                <w:noProof/>
                <w:webHidden/>
              </w:rPr>
              <w:tab/>
            </w:r>
            <w:r>
              <w:rPr>
                <w:noProof/>
                <w:webHidden/>
              </w:rPr>
              <w:fldChar w:fldCharType="begin"/>
            </w:r>
            <w:r>
              <w:rPr>
                <w:noProof/>
                <w:webHidden/>
              </w:rPr>
              <w:instrText xml:space="preserve"> PAGEREF _Toc478130853 \h </w:instrText>
            </w:r>
          </w:ins>
          <w:r>
            <w:rPr>
              <w:noProof/>
              <w:webHidden/>
            </w:rPr>
          </w:r>
          <w:r>
            <w:rPr>
              <w:noProof/>
              <w:webHidden/>
            </w:rPr>
            <w:fldChar w:fldCharType="separate"/>
          </w:r>
          <w:ins w:id="398" w:author="ZhangYuan(张园/深圳)" w:date="2017-03-24T14:55:00Z">
            <w:r>
              <w:rPr>
                <w:noProof/>
                <w:webHidden/>
              </w:rPr>
              <w:t>86</w:t>
            </w:r>
            <w:r>
              <w:rPr>
                <w:noProof/>
                <w:webHidden/>
              </w:rPr>
              <w:fldChar w:fldCharType="end"/>
            </w:r>
            <w:r w:rsidRPr="00E45E74">
              <w:rPr>
                <w:rStyle w:val="a7"/>
                <w:noProof/>
              </w:rPr>
              <w:fldChar w:fldCharType="end"/>
            </w:r>
          </w:ins>
        </w:p>
        <w:p w:rsidR="00B1533C" w:rsidRDefault="00B1533C">
          <w:pPr>
            <w:pStyle w:val="30"/>
            <w:tabs>
              <w:tab w:val="right" w:leader="dot" w:pos="8296"/>
            </w:tabs>
            <w:rPr>
              <w:ins w:id="399" w:author="ZhangYuan(张园/深圳)" w:date="2017-03-24T14:55:00Z"/>
              <w:noProof/>
              <w:kern w:val="2"/>
              <w:sz w:val="21"/>
            </w:rPr>
          </w:pPr>
          <w:ins w:id="400"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"_Toc478130854"</w:instrText>
            </w:r>
            <w:r w:rsidRPr="00E45E74">
              <w:rPr>
                <w:rStyle w:val="a7"/>
                <w:noProof/>
              </w:rPr>
              <w:instrText xml:space="preserve"> </w:instrText>
            </w:r>
            <w:r w:rsidRPr="00E45E74">
              <w:rPr>
                <w:rStyle w:val="a7"/>
                <w:noProof/>
              </w:rPr>
              <w:fldChar w:fldCharType="separate"/>
            </w:r>
            <w:r w:rsidRPr="00E45E74">
              <w:rPr>
                <w:rStyle w:val="a7"/>
                <w:noProof/>
              </w:rPr>
              <w:t>CLSS TAGs can be accessed after CompleteTransaction</w:t>
            </w:r>
            <w:r>
              <w:rPr>
                <w:noProof/>
                <w:webHidden/>
              </w:rPr>
              <w:tab/>
            </w:r>
            <w:r>
              <w:rPr>
                <w:noProof/>
                <w:webHidden/>
              </w:rPr>
              <w:fldChar w:fldCharType="begin"/>
            </w:r>
            <w:r>
              <w:rPr>
                <w:noProof/>
                <w:webHidden/>
              </w:rPr>
              <w:instrText xml:space="preserve"> PAGEREF _Toc478130854 \h </w:instrText>
            </w:r>
          </w:ins>
          <w:r>
            <w:rPr>
              <w:noProof/>
              <w:webHidden/>
            </w:rPr>
          </w:r>
          <w:r>
            <w:rPr>
              <w:noProof/>
              <w:webHidden/>
            </w:rPr>
            <w:fldChar w:fldCharType="separate"/>
          </w:r>
          <w:ins w:id="401" w:author="ZhangYuan(张园/深圳)" w:date="2017-03-24T14:55:00Z">
            <w:r>
              <w:rPr>
                <w:noProof/>
                <w:webHidden/>
              </w:rPr>
              <w:t>86</w:t>
            </w:r>
            <w:r>
              <w:rPr>
                <w:noProof/>
                <w:webHidden/>
              </w:rPr>
              <w:fldChar w:fldCharType="end"/>
            </w:r>
            <w:r w:rsidRPr="00E45E74">
              <w:rPr>
                <w:rStyle w:val="a7"/>
                <w:noProof/>
              </w:rPr>
              <w:fldChar w:fldCharType="end"/>
            </w:r>
          </w:ins>
        </w:p>
        <w:p w:rsidR="00B1533C" w:rsidRDefault="00B1533C">
          <w:pPr>
            <w:pStyle w:val="20"/>
            <w:tabs>
              <w:tab w:val="right" w:leader="dot" w:pos="8296"/>
            </w:tabs>
            <w:rPr>
              <w:ins w:id="402" w:author="ZhangYuan(张园/深圳)" w:date="2017-03-24T14:55:00Z"/>
              <w:noProof/>
              <w:kern w:val="2"/>
              <w:sz w:val="21"/>
            </w:rPr>
          </w:pPr>
          <w:ins w:id="403"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"_Toc478130855"</w:instrText>
            </w:r>
            <w:r w:rsidRPr="00E45E74">
              <w:rPr>
                <w:rStyle w:val="a7"/>
                <w:noProof/>
              </w:rPr>
              <w:instrText xml:space="preserve"> </w:instrText>
            </w:r>
            <w:r w:rsidRPr="00E45E74">
              <w:rPr>
                <w:rStyle w:val="a7"/>
                <w:noProof/>
              </w:rPr>
              <w:fldChar w:fldCharType="separate"/>
            </w:r>
            <w:r w:rsidRPr="00E45E74">
              <w:rPr>
                <w:rStyle w:val="a7"/>
                <w:noProof/>
              </w:rPr>
              <w:t>Appendix 9 – Value attribute</w:t>
            </w:r>
            <w:r>
              <w:rPr>
                <w:noProof/>
                <w:webHidden/>
              </w:rPr>
              <w:tab/>
            </w:r>
            <w:r>
              <w:rPr>
                <w:noProof/>
                <w:webHidden/>
              </w:rPr>
              <w:fldChar w:fldCharType="begin"/>
            </w:r>
            <w:r>
              <w:rPr>
                <w:noProof/>
                <w:webHidden/>
              </w:rPr>
              <w:instrText xml:space="preserve"> PAGEREF _Toc478130855 \h </w:instrText>
            </w:r>
          </w:ins>
          <w:r>
            <w:rPr>
              <w:noProof/>
              <w:webHidden/>
            </w:rPr>
          </w:r>
          <w:r>
            <w:rPr>
              <w:noProof/>
              <w:webHidden/>
            </w:rPr>
            <w:fldChar w:fldCharType="separate"/>
          </w:r>
          <w:ins w:id="404" w:author="ZhangYuan(张园/深圳)" w:date="2017-03-24T14:55:00Z">
            <w:r>
              <w:rPr>
                <w:noProof/>
                <w:webHidden/>
              </w:rPr>
              <w:t>86</w:t>
            </w:r>
            <w:r>
              <w:rPr>
                <w:noProof/>
                <w:webHidden/>
              </w:rPr>
              <w:fldChar w:fldCharType="end"/>
            </w:r>
            <w:r w:rsidRPr="00E45E74">
              <w:rPr>
                <w:rStyle w:val="a7"/>
                <w:noProof/>
              </w:rPr>
              <w:fldChar w:fldCharType="end"/>
            </w:r>
          </w:ins>
        </w:p>
        <w:p w:rsidR="00B1533C" w:rsidRDefault="00B1533C">
          <w:pPr>
            <w:pStyle w:val="20"/>
            <w:tabs>
              <w:tab w:val="right" w:leader="dot" w:pos="8296"/>
            </w:tabs>
            <w:rPr>
              <w:ins w:id="405" w:author="ZhangYuan(张园/深圳)" w:date="2017-03-24T14:55:00Z"/>
              <w:noProof/>
              <w:kern w:val="2"/>
              <w:sz w:val="21"/>
            </w:rPr>
          </w:pPr>
          <w:ins w:id="406" w:author="ZhangYuan(张园/深圳)" w:date="2017-03-24T14:55:00Z">
            <w:r w:rsidRPr="00E45E74">
              <w:rPr>
                <w:rStyle w:val="a7"/>
                <w:noProof/>
              </w:rPr>
              <w:fldChar w:fldCharType="begin"/>
            </w:r>
            <w:r w:rsidRPr="00E45E74">
              <w:rPr>
                <w:rStyle w:val="a7"/>
                <w:noProof/>
              </w:rPr>
              <w:instrText xml:space="preserve"> </w:instrText>
            </w:r>
            <w:r>
              <w:rPr>
                <w:noProof/>
              </w:rPr>
              <w:instrText>HYPERLINK \l "_Toc478130856"</w:instrText>
            </w:r>
            <w:r w:rsidRPr="00E45E74">
              <w:rPr>
                <w:rStyle w:val="a7"/>
                <w:noProof/>
              </w:rPr>
              <w:instrText xml:space="preserve"> </w:instrText>
            </w:r>
            <w:r w:rsidRPr="00E45E74">
              <w:rPr>
                <w:rStyle w:val="a7"/>
                <w:noProof/>
              </w:rPr>
              <w:fldChar w:fldCharType="separate"/>
            </w:r>
            <w:r w:rsidRPr="00E45E74">
              <w:rPr>
                <w:rStyle w:val="a7"/>
                <w:noProof/>
              </w:rPr>
              <w:t>Appendix 10 – File type description for file download</w:t>
            </w:r>
            <w:r>
              <w:rPr>
                <w:noProof/>
                <w:webHidden/>
              </w:rPr>
              <w:tab/>
            </w:r>
            <w:r>
              <w:rPr>
                <w:noProof/>
                <w:webHidden/>
              </w:rPr>
              <w:fldChar w:fldCharType="begin"/>
            </w:r>
            <w:r>
              <w:rPr>
                <w:noProof/>
                <w:webHidden/>
              </w:rPr>
              <w:instrText xml:space="preserve"> PAGEREF _Toc478130856 \h </w:instrText>
            </w:r>
          </w:ins>
          <w:r>
            <w:rPr>
              <w:noProof/>
              <w:webHidden/>
            </w:rPr>
          </w:r>
          <w:r>
            <w:rPr>
              <w:noProof/>
              <w:webHidden/>
            </w:rPr>
            <w:fldChar w:fldCharType="separate"/>
          </w:r>
          <w:ins w:id="407" w:author="ZhangYuan(张园/深圳)" w:date="2017-03-24T14:55:00Z">
            <w:r>
              <w:rPr>
                <w:noProof/>
                <w:webHidden/>
              </w:rPr>
              <w:t>87</w:t>
            </w:r>
            <w:r>
              <w:rPr>
                <w:noProof/>
                <w:webHidden/>
              </w:rPr>
              <w:fldChar w:fldCharType="end"/>
            </w:r>
            <w:r w:rsidRPr="00E45E74">
              <w:rPr>
                <w:rStyle w:val="a7"/>
                <w:noProof/>
              </w:rPr>
              <w:fldChar w:fldCharType="end"/>
            </w:r>
          </w:ins>
        </w:p>
        <w:p w:rsidR="00F3590C" w:rsidDel="00B1533C" w:rsidRDefault="00F3590C">
          <w:pPr>
            <w:pStyle w:val="10"/>
            <w:tabs>
              <w:tab w:val="right" w:leader="dot" w:pos="8296"/>
            </w:tabs>
            <w:rPr>
              <w:del w:id="408" w:author="ZhangYuan(张园/深圳)" w:date="2017-03-24T14:55:00Z"/>
              <w:noProof/>
              <w:kern w:val="2"/>
              <w:sz w:val="21"/>
            </w:rPr>
          </w:pPr>
          <w:del w:id="409" w:author="ZhangYuan(张园/深圳)" w:date="2017-03-24T14:55:00Z">
            <w:r w:rsidRPr="00B1533C" w:rsidDel="00B1533C">
              <w:rPr>
                <w:rPrChange w:id="410" w:author="ZhangYuan(张园/深圳)" w:date="2017-03-24T14:55:00Z">
                  <w:rPr>
                    <w:rStyle w:val="a7"/>
                    <w:noProof/>
                  </w:rPr>
                </w:rPrChange>
              </w:rPr>
              <w:delText>Revision history</w:delText>
            </w:r>
            <w:r w:rsidDel="00B1533C">
              <w:rPr>
                <w:noProof/>
                <w:webHidden/>
              </w:rPr>
              <w:tab/>
              <w:delText>3</w:delText>
            </w:r>
          </w:del>
        </w:p>
        <w:p w:rsidR="00F3590C" w:rsidDel="00B1533C" w:rsidRDefault="00F3590C">
          <w:pPr>
            <w:pStyle w:val="10"/>
            <w:tabs>
              <w:tab w:val="left" w:pos="440"/>
              <w:tab w:val="right" w:leader="dot" w:pos="8296"/>
            </w:tabs>
            <w:rPr>
              <w:del w:id="411" w:author="ZhangYuan(张园/深圳)" w:date="2017-03-24T14:55:00Z"/>
              <w:noProof/>
              <w:kern w:val="2"/>
              <w:sz w:val="21"/>
            </w:rPr>
          </w:pPr>
          <w:del w:id="412" w:author="ZhangYuan(张园/深圳)" w:date="2017-03-24T14:55:00Z">
            <w:r w:rsidRPr="00B1533C" w:rsidDel="00B1533C">
              <w:rPr>
                <w:rPrChange w:id="413" w:author="ZhangYuan(张园/深圳)" w:date="2017-03-24T14:55:00Z">
                  <w:rPr>
                    <w:rStyle w:val="a7"/>
                    <w:noProof/>
                  </w:rPr>
                </w:rPrChange>
              </w:rPr>
              <w:delText>1</w:delText>
            </w:r>
            <w:r w:rsidDel="00B1533C">
              <w:rPr>
                <w:noProof/>
                <w:kern w:val="2"/>
                <w:sz w:val="21"/>
              </w:rPr>
              <w:tab/>
            </w:r>
            <w:r w:rsidRPr="00B1533C" w:rsidDel="00B1533C">
              <w:rPr>
                <w:rPrChange w:id="414" w:author="ZhangYuan(张园/深圳)" w:date="2017-03-24T14:55:00Z">
                  <w:rPr>
                    <w:rStyle w:val="a7"/>
                    <w:noProof/>
                  </w:rPr>
                </w:rPrChange>
              </w:rPr>
              <w:delText>Introduction</w:delText>
            </w:r>
            <w:r w:rsidDel="00B1533C">
              <w:rPr>
                <w:noProof/>
                <w:webHidden/>
              </w:rPr>
              <w:tab/>
              <w:delText>10</w:delText>
            </w:r>
          </w:del>
        </w:p>
        <w:p w:rsidR="00F3590C" w:rsidDel="00B1533C" w:rsidRDefault="00F3590C">
          <w:pPr>
            <w:pStyle w:val="20"/>
            <w:tabs>
              <w:tab w:val="left" w:pos="1260"/>
              <w:tab w:val="right" w:leader="dot" w:pos="8296"/>
            </w:tabs>
            <w:rPr>
              <w:del w:id="415" w:author="ZhangYuan(张园/深圳)" w:date="2017-03-24T14:55:00Z"/>
              <w:noProof/>
              <w:kern w:val="2"/>
              <w:sz w:val="21"/>
            </w:rPr>
          </w:pPr>
          <w:del w:id="416" w:author="ZhangYuan(张园/深圳)" w:date="2017-03-24T14:55:00Z">
            <w:r w:rsidRPr="00B1533C" w:rsidDel="00B1533C">
              <w:rPr>
                <w:rPrChange w:id="417" w:author="ZhangYuan(张园/深圳)" w:date="2017-03-24T14:55:00Z">
                  <w:rPr>
                    <w:rStyle w:val="a7"/>
                    <w:noProof/>
                  </w:rPr>
                </w:rPrChange>
              </w:rPr>
              <w:delText>1.1</w:delText>
            </w:r>
            <w:r w:rsidDel="00B1533C">
              <w:rPr>
                <w:noProof/>
                <w:kern w:val="2"/>
                <w:sz w:val="21"/>
              </w:rPr>
              <w:tab/>
            </w:r>
            <w:r w:rsidRPr="00B1533C" w:rsidDel="00B1533C">
              <w:rPr>
                <w:rPrChange w:id="418" w:author="ZhangYuan(张园/深圳)" w:date="2017-03-24T14:55:00Z">
                  <w:rPr>
                    <w:rStyle w:val="a7"/>
                    <w:noProof/>
                  </w:rPr>
                </w:rPrChange>
              </w:rPr>
              <w:delText>Purpose</w:delText>
            </w:r>
            <w:r w:rsidDel="00B1533C">
              <w:rPr>
                <w:noProof/>
                <w:webHidden/>
              </w:rPr>
              <w:tab/>
              <w:delText>10</w:delText>
            </w:r>
          </w:del>
        </w:p>
        <w:p w:rsidR="00F3590C" w:rsidDel="00B1533C" w:rsidRDefault="00F3590C">
          <w:pPr>
            <w:pStyle w:val="20"/>
            <w:tabs>
              <w:tab w:val="left" w:pos="1260"/>
              <w:tab w:val="right" w:leader="dot" w:pos="8296"/>
            </w:tabs>
            <w:rPr>
              <w:del w:id="419" w:author="ZhangYuan(张园/深圳)" w:date="2017-03-24T14:55:00Z"/>
              <w:noProof/>
              <w:kern w:val="2"/>
              <w:sz w:val="21"/>
            </w:rPr>
          </w:pPr>
          <w:del w:id="420" w:author="ZhangYuan(张园/深圳)" w:date="2017-03-24T14:55:00Z">
            <w:r w:rsidRPr="00B1533C" w:rsidDel="00B1533C">
              <w:rPr>
                <w:rPrChange w:id="421" w:author="ZhangYuan(张园/深圳)" w:date="2017-03-24T14:55:00Z">
                  <w:rPr>
                    <w:rStyle w:val="a7"/>
                    <w:noProof/>
                  </w:rPr>
                </w:rPrChange>
              </w:rPr>
              <w:delText>1.2</w:delText>
            </w:r>
            <w:r w:rsidDel="00B1533C">
              <w:rPr>
                <w:noProof/>
                <w:kern w:val="2"/>
                <w:sz w:val="21"/>
              </w:rPr>
              <w:tab/>
            </w:r>
            <w:r w:rsidRPr="00B1533C" w:rsidDel="00B1533C">
              <w:rPr>
                <w:rPrChange w:id="422" w:author="ZhangYuan(张园/深圳)" w:date="2017-03-24T14:55:00Z">
                  <w:rPr>
                    <w:rStyle w:val="a7"/>
                    <w:noProof/>
                  </w:rPr>
                </w:rPrChange>
              </w:rPr>
              <w:delText>Background and goals</w:delText>
            </w:r>
            <w:r w:rsidDel="00B1533C">
              <w:rPr>
                <w:noProof/>
                <w:webHidden/>
              </w:rPr>
              <w:tab/>
              <w:delText>10</w:delText>
            </w:r>
          </w:del>
        </w:p>
        <w:p w:rsidR="00F3590C" w:rsidDel="00B1533C" w:rsidRDefault="00F3590C">
          <w:pPr>
            <w:pStyle w:val="20"/>
            <w:tabs>
              <w:tab w:val="left" w:pos="1260"/>
              <w:tab w:val="right" w:leader="dot" w:pos="8296"/>
            </w:tabs>
            <w:rPr>
              <w:del w:id="423" w:author="ZhangYuan(张园/深圳)" w:date="2017-03-24T14:55:00Z"/>
              <w:noProof/>
              <w:kern w:val="2"/>
              <w:sz w:val="21"/>
            </w:rPr>
          </w:pPr>
          <w:del w:id="424" w:author="ZhangYuan(张园/深圳)" w:date="2017-03-24T14:55:00Z">
            <w:r w:rsidRPr="00B1533C" w:rsidDel="00B1533C">
              <w:rPr>
                <w:rPrChange w:id="425" w:author="ZhangYuan(张园/深圳)" w:date="2017-03-24T14:55:00Z">
                  <w:rPr>
                    <w:rStyle w:val="a7"/>
                    <w:noProof/>
                  </w:rPr>
                </w:rPrChange>
              </w:rPr>
              <w:delText>1.3</w:delText>
            </w:r>
            <w:r w:rsidDel="00B1533C">
              <w:rPr>
                <w:noProof/>
                <w:kern w:val="2"/>
                <w:sz w:val="21"/>
              </w:rPr>
              <w:tab/>
            </w:r>
            <w:r w:rsidRPr="00B1533C" w:rsidDel="00B1533C">
              <w:rPr>
                <w:rPrChange w:id="426" w:author="ZhangYuan(张园/深圳)" w:date="2017-03-24T14:55:00Z">
                  <w:rPr>
                    <w:rStyle w:val="a7"/>
                    <w:noProof/>
                  </w:rPr>
                </w:rPrChange>
              </w:rPr>
              <w:delText>Audience</w:delText>
            </w:r>
            <w:r w:rsidDel="00B1533C">
              <w:rPr>
                <w:noProof/>
                <w:webHidden/>
              </w:rPr>
              <w:tab/>
              <w:delText>10</w:delText>
            </w:r>
          </w:del>
        </w:p>
        <w:p w:rsidR="00F3590C" w:rsidDel="00B1533C" w:rsidRDefault="00F3590C">
          <w:pPr>
            <w:pStyle w:val="20"/>
            <w:tabs>
              <w:tab w:val="left" w:pos="1260"/>
              <w:tab w:val="right" w:leader="dot" w:pos="8296"/>
            </w:tabs>
            <w:rPr>
              <w:del w:id="427" w:author="ZhangYuan(张园/深圳)" w:date="2017-03-24T14:55:00Z"/>
              <w:noProof/>
              <w:kern w:val="2"/>
              <w:sz w:val="21"/>
            </w:rPr>
          </w:pPr>
          <w:del w:id="428" w:author="ZhangYuan(张园/深圳)" w:date="2017-03-24T14:55:00Z">
            <w:r w:rsidRPr="00B1533C" w:rsidDel="00B1533C">
              <w:rPr>
                <w:rPrChange w:id="429" w:author="ZhangYuan(张园/深圳)" w:date="2017-03-24T14:55:00Z">
                  <w:rPr>
                    <w:rStyle w:val="a7"/>
                    <w:noProof/>
                  </w:rPr>
                </w:rPrChange>
              </w:rPr>
              <w:delText>1.4</w:delText>
            </w:r>
            <w:r w:rsidDel="00B1533C">
              <w:rPr>
                <w:noProof/>
                <w:kern w:val="2"/>
                <w:sz w:val="21"/>
              </w:rPr>
              <w:tab/>
            </w:r>
            <w:r w:rsidRPr="00B1533C" w:rsidDel="00B1533C">
              <w:rPr>
                <w:rPrChange w:id="430" w:author="ZhangYuan(张园/深圳)" w:date="2017-03-24T14:55:00Z">
                  <w:rPr>
                    <w:rStyle w:val="a7"/>
                    <w:noProof/>
                  </w:rPr>
                </w:rPrChange>
              </w:rPr>
              <w:delText>Abbreviation</w:delText>
            </w:r>
            <w:r w:rsidDel="00B1533C">
              <w:rPr>
                <w:noProof/>
                <w:webHidden/>
              </w:rPr>
              <w:tab/>
              <w:delText>10</w:delText>
            </w:r>
          </w:del>
        </w:p>
        <w:p w:rsidR="00F3590C" w:rsidDel="00B1533C" w:rsidRDefault="00F3590C">
          <w:pPr>
            <w:pStyle w:val="20"/>
            <w:tabs>
              <w:tab w:val="left" w:pos="1260"/>
              <w:tab w:val="right" w:leader="dot" w:pos="8296"/>
            </w:tabs>
            <w:rPr>
              <w:del w:id="431" w:author="ZhangYuan(张园/深圳)" w:date="2017-03-24T14:55:00Z"/>
              <w:noProof/>
              <w:kern w:val="2"/>
              <w:sz w:val="21"/>
            </w:rPr>
          </w:pPr>
          <w:del w:id="432" w:author="ZhangYuan(张园/深圳)" w:date="2017-03-24T14:55:00Z">
            <w:r w:rsidRPr="00B1533C" w:rsidDel="00B1533C">
              <w:rPr>
                <w:rPrChange w:id="433" w:author="ZhangYuan(张园/深圳)" w:date="2017-03-24T14:55:00Z">
                  <w:rPr>
                    <w:rStyle w:val="a7"/>
                    <w:noProof/>
                  </w:rPr>
                </w:rPrChange>
              </w:rPr>
              <w:delText>1.5</w:delText>
            </w:r>
            <w:r w:rsidDel="00B1533C">
              <w:rPr>
                <w:noProof/>
                <w:kern w:val="2"/>
                <w:sz w:val="21"/>
              </w:rPr>
              <w:tab/>
            </w:r>
            <w:r w:rsidRPr="00B1533C" w:rsidDel="00B1533C">
              <w:rPr>
                <w:rPrChange w:id="434" w:author="ZhangYuan(张园/深圳)" w:date="2017-03-24T14:55:00Z">
                  <w:rPr>
                    <w:rStyle w:val="a7"/>
                    <w:noProof/>
                  </w:rPr>
                </w:rPrChange>
              </w:rPr>
              <w:delText>Reference</w:delText>
            </w:r>
            <w:r w:rsidDel="00B1533C">
              <w:rPr>
                <w:noProof/>
                <w:webHidden/>
              </w:rPr>
              <w:tab/>
              <w:delText>10</w:delText>
            </w:r>
          </w:del>
        </w:p>
        <w:p w:rsidR="00F3590C" w:rsidDel="00B1533C" w:rsidRDefault="00F3590C">
          <w:pPr>
            <w:pStyle w:val="10"/>
            <w:tabs>
              <w:tab w:val="left" w:pos="440"/>
              <w:tab w:val="right" w:leader="dot" w:pos="8296"/>
            </w:tabs>
            <w:rPr>
              <w:del w:id="435" w:author="ZhangYuan(张园/深圳)" w:date="2017-03-24T14:55:00Z"/>
              <w:noProof/>
              <w:kern w:val="2"/>
              <w:sz w:val="21"/>
            </w:rPr>
          </w:pPr>
          <w:del w:id="436" w:author="ZhangYuan(张园/深圳)" w:date="2017-03-24T14:55:00Z">
            <w:r w:rsidRPr="00B1533C" w:rsidDel="00B1533C">
              <w:rPr>
                <w:rPrChange w:id="437" w:author="ZhangYuan(张园/深圳)" w:date="2017-03-24T14:55:00Z">
                  <w:rPr>
                    <w:rStyle w:val="a7"/>
                    <w:noProof/>
                  </w:rPr>
                </w:rPrChange>
              </w:rPr>
              <w:delText>2.</w:delText>
            </w:r>
            <w:r w:rsidDel="00B1533C">
              <w:rPr>
                <w:noProof/>
                <w:kern w:val="2"/>
                <w:sz w:val="21"/>
              </w:rPr>
              <w:tab/>
            </w:r>
            <w:r w:rsidRPr="00B1533C" w:rsidDel="00B1533C">
              <w:rPr>
                <w:rPrChange w:id="438" w:author="ZhangYuan(张园/深圳)" w:date="2017-03-24T14:55:00Z">
                  <w:rPr>
                    <w:rStyle w:val="a7"/>
                    <w:noProof/>
                  </w:rPr>
                </w:rPrChange>
              </w:rPr>
              <w:delText>Communication protocol</w:delText>
            </w:r>
            <w:r w:rsidDel="00B1533C">
              <w:rPr>
                <w:noProof/>
                <w:webHidden/>
              </w:rPr>
              <w:tab/>
              <w:delText>11</w:delText>
            </w:r>
          </w:del>
        </w:p>
        <w:p w:rsidR="00F3590C" w:rsidDel="00B1533C" w:rsidRDefault="00F3590C">
          <w:pPr>
            <w:pStyle w:val="20"/>
            <w:tabs>
              <w:tab w:val="left" w:pos="1260"/>
              <w:tab w:val="right" w:leader="dot" w:pos="8296"/>
            </w:tabs>
            <w:rPr>
              <w:del w:id="439" w:author="ZhangYuan(张园/深圳)" w:date="2017-03-24T14:55:00Z"/>
              <w:noProof/>
              <w:kern w:val="2"/>
              <w:sz w:val="21"/>
            </w:rPr>
          </w:pPr>
          <w:del w:id="440" w:author="ZhangYuan(张园/深圳)" w:date="2017-03-24T14:55:00Z">
            <w:r w:rsidRPr="00B1533C" w:rsidDel="00B1533C">
              <w:rPr>
                <w:rPrChange w:id="441" w:author="ZhangYuan(张园/深圳)" w:date="2017-03-24T14:55:00Z">
                  <w:rPr>
                    <w:rStyle w:val="a7"/>
                    <w:noProof/>
                  </w:rPr>
                </w:rPrChange>
              </w:rPr>
              <w:delText>2.1</w:delText>
            </w:r>
            <w:r w:rsidDel="00B1533C">
              <w:rPr>
                <w:noProof/>
                <w:kern w:val="2"/>
                <w:sz w:val="21"/>
              </w:rPr>
              <w:tab/>
            </w:r>
            <w:r w:rsidRPr="00B1533C" w:rsidDel="00B1533C">
              <w:rPr>
                <w:rPrChange w:id="442" w:author="ZhangYuan(张园/深圳)" w:date="2017-03-24T14:55:00Z">
                  <w:rPr>
                    <w:rStyle w:val="a7"/>
                    <w:noProof/>
                  </w:rPr>
                </w:rPrChange>
              </w:rPr>
              <w:delText>Data link layer communication protocol</w:delText>
            </w:r>
            <w:r w:rsidDel="00B1533C">
              <w:rPr>
                <w:noProof/>
                <w:webHidden/>
              </w:rPr>
              <w:tab/>
              <w:delText>11</w:delText>
            </w:r>
          </w:del>
        </w:p>
        <w:p w:rsidR="00F3590C" w:rsidDel="00B1533C" w:rsidRDefault="00F3590C">
          <w:pPr>
            <w:pStyle w:val="30"/>
            <w:tabs>
              <w:tab w:val="left" w:pos="1260"/>
              <w:tab w:val="right" w:leader="dot" w:pos="8296"/>
            </w:tabs>
            <w:rPr>
              <w:del w:id="443" w:author="ZhangYuan(张园/深圳)" w:date="2017-03-24T14:55:00Z"/>
              <w:noProof/>
              <w:kern w:val="2"/>
              <w:sz w:val="21"/>
            </w:rPr>
          </w:pPr>
          <w:del w:id="444" w:author="ZhangYuan(张园/深圳)" w:date="2017-03-24T14:55:00Z">
            <w:r w:rsidRPr="00B1533C" w:rsidDel="00B1533C">
              <w:rPr>
                <w:rPrChange w:id="445" w:author="ZhangYuan(张园/深圳)" w:date="2017-03-24T14:55:00Z">
                  <w:rPr>
                    <w:rStyle w:val="a7"/>
                    <w:noProof/>
                  </w:rPr>
                </w:rPrChange>
              </w:rPr>
              <w:delText>2.1.1</w:delText>
            </w:r>
            <w:r w:rsidDel="00B1533C">
              <w:rPr>
                <w:noProof/>
                <w:kern w:val="2"/>
                <w:sz w:val="21"/>
              </w:rPr>
              <w:tab/>
            </w:r>
            <w:r w:rsidRPr="00B1533C" w:rsidDel="00B1533C">
              <w:rPr>
                <w:rPrChange w:id="446" w:author="ZhangYuan(张园/深圳)" w:date="2017-03-24T14:55:00Z">
                  <w:rPr>
                    <w:rStyle w:val="a7"/>
                    <w:noProof/>
                  </w:rPr>
                </w:rPrChange>
              </w:rPr>
              <w:delText>Communication mode</w:delText>
            </w:r>
            <w:r w:rsidDel="00B1533C">
              <w:rPr>
                <w:noProof/>
                <w:webHidden/>
              </w:rPr>
              <w:tab/>
              <w:delText>11</w:delText>
            </w:r>
          </w:del>
        </w:p>
        <w:p w:rsidR="00F3590C" w:rsidDel="00B1533C" w:rsidRDefault="00F3590C">
          <w:pPr>
            <w:pStyle w:val="30"/>
            <w:tabs>
              <w:tab w:val="left" w:pos="1260"/>
              <w:tab w:val="right" w:leader="dot" w:pos="8296"/>
            </w:tabs>
            <w:rPr>
              <w:del w:id="447" w:author="ZhangYuan(张园/深圳)" w:date="2017-03-24T14:55:00Z"/>
              <w:noProof/>
              <w:kern w:val="2"/>
              <w:sz w:val="21"/>
            </w:rPr>
          </w:pPr>
          <w:del w:id="448" w:author="ZhangYuan(张园/深圳)" w:date="2017-03-24T14:55:00Z">
            <w:r w:rsidRPr="00B1533C" w:rsidDel="00B1533C">
              <w:rPr>
                <w:rPrChange w:id="449" w:author="ZhangYuan(张园/深圳)" w:date="2017-03-24T14:55:00Z">
                  <w:rPr>
                    <w:rStyle w:val="a7"/>
                    <w:noProof/>
                  </w:rPr>
                </w:rPrChange>
              </w:rPr>
              <w:delText>2.1.2</w:delText>
            </w:r>
            <w:r w:rsidDel="00B1533C">
              <w:rPr>
                <w:noProof/>
                <w:kern w:val="2"/>
                <w:sz w:val="21"/>
              </w:rPr>
              <w:tab/>
            </w:r>
            <w:r w:rsidRPr="00B1533C" w:rsidDel="00B1533C">
              <w:rPr>
                <w:rPrChange w:id="450" w:author="ZhangYuan(张园/深圳)" w:date="2017-03-24T14:55:00Z">
                  <w:rPr>
                    <w:rStyle w:val="a7"/>
                    <w:noProof/>
                  </w:rPr>
                </w:rPrChange>
              </w:rPr>
              <w:delText>Communication packet format</w:delText>
            </w:r>
            <w:r w:rsidDel="00B1533C">
              <w:rPr>
                <w:noProof/>
                <w:webHidden/>
              </w:rPr>
              <w:tab/>
              <w:delText>12</w:delText>
            </w:r>
          </w:del>
        </w:p>
        <w:p w:rsidR="00F3590C" w:rsidDel="00B1533C" w:rsidRDefault="00F3590C">
          <w:pPr>
            <w:pStyle w:val="30"/>
            <w:tabs>
              <w:tab w:val="left" w:pos="1260"/>
              <w:tab w:val="right" w:leader="dot" w:pos="8296"/>
            </w:tabs>
            <w:rPr>
              <w:del w:id="451" w:author="ZhangYuan(张园/深圳)" w:date="2017-03-24T14:55:00Z"/>
              <w:noProof/>
              <w:kern w:val="2"/>
              <w:sz w:val="21"/>
            </w:rPr>
          </w:pPr>
          <w:del w:id="452" w:author="ZhangYuan(张园/深圳)" w:date="2017-03-24T14:55:00Z">
            <w:r w:rsidRPr="00B1533C" w:rsidDel="00B1533C">
              <w:rPr>
                <w:rPrChange w:id="453" w:author="ZhangYuan(张园/深圳)" w:date="2017-03-24T14:55:00Z">
                  <w:rPr>
                    <w:rStyle w:val="a7"/>
                    <w:noProof/>
                  </w:rPr>
                </w:rPrChange>
              </w:rPr>
              <w:delText>2.1.3</w:delText>
            </w:r>
            <w:r w:rsidDel="00B1533C">
              <w:rPr>
                <w:noProof/>
                <w:kern w:val="2"/>
                <w:sz w:val="21"/>
              </w:rPr>
              <w:tab/>
            </w:r>
            <w:r w:rsidRPr="00B1533C" w:rsidDel="00B1533C">
              <w:rPr>
                <w:rPrChange w:id="454" w:author="ZhangYuan(张园/深圳)" w:date="2017-03-24T14:55:00Z">
                  <w:rPr>
                    <w:rStyle w:val="a7"/>
                    <w:noProof/>
                  </w:rPr>
                </w:rPrChange>
              </w:rPr>
              <w:delText>Resend mechanism</w:delText>
            </w:r>
            <w:r w:rsidDel="00B1533C">
              <w:rPr>
                <w:noProof/>
                <w:webHidden/>
              </w:rPr>
              <w:tab/>
              <w:delText>13</w:delText>
            </w:r>
          </w:del>
        </w:p>
        <w:p w:rsidR="00F3590C" w:rsidDel="00B1533C" w:rsidRDefault="00F3590C">
          <w:pPr>
            <w:pStyle w:val="30"/>
            <w:tabs>
              <w:tab w:val="left" w:pos="1260"/>
              <w:tab w:val="right" w:leader="dot" w:pos="8296"/>
            </w:tabs>
            <w:rPr>
              <w:del w:id="455" w:author="ZhangYuan(张园/深圳)" w:date="2017-03-24T14:55:00Z"/>
              <w:noProof/>
              <w:kern w:val="2"/>
              <w:sz w:val="21"/>
            </w:rPr>
          </w:pPr>
          <w:del w:id="456" w:author="ZhangYuan(张园/深圳)" w:date="2017-03-24T14:55:00Z">
            <w:r w:rsidRPr="00B1533C" w:rsidDel="00B1533C">
              <w:rPr>
                <w:rPrChange w:id="457" w:author="ZhangYuan(张园/深圳)" w:date="2017-03-24T14:55:00Z">
                  <w:rPr>
                    <w:rStyle w:val="a7"/>
                    <w:noProof/>
                  </w:rPr>
                </w:rPrChange>
              </w:rPr>
              <w:delText>2.1.4</w:delText>
            </w:r>
            <w:r w:rsidDel="00B1533C">
              <w:rPr>
                <w:noProof/>
                <w:kern w:val="2"/>
                <w:sz w:val="21"/>
              </w:rPr>
              <w:tab/>
            </w:r>
            <w:r w:rsidRPr="00B1533C" w:rsidDel="00B1533C">
              <w:rPr>
                <w:rPrChange w:id="458" w:author="ZhangYuan(张园/深圳)" w:date="2017-03-24T14:55:00Z">
                  <w:rPr>
                    <w:rStyle w:val="a7"/>
                    <w:noProof/>
                  </w:rPr>
                </w:rPrChange>
              </w:rPr>
              <w:delText>Loss-Sync processing mechanism</w:delText>
            </w:r>
            <w:r w:rsidDel="00B1533C">
              <w:rPr>
                <w:noProof/>
                <w:webHidden/>
              </w:rPr>
              <w:tab/>
              <w:delText>13</w:delText>
            </w:r>
          </w:del>
        </w:p>
        <w:p w:rsidR="00F3590C" w:rsidDel="00B1533C" w:rsidRDefault="00F3590C">
          <w:pPr>
            <w:pStyle w:val="30"/>
            <w:tabs>
              <w:tab w:val="left" w:pos="1260"/>
              <w:tab w:val="right" w:leader="dot" w:pos="8296"/>
            </w:tabs>
            <w:rPr>
              <w:del w:id="459" w:author="ZhangYuan(张园/深圳)" w:date="2017-03-24T14:55:00Z"/>
              <w:noProof/>
              <w:kern w:val="2"/>
              <w:sz w:val="21"/>
            </w:rPr>
          </w:pPr>
          <w:del w:id="460" w:author="ZhangYuan(张园/深圳)" w:date="2017-03-24T14:55:00Z">
            <w:r w:rsidRPr="00B1533C" w:rsidDel="00B1533C">
              <w:rPr>
                <w:rPrChange w:id="461" w:author="ZhangYuan(张园/深圳)" w:date="2017-03-24T14:55:00Z">
                  <w:rPr>
                    <w:rStyle w:val="a7"/>
                    <w:noProof/>
                  </w:rPr>
                </w:rPrChange>
              </w:rPr>
              <w:delText>2.1.5</w:delText>
            </w:r>
            <w:r w:rsidDel="00B1533C">
              <w:rPr>
                <w:noProof/>
                <w:kern w:val="2"/>
                <w:sz w:val="21"/>
              </w:rPr>
              <w:tab/>
            </w:r>
            <w:r w:rsidRPr="00B1533C" w:rsidDel="00B1533C">
              <w:rPr>
                <w:rPrChange w:id="462" w:author="ZhangYuan(张园/深圳)" w:date="2017-03-24T14:55:00Z">
                  <w:rPr>
                    <w:rStyle w:val="a7"/>
                    <w:noProof/>
                  </w:rPr>
                </w:rPrChange>
              </w:rPr>
              <w:delText>Packet size and packet split mechanism</w:delText>
            </w:r>
            <w:r w:rsidDel="00B1533C">
              <w:rPr>
                <w:noProof/>
                <w:webHidden/>
              </w:rPr>
              <w:tab/>
              <w:delText>14</w:delText>
            </w:r>
          </w:del>
        </w:p>
        <w:p w:rsidR="00F3590C" w:rsidDel="00B1533C" w:rsidRDefault="00F3590C">
          <w:pPr>
            <w:pStyle w:val="20"/>
            <w:tabs>
              <w:tab w:val="left" w:pos="1260"/>
              <w:tab w:val="right" w:leader="dot" w:pos="8296"/>
            </w:tabs>
            <w:rPr>
              <w:del w:id="463" w:author="ZhangYuan(张园/深圳)" w:date="2017-03-24T14:55:00Z"/>
              <w:noProof/>
              <w:kern w:val="2"/>
              <w:sz w:val="21"/>
            </w:rPr>
          </w:pPr>
          <w:del w:id="464" w:author="ZhangYuan(张园/深圳)" w:date="2017-03-24T14:55:00Z">
            <w:r w:rsidRPr="00B1533C" w:rsidDel="00B1533C">
              <w:rPr>
                <w:rPrChange w:id="465" w:author="ZhangYuan(张园/深圳)" w:date="2017-03-24T14:55:00Z">
                  <w:rPr>
                    <w:rStyle w:val="a7"/>
                    <w:noProof/>
                  </w:rPr>
                </w:rPrChange>
              </w:rPr>
              <w:delText>2.2</w:delText>
            </w:r>
            <w:r w:rsidDel="00B1533C">
              <w:rPr>
                <w:noProof/>
                <w:kern w:val="2"/>
                <w:sz w:val="21"/>
              </w:rPr>
              <w:tab/>
            </w:r>
            <w:r w:rsidRPr="00B1533C" w:rsidDel="00B1533C">
              <w:rPr>
                <w:rPrChange w:id="466" w:author="ZhangYuan(张园/深圳)" w:date="2017-03-24T14:55:00Z">
                  <w:rPr>
                    <w:rStyle w:val="a7"/>
                    <w:noProof/>
                  </w:rPr>
                </w:rPrChange>
              </w:rPr>
              <w:delText>Message processing mechanism</w:delText>
            </w:r>
            <w:r w:rsidDel="00B1533C">
              <w:rPr>
                <w:noProof/>
                <w:webHidden/>
              </w:rPr>
              <w:tab/>
              <w:delText>14</w:delText>
            </w:r>
          </w:del>
        </w:p>
        <w:p w:rsidR="00F3590C" w:rsidDel="00B1533C" w:rsidRDefault="00F3590C">
          <w:pPr>
            <w:pStyle w:val="30"/>
            <w:tabs>
              <w:tab w:val="left" w:pos="1260"/>
              <w:tab w:val="right" w:leader="dot" w:pos="8296"/>
            </w:tabs>
            <w:rPr>
              <w:del w:id="467" w:author="ZhangYuan(张园/深圳)" w:date="2017-03-24T14:55:00Z"/>
              <w:noProof/>
              <w:kern w:val="2"/>
              <w:sz w:val="21"/>
            </w:rPr>
          </w:pPr>
          <w:del w:id="468" w:author="ZhangYuan(张园/深圳)" w:date="2017-03-24T14:55:00Z">
            <w:r w:rsidRPr="00B1533C" w:rsidDel="00B1533C">
              <w:rPr>
                <w:rPrChange w:id="469" w:author="ZhangYuan(张园/深圳)" w:date="2017-03-24T14:55:00Z">
                  <w:rPr>
                    <w:rStyle w:val="a7"/>
                    <w:noProof/>
                  </w:rPr>
                </w:rPrChange>
              </w:rPr>
              <w:delText>2.2.1</w:delText>
            </w:r>
            <w:r w:rsidDel="00B1533C">
              <w:rPr>
                <w:noProof/>
                <w:kern w:val="2"/>
                <w:sz w:val="21"/>
              </w:rPr>
              <w:tab/>
            </w:r>
            <w:r w:rsidRPr="00B1533C" w:rsidDel="00B1533C">
              <w:rPr>
                <w:rPrChange w:id="470" w:author="ZhangYuan(张园/深圳)" w:date="2017-03-24T14:55:00Z">
                  <w:rPr>
                    <w:rStyle w:val="a7"/>
                    <w:noProof/>
                  </w:rPr>
                </w:rPrChange>
              </w:rPr>
              <w:delText>Data format in messaging layer</w:delText>
            </w:r>
            <w:r w:rsidDel="00B1533C">
              <w:rPr>
                <w:noProof/>
                <w:webHidden/>
              </w:rPr>
              <w:tab/>
              <w:delText>14</w:delText>
            </w:r>
          </w:del>
        </w:p>
        <w:p w:rsidR="00F3590C" w:rsidDel="00B1533C" w:rsidRDefault="00F3590C">
          <w:pPr>
            <w:pStyle w:val="30"/>
            <w:tabs>
              <w:tab w:val="left" w:pos="1260"/>
              <w:tab w:val="right" w:leader="dot" w:pos="8296"/>
            </w:tabs>
            <w:rPr>
              <w:del w:id="471" w:author="ZhangYuan(张园/深圳)" w:date="2017-03-24T14:55:00Z"/>
              <w:noProof/>
              <w:kern w:val="2"/>
              <w:sz w:val="21"/>
            </w:rPr>
          </w:pPr>
          <w:del w:id="472" w:author="ZhangYuan(张园/深圳)" w:date="2017-03-24T14:55:00Z">
            <w:r w:rsidRPr="00B1533C" w:rsidDel="00B1533C">
              <w:rPr>
                <w:rPrChange w:id="473" w:author="ZhangYuan(张园/深圳)" w:date="2017-03-24T14:55:00Z">
                  <w:rPr>
                    <w:rStyle w:val="a7"/>
                    <w:noProof/>
                  </w:rPr>
                </w:rPrChange>
              </w:rPr>
              <w:delText>2.2.2</w:delText>
            </w:r>
            <w:r w:rsidDel="00B1533C">
              <w:rPr>
                <w:noProof/>
                <w:kern w:val="2"/>
                <w:sz w:val="21"/>
              </w:rPr>
              <w:tab/>
            </w:r>
            <w:r w:rsidRPr="00B1533C" w:rsidDel="00B1533C">
              <w:rPr>
                <w:rPrChange w:id="474" w:author="ZhangYuan(张园/深圳)" w:date="2017-03-24T14:55:00Z">
                  <w:rPr>
                    <w:rStyle w:val="a7"/>
                    <w:noProof/>
                  </w:rPr>
                </w:rPrChange>
              </w:rPr>
              <w:delText>Command list</w:delText>
            </w:r>
            <w:r w:rsidDel="00B1533C">
              <w:rPr>
                <w:noProof/>
                <w:webHidden/>
              </w:rPr>
              <w:tab/>
              <w:delText>15</w:delText>
            </w:r>
          </w:del>
        </w:p>
        <w:p w:rsidR="00F3590C" w:rsidDel="00B1533C" w:rsidRDefault="00F3590C">
          <w:pPr>
            <w:pStyle w:val="10"/>
            <w:tabs>
              <w:tab w:val="left" w:pos="440"/>
              <w:tab w:val="right" w:leader="dot" w:pos="8296"/>
            </w:tabs>
            <w:rPr>
              <w:del w:id="475" w:author="ZhangYuan(张园/深圳)" w:date="2017-03-24T14:55:00Z"/>
              <w:noProof/>
              <w:kern w:val="2"/>
              <w:sz w:val="21"/>
            </w:rPr>
          </w:pPr>
          <w:del w:id="476" w:author="ZhangYuan(张园/深圳)" w:date="2017-03-24T14:55:00Z">
            <w:r w:rsidRPr="00B1533C" w:rsidDel="00B1533C">
              <w:rPr>
                <w:rPrChange w:id="477" w:author="ZhangYuan(张园/深圳)" w:date="2017-03-24T14:55:00Z">
                  <w:rPr>
                    <w:rStyle w:val="a7"/>
                    <w:noProof/>
                  </w:rPr>
                </w:rPrChange>
              </w:rPr>
              <w:delText>3</w:delText>
            </w:r>
            <w:r w:rsidDel="00B1533C">
              <w:rPr>
                <w:noProof/>
                <w:kern w:val="2"/>
                <w:sz w:val="21"/>
              </w:rPr>
              <w:tab/>
            </w:r>
            <w:r w:rsidRPr="00B1533C" w:rsidDel="00B1533C">
              <w:rPr>
                <w:rPrChange w:id="478" w:author="ZhangYuan(张园/深圳)" w:date="2017-03-24T14:55:00Z">
                  <w:rPr>
                    <w:rStyle w:val="a7"/>
                    <w:noProof/>
                  </w:rPr>
                </w:rPrChange>
              </w:rPr>
              <w:delText>Interface definition for master device and POS terminal</w:delText>
            </w:r>
            <w:r w:rsidDel="00B1533C">
              <w:rPr>
                <w:noProof/>
                <w:webHidden/>
              </w:rPr>
              <w:tab/>
              <w:delText>16</w:delText>
            </w:r>
          </w:del>
        </w:p>
        <w:p w:rsidR="00F3590C" w:rsidDel="00B1533C" w:rsidRDefault="00F3590C">
          <w:pPr>
            <w:pStyle w:val="20"/>
            <w:tabs>
              <w:tab w:val="left" w:pos="1260"/>
              <w:tab w:val="right" w:leader="dot" w:pos="8296"/>
            </w:tabs>
            <w:rPr>
              <w:del w:id="479" w:author="ZhangYuan(张园/深圳)" w:date="2017-03-24T14:55:00Z"/>
              <w:noProof/>
              <w:kern w:val="2"/>
              <w:sz w:val="21"/>
            </w:rPr>
          </w:pPr>
          <w:del w:id="480" w:author="ZhangYuan(张园/深圳)" w:date="2017-03-24T14:55:00Z">
            <w:r w:rsidRPr="00B1533C" w:rsidDel="00B1533C">
              <w:rPr>
                <w:rPrChange w:id="481" w:author="ZhangYuan(张园/深圳)" w:date="2017-03-24T14:55:00Z">
                  <w:rPr>
                    <w:rStyle w:val="a7"/>
                    <w:noProof/>
                  </w:rPr>
                </w:rPrChange>
              </w:rPr>
              <w:delText>3.1</w:delText>
            </w:r>
            <w:r w:rsidDel="00B1533C">
              <w:rPr>
                <w:noProof/>
                <w:kern w:val="2"/>
                <w:sz w:val="21"/>
              </w:rPr>
              <w:tab/>
            </w:r>
            <w:r w:rsidRPr="00B1533C" w:rsidDel="00B1533C">
              <w:rPr>
                <w:rPrChange w:id="482" w:author="ZhangYuan(张园/深圳)" w:date="2017-03-24T14:55:00Z">
                  <w:rPr>
                    <w:rStyle w:val="a7"/>
                    <w:noProof/>
                  </w:rPr>
                </w:rPrChange>
              </w:rPr>
              <w:delText>COMM module</w:delText>
            </w:r>
            <w:r w:rsidDel="00B1533C">
              <w:rPr>
                <w:noProof/>
                <w:webHidden/>
              </w:rPr>
              <w:tab/>
              <w:delText>16</w:delText>
            </w:r>
          </w:del>
        </w:p>
        <w:p w:rsidR="00F3590C" w:rsidDel="00B1533C" w:rsidRDefault="00F3590C">
          <w:pPr>
            <w:pStyle w:val="30"/>
            <w:tabs>
              <w:tab w:val="left" w:pos="1260"/>
              <w:tab w:val="right" w:leader="dot" w:pos="8296"/>
            </w:tabs>
            <w:rPr>
              <w:del w:id="483" w:author="ZhangYuan(张园/深圳)" w:date="2017-03-24T14:55:00Z"/>
              <w:noProof/>
              <w:kern w:val="2"/>
              <w:sz w:val="21"/>
            </w:rPr>
          </w:pPr>
          <w:del w:id="484" w:author="ZhangYuan(张园/深圳)" w:date="2017-03-24T14:55:00Z">
            <w:r w:rsidRPr="00B1533C" w:rsidDel="00B1533C">
              <w:rPr>
                <w:rPrChange w:id="485" w:author="ZhangYuan(张园/深圳)" w:date="2017-03-24T14:55:00Z">
                  <w:rPr>
                    <w:rStyle w:val="a7"/>
                    <w:noProof/>
                  </w:rPr>
                </w:rPrChange>
              </w:rPr>
              <w:delText>3.1.1</w:delText>
            </w:r>
            <w:r w:rsidDel="00B1533C">
              <w:rPr>
                <w:noProof/>
                <w:kern w:val="2"/>
                <w:sz w:val="21"/>
              </w:rPr>
              <w:tab/>
            </w:r>
            <w:r w:rsidRPr="00B1533C" w:rsidDel="00B1533C">
              <w:rPr>
                <w:rPrChange w:id="486" w:author="ZhangYuan(张园/深圳)" w:date="2017-03-24T14:55:00Z">
                  <w:rPr>
                    <w:rStyle w:val="a7"/>
                    <w:noProof/>
                  </w:rPr>
                </w:rPrChange>
              </w:rPr>
              <w:delText>Connect</w:delText>
            </w:r>
            <w:r w:rsidDel="00B1533C">
              <w:rPr>
                <w:noProof/>
                <w:webHidden/>
              </w:rPr>
              <w:tab/>
              <w:delText>16</w:delText>
            </w:r>
          </w:del>
        </w:p>
        <w:p w:rsidR="00F3590C" w:rsidDel="00B1533C" w:rsidRDefault="00F3590C">
          <w:pPr>
            <w:pStyle w:val="30"/>
            <w:tabs>
              <w:tab w:val="left" w:pos="1260"/>
              <w:tab w:val="right" w:leader="dot" w:pos="8296"/>
            </w:tabs>
            <w:rPr>
              <w:del w:id="487" w:author="ZhangYuan(张园/深圳)" w:date="2017-03-24T14:55:00Z"/>
              <w:noProof/>
              <w:kern w:val="2"/>
              <w:sz w:val="21"/>
            </w:rPr>
          </w:pPr>
          <w:del w:id="488" w:author="ZhangYuan(张园/深圳)" w:date="2017-03-24T14:55:00Z">
            <w:r w:rsidRPr="00B1533C" w:rsidDel="00B1533C">
              <w:rPr>
                <w:rPrChange w:id="489" w:author="ZhangYuan(张园/深圳)" w:date="2017-03-24T14:55:00Z">
                  <w:rPr>
                    <w:rStyle w:val="a7"/>
                    <w:noProof/>
                  </w:rPr>
                </w:rPrChange>
              </w:rPr>
              <w:delText>3.1.2</w:delText>
            </w:r>
            <w:r w:rsidDel="00B1533C">
              <w:rPr>
                <w:noProof/>
                <w:kern w:val="2"/>
                <w:sz w:val="21"/>
              </w:rPr>
              <w:tab/>
            </w:r>
            <w:r w:rsidRPr="00B1533C" w:rsidDel="00B1533C">
              <w:rPr>
                <w:rPrChange w:id="490" w:author="ZhangYuan(张园/深圳)" w:date="2017-03-24T14:55:00Z">
                  <w:rPr>
                    <w:rStyle w:val="a7"/>
                    <w:noProof/>
                  </w:rPr>
                </w:rPrChange>
              </w:rPr>
              <w:delText>Disconnect</w:delText>
            </w:r>
            <w:r w:rsidDel="00B1533C">
              <w:rPr>
                <w:noProof/>
                <w:webHidden/>
              </w:rPr>
              <w:tab/>
              <w:delText>16</w:delText>
            </w:r>
          </w:del>
        </w:p>
        <w:p w:rsidR="00F3590C" w:rsidDel="00B1533C" w:rsidRDefault="00F3590C">
          <w:pPr>
            <w:pStyle w:val="20"/>
            <w:tabs>
              <w:tab w:val="left" w:pos="1260"/>
              <w:tab w:val="right" w:leader="dot" w:pos="8296"/>
            </w:tabs>
            <w:rPr>
              <w:del w:id="491" w:author="ZhangYuan(张园/深圳)" w:date="2017-03-24T14:55:00Z"/>
              <w:noProof/>
              <w:kern w:val="2"/>
              <w:sz w:val="21"/>
            </w:rPr>
          </w:pPr>
          <w:del w:id="492" w:author="ZhangYuan(张园/深圳)" w:date="2017-03-24T14:55:00Z">
            <w:r w:rsidRPr="00B1533C" w:rsidDel="00B1533C">
              <w:rPr>
                <w:rPrChange w:id="493" w:author="ZhangYuan(张园/深圳)" w:date="2017-03-24T14:55:00Z">
                  <w:rPr>
                    <w:rStyle w:val="a7"/>
                    <w:noProof/>
                  </w:rPr>
                </w:rPrChange>
              </w:rPr>
              <w:delText>3.2</w:delText>
            </w:r>
            <w:r w:rsidDel="00B1533C">
              <w:rPr>
                <w:noProof/>
                <w:kern w:val="2"/>
                <w:sz w:val="21"/>
              </w:rPr>
              <w:tab/>
            </w:r>
            <w:r w:rsidRPr="00B1533C" w:rsidDel="00B1533C">
              <w:rPr>
                <w:rPrChange w:id="494" w:author="ZhangYuan(张园/深圳)" w:date="2017-03-24T14:55:00Z">
                  <w:rPr>
                    <w:rStyle w:val="a7"/>
                    <w:noProof/>
                  </w:rPr>
                </w:rPrChange>
              </w:rPr>
              <w:delText>UI module</w:delText>
            </w:r>
            <w:r w:rsidDel="00B1533C">
              <w:rPr>
                <w:noProof/>
                <w:webHidden/>
              </w:rPr>
              <w:tab/>
              <w:delText>16</w:delText>
            </w:r>
          </w:del>
        </w:p>
        <w:p w:rsidR="00F3590C" w:rsidDel="00B1533C" w:rsidRDefault="00F3590C">
          <w:pPr>
            <w:pStyle w:val="30"/>
            <w:tabs>
              <w:tab w:val="left" w:pos="1260"/>
              <w:tab w:val="right" w:leader="dot" w:pos="8296"/>
            </w:tabs>
            <w:rPr>
              <w:del w:id="495" w:author="ZhangYuan(张园/深圳)" w:date="2017-03-24T14:55:00Z"/>
              <w:noProof/>
              <w:kern w:val="2"/>
              <w:sz w:val="21"/>
            </w:rPr>
          </w:pPr>
          <w:del w:id="496" w:author="ZhangYuan(张园/深圳)" w:date="2017-03-24T14:55:00Z">
            <w:r w:rsidRPr="00B1533C" w:rsidDel="00B1533C">
              <w:rPr>
                <w:rPrChange w:id="497" w:author="ZhangYuan(张园/深圳)" w:date="2017-03-24T14:55:00Z">
                  <w:rPr>
                    <w:rStyle w:val="a7"/>
                    <w:noProof/>
                  </w:rPr>
                </w:rPrChange>
              </w:rPr>
              <w:delText>3.2.1</w:delText>
            </w:r>
            <w:r w:rsidDel="00B1533C">
              <w:rPr>
                <w:noProof/>
                <w:kern w:val="2"/>
                <w:sz w:val="21"/>
              </w:rPr>
              <w:tab/>
            </w:r>
            <w:r w:rsidRPr="00B1533C" w:rsidDel="00B1533C">
              <w:rPr>
                <w:rPrChange w:id="498" w:author="ZhangYuan(张园/深圳)" w:date="2017-03-24T14:55:00Z">
                  <w:rPr>
                    <w:rStyle w:val="a7"/>
                    <w:noProof/>
                  </w:rPr>
                </w:rPrChange>
              </w:rPr>
              <w:delText>ShowMsgBox</w:delText>
            </w:r>
            <w:r w:rsidDel="00B1533C">
              <w:rPr>
                <w:noProof/>
                <w:webHidden/>
              </w:rPr>
              <w:tab/>
              <w:delText>16</w:delText>
            </w:r>
          </w:del>
        </w:p>
        <w:p w:rsidR="00F3590C" w:rsidDel="00B1533C" w:rsidRDefault="00F3590C">
          <w:pPr>
            <w:pStyle w:val="20"/>
            <w:tabs>
              <w:tab w:val="left" w:pos="1260"/>
              <w:tab w:val="right" w:leader="dot" w:pos="8296"/>
            </w:tabs>
            <w:rPr>
              <w:del w:id="499" w:author="ZhangYuan(张园/深圳)" w:date="2017-03-24T14:55:00Z"/>
              <w:noProof/>
              <w:kern w:val="2"/>
              <w:sz w:val="21"/>
            </w:rPr>
          </w:pPr>
          <w:del w:id="500" w:author="ZhangYuan(张园/深圳)" w:date="2017-03-24T14:55:00Z">
            <w:r w:rsidRPr="00B1533C" w:rsidDel="00B1533C">
              <w:rPr>
                <w:rPrChange w:id="501" w:author="ZhangYuan(张园/深圳)" w:date="2017-03-24T14:55:00Z">
                  <w:rPr>
                    <w:rStyle w:val="a7"/>
                    <w:noProof/>
                  </w:rPr>
                </w:rPrChange>
              </w:rPr>
              <w:delText>3.3</w:delText>
            </w:r>
            <w:r w:rsidDel="00B1533C">
              <w:rPr>
                <w:noProof/>
                <w:kern w:val="2"/>
                <w:sz w:val="21"/>
              </w:rPr>
              <w:tab/>
            </w:r>
            <w:r w:rsidRPr="00B1533C" w:rsidDel="00B1533C">
              <w:rPr>
                <w:rPrChange w:id="502" w:author="ZhangYuan(张园/深圳)" w:date="2017-03-24T14:55:00Z">
                  <w:rPr>
                    <w:rStyle w:val="a7"/>
                    <w:noProof/>
                  </w:rPr>
                </w:rPrChange>
              </w:rPr>
              <w:delText>Security module</w:delText>
            </w:r>
            <w:r w:rsidDel="00B1533C">
              <w:rPr>
                <w:noProof/>
                <w:webHidden/>
              </w:rPr>
              <w:tab/>
              <w:delText>17</w:delText>
            </w:r>
          </w:del>
        </w:p>
        <w:p w:rsidR="00F3590C" w:rsidDel="00B1533C" w:rsidRDefault="00F3590C">
          <w:pPr>
            <w:pStyle w:val="30"/>
            <w:tabs>
              <w:tab w:val="left" w:pos="1260"/>
              <w:tab w:val="right" w:leader="dot" w:pos="8296"/>
            </w:tabs>
            <w:rPr>
              <w:del w:id="503" w:author="ZhangYuan(张园/深圳)" w:date="2017-03-24T14:55:00Z"/>
              <w:noProof/>
              <w:kern w:val="2"/>
              <w:sz w:val="21"/>
            </w:rPr>
          </w:pPr>
          <w:del w:id="504" w:author="ZhangYuan(张园/深圳)" w:date="2017-03-24T14:55:00Z">
            <w:r w:rsidRPr="00B1533C" w:rsidDel="00B1533C">
              <w:rPr>
                <w:rPrChange w:id="505" w:author="ZhangYuan(张园/深圳)" w:date="2017-03-24T14:55:00Z">
                  <w:rPr>
                    <w:rStyle w:val="a7"/>
                    <w:noProof/>
                  </w:rPr>
                </w:rPrChange>
              </w:rPr>
              <w:delText>3.3.1</w:delText>
            </w:r>
            <w:r w:rsidDel="00B1533C">
              <w:rPr>
                <w:noProof/>
                <w:kern w:val="2"/>
                <w:sz w:val="21"/>
              </w:rPr>
              <w:tab/>
            </w:r>
            <w:r w:rsidRPr="00B1533C" w:rsidDel="00B1533C">
              <w:rPr>
                <w:rPrChange w:id="506" w:author="ZhangYuan(张园/深圳)" w:date="2017-03-24T14:55:00Z">
                  <w:rPr>
                    <w:rStyle w:val="a7"/>
                    <w:noProof/>
                  </w:rPr>
                </w:rPrChange>
              </w:rPr>
              <w:delText>GetPinBlock</w:delText>
            </w:r>
            <w:r w:rsidDel="00B1533C">
              <w:rPr>
                <w:noProof/>
                <w:webHidden/>
              </w:rPr>
              <w:tab/>
              <w:delText>17</w:delText>
            </w:r>
          </w:del>
        </w:p>
        <w:p w:rsidR="00F3590C" w:rsidDel="00B1533C" w:rsidRDefault="00F3590C">
          <w:pPr>
            <w:pStyle w:val="30"/>
            <w:tabs>
              <w:tab w:val="left" w:pos="1260"/>
              <w:tab w:val="right" w:leader="dot" w:pos="8296"/>
            </w:tabs>
            <w:rPr>
              <w:del w:id="507" w:author="ZhangYuan(张园/深圳)" w:date="2017-03-24T14:55:00Z"/>
              <w:noProof/>
              <w:kern w:val="2"/>
              <w:sz w:val="21"/>
            </w:rPr>
          </w:pPr>
          <w:del w:id="508" w:author="ZhangYuan(张园/深圳)" w:date="2017-03-24T14:55:00Z">
            <w:r w:rsidRPr="00B1533C" w:rsidDel="00B1533C">
              <w:rPr>
                <w:rPrChange w:id="509" w:author="ZhangYuan(张园/深圳)" w:date="2017-03-24T14:55:00Z">
                  <w:rPr>
                    <w:rStyle w:val="a7"/>
                    <w:noProof/>
                  </w:rPr>
                </w:rPrChange>
              </w:rPr>
              <w:delText>3.3.2</w:delText>
            </w:r>
            <w:r w:rsidDel="00B1533C">
              <w:rPr>
                <w:noProof/>
                <w:kern w:val="2"/>
                <w:sz w:val="21"/>
              </w:rPr>
              <w:tab/>
            </w:r>
            <w:r w:rsidRPr="00B1533C" w:rsidDel="00B1533C">
              <w:rPr>
                <w:rPrChange w:id="510" w:author="ZhangYuan(张园/深圳)" w:date="2017-03-24T14:55:00Z">
                  <w:rPr>
                    <w:rStyle w:val="a7"/>
                    <w:noProof/>
                  </w:rPr>
                </w:rPrChange>
              </w:rPr>
              <w:delText>EncryptData</w:delText>
            </w:r>
            <w:r w:rsidDel="00B1533C">
              <w:rPr>
                <w:noProof/>
                <w:webHidden/>
              </w:rPr>
              <w:tab/>
              <w:delText>18</w:delText>
            </w:r>
          </w:del>
        </w:p>
        <w:p w:rsidR="00F3590C" w:rsidDel="00B1533C" w:rsidRDefault="00F3590C">
          <w:pPr>
            <w:pStyle w:val="20"/>
            <w:tabs>
              <w:tab w:val="left" w:pos="1260"/>
              <w:tab w:val="right" w:leader="dot" w:pos="8296"/>
            </w:tabs>
            <w:rPr>
              <w:del w:id="511" w:author="ZhangYuan(张园/深圳)" w:date="2017-03-24T14:55:00Z"/>
              <w:noProof/>
              <w:kern w:val="2"/>
              <w:sz w:val="21"/>
            </w:rPr>
          </w:pPr>
          <w:del w:id="512" w:author="ZhangYuan(张园/深圳)" w:date="2017-03-24T14:55:00Z">
            <w:r w:rsidRPr="00B1533C" w:rsidDel="00B1533C">
              <w:rPr>
                <w:rPrChange w:id="513" w:author="ZhangYuan(张园/深圳)" w:date="2017-03-24T14:55:00Z">
                  <w:rPr>
                    <w:rStyle w:val="a7"/>
                    <w:noProof/>
                  </w:rPr>
                </w:rPrChange>
              </w:rPr>
              <w:delText>3.4</w:delText>
            </w:r>
            <w:r w:rsidDel="00B1533C">
              <w:rPr>
                <w:noProof/>
                <w:kern w:val="2"/>
                <w:sz w:val="21"/>
              </w:rPr>
              <w:tab/>
            </w:r>
            <w:r w:rsidRPr="00B1533C" w:rsidDel="00B1533C">
              <w:rPr>
                <w:rPrChange w:id="514" w:author="ZhangYuan(张园/深圳)" w:date="2017-03-24T14:55:00Z">
                  <w:rPr>
                    <w:rStyle w:val="a7"/>
                    <w:noProof/>
                  </w:rPr>
                </w:rPrChange>
              </w:rPr>
              <w:delText>Transaction module</w:delText>
            </w:r>
            <w:r w:rsidDel="00B1533C">
              <w:rPr>
                <w:noProof/>
                <w:webHidden/>
              </w:rPr>
              <w:tab/>
              <w:delText>18</w:delText>
            </w:r>
          </w:del>
        </w:p>
        <w:p w:rsidR="00F3590C" w:rsidDel="00B1533C" w:rsidRDefault="00F3590C">
          <w:pPr>
            <w:pStyle w:val="30"/>
            <w:tabs>
              <w:tab w:val="left" w:pos="1260"/>
              <w:tab w:val="right" w:leader="dot" w:pos="8296"/>
            </w:tabs>
            <w:rPr>
              <w:del w:id="515" w:author="ZhangYuan(张园/深圳)" w:date="2017-03-24T14:55:00Z"/>
              <w:noProof/>
              <w:kern w:val="2"/>
              <w:sz w:val="21"/>
            </w:rPr>
          </w:pPr>
          <w:del w:id="516" w:author="ZhangYuan(张园/深圳)" w:date="2017-03-24T14:55:00Z">
            <w:r w:rsidRPr="00B1533C" w:rsidDel="00B1533C">
              <w:rPr>
                <w:rPrChange w:id="517" w:author="ZhangYuan(张园/深圳)" w:date="2017-03-24T14:55:00Z">
                  <w:rPr>
                    <w:rStyle w:val="a7"/>
                    <w:noProof/>
                  </w:rPr>
                </w:rPrChange>
              </w:rPr>
              <w:delText>3.4.1</w:delText>
            </w:r>
            <w:r w:rsidDel="00B1533C">
              <w:rPr>
                <w:noProof/>
                <w:kern w:val="2"/>
                <w:sz w:val="21"/>
              </w:rPr>
              <w:tab/>
            </w:r>
            <w:r w:rsidRPr="00B1533C" w:rsidDel="00B1533C">
              <w:rPr>
                <w:rPrChange w:id="518" w:author="ZhangYuan(张园/深圳)" w:date="2017-03-24T14:55:00Z">
                  <w:rPr>
                    <w:rStyle w:val="a7"/>
                    <w:noProof/>
                  </w:rPr>
                </w:rPrChange>
              </w:rPr>
              <w:delText>StartTransaction</w:delText>
            </w:r>
            <w:r w:rsidDel="00B1533C">
              <w:rPr>
                <w:noProof/>
                <w:webHidden/>
              </w:rPr>
              <w:tab/>
              <w:delText>18</w:delText>
            </w:r>
          </w:del>
        </w:p>
        <w:p w:rsidR="00F3590C" w:rsidDel="00B1533C" w:rsidRDefault="00F3590C">
          <w:pPr>
            <w:pStyle w:val="30"/>
            <w:tabs>
              <w:tab w:val="left" w:pos="1260"/>
              <w:tab w:val="right" w:leader="dot" w:pos="8296"/>
            </w:tabs>
            <w:rPr>
              <w:del w:id="519" w:author="ZhangYuan(张园/深圳)" w:date="2017-03-24T14:55:00Z"/>
              <w:noProof/>
              <w:kern w:val="2"/>
              <w:sz w:val="21"/>
            </w:rPr>
          </w:pPr>
          <w:del w:id="520" w:author="ZhangYuan(张园/深圳)" w:date="2017-03-24T14:55:00Z">
            <w:r w:rsidRPr="00B1533C" w:rsidDel="00B1533C">
              <w:rPr>
                <w:rPrChange w:id="521" w:author="ZhangYuan(张园/深圳)" w:date="2017-03-24T14:55:00Z">
                  <w:rPr>
                    <w:rStyle w:val="a7"/>
                    <w:noProof/>
                  </w:rPr>
                </w:rPrChange>
              </w:rPr>
              <w:delText>3.4.2</w:delText>
            </w:r>
            <w:r w:rsidDel="00B1533C">
              <w:rPr>
                <w:noProof/>
                <w:kern w:val="2"/>
                <w:sz w:val="21"/>
              </w:rPr>
              <w:tab/>
            </w:r>
            <w:r w:rsidRPr="00B1533C" w:rsidDel="00B1533C">
              <w:rPr>
                <w:rPrChange w:id="522" w:author="ZhangYuan(张园/深圳)" w:date="2017-03-24T14:55:00Z">
                  <w:rPr>
                    <w:rStyle w:val="a7"/>
                    <w:noProof/>
                  </w:rPr>
                </w:rPrChange>
              </w:rPr>
              <w:delText>CompleteTransaction</w:delText>
            </w:r>
            <w:r w:rsidDel="00B1533C">
              <w:rPr>
                <w:noProof/>
                <w:webHidden/>
              </w:rPr>
              <w:tab/>
              <w:delText>19</w:delText>
            </w:r>
          </w:del>
        </w:p>
        <w:p w:rsidR="00F3590C" w:rsidDel="00B1533C" w:rsidRDefault="00F3590C">
          <w:pPr>
            <w:pStyle w:val="20"/>
            <w:tabs>
              <w:tab w:val="left" w:pos="1260"/>
              <w:tab w:val="right" w:leader="dot" w:pos="8296"/>
            </w:tabs>
            <w:rPr>
              <w:del w:id="523" w:author="ZhangYuan(张园/深圳)" w:date="2017-03-24T14:55:00Z"/>
              <w:noProof/>
              <w:kern w:val="2"/>
              <w:sz w:val="21"/>
            </w:rPr>
          </w:pPr>
          <w:del w:id="524" w:author="ZhangYuan(张园/深圳)" w:date="2017-03-24T14:55:00Z">
            <w:r w:rsidRPr="00B1533C" w:rsidDel="00B1533C">
              <w:rPr>
                <w:rPrChange w:id="525" w:author="ZhangYuan(张园/深圳)" w:date="2017-03-24T14:55:00Z">
                  <w:rPr>
                    <w:rStyle w:val="a7"/>
                    <w:noProof/>
                  </w:rPr>
                </w:rPrChange>
              </w:rPr>
              <w:delText>3.5</w:delText>
            </w:r>
            <w:r w:rsidDel="00B1533C">
              <w:rPr>
                <w:noProof/>
                <w:kern w:val="2"/>
                <w:sz w:val="21"/>
              </w:rPr>
              <w:tab/>
            </w:r>
            <w:r w:rsidRPr="00B1533C" w:rsidDel="00B1533C">
              <w:rPr>
                <w:rPrChange w:id="526" w:author="ZhangYuan(张园/深圳)" w:date="2017-03-24T14:55:00Z">
                  <w:rPr>
                    <w:rStyle w:val="a7"/>
                    <w:noProof/>
                  </w:rPr>
                </w:rPrChange>
              </w:rPr>
              <w:delText>Parameter management module</w:delText>
            </w:r>
            <w:r w:rsidDel="00B1533C">
              <w:rPr>
                <w:noProof/>
                <w:webHidden/>
              </w:rPr>
              <w:tab/>
              <w:delText>19</w:delText>
            </w:r>
          </w:del>
        </w:p>
        <w:p w:rsidR="00F3590C" w:rsidDel="00B1533C" w:rsidRDefault="00F3590C">
          <w:pPr>
            <w:pStyle w:val="30"/>
            <w:tabs>
              <w:tab w:val="left" w:pos="1260"/>
              <w:tab w:val="right" w:leader="dot" w:pos="8296"/>
            </w:tabs>
            <w:rPr>
              <w:del w:id="527" w:author="ZhangYuan(张园/深圳)" w:date="2017-03-24T14:55:00Z"/>
              <w:noProof/>
              <w:kern w:val="2"/>
              <w:sz w:val="21"/>
            </w:rPr>
          </w:pPr>
          <w:del w:id="528" w:author="ZhangYuan(张园/深圳)" w:date="2017-03-24T14:55:00Z">
            <w:r w:rsidRPr="00B1533C" w:rsidDel="00B1533C">
              <w:rPr>
                <w:rPrChange w:id="529" w:author="ZhangYuan(张园/深圳)" w:date="2017-03-24T14:55:00Z">
                  <w:rPr>
                    <w:rStyle w:val="a7"/>
                    <w:noProof/>
                  </w:rPr>
                </w:rPrChange>
              </w:rPr>
              <w:delText>3.5.1</w:delText>
            </w:r>
            <w:r w:rsidDel="00B1533C">
              <w:rPr>
                <w:noProof/>
                <w:kern w:val="2"/>
                <w:sz w:val="21"/>
              </w:rPr>
              <w:tab/>
            </w:r>
            <w:r w:rsidRPr="00B1533C" w:rsidDel="00B1533C">
              <w:rPr>
                <w:rPrChange w:id="530" w:author="ZhangYuan(张园/深圳)" w:date="2017-03-24T14:55:00Z">
                  <w:rPr>
                    <w:rStyle w:val="a7"/>
                    <w:noProof/>
                  </w:rPr>
                </w:rPrChange>
              </w:rPr>
              <w:delText>SetData</w:delText>
            </w:r>
            <w:r w:rsidDel="00B1533C">
              <w:rPr>
                <w:noProof/>
                <w:webHidden/>
              </w:rPr>
              <w:tab/>
              <w:delText>19</w:delText>
            </w:r>
          </w:del>
        </w:p>
        <w:p w:rsidR="00F3590C" w:rsidDel="00B1533C" w:rsidRDefault="00F3590C">
          <w:pPr>
            <w:pStyle w:val="30"/>
            <w:tabs>
              <w:tab w:val="left" w:pos="1260"/>
              <w:tab w:val="right" w:leader="dot" w:pos="8296"/>
            </w:tabs>
            <w:rPr>
              <w:del w:id="531" w:author="ZhangYuan(张园/深圳)" w:date="2017-03-24T14:55:00Z"/>
              <w:noProof/>
              <w:kern w:val="2"/>
              <w:sz w:val="21"/>
            </w:rPr>
          </w:pPr>
          <w:del w:id="532" w:author="ZhangYuan(张园/深圳)" w:date="2017-03-24T14:55:00Z">
            <w:r w:rsidRPr="00B1533C" w:rsidDel="00B1533C">
              <w:rPr>
                <w:rPrChange w:id="533" w:author="ZhangYuan(张园/深圳)" w:date="2017-03-24T14:55:00Z">
                  <w:rPr>
                    <w:rStyle w:val="a7"/>
                    <w:noProof/>
                  </w:rPr>
                </w:rPrChange>
              </w:rPr>
              <w:delText>3.5.2</w:delText>
            </w:r>
            <w:r w:rsidDel="00B1533C">
              <w:rPr>
                <w:noProof/>
                <w:kern w:val="2"/>
                <w:sz w:val="21"/>
              </w:rPr>
              <w:tab/>
            </w:r>
            <w:r w:rsidRPr="00B1533C" w:rsidDel="00B1533C">
              <w:rPr>
                <w:rPrChange w:id="534" w:author="ZhangYuan(张园/深圳)" w:date="2017-03-24T14:55:00Z">
                  <w:rPr>
                    <w:rStyle w:val="a7"/>
                    <w:noProof/>
                  </w:rPr>
                </w:rPrChange>
              </w:rPr>
              <w:delText>GetData</w:delText>
            </w:r>
            <w:r w:rsidDel="00B1533C">
              <w:rPr>
                <w:noProof/>
                <w:webHidden/>
              </w:rPr>
              <w:tab/>
              <w:delText>20</w:delText>
            </w:r>
          </w:del>
        </w:p>
        <w:p w:rsidR="00F3590C" w:rsidDel="00B1533C" w:rsidRDefault="00F3590C">
          <w:pPr>
            <w:pStyle w:val="20"/>
            <w:tabs>
              <w:tab w:val="left" w:pos="1260"/>
              <w:tab w:val="right" w:leader="dot" w:pos="8296"/>
            </w:tabs>
            <w:rPr>
              <w:del w:id="535" w:author="ZhangYuan(张园/深圳)" w:date="2017-03-24T14:55:00Z"/>
              <w:noProof/>
              <w:kern w:val="2"/>
              <w:sz w:val="21"/>
            </w:rPr>
          </w:pPr>
          <w:del w:id="536" w:author="ZhangYuan(张园/深圳)" w:date="2017-03-24T14:55:00Z">
            <w:r w:rsidRPr="00B1533C" w:rsidDel="00B1533C">
              <w:rPr>
                <w:rPrChange w:id="537" w:author="ZhangYuan(张园/深圳)" w:date="2017-03-24T14:55:00Z">
                  <w:rPr>
                    <w:rStyle w:val="a7"/>
                    <w:noProof/>
                  </w:rPr>
                </w:rPrChange>
              </w:rPr>
              <w:delText>3.6</w:delText>
            </w:r>
            <w:r w:rsidDel="00B1533C">
              <w:rPr>
                <w:noProof/>
                <w:kern w:val="2"/>
                <w:sz w:val="21"/>
              </w:rPr>
              <w:tab/>
            </w:r>
            <w:r w:rsidRPr="00B1533C" w:rsidDel="00B1533C">
              <w:rPr>
                <w:rPrChange w:id="538" w:author="ZhangYuan(张园/深圳)" w:date="2017-03-24T14:55:00Z">
                  <w:rPr>
                    <w:rStyle w:val="a7"/>
                    <w:noProof/>
                  </w:rPr>
                </w:rPrChange>
              </w:rPr>
              <w:delText>File download</w:delText>
            </w:r>
            <w:r w:rsidDel="00B1533C">
              <w:rPr>
                <w:noProof/>
                <w:webHidden/>
              </w:rPr>
              <w:tab/>
              <w:delText>21</w:delText>
            </w:r>
          </w:del>
        </w:p>
        <w:p w:rsidR="00F3590C" w:rsidDel="00B1533C" w:rsidRDefault="00F3590C">
          <w:pPr>
            <w:pStyle w:val="20"/>
            <w:tabs>
              <w:tab w:val="left" w:pos="1260"/>
              <w:tab w:val="right" w:leader="dot" w:pos="8296"/>
            </w:tabs>
            <w:rPr>
              <w:del w:id="539" w:author="ZhangYuan(张园/深圳)" w:date="2017-03-24T14:55:00Z"/>
              <w:noProof/>
              <w:kern w:val="2"/>
              <w:sz w:val="21"/>
            </w:rPr>
          </w:pPr>
          <w:del w:id="540" w:author="ZhangYuan(张园/深圳)" w:date="2017-03-24T14:55:00Z">
            <w:r w:rsidRPr="00B1533C" w:rsidDel="00B1533C">
              <w:rPr>
                <w:rPrChange w:id="541" w:author="ZhangYuan(张园/深圳)" w:date="2017-03-24T14:55:00Z">
                  <w:rPr>
                    <w:rStyle w:val="a7"/>
                    <w:noProof/>
                  </w:rPr>
                </w:rPrChange>
              </w:rPr>
              <w:delText>3.7</w:delText>
            </w:r>
            <w:r w:rsidDel="00B1533C">
              <w:rPr>
                <w:noProof/>
                <w:kern w:val="2"/>
                <w:sz w:val="21"/>
              </w:rPr>
              <w:tab/>
            </w:r>
            <w:r w:rsidRPr="00B1533C" w:rsidDel="00B1533C">
              <w:rPr>
                <w:rPrChange w:id="542" w:author="ZhangYuan(张园/深圳)" w:date="2017-03-24T14:55:00Z">
                  <w:rPr>
                    <w:rStyle w:val="a7"/>
                    <w:noProof/>
                  </w:rPr>
                </w:rPrChange>
              </w:rPr>
              <w:delText>Switch compatible mode</w:delText>
            </w:r>
            <w:r w:rsidDel="00B1533C">
              <w:rPr>
                <w:noProof/>
                <w:webHidden/>
              </w:rPr>
              <w:tab/>
              <w:delText>21</w:delText>
            </w:r>
          </w:del>
        </w:p>
        <w:p w:rsidR="00F3590C" w:rsidDel="00B1533C" w:rsidRDefault="00F3590C">
          <w:pPr>
            <w:pStyle w:val="20"/>
            <w:tabs>
              <w:tab w:val="left" w:pos="1260"/>
              <w:tab w:val="right" w:leader="dot" w:pos="8296"/>
            </w:tabs>
            <w:rPr>
              <w:del w:id="543" w:author="ZhangYuan(张园/深圳)" w:date="2017-03-24T14:55:00Z"/>
              <w:noProof/>
              <w:kern w:val="2"/>
              <w:sz w:val="21"/>
            </w:rPr>
          </w:pPr>
          <w:del w:id="544" w:author="ZhangYuan(张园/深圳)" w:date="2017-03-24T14:55:00Z">
            <w:r w:rsidRPr="00B1533C" w:rsidDel="00B1533C">
              <w:rPr>
                <w:rPrChange w:id="545" w:author="ZhangYuan(张园/深圳)" w:date="2017-03-24T14:55:00Z">
                  <w:rPr>
                    <w:rStyle w:val="a7"/>
                    <w:noProof/>
                  </w:rPr>
                </w:rPrChange>
              </w:rPr>
              <w:delText>3.8</w:delText>
            </w:r>
            <w:r w:rsidDel="00B1533C">
              <w:rPr>
                <w:noProof/>
                <w:kern w:val="2"/>
                <w:sz w:val="21"/>
              </w:rPr>
              <w:tab/>
            </w:r>
            <w:r w:rsidRPr="00B1533C" w:rsidDel="00B1533C">
              <w:rPr>
                <w:rPrChange w:id="546" w:author="ZhangYuan(张园/深圳)" w:date="2017-03-24T14:55:00Z">
                  <w:rPr>
                    <w:rStyle w:val="a7"/>
                    <w:noProof/>
                  </w:rPr>
                </w:rPrChange>
              </w:rPr>
              <w:delText>TMS proxy module</w:delText>
            </w:r>
            <w:r w:rsidDel="00B1533C">
              <w:rPr>
                <w:noProof/>
                <w:webHidden/>
              </w:rPr>
              <w:tab/>
              <w:delText>22</w:delText>
            </w:r>
          </w:del>
        </w:p>
        <w:p w:rsidR="00F3590C" w:rsidDel="00B1533C" w:rsidRDefault="00F3590C">
          <w:pPr>
            <w:pStyle w:val="30"/>
            <w:tabs>
              <w:tab w:val="left" w:pos="1260"/>
              <w:tab w:val="right" w:leader="dot" w:pos="8296"/>
            </w:tabs>
            <w:rPr>
              <w:del w:id="547" w:author="ZhangYuan(张园/深圳)" w:date="2017-03-24T14:55:00Z"/>
              <w:noProof/>
              <w:kern w:val="2"/>
              <w:sz w:val="21"/>
            </w:rPr>
          </w:pPr>
          <w:del w:id="548" w:author="ZhangYuan(张园/深圳)" w:date="2017-03-24T14:55:00Z">
            <w:r w:rsidRPr="00B1533C" w:rsidDel="00B1533C">
              <w:rPr>
                <w:rPrChange w:id="549" w:author="ZhangYuan(张园/深圳)" w:date="2017-03-24T14:55:00Z">
                  <w:rPr>
                    <w:rStyle w:val="a7"/>
                    <w:noProof/>
                  </w:rPr>
                </w:rPrChange>
              </w:rPr>
              <w:delText>3.8.1</w:delText>
            </w:r>
            <w:r w:rsidDel="00B1533C">
              <w:rPr>
                <w:noProof/>
                <w:kern w:val="2"/>
                <w:sz w:val="21"/>
              </w:rPr>
              <w:tab/>
            </w:r>
            <w:r w:rsidRPr="00B1533C" w:rsidDel="00B1533C">
              <w:rPr>
                <w:rPrChange w:id="550" w:author="ZhangYuan(张园/深圳)" w:date="2017-03-24T14:55:00Z">
                  <w:rPr>
                    <w:rStyle w:val="a7"/>
                    <w:noProof/>
                  </w:rPr>
                </w:rPrChange>
              </w:rPr>
              <w:delText>TMS proxy communication protocol</w:delText>
            </w:r>
            <w:r w:rsidDel="00B1533C">
              <w:rPr>
                <w:noProof/>
                <w:webHidden/>
              </w:rPr>
              <w:tab/>
              <w:delText>22</w:delText>
            </w:r>
          </w:del>
        </w:p>
        <w:p w:rsidR="00F3590C" w:rsidDel="00B1533C" w:rsidRDefault="00F3590C">
          <w:pPr>
            <w:pStyle w:val="30"/>
            <w:tabs>
              <w:tab w:val="left" w:pos="1260"/>
              <w:tab w:val="right" w:leader="dot" w:pos="8296"/>
            </w:tabs>
            <w:rPr>
              <w:del w:id="551" w:author="ZhangYuan(张园/深圳)" w:date="2017-03-24T14:55:00Z"/>
              <w:noProof/>
              <w:kern w:val="2"/>
              <w:sz w:val="21"/>
            </w:rPr>
          </w:pPr>
          <w:del w:id="552" w:author="ZhangYuan(张园/深圳)" w:date="2017-03-24T14:55:00Z">
            <w:r w:rsidRPr="00B1533C" w:rsidDel="00B1533C">
              <w:rPr>
                <w:rPrChange w:id="553" w:author="ZhangYuan(张园/深圳)" w:date="2017-03-24T14:55:00Z">
                  <w:rPr>
                    <w:rStyle w:val="a7"/>
                    <w:noProof/>
                  </w:rPr>
                </w:rPrChange>
              </w:rPr>
              <w:delText>3.8.2</w:delText>
            </w:r>
            <w:r w:rsidDel="00B1533C">
              <w:rPr>
                <w:noProof/>
                <w:kern w:val="2"/>
                <w:sz w:val="21"/>
              </w:rPr>
              <w:tab/>
            </w:r>
            <w:r w:rsidRPr="00B1533C" w:rsidDel="00B1533C">
              <w:rPr>
                <w:rPrChange w:id="554" w:author="ZhangYuan(张园/深圳)" w:date="2017-03-24T14:55:00Z">
                  <w:rPr>
                    <w:rStyle w:val="a7"/>
                    <w:noProof/>
                  </w:rPr>
                </w:rPrChange>
              </w:rPr>
              <w:delText>TMS proxy communication package format</w:delText>
            </w:r>
            <w:r w:rsidDel="00B1533C">
              <w:rPr>
                <w:noProof/>
                <w:webHidden/>
              </w:rPr>
              <w:tab/>
              <w:delText>23</w:delText>
            </w:r>
          </w:del>
        </w:p>
        <w:p w:rsidR="00F3590C" w:rsidDel="00B1533C" w:rsidRDefault="00F3590C">
          <w:pPr>
            <w:pStyle w:val="30"/>
            <w:tabs>
              <w:tab w:val="left" w:pos="1260"/>
              <w:tab w:val="right" w:leader="dot" w:pos="8296"/>
            </w:tabs>
            <w:rPr>
              <w:del w:id="555" w:author="ZhangYuan(张园/深圳)" w:date="2017-03-24T14:55:00Z"/>
              <w:noProof/>
              <w:kern w:val="2"/>
              <w:sz w:val="21"/>
            </w:rPr>
          </w:pPr>
          <w:del w:id="556" w:author="ZhangYuan(张园/深圳)" w:date="2017-03-24T14:55:00Z">
            <w:r w:rsidRPr="00B1533C" w:rsidDel="00B1533C">
              <w:rPr>
                <w:rPrChange w:id="557" w:author="ZhangYuan(张园/深圳)" w:date="2017-03-24T14:55:00Z">
                  <w:rPr>
                    <w:rStyle w:val="a7"/>
                    <w:noProof/>
                  </w:rPr>
                </w:rPrChange>
              </w:rPr>
              <w:delText>3.8.3</w:delText>
            </w:r>
            <w:r w:rsidDel="00B1533C">
              <w:rPr>
                <w:noProof/>
                <w:kern w:val="2"/>
                <w:sz w:val="21"/>
              </w:rPr>
              <w:tab/>
            </w:r>
            <w:r w:rsidRPr="00B1533C" w:rsidDel="00B1533C">
              <w:rPr>
                <w:rPrChange w:id="558" w:author="ZhangYuan(张园/深圳)" w:date="2017-03-24T14:55:00Z">
                  <w:rPr>
                    <w:rStyle w:val="a7"/>
                    <w:noProof/>
                  </w:rPr>
                </w:rPrChange>
              </w:rPr>
              <w:delText>TMS proxy command list</w:delText>
            </w:r>
            <w:r w:rsidDel="00B1533C">
              <w:rPr>
                <w:noProof/>
                <w:webHidden/>
              </w:rPr>
              <w:tab/>
              <w:delText>24</w:delText>
            </w:r>
          </w:del>
        </w:p>
        <w:p w:rsidR="00F3590C" w:rsidDel="00B1533C" w:rsidRDefault="00F3590C">
          <w:pPr>
            <w:pStyle w:val="30"/>
            <w:tabs>
              <w:tab w:val="left" w:pos="1260"/>
              <w:tab w:val="right" w:leader="dot" w:pos="8296"/>
            </w:tabs>
            <w:rPr>
              <w:del w:id="559" w:author="ZhangYuan(张园/深圳)" w:date="2017-03-24T14:55:00Z"/>
              <w:noProof/>
              <w:kern w:val="2"/>
              <w:sz w:val="21"/>
            </w:rPr>
          </w:pPr>
          <w:del w:id="560" w:author="ZhangYuan(张园/深圳)" w:date="2017-03-24T14:55:00Z">
            <w:r w:rsidRPr="00B1533C" w:rsidDel="00B1533C">
              <w:rPr>
                <w:rPrChange w:id="561" w:author="ZhangYuan(张园/深圳)" w:date="2017-03-24T14:55:00Z">
                  <w:rPr>
                    <w:rStyle w:val="a7"/>
                    <w:noProof/>
                  </w:rPr>
                </w:rPrChange>
              </w:rPr>
              <w:delText>3.8.4</w:delText>
            </w:r>
            <w:r w:rsidDel="00B1533C">
              <w:rPr>
                <w:noProof/>
                <w:kern w:val="2"/>
                <w:sz w:val="21"/>
              </w:rPr>
              <w:tab/>
            </w:r>
            <w:r w:rsidRPr="00B1533C" w:rsidDel="00B1533C">
              <w:rPr>
                <w:rPrChange w:id="562" w:author="ZhangYuan(张园/深圳)" w:date="2017-03-24T14:55:00Z">
                  <w:rPr>
                    <w:rStyle w:val="a7"/>
                    <w:noProof/>
                  </w:rPr>
                </w:rPrChange>
              </w:rPr>
              <w:delText>GetTermSN</w:delText>
            </w:r>
            <w:r w:rsidDel="00B1533C">
              <w:rPr>
                <w:noProof/>
                <w:webHidden/>
              </w:rPr>
              <w:tab/>
              <w:delText>24</w:delText>
            </w:r>
          </w:del>
        </w:p>
        <w:p w:rsidR="00F3590C" w:rsidDel="00B1533C" w:rsidRDefault="00F3590C">
          <w:pPr>
            <w:pStyle w:val="30"/>
            <w:tabs>
              <w:tab w:val="left" w:pos="1260"/>
              <w:tab w:val="right" w:leader="dot" w:pos="8296"/>
            </w:tabs>
            <w:rPr>
              <w:del w:id="563" w:author="ZhangYuan(张园/深圳)" w:date="2017-03-24T14:55:00Z"/>
              <w:noProof/>
              <w:kern w:val="2"/>
              <w:sz w:val="21"/>
            </w:rPr>
          </w:pPr>
          <w:del w:id="564" w:author="ZhangYuan(张园/深圳)" w:date="2017-03-24T14:55:00Z">
            <w:r w:rsidRPr="00B1533C" w:rsidDel="00B1533C">
              <w:rPr>
                <w:rPrChange w:id="565" w:author="ZhangYuan(张园/深圳)" w:date="2017-03-24T14:55:00Z">
                  <w:rPr>
                    <w:rStyle w:val="a7"/>
                    <w:noProof/>
                  </w:rPr>
                </w:rPrChange>
              </w:rPr>
              <w:delText>3.8.5</w:delText>
            </w:r>
            <w:r w:rsidDel="00B1533C">
              <w:rPr>
                <w:noProof/>
                <w:kern w:val="2"/>
                <w:sz w:val="21"/>
              </w:rPr>
              <w:tab/>
            </w:r>
            <w:r w:rsidRPr="00B1533C" w:rsidDel="00B1533C">
              <w:rPr>
                <w:rPrChange w:id="566" w:author="ZhangYuan(张园/深圳)" w:date="2017-03-24T14:55:00Z">
                  <w:rPr>
                    <w:rStyle w:val="a7"/>
                    <w:noProof/>
                  </w:rPr>
                </w:rPrChange>
              </w:rPr>
              <w:delText>GetTermExtSN</w:delText>
            </w:r>
            <w:r w:rsidDel="00B1533C">
              <w:rPr>
                <w:noProof/>
                <w:webHidden/>
              </w:rPr>
              <w:tab/>
              <w:delText>24</w:delText>
            </w:r>
          </w:del>
        </w:p>
        <w:p w:rsidR="00F3590C" w:rsidDel="00B1533C" w:rsidRDefault="00F3590C">
          <w:pPr>
            <w:pStyle w:val="30"/>
            <w:tabs>
              <w:tab w:val="left" w:pos="1260"/>
              <w:tab w:val="right" w:leader="dot" w:pos="8296"/>
            </w:tabs>
            <w:rPr>
              <w:del w:id="567" w:author="ZhangYuan(张园/深圳)" w:date="2017-03-24T14:55:00Z"/>
              <w:noProof/>
              <w:kern w:val="2"/>
              <w:sz w:val="21"/>
            </w:rPr>
          </w:pPr>
          <w:del w:id="568" w:author="ZhangYuan(张园/深圳)" w:date="2017-03-24T14:55:00Z">
            <w:r w:rsidRPr="00B1533C" w:rsidDel="00B1533C">
              <w:rPr>
                <w:rPrChange w:id="569" w:author="ZhangYuan(张园/深圳)" w:date="2017-03-24T14:55:00Z">
                  <w:rPr>
                    <w:rStyle w:val="a7"/>
                    <w:noProof/>
                  </w:rPr>
                </w:rPrChange>
              </w:rPr>
              <w:delText>3.8.6</w:delText>
            </w:r>
            <w:r w:rsidDel="00B1533C">
              <w:rPr>
                <w:noProof/>
                <w:kern w:val="2"/>
                <w:sz w:val="21"/>
              </w:rPr>
              <w:tab/>
            </w:r>
            <w:r w:rsidRPr="00B1533C" w:rsidDel="00B1533C">
              <w:rPr>
                <w:rPrChange w:id="570" w:author="ZhangYuan(张园/深圳)" w:date="2017-03-24T14:55:00Z">
                  <w:rPr>
                    <w:rStyle w:val="a7"/>
                    <w:noProof/>
                  </w:rPr>
                </w:rPrChange>
              </w:rPr>
              <w:delText>GetTermVerInfo</w:delText>
            </w:r>
            <w:r w:rsidDel="00B1533C">
              <w:rPr>
                <w:noProof/>
                <w:webHidden/>
              </w:rPr>
              <w:tab/>
              <w:delText>25</w:delText>
            </w:r>
          </w:del>
        </w:p>
        <w:p w:rsidR="00F3590C" w:rsidDel="00B1533C" w:rsidRDefault="00F3590C">
          <w:pPr>
            <w:pStyle w:val="30"/>
            <w:tabs>
              <w:tab w:val="left" w:pos="1260"/>
              <w:tab w:val="right" w:leader="dot" w:pos="8296"/>
            </w:tabs>
            <w:rPr>
              <w:del w:id="571" w:author="ZhangYuan(张园/深圳)" w:date="2017-03-24T14:55:00Z"/>
              <w:noProof/>
              <w:kern w:val="2"/>
              <w:sz w:val="21"/>
            </w:rPr>
          </w:pPr>
          <w:del w:id="572" w:author="ZhangYuan(张园/深圳)" w:date="2017-03-24T14:55:00Z">
            <w:r w:rsidRPr="00B1533C" w:rsidDel="00B1533C">
              <w:rPr>
                <w:rPrChange w:id="573" w:author="ZhangYuan(张园/深圳)" w:date="2017-03-24T14:55:00Z">
                  <w:rPr>
                    <w:rStyle w:val="a7"/>
                    <w:noProof/>
                  </w:rPr>
                </w:rPrChange>
              </w:rPr>
              <w:delText>3.8.7</w:delText>
            </w:r>
            <w:r w:rsidDel="00B1533C">
              <w:rPr>
                <w:noProof/>
                <w:kern w:val="2"/>
                <w:sz w:val="21"/>
              </w:rPr>
              <w:tab/>
            </w:r>
            <w:r w:rsidRPr="00B1533C" w:rsidDel="00B1533C">
              <w:rPr>
                <w:rPrChange w:id="574" w:author="ZhangYuan(张园/深圳)" w:date="2017-03-24T14:55:00Z">
                  <w:rPr>
                    <w:rStyle w:val="a7"/>
                    <w:noProof/>
                  </w:rPr>
                </w:rPrChange>
              </w:rPr>
              <w:delText>GetTerminalInfo</w:delText>
            </w:r>
            <w:r w:rsidDel="00B1533C">
              <w:rPr>
                <w:noProof/>
                <w:webHidden/>
              </w:rPr>
              <w:tab/>
              <w:delText>26</w:delText>
            </w:r>
          </w:del>
        </w:p>
        <w:p w:rsidR="00F3590C" w:rsidDel="00B1533C" w:rsidRDefault="00F3590C">
          <w:pPr>
            <w:pStyle w:val="30"/>
            <w:tabs>
              <w:tab w:val="left" w:pos="1260"/>
              <w:tab w:val="right" w:leader="dot" w:pos="8296"/>
            </w:tabs>
            <w:rPr>
              <w:del w:id="575" w:author="ZhangYuan(张园/深圳)" w:date="2017-03-24T14:55:00Z"/>
              <w:noProof/>
              <w:kern w:val="2"/>
              <w:sz w:val="21"/>
            </w:rPr>
          </w:pPr>
          <w:del w:id="576" w:author="ZhangYuan(张园/深圳)" w:date="2017-03-24T14:55:00Z">
            <w:r w:rsidRPr="00B1533C" w:rsidDel="00B1533C">
              <w:rPr>
                <w:rPrChange w:id="577" w:author="ZhangYuan(张园/深圳)" w:date="2017-03-24T14:55:00Z">
                  <w:rPr>
                    <w:rStyle w:val="a7"/>
                    <w:noProof/>
                  </w:rPr>
                </w:rPrChange>
              </w:rPr>
              <w:delText>3.8.8</w:delText>
            </w:r>
            <w:r w:rsidDel="00B1533C">
              <w:rPr>
                <w:noProof/>
                <w:kern w:val="2"/>
                <w:sz w:val="21"/>
              </w:rPr>
              <w:tab/>
            </w:r>
            <w:r w:rsidRPr="00B1533C" w:rsidDel="00B1533C">
              <w:rPr>
                <w:rPrChange w:id="578" w:author="ZhangYuan(张园/深圳)" w:date="2017-03-24T14:55:00Z">
                  <w:rPr>
                    <w:rStyle w:val="a7"/>
                    <w:noProof/>
                  </w:rPr>
                </w:rPrChange>
              </w:rPr>
              <w:delText>SetTaskList</w:delText>
            </w:r>
            <w:r w:rsidDel="00B1533C">
              <w:rPr>
                <w:noProof/>
                <w:webHidden/>
              </w:rPr>
              <w:tab/>
              <w:delText>27</w:delText>
            </w:r>
          </w:del>
        </w:p>
        <w:p w:rsidR="00F3590C" w:rsidDel="00B1533C" w:rsidRDefault="00F3590C">
          <w:pPr>
            <w:pStyle w:val="30"/>
            <w:tabs>
              <w:tab w:val="left" w:pos="1260"/>
              <w:tab w:val="right" w:leader="dot" w:pos="8296"/>
            </w:tabs>
            <w:rPr>
              <w:del w:id="579" w:author="ZhangYuan(张园/深圳)" w:date="2017-03-24T14:55:00Z"/>
              <w:noProof/>
              <w:kern w:val="2"/>
              <w:sz w:val="21"/>
            </w:rPr>
          </w:pPr>
          <w:del w:id="580" w:author="ZhangYuan(张园/深圳)" w:date="2017-03-24T14:55:00Z">
            <w:r w:rsidRPr="00B1533C" w:rsidDel="00B1533C">
              <w:rPr>
                <w:rPrChange w:id="581" w:author="ZhangYuan(张园/深圳)" w:date="2017-03-24T14:55:00Z">
                  <w:rPr>
                    <w:rStyle w:val="a7"/>
                    <w:noProof/>
                  </w:rPr>
                </w:rPrChange>
              </w:rPr>
              <w:delText>3.8.9</w:delText>
            </w:r>
            <w:r w:rsidDel="00B1533C">
              <w:rPr>
                <w:noProof/>
                <w:kern w:val="2"/>
                <w:sz w:val="21"/>
              </w:rPr>
              <w:tab/>
            </w:r>
            <w:r w:rsidRPr="00B1533C" w:rsidDel="00B1533C">
              <w:rPr>
                <w:rPrChange w:id="582" w:author="ZhangYuan(张园/深圳)" w:date="2017-03-24T14:55:00Z">
                  <w:rPr>
                    <w:rStyle w:val="a7"/>
                    <w:noProof/>
                  </w:rPr>
                </w:rPrChange>
              </w:rPr>
              <w:delText>SaveFileData</w:delText>
            </w:r>
            <w:r w:rsidDel="00B1533C">
              <w:rPr>
                <w:noProof/>
                <w:webHidden/>
              </w:rPr>
              <w:tab/>
              <w:delText>28</w:delText>
            </w:r>
          </w:del>
        </w:p>
        <w:p w:rsidR="00F3590C" w:rsidDel="00B1533C" w:rsidRDefault="00F3590C">
          <w:pPr>
            <w:pStyle w:val="30"/>
            <w:tabs>
              <w:tab w:val="left" w:pos="1260"/>
              <w:tab w:val="right" w:leader="dot" w:pos="8296"/>
            </w:tabs>
            <w:rPr>
              <w:del w:id="583" w:author="ZhangYuan(张园/深圳)" w:date="2017-03-24T14:55:00Z"/>
              <w:noProof/>
              <w:kern w:val="2"/>
              <w:sz w:val="21"/>
            </w:rPr>
          </w:pPr>
          <w:del w:id="584" w:author="ZhangYuan(张园/深圳)" w:date="2017-03-24T14:55:00Z">
            <w:r w:rsidRPr="00B1533C" w:rsidDel="00B1533C">
              <w:rPr>
                <w:rPrChange w:id="585" w:author="ZhangYuan(张园/深圳)" w:date="2017-03-24T14:55:00Z">
                  <w:rPr>
                    <w:rStyle w:val="a7"/>
                    <w:noProof/>
                  </w:rPr>
                </w:rPrChange>
              </w:rPr>
              <w:delText>3.8.10</w:delText>
            </w:r>
            <w:r w:rsidDel="00B1533C">
              <w:rPr>
                <w:noProof/>
                <w:kern w:val="2"/>
                <w:sz w:val="21"/>
              </w:rPr>
              <w:tab/>
            </w:r>
            <w:r w:rsidRPr="00B1533C" w:rsidDel="00B1533C">
              <w:rPr>
                <w:rPrChange w:id="586" w:author="ZhangYuan(张园/深圳)" w:date="2017-03-24T14:55:00Z">
                  <w:rPr>
                    <w:rStyle w:val="a7"/>
                    <w:noProof/>
                  </w:rPr>
                </w:rPrChange>
              </w:rPr>
              <w:delText>GetTaskList</w:delText>
            </w:r>
            <w:r w:rsidDel="00B1533C">
              <w:rPr>
                <w:noProof/>
                <w:webHidden/>
              </w:rPr>
              <w:tab/>
              <w:delText>29</w:delText>
            </w:r>
          </w:del>
        </w:p>
        <w:p w:rsidR="00F3590C" w:rsidDel="00B1533C" w:rsidRDefault="00F3590C">
          <w:pPr>
            <w:pStyle w:val="10"/>
            <w:tabs>
              <w:tab w:val="left" w:pos="440"/>
              <w:tab w:val="right" w:leader="dot" w:pos="8296"/>
            </w:tabs>
            <w:rPr>
              <w:del w:id="587" w:author="ZhangYuan(张园/深圳)" w:date="2017-03-24T14:55:00Z"/>
              <w:noProof/>
              <w:kern w:val="2"/>
              <w:sz w:val="21"/>
            </w:rPr>
          </w:pPr>
          <w:del w:id="588" w:author="ZhangYuan(张园/深圳)" w:date="2017-03-24T14:55:00Z">
            <w:r w:rsidRPr="00B1533C" w:rsidDel="00B1533C">
              <w:rPr>
                <w:rPrChange w:id="589" w:author="ZhangYuan(张园/深圳)" w:date="2017-03-24T14:55:00Z">
                  <w:rPr>
                    <w:rStyle w:val="a7"/>
                    <w:noProof/>
                  </w:rPr>
                </w:rPrChange>
              </w:rPr>
              <w:delText>4</w:delText>
            </w:r>
            <w:r w:rsidDel="00B1533C">
              <w:rPr>
                <w:noProof/>
                <w:kern w:val="2"/>
                <w:sz w:val="21"/>
              </w:rPr>
              <w:tab/>
            </w:r>
            <w:r w:rsidRPr="00B1533C" w:rsidDel="00B1533C">
              <w:rPr>
                <w:rPrChange w:id="590" w:author="ZhangYuan(张园/深圳)" w:date="2017-03-24T14:55:00Z">
                  <w:rPr>
                    <w:rStyle w:val="a7"/>
                    <w:noProof/>
                  </w:rPr>
                </w:rPrChange>
              </w:rPr>
              <w:delText>Internal interface definition for POS terminal</w:delText>
            </w:r>
            <w:r w:rsidDel="00B1533C">
              <w:rPr>
                <w:noProof/>
                <w:webHidden/>
              </w:rPr>
              <w:tab/>
              <w:delText>30</w:delText>
            </w:r>
          </w:del>
        </w:p>
        <w:p w:rsidR="00F3590C" w:rsidDel="00B1533C" w:rsidRDefault="00F3590C">
          <w:pPr>
            <w:pStyle w:val="20"/>
            <w:tabs>
              <w:tab w:val="left" w:pos="1260"/>
              <w:tab w:val="right" w:leader="dot" w:pos="8296"/>
            </w:tabs>
            <w:rPr>
              <w:del w:id="591" w:author="ZhangYuan(张园/深圳)" w:date="2017-03-24T14:55:00Z"/>
              <w:noProof/>
              <w:kern w:val="2"/>
              <w:sz w:val="21"/>
            </w:rPr>
          </w:pPr>
          <w:del w:id="592" w:author="ZhangYuan(张园/深圳)" w:date="2017-03-24T14:55:00Z">
            <w:r w:rsidRPr="00B1533C" w:rsidDel="00B1533C">
              <w:rPr>
                <w:rPrChange w:id="593" w:author="ZhangYuan(张园/深圳)" w:date="2017-03-24T14:55:00Z">
                  <w:rPr>
                    <w:rStyle w:val="a7"/>
                    <w:noProof/>
                  </w:rPr>
                </w:rPrChange>
              </w:rPr>
              <w:delText>4.1</w:delText>
            </w:r>
            <w:r w:rsidDel="00B1533C">
              <w:rPr>
                <w:noProof/>
                <w:kern w:val="2"/>
                <w:sz w:val="21"/>
              </w:rPr>
              <w:tab/>
            </w:r>
            <w:r w:rsidRPr="00B1533C" w:rsidDel="00B1533C">
              <w:rPr>
                <w:rPrChange w:id="594" w:author="ZhangYuan(张园/深圳)" w:date="2017-03-24T14:55:00Z">
                  <w:rPr>
                    <w:rStyle w:val="a7"/>
                    <w:noProof/>
                  </w:rPr>
                </w:rPrChange>
              </w:rPr>
              <w:delText>COMM module</w:delText>
            </w:r>
            <w:r w:rsidDel="00B1533C">
              <w:rPr>
                <w:noProof/>
                <w:webHidden/>
              </w:rPr>
              <w:tab/>
              <w:delText>30</w:delText>
            </w:r>
          </w:del>
        </w:p>
        <w:p w:rsidR="00F3590C" w:rsidDel="00B1533C" w:rsidRDefault="00F3590C">
          <w:pPr>
            <w:pStyle w:val="30"/>
            <w:tabs>
              <w:tab w:val="left" w:pos="1260"/>
              <w:tab w:val="right" w:leader="dot" w:pos="8296"/>
            </w:tabs>
            <w:rPr>
              <w:del w:id="595" w:author="ZhangYuan(张园/深圳)" w:date="2017-03-24T14:55:00Z"/>
              <w:noProof/>
              <w:kern w:val="2"/>
              <w:sz w:val="21"/>
            </w:rPr>
          </w:pPr>
          <w:del w:id="596" w:author="ZhangYuan(张园/深圳)" w:date="2017-03-24T14:55:00Z">
            <w:r w:rsidRPr="00B1533C" w:rsidDel="00B1533C">
              <w:rPr>
                <w:rPrChange w:id="597" w:author="ZhangYuan(张园/深圳)" w:date="2017-03-24T14:55:00Z">
                  <w:rPr>
                    <w:rStyle w:val="a7"/>
                    <w:noProof/>
                  </w:rPr>
                </w:rPrChange>
              </w:rPr>
              <w:delText>4.1.1</w:delText>
            </w:r>
            <w:r w:rsidDel="00B1533C">
              <w:rPr>
                <w:noProof/>
                <w:kern w:val="2"/>
                <w:sz w:val="21"/>
              </w:rPr>
              <w:tab/>
            </w:r>
            <w:r w:rsidRPr="00B1533C" w:rsidDel="00B1533C">
              <w:rPr>
                <w:rPrChange w:id="598" w:author="ZhangYuan(张园/深圳)" w:date="2017-03-24T14:55:00Z">
                  <w:rPr>
                    <w:rStyle w:val="a7"/>
                    <w:noProof/>
                  </w:rPr>
                </w:rPrChange>
              </w:rPr>
              <w:delText>MsgInit</w:delText>
            </w:r>
            <w:r w:rsidDel="00B1533C">
              <w:rPr>
                <w:noProof/>
                <w:webHidden/>
              </w:rPr>
              <w:tab/>
              <w:delText>30</w:delText>
            </w:r>
          </w:del>
        </w:p>
        <w:p w:rsidR="00F3590C" w:rsidDel="00B1533C" w:rsidRDefault="00F3590C">
          <w:pPr>
            <w:pStyle w:val="30"/>
            <w:tabs>
              <w:tab w:val="left" w:pos="1260"/>
              <w:tab w:val="right" w:leader="dot" w:pos="8296"/>
            </w:tabs>
            <w:rPr>
              <w:del w:id="599" w:author="ZhangYuan(张园/深圳)" w:date="2017-03-24T14:55:00Z"/>
              <w:noProof/>
              <w:kern w:val="2"/>
              <w:sz w:val="21"/>
            </w:rPr>
          </w:pPr>
          <w:del w:id="600" w:author="ZhangYuan(张园/深圳)" w:date="2017-03-24T14:55:00Z">
            <w:r w:rsidRPr="00B1533C" w:rsidDel="00B1533C">
              <w:rPr>
                <w:rPrChange w:id="601" w:author="ZhangYuan(张园/深圳)" w:date="2017-03-24T14:55:00Z">
                  <w:rPr>
                    <w:rStyle w:val="a7"/>
                    <w:noProof/>
                  </w:rPr>
                </w:rPrChange>
              </w:rPr>
              <w:delText>4.1.2</w:delText>
            </w:r>
            <w:r w:rsidDel="00B1533C">
              <w:rPr>
                <w:noProof/>
                <w:kern w:val="2"/>
                <w:sz w:val="21"/>
              </w:rPr>
              <w:tab/>
            </w:r>
            <w:r w:rsidRPr="00B1533C" w:rsidDel="00B1533C">
              <w:rPr>
                <w:rPrChange w:id="602" w:author="ZhangYuan(张园/深圳)" w:date="2017-03-24T14:55:00Z">
                  <w:rPr>
                    <w:rStyle w:val="a7"/>
                    <w:noProof/>
                  </w:rPr>
                </w:rPrChange>
              </w:rPr>
              <w:delText>MsgSend</w:delText>
            </w:r>
            <w:r w:rsidDel="00B1533C">
              <w:rPr>
                <w:noProof/>
                <w:webHidden/>
              </w:rPr>
              <w:tab/>
              <w:delText>30</w:delText>
            </w:r>
          </w:del>
        </w:p>
        <w:p w:rsidR="00F3590C" w:rsidDel="00B1533C" w:rsidRDefault="00F3590C">
          <w:pPr>
            <w:pStyle w:val="30"/>
            <w:tabs>
              <w:tab w:val="left" w:pos="1260"/>
              <w:tab w:val="right" w:leader="dot" w:pos="8296"/>
            </w:tabs>
            <w:rPr>
              <w:del w:id="603" w:author="ZhangYuan(张园/深圳)" w:date="2017-03-24T14:55:00Z"/>
              <w:noProof/>
              <w:kern w:val="2"/>
              <w:sz w:val="21"/>
            </w:rPr>
          </w:pPr>
          <w:del w:id="604" w:author="ZhangYuan(张园/深圳)" w:date="2017-03-24T14:55:00Z">
            <w:r w:rsidRPr="00B1533C" w:rsidDel="00B1533C">
              <w:rPr>
                <w:rPrChange w:id="605" w:author="ZhangYuan(张园/深圳)" w:date="2017-03-24T14:55:00Z">
                  <w:rPr>
                    <w:rStyle w:val="a7"/>
                    <w:noProof/>
                  </w:rPr>
                </w:rPrChange>
              </w:rPr>
              <w:delText>4.1.3</w:delText>
            </w:r>
            <w:r w:rsidDel="00B1533C">
              <w:rPr>
                <w:noProof/>
                <w:kern w:val="2"/>
                <w:sz w:val="21"/>
              </w:rPr>
              <w:tab/>
            </w:r>
            <w:r w:rsidRPr="00B1533C" w:rsidDel="00B1533C">
              <w:rPr>
                <w:rPrChange w:id="606" w:author="ZhangYuan(张园/深圳)" w:date="2017-03-24T14:55:00Z">
                  <w:rPr>
                    <w:rStyle w:val="a7"/>
                    <w:noProof/>
                  </w:rPr>
                </w:rPrChange>
              </w:rPr>
              <w:delText>MsgRecv</w:delText>
            </w:r>
            <w:r w:rsidDel="00B1533C">
              <w:rPr>
                <w:noProof/>
                <w:webHidden/>
              </w:rPr>
              <w:tab/>
              <w:delText>31</w:delText>
            </w:r>
          </w:del>
        </w:p>
        <w:p w:rsidR="00F3590C" w:rsidDel="00B1533C" w:rsidRDefault="00F3590C">
          <w:pPr>
            <w:pStyle w:val="20"/>
            <w:tabs>
              <w:tab w:val="left" w:pos="1260"/>
              <w:tab w:val="right" w:leader="dot" w:pos="8296"/>
            </w:tabs>
            <w:rPr>
              <w:del w:id="607" w:author="ZhangYuan(张园/深圳)" w:date="2017-03-24T14:55:00Z"/>
              <w:noProof/>
              <w:kern w:val="2"/>
              <w:sz w:val="21"/>
            </w:rPr>
          </w:pPr>
          <w:del w:id="608" w:author="ZhangYuan(张园/深圳)" w:date="2017-03-24T14:55:00Z">
            <w:r w:rsidRPr="00B1533C" w:rsidDel="00B1533C">
              <w:rPr>
                <w:rPrChange w:id="609" w:author="ZhangYuan(张园/深圳)" w:date="2017-03-24T14:55:00Z">
                  <w:rPr>
                    <w:rStyle w:val="a7"/>
                    <w:noProof/>
                  </w:rPr>
                </w:rPrChange>
              </w:rPr>
              <w:delText>4.2</w:delText>
            </w:r>
            <w:r w:rsidDel="00B1533C">
              <w:rPr>
                <w:noProof/>
                <w:kern w:val="2"/>
                <w:sz w:val="21"/>
              </w:rPr>
              <w:tab/>
            </w:r>
            <w:r w:rsidRPr="00B1533C" w:rsidDel="00B1533C">
              <w:rPr>
                <w:rPrChange w:id="610" w:author="ZhangYuan(张园/深圳)" w:date="2017-03-24T14:55:00Z">
                  <w:rPr>
                    <w:rStyle w:val="a7"/>
                    <w:noProof/>
                  </w:rPr>
                </w:rPrChange>
              </w:rPr>
              <w:delText>UI module</w:delText>
            </w:r>
            <w:r w:rsidDel="00B1533C">
              <w:rPr>
                <w:noProof/>
                <w:webHidden/>
              </w:rPr>
              <w:tab/>
              <w:delText>31</w:delText>
            </w:r>
          </w:del>
        </w:p>
        <w:p w:rsidR="00F3590C" w:rsidDel="00B1533C" w:rsidRDefault="00F3590C">
          <w:pPr>
            <w:pStyle w:val="30"/>
            <w:tabs>
              <w:tab w:val="left" w:pos="1260"/>
              <w:tab w:val="right" w:leader="dot" w:pos="8296"/>
            </w:tabs>
            <w:rPr>
              <w:del w:id="611" w:author="ZhangYuan(张园/深圳)" w:date="2017-03-24T14:55:00Z"/>
              <w:noProof/>
              <w:kern w:val="2"/>
              <w:sz w:val="21"/>
            </w:rPr>
          </w:pPr>
          <w:del w:id="612" w:author="ZhangYuan(张园/深圳)" w:date="2017-03-24T14:55:00Z">
            <w:r w:rsidRPr="00B1533C" w:rsidDel="00B1533C">
              <w:rPr>
                <w:rPrChange w:id="613" w:author="ZhangYuan(张园/深圳)" w:date="2017-03-24T14:55:00Z">
                  <w:rPr>
                    <w:rStyle w:val="a7"/>
                    <w:noProof/>
                  </w:rPr>
                </w:rPrChange>
              </w:rPr>
              <w:delText>4.2.1</w:delText>
            </w:r>
            <w:r w:rsidDel="00B1533C">
              <w:rPr>
                <w:noProof/>
                <w:kern w:val="2"/>
                <w:sz w:val="21"/>
              </w:rPr>
              <w:tab/>
            </w:r>
            <w:r w:rsidRPr="00B1533C" w:rsidDel="00B1533C">
              <w:rPr>
                <w:rPrChange w:id="614" w:author="ZhangYuan(张园/深圳)" w:date="2017-03-24T14:55:00Z">
                  <w:rPr>
                    <w:rStyle w:val="a7"/>
                    <w:noProof/>
                  </w:rPr>
                </w:rPrChange>
              </w:rPr>
              <w:delText>ShowMsgBox</w:delText>
            </w:r>
            <w:r w:rsidDel="00B1533C">
              <w:rPr>
                <w:noProof/>
                <w:webHidden/>
              </w:rPr>
              <w:tab/>
              <w:delText>31</w:delText>
            </w:r>
          </w:del>
        </w:p>
        <w:p w:rsidR="00F3590C" w:rsidDel="00B1533C" w:rsidRDefault="00F3590C">
          <w:pPr>
            <w:pStyle w:val="30"/>
            <w:tabs>
              <w:tab w:val="right" w:leader="dot" w:pos="8296"/>
            </w:tabs>
            <w:rPr>
              <w:del w:id="615" w:author="ZhangYuan(张园/深圳)" w:date="2017-03-24T14:55:00Z"/>
              <w:noProof/>
              <w:kern w:val="2"/>
              <w:sz w:val="21"/>
            </w:rPr>
          </w:pPr>
          <w:del w:id="616" w:author="ZhangYuan(张园/深圳)" w:date="2017-03-24T14:55:00Z">
            <w:r w:rsidRPr="00B1533C" w:rsidDel="00B1533C">
              <w:rPr>
                <w:rPrChange w:id="617" w:author="ZhangYuan(张园/深圳)" w:date="2017-03-24T14:55:00Z">
                  <w:rPr>
                    <w:rStyle w:val="a7"/>
                    <w:noProof/>
                  </w:rPr>
                </w:rPrChange>
              </w:rPr>
              <w:delText>4.2.2 ShowInputBox</w:delText>
            </w:r>
            <w:r w:rsidDel="00B1533C">
              <w:rPr>
                <w:noProof/>
                <w:webHidden/>
              </w:rPr>
              <w:tab/>
              <w:delText>32</w:delText>
            </w:r>
          </w:del>
        </w:p>
        <w:p w:rsidR="00F3590C" w:rsidDel="00B1533C" w:rsidRDefault="00F3590C">
          <w:pPr>
            <w:pStyle w:val="30"/>
            <w:tabs>
              <w:tab w:val="right" w:leader="dot" w:pos="8296"/>
            </w:tabs>
            <w:rPr>
              <w:del w:id="618" w:author="ZhangYuan(张园/深圳)" w:date="2017-03-24T14:55:00Z"/>
              <w:noProof/>
              <w:kern w:val="2"/>
              <w:sz w:val="21"/>
            </w:rPr>
          </w:pPr>
          <w:del w:id="619" w:author="ZhangYuan(张园/深圳)" w:date="2017-03-24T14:55:00Z">
            <w:r w:rsidRPr="00B1533C" w:rsidDel="00B1533C">
              <w:rPr>
                <w:rPrChange w:id="620" w:author="ZhangYuan(张园/深圳)" w:date="2017-03-24T14:55:00Z">
                  <w:rPr>
                    <w:rStyle w:val="a7"/>
                    <w:noProof/>
                  </w:rPr>
                </w:rPrChange>
              </w:rPr>
              <w:delText>4.2.3 ShowMenu</w:delText>
            </w:r>
            <w:r w:rsidDel="00B1533C">
              <w:rPr>
                <w:noProof/>
                <w:webHidden/>
              </w:rPr>
              <w:tab/>
              <w:delText>32</w:delText>
            </w:r>
          </w:del>
        </w:p>
        <w:p w:rsidR="00F3590C" w:rsidDel="00B1533C" w:rsidRDefault="00F3590C">
          <w:pPr>
            <w:pStyle w:val="20"/>
            <w:tabs>
              <w:tab w:val="left" w:pos="1260"/>
              <w:tab w:val="right" w:leader="dot" w:pos="8296"/>
            </w:tabs>
            <w:rPr>
              <w:del w:id="621" w:author="ZhangYuan(张园/深圳)" w:date="2017-03-24T14:55:00Z"/>
              <w:noProof/>
              <w:kern w:val="2"/>
              <w:sz w:val="21"/>
            </w:rPr>
          </w:pPr>
          <w:del w:id="622" w:author="ZhangYuan(张园/深圳)" w:date="2017-03-24T14:55:00Z">
            <w:r w:rsidRPr="00B1533C" w:rsidDel="00B1533C">
              <w:rPr>
                <w:rPrChange w:id="623" w:author="ZhangYuan(张园/深圳)" w:date="2017-03-24T14:55:00Z">
                  <w:rPr>
                    <w:rStyle w:val="a7"/>
                    <w:noProof/>
                  </w:rPr>
                </w:rPrChange>
              </w:rPr>
              <w:delText>4.3</w:delText>
            </w:r>
            <w:r w:rsidDel="00B1533C">
              <w:rPr>
                <w:noProof/>
                <w:kern w:val="2"/>
                <w:sz w:val="21"/>
              </w:rPr>
              <w:tab/>
            </w:r>
            <w:r w:rsidRPr="00B1533C" w:rsidDel="00B1533C">
              <w:rPr>
                <w:rPrChange w:id="624" w:author="ZhangYuan(张园/深圳)" w:date="2017-03-24T14:55:00Z">
                  <w:rPr>
                    <w:rStyle w:val="a7"/>
                    <w:noProof/>
                  </w:rPr>
                </w:rPrChange>
              </w:rPr>
              <w:delText>Security module</w:delText>
            </w:r>
            <w:r w:rsidDel="00B1533C">
              <w:rPr>
                <w:noProof/>
                <w:webHidden/>
              </w:rPr>
              <w:tab/>
              <w:delText>32</w:delText>
            </w:r>
          </w:del>
        </w:p>
        <w:p w:rsidR="00F3590C" w:rsidDel="00B1533C" w:rsidRDefault="00F3590C">
          <w:pPr>
            <w:pStyle w:val="30"/>
            <w:tabs>
              <w:tab w:val="left" w:pos="1260"/>
              <w:tab w:val="right" w:leader="dot" w:pos="8296"/>
            </w:tabs>
            <w:rPr>
              <w:del w:id="625" w:author="ZhangYuan(张园/深圳)" w:date="2017-03-24T14:55:00Z"/>
              <w:noProof/>
              <w:kern w:val="2"/>
              <w:sz w:val="21"/>
            </w:rPr>
          </w:pPr>
          <w:del w:id="626" w:author="ZhangYuan(张园/深圳)" w:date="2017-03-24T14:55:00Z">
            <w:r w:rsidRPr="00B1533C" w:rsidDel="00B1533C">
              <w:rPr>
                <w:rPrChange w:id="627" w:author="ZhangYuan(张园/深圳)" w:date="2017-03-24T14:55:00Z">
                  <w:rPr>
                    <w:rStyle w:val="a7"/>
                    <w:noProof/>
                  </w:rPr>
                </w:rPrChange>
              </w:rPr>
              <w:delText>4.3.1</w:delText>
            </w:r>
            <w:r w:rsidDel="00B1533C">
              <w:rPr>
                <w:noProof/>
                <w:kern w:val="2"/>
                <w:sz w:val="21"/>
              </w:rPr>
              <w:tab/>
            </w:r>
            <w:r w:rsidRPr="00B1533C" w:rsidDel="00B1533C">
              <w:rPr>
                <w:rPrChange w:id="628" w:author="ZhangYuan(张园/深圳)" w:date="2017-03-24T14:55:00Z">
                  <w:rPr>
                    <w:rStyle w:val="a7"/>
                    <w:noProof/>
                  </w:rPr>
                </w:rPrChange>
              </w:rPr>
              <w:delText>GetPinBlock</w:delText>
            </w:r>
            <w:r w:rsidDel="00B1533C">
              <w:rPr>
                <w:noProof/>
                <w:webHidden/>
              </w:rPr>
              <w:tab/>
              <w:delText>32</w:delText>
            </w:r>
          </w:del>
        </w:p>
        <w:p w:rsidR="00F3590C" w:rsidDel="00B1533C" w:rsidRDefault="00F3590C">
          <w:pPr>
            <w:pStyle w:val="30"/>
            <w:tabs>
              <w:tab w:val="left" w:pos="1260"/>
              <w:tab w:val="right" w:leader="dot" w:pos="8296"/>
            </w:tabs>
            <w:rPr>
              <w:del w:id="629" w:author="ZhangYuan(张园/深圳)" w:date="2017-03-24T14:55:00Z"/>
              <w:noProof/>
              <w:kern w:val="2"/>
              <w:sz w:val="21"/>
            </w:rPr>
          </w:pPr>
          <w:del w:id="630" w:author="ZhangYuan(张园/深圳)" w:date="2017-03-24T14:55:00Z">
            <w:r w:rsidRPr="00B1533C" w:rsidDel="00B1533C">
              <w:rPr>
                <w:rPrChange w:id="631" w:author="ZhangYuan(张园/深圳)" w:date="2017-03-24T14:55:00Z">
                  <w:rPr>
                    <w:rStyle w:val="a7"/>
                    <w:noProof/>
                  </w:rPr>
                </w:rPrChange>
              </w:rPr>
              <w:delText>4.3.2</w:delText>
            </w:r>
            <w:r w:rsidDel="00B1533C">
              <w:rPr>
                <w:noProof/>
                <w:kern w:val="2"/>
                <w:sz w:val="21"/>
              </w:rPr>
              <w:tab/>
            </w:r>
            <w:r w:rsidRPr="00B1533C" w:rsidDel="00B1533C">
              <w:rPr>
                <w:rPrChange w:id="632" w:author="ZhangYuan(张园/深圳)" w:date="2017-03-24T14:55:00Z">
                  <w:rPr>
                    <w:rStyle w:val="a7"/>
                    <w:noProof/>
                  </w:rPr>
                </w:rPrChange>
              </w:rPr>
              <w:delText>EncryptData</w:delText>
            </w:r>
            <w:r w:rsidDel="00B1533C">
              <w:rPr>
                <w:noProof/>
                <w:webHidden/>
              </w:rPr>
              <w:tab/>
              <w:delText>33</w:delText>
            </w:r>
          </w:del>
        </w:p>
        <w:p w:rsidR="00F3590C" w:rsidDel="00B1533C" w:rsidRDefault="00F3590C">
          <w:pPr>
            <w:pStyle w:val="20"/>
            <w:tabs>
              <w:tab w:val="left" w:pos="1260"/>
              <w:tab w:val="right" w:leader="dot" w:pos="8296"/>
            </w:tabs>
            <w:rPr>
              <w:del w:id="633" w:author="ZhangYuan(张园/深圳)" w:date="2017-03-24T14:55:00Z"/>
              <w:noProof/>
              <w:kern w:val="2"/>
              <w:sz w:val="21"/>
            </w:rPr>
          </w:pPr>
          <w:del w:id="634" w:author="ZhangYuan(张园/深圳)" w:date="2017-03-24T14:55:00Z">
            <w:r w:rsidRPr="00B1533C" w:rsidDel="00B1533C">
              <w:rPr>
                <w:rPrChange w:id="635" w:author="ZhangYuan(张园/深圳)" w:date="2017-03-24T14:55:00Z">
                  <w:rPr>
                    <w:rStyle w:val="a7"/>
                    <w:noProof/>
                  </w:rPr>
                </w:rPrChange>
              </w:rPr>
              <w:delText>4.4</w:delText>
            </w:r>
            <w:r w:rsidDel="00B1533C">
              <w:rPr>
                <w:noProof/>
                <w:kern w:val="2"/>
                <w:sz w:val="21"/>
              </w:rPr>
              <w:tab/>
            </w:r>
            <w:r w:rsidRPr="00B1533C" w:rsidDel="00B1533C">
              <w:rPr>
                <w:rPrChange w:id="636" w:author="ZhangYuan(张园/深圳)" w:date="2017-03-24T14:55:00Z">
                  <w:rPr>
                    <w:rStyle w:val="a7"/>
                    <w:noProof/>
                  </w:rPr>
                </w:rPrChange>
              </w:rPr>
              <w:delText>Transaction flow</w:delText>
            </w:r>
            <w:r w:rsidDel="00B1533C">
              <w:rPr>
                <w:noProof/>
                <w:webHidden/>
              </w:rPr>
              <w:tab/>
              <w:delText>33</w:delText>
            </w:r>
          </w:del>
        </w:p>
        <w:p w:rsidR="00F3590C" w:rsidDel="00B1533C" w:rsidRDefault="00F3590C">
          <w:pPr>
            <w:pStyle w:val="30"/>
            <w:tabs>
              <w:tab w:val="left" w:pos="1260"/>
              <w:tab w:val="right" w:leader="dot" w:pos="8296"/>
            </w:tabs>
            <w:rPr>
              <w:del w:id="637" w:author="ZhangYuan(张园/深圳)" w:date="2017-03-24T14:55:00Z"/>
              <w:noProof/>
              <w:kern w:val="2"/>
              <w:sz w:val="21"/>
            </w:rPr>
          </w:pPr>
          <w:del w:id="638" w:author="ZhangYuan(张园/深圳)" w:date="2017-03-24T14:55:00Z">
            <w:r w:rsidRPr="00B1533C" w:rsidDel="00B1533C">
              <w:rPr>
                <w:rPrChange w:id="639" w:author="ZhangYuan(张园/深圳)" w:date="2017-03-24T14:55:00Z">
                  <w:rPr>
                    <w:rStyle w:val="a7"/>
                    <w:noProof/>
                  </w:rPr>
                </w:rPrChange>
              </w:rPr>
              <w:delText>4.4.1</w:delText>
            </w:r>
            <w:r w:rsidDel="00B1533C">
              <w:rPr>
                <w:noProof/>
                <w:kern w:val="2"/>
                <w:sz w:val="21"/>
              </w:rPr>
              <w:tab/>
            </w:r>
            <w:r w:rsidRPr="00B1533C" w:rsidDel="00B1533C">
              <w:rPr>
                <w:rPrChange w:id="640" w:author="ZhangYuan(张园/深圳)" w:date="2017-03-24T14:55:00Z">
                  <w:rPr>
                    <w:rStyle w:val="a7"/>
                    <w:noProof/>
                  </w:rPr>
                </w:rPrChange>
              </w:rPr>
              <w:delText>StartTransaction</w:delText>
            </w:r>
            <w:r w:rsidDel="00B1533C">
              <w:rPr>
                <w:noProof/>
                <w:webHidden/>
              </w:rPr>
              <w:tab/>
              <w:delText>33</w:delText>
            </w:r>
          </w:del>
        </w:p>
        <w:p w:rsidR="00F3590C" w:rsidDel="00B1533C" w:rsidRDefault="00F3590C">
          <w:pPr>
            <w:pStyle w:val="30"/>
            <w:tabs>
              <w:tab w:val="left" w:pos="1260"/>
              <w:tab w:val="right" w:leader="dot" w:pos="8296"/>
            </w:tabs>
            <w:rPr>
              <w:del w:id="641" w:author="ZhangYuan(张园/深圳)" w:date="2017-03-24T14:55:00Z"/>
              <w:noProof/>
              <w:kern w:val="2"/>
              <w:sz w:val="21"/>
            </w:rPr>
          </w:pPr>
          <w:del w:id="642" w:author="ZhangYuan(张园/深圳)" w:date="2017-03-24T14:55:00Z">
            <w:r w:rsidRPr="00B1533C" w:rsidDel="00B1533C">
              <w:rPr>
                <w:rPrChange w:id="643" w:author="ZhangYuan(张园/深圳)" w:date="2017-03-24T14:55:00Z">
                  <w:rPr>
                    <w:rStyle w:val="a7"/>
                    <w:noProof/>
                  </w:rPr>
                </w:rPrChange>
              </w:rPr>
              <w:delText>4.4.2</w:delText>
            </w:r>
            <w:r w:rsidDel="00B1533C">
              <w:rPr>
                <w:noProof/>
                <w:kern w:val="2"/>
                <w:sz w:val="21"/>
              </w:rPr>
              <w:tab/>
            </w:r>
            <w:r w:rsidRPr="00B1533C" w:rsidDel="00B1533C">
              <w:rPr>
                <w:rPrChange w:id="644" w:author="ZhangYuan(张园/深圳)" w:date="2017-03-24T14:55:00Z">
                  <w:rPr>
                    <w:rStyle w:val="a7"/>
                    <w:noProof/>
                  </w:rPr>
                </w:rPrChange>
              </w:rPr>
              <w:delText>CompleteTransaction</w:delText>
            </w:r>
            <w:r w:rsidDel="00B1533C">
              <w:rPr>
                <w:noProof/>
                <w:webHidden/>
              </w:rPr>
              <w:tab/>
              <w:delText>36</w:delText>
            </w:r>
          </w:del>
        </w:p>
        <w:p w:rsidR="00F3590C" w:rsidDel="00B1533C" w:rsidRDefault="00F3590C">
          <w:pPr>
            <w:pStyle w:val="20"/>
            <w:tabs>
              <w:tab w:val="left" w:pos="1260"/>
              <w:tab w:val="right" w:leader="dot" w:pos="8296"/>
            </w:tabs>
            <w:rPr>
              <w:del w:id="645" w:author="ZhangYuan(张园/深圳)" w:date="2017-03-24T14:55:00Z"/>
              <w:noProof/>
              <w:kern w:val="2"/>
              <w:sz w:val="21"/>
            </w:rPr>
          </w:pPr>
          <w:del w:id="646" w:author="ZhangYuan(张园/深圳)" w:date="2017-03-24T14:55:00Z">
            <w:r w:rsidRPr="00B1533C" w:rsidDel="00B1533C">
              <w:rPr>
                <w:rPrChange w:id="647" w:author="ZhangYuan(张园/深圳)" w:date="2017-03-24T14:55:00Z">
                  <w:rPr>
                    <w:rStyle w:val="a7"/>
                    <w:noProof/>
                  </w:rPr>
                </w:rPrChange>
              </w:rPr>
              <w:delText>4.5</w:delText>
            </w:r>
            <w:r w:rsidDel="00B1533C">
              <w:rPr>
                <w:noProof/>
                <w:kern w:val="2"/>
                <w:sz w:val="21"/>
              </w:rPr>
              <w:tab/>
            </w:r>
            <w:r w:rsidRPr="00B1533C" w:rsidDel="00B1533C">
              <w:rPr>
                <w:rPrChange w:id="648" w:author="ZhangYuan(张园/深圳)" w:date="2017-03-24T14:55:00Z">
                  <w:rPr>
                    <w:rStyle w:val="a7"/>
                    <w:noProof/>
                  </w:rPr>
                </w:rPrChange>
              </w:rPr>
              <w:delText>Parameter management</w:delText>
            </w:r>
            <w:r w:rsidDel="00B1533C">
              <w:rPr>
                <w:noProof/>
                <w:webHidden/>
              </w:rPr>
              <w:tab/>
              <w:delText>37</w:delText>
            </w:r>
          </w:del>
        </w:p>
        <w:p w:rsidR="00F3590C" w:rsidDel="00B1533C" w:rsidRDefault="00F3590C">
          <w:pPr>
            <w:pStyle w:val="30"/>
            <w:tabs>
              <w:tab w:val="left" w:pos="1260"/>
              <w:tab w:val="right" w:leader="dot" w:pos="8296"/>
            </w:tabs>
            <w:rPr>
              <w:del w:id="649" w:author="ZhangYuan(张园/深圳)" w:date="2017-03-24T14:55:00Z"/>
              <w:noProof/>
              <w:kern w:val="2"/>
              <w:sz w:val="21"/>
            </w:rPr>
          </w:pPr>
          <w:del w:id="650" w:author="ZhangYuan(张园/深圳)" w:date="2017-03-24T14:55:00Z">
            <w:r w:rsidRPr="00B1533C" w:rsidDel="00B1533C">
              <w:rPr>
                <w:rPrChange w:id="651" w:author="ZhangYuan(张园/深圳)" w:date="2017-03-24T14:55:00Z">
                  <w:rPr>
                    <w:rStyle w:val="a7"/>
                    <w:noProof/>
                  </w:rPr>
                </w:rPrChange>
              </w:rPr>
              <w:delText>4.5.1</w:delText>
            </w:r>
            <w:r w:rsidDel="00B1533C">
              <w:rPr>
                <w:noProof/>
                <w:kern w:val="2"/>
                <w:sz w:val="21"/>
              </w:rPr>
              <w:tab/>
            </w:r>
            <w:r w:rsidRPr="00B1533C" w:rsidDel="00B1533C">
              <w:rPr>
                <w:rPrChange w:id="652" w:author="ZhangYuan(张园/深圳)" w:date="2017-03-24T14:55:00Z">
                  <w:rPr>
                    <w:rStyle w:val="a7"/>
                    <w:noProof/>
                  </w:rPr>
                </w:rPrChange>
              </w:rPr>
              <w:delText>SetData</w:delText>
            </w:r>
            <w:r w:rsidDel="00B1533C">
              <w:rPr>
                <w:noProof/>
                <w:webHidden/>
              </w:rPr>
              <w:tab/>
              <w:delText>37</w:delText>
            </w:r>
          </w:del>
        </w:p>
        <w:p w:rsidR="00F3590C" w:rsidDel="00B1533C" w:rsidRDefault="00F3590C">
          <w:pPr>
            <w:pStyle w:val="30"/>
            <w:tabs>
              <w:tab w:val="left" w:pos="1260"/>
              <w:tab w:val="right" w:leader="dot" w:pos="8296"/>
            </w:tabs>
            <w:rPr>
              <w:del w:id="653" w:author="ZhangYuan(张园/深圳)" w:date="2017-03-24T14:55:00Z"/>
              <w:noProof/>
              <w:kern w:val="2"/>
              <w:sz w:val="21"/>
            </w:rPr>
          </w:pPr>
          <w:del w:id="654" w:author="ZhangYuan(张园/深圳)" w:date="2017-03-24T14:55:00Z">
            <w:r w:rsidRPr="00B1533C" w:rsidDel="00B1533C">
              <w:rPr>
                <w:rPrChange w:id="655" w:author="ZhangYuan(张园/深圳)" w:date="2017-03-24T14:55:00Z">
                  <w:rPr>
                    <w:rStyle w:val="a7"/>
                    <w:noProof/>
                  </w:rPr>
                </w:rPrChange>
              </w:rPr>
              <w:delText>4.5.2</w:delText>
            </w:r>
            <w:r w:rsidDel="00B1533C">
              <w:rPr>
                <w:noProof/>
                <w:kern w:val="2"/>
                <w:sz w:val="21"/>
              </w:rPr>
              <w:tab/>
            </w:r>
            <w:r w:rsidRPr="00B1533C" w:rsidDel="00B1533C">
              <w:rPr>
                <w:rPrChange w:id="656" w:author="ZhangYuan(张园/深圳)" w:date="2017-03-24T14:55:00Z">
                  <w:rPr>
                    <w:rStyle w:val="a7"/>
                    <w:noProof/>
                  </w:rPr>
                </w:rPrChange>
              </w:rPr>
              <w:delText>GetData</w:delText>
            </w:r>
            <w:r w:rsidDel="00B1533C">
              <w:rPr>
                <w:noProof/>
                <w:webHidden/>
              </w:rPr>
              <w:tab/>
              <w:delText>38</w:delText>
            </w:r>
          </w:del>
        </w:p>
        <w:p w:rsidR="00F3590C" w:rsidDel="00B1533C" w:rsidRDefault="00F3590C">
          <w:pPr>
            <w:pStyle w:val="20"/>
            <w:tabs>
              <w:tab w:val="left" w:pos="1260"/>
              <w:tab w:val="right" w:leader="dot" w:pos="8296"/>
            </w:tabs>
            <w:rPr>
              <w:del w:id="657" w:author="ZhangYuan(张园/深圳)" w:date="2017-03-24T14:55:00Z"/>
              <w:noProof/>
              <w:kern w:val="2"/>
              <w:sz w:val="21"/>
            </w:rPr>
          </w:pPr>
          <w:del w:id="658" w:author="ZhangYuan(张园/深圳)" w:date="2017-03-24T14:55:00Z">
            <w:r w:rsidRPr="00B1533C" w:rsidDel="00B1533C">
              <w:rPr>
                <w:rPrChange w:id="659" w:author="ZhangYuan(张园/深圳)" w:date="2017-03-24T14:55:00Z">
                  <w:rPr>
                    <w:rStyle w:val="a7"/>
                    <w:noProof/>
                  </w:rPr>
                </w:rPrChange>
              </w:rPr>
              <w:delText>4.6</w:delText>
            </w:r>
            <w:r w:rsidDel="00B1533C">
              <w:rPr>
                <w:noProof/>
                <w:kern w:val="2"/>
                <w:sz w:val="21"/>
              </w:rPr>
              <w:tab/>
            </w:r>
            <w:r w:rsidRPr="00B1533C" w:rsidDel="00B1533C">
              <w:rPr>
                <w:rPrChange w:id="660" w:author="ZhangYuan(张园/深圳)" w:date="2017-03-24T14:55:00Z">
                  <w:rPr>
                    <w:rStyle w:val="a7"/>
                    <w:noProof/>
                  </w:rPr>
                </w:rPrChange>
              </w:rPr>
              <w:delText>FileDownload</w:delText>
            </w:r>
            <w:r w:rsidDel="00B1533C">
              <w:rPr>
                <w:noProof/>
                <w:webHidden/>
              </w:rPr>
              <w:tab/>
              <w:delText>39</w:delText>
            </w:r>
          </w:del>
        </w:p>
        <w:p w:rsidR="00F3590C" w:rsidDel="00B1533C" w:rsidRDefault="00F3590C">
          <w:pPr>
            <w:pStyle w:val="20"/>
            <w:tabs>
              <w:tab w:val="left" w:pos="1260"/>
              <w:tab w:val="right" w:leader="dot" w:pos="8296"/>
            </w:tabs>
            <w:rPr>
              <w:del w:id="661" w:author="ZhangYuan(张园/深圳)" w:date="2017-03-24T14:55:00Z"/>
              <w:noProof/>
              <w:kern w:val="2"/>
              <w:sz w:val="21"/>
            </w:rPr>
          </w:pPr>
          <w:del w:id="662" w:author="ZhangYuan(张园/深圳)" w:date="2017-03-24T14:55:00Z">
            <w:r w:rsidRPr="00B1533C" w:rsidDel="00B1533C">
              <w:rPr>
                <w:rPrChange w:id="663" w:author="ZhangYuan(张园/深圳)" w:date="2017-03-24T14:55:00Z">
                  <w:rPr>
                    <w:rStyle w:val="a7"/>
                    <w:noProof/>
                  </w:rPr>
                </w:rPrChange>
              </w:rPr>
              <w:delText>4.7</w:delText>
            </w:r>
            <w:r w:rsidDel="00B1533C">
              <w:rPr>
                <w:noProof/>
                <w:kern w:val="2"/>
                <w:sz w:val="21"/>
              </w:rPr>
              <w:tab/>
            </w:r>
            <w:r w:rsidRPr="00B1533C" w:rsidDel="00B1533C">
              <w:rPr>
                <w:rPrChange w:id="664" w:author="ZhangYuan(张园/深圳)" w:date="2017-03-24T14:55:00Z">
                  <w:rPr>
                    <w:rStyle w:val="a7"/>
                    <w:noProof/>
                  </w:rPr>
                </w:rPrChange>
              </w:rPr>
              <w:delText>TMS Proxy</w:delText>
            </w:r>
            <w:r w:rsidDel="00B1533C">
              <w:rPr>
                <w:noProof/>
                <w:webHidden/>
              </w:rPr>
              <w:tab/>
              <w:delText>39</w:delText>
            </w:r>
          </w:del>
        </w:p>
        <w:p w:rsidR="00F3590C" w:rsidDel="00B1533C" w:rsidRDefault="00F3590C">
          <w:pPr>
            <w:pStyle w:val="30"/>
            <w:tabs>
              <w:tab w:val="left" w:pos="1260"/>
              <w:tab w:val="right" w:leader="dot" w:pos="8296"/>
            </w:tabs>
            <w:rPr>
              <w:del w:id="665" w:author="ZhangYuan(张园/深圳)" w:date="2017-03-24T14:55:00Z"/>
              <w:noProof/>
              <w:kern w:val="2"/>
              <w:sz w:val="21"/>
            </w:rPr>
          </w:pPr>
          <w:del w:id="666" w:author="ZhangYuan(张园/深圳)" w:date="2017-03-24T14:55:00Z">
            <w:r w:rsidRPr="00B1533C" w:rsidDel="00B1533C">
              <w:rPr>
                <w:rPrChange w:id="667" w:author="ZhangYuan(张园/深圳)" w:date="2017-03-24T14:55:00Z">
                  <w:rPr>
                    <w:rStyle w:val="a7"/>
                    <w:noProof/>
                  </w:rPr>
                </w:rPrChange>
              </w:rPr>
              <w:delText>4.7.1</w:delText>
            </w:r>
            <w:r w:rsidDel="00B1533C">
              <w:rPr>
                <w:noProof/>
                <w:kern w:val="2"/>
                <w:sz w:val="21"/>
              </w:rPr>
              <w:tab/>
            </w:r>
            <w:r w:rsidRPr="00B1533C" w:rsidDel="00B1533C">
              <w:rPr>
                <w:rPrChange w:id="668" w:author="ZhangYuan(张园/深圳)" w:date="2017-03-24T14:55:00Z">
                  <w:rPr>
                    <w:rStyle w:val="a7"/>
                    <w:noProof/>
                  </w:rPr>
                </w:rPrChange>
              </w:rPr>
              <w:delText>GetTermSN</w:delText>
            </w:r>
            <w:r w:rsidDel="00B1533C">
              <w:rPr>
                <w:noProof/>
                <w:webHidden/>
              </w:rPr>
              <w:tab/>
              <w:delText>39</w:delText>
            </w:r>
          </w:del>
        </w:p>
        <w:p w:rsidR="00F3590C" w:rsidDel="00B1533C" w:rsidRDefault="00F3590C">
          <w:pPr>
            <w:pStyle w:val="30"/>
            <w:tabs>
              <w:tab w:val="left" w:pos="1260"/>
              <w:tab w:val="right" w:leader="dot" w:pos="8296"/>
            </w:tabs>
            <w:rPr>
              <w:del w:id="669" w:author="ZhangYuan(张园/深圳)" w:date="2017-03-24T14:55:00Z"/>
              <w:noProof/>
              <w:kern w:val="2"/>
              <w:sz w:val="21"/>
            </w:rPr>
          </w:pPr>
          <w:del w:id="670" w:author="ZhangYuan(张园/深圳)" w:date="2017-03-24T14:55:00Z">
            <w:r w:rsidRPr="00B1533C" w:rsidDel="00B1533C">
              <w:rPr>
                <w:rPrChange w:id="671" w:author="ZhangYuan(张园/深圳)" w:date="2017-03-24T14:55:00Z">
                  <w:rPr>
                    <w:rStyle w:val="a7"/>
                    <w:noProof/>
                  </w:rPr>
                </w:rPrChange>
              </w:rPr>
              <w:delText>4.7.2</w:delText>
            </w:r>
            <w:r w:rsidDel="00B1533C">
              <w:rPr>
                <w:noProof/>
                <w:kern w:val="2"/>
                <w:sz w:val="21"/>
              </w:rPr>
              <w:tab/>
            </w:r>
            <w:r w:rsidRPr="00B1533C" w:rsidDel="00B1533C">
              <w:rPr>
                <w:rPrChange w:id="672" w:author="ZhangYuan(张园/深圳)" w:date="2017-03-24T14:55:00Z">
                  <w:rPr>
                    <w:rStyle w:val="a7"/>
                    <w:noProof/>
                  </w:rPr>
                </w:rPrChange>
              </w:rPr>
              <w:delText>GetTermExtSN</w:delText>
            </w:r>
            <w:r w:rsidDel="00B1533C">
              <w:rPr>
                <w:noProof/>
                <w:webHidden/>
              </w:rPr>
              <w:tab/>
              <w:delText>39</w:delText>
            </w:r>
          </w:del>
        </w:p>
        <w:p w:rsidR="00F3590C" w:rsidDel="00B1533C" w:rsidRDefault="00F3590C">
          <w:pPr>
            <w:pStyle w:val="30"/>
            <w:tabs>
              <w:tab w:val="left" w:pos="1260"/>
              <w:tab w:val="right" w:leader="dot" w:pos="8296"/>
            </w:tabs>
            <w:rPr>
              <w:del w:id="673" w:author="ZhangYuan(张园/深圳)" w:date="2017-03-24T14:55:00Z"/>
              <w:noProof/>
              <w:kern w:val="2"/>
              <w:sz w:val="21"/>
            </w:rPr>
          </w:pPr>
          <w:del w:id="674" w:author="ZhangYuan(张园/深圳)" w:date="2017-03-24T14:55:00Z">
            <w:r w:rsidRPr="00B1533C" w:rsidDel="00B1533C">
              <w:rPr>
                <w:rPrChange w:id="675" w:author="ZhangYuan(张园/深圳)" w:date="2017-03-24T14:55:00Z">
                  <w:rPr>
                    <w:rStyle w:val="a7"/>
                    <w:noProof/>
                  </w:rPr>
                </w:rPrChange>
              </w:rPr>
              <w:delText>4.7.3</w:delText>
            </w:r>
            <w:r w:rsidDel="00B1533C">
              <w:rPr>
                <w:noProof/>
                <w:kern w:val="2"/>
                <w:sz w:val="21"/>
              </w:rPr>
              <w:tab/>
            </w:r>
            <w:r w:rsidRPr="00B1533C" w:rsidDel="00B1533C">
              <w:rPr>
                <w:rPrChange w:id="676" w:author="ZhangYuan(张园/深圳)" w:date="2017-03-24T14:55:00Z">
                  <w:rPr>
                    <w:rStyle w:val="a7"/>
                    <w:noProof/>
                  </w:rPr>
                </w:rPrChange>
              </w:rPr>
              <w:delText>GetTermVerInfo</w:delText>
            </w:r>
            <w:r w:rsidDel="00B1533C">
              <w:rPr>
                <w:noProof/>
                <w:webHidden/>
              </w:rPr>
              <w:tab/>
              <w:delText>40</w:delText>
            </w:r>
          </w:del>
        </w:p>
        <w:p w:rsidR="00F3590C" w:rsidDel="00B1533C" w:rsidRDefault="00F3590C">
          <w:pPr>
            <w:pStyle w:val="30"/>
            <w:tabs>
              <w:tab w:val="left" w:pos="1260"/>
              <w:tab w:val="right" w:leader="dot" w:pos="8296"/>
            </w:tabs>
            <w:rPr>
              <w:del w:id="677" w:author="ZhangYuan(张园/深圳)" w:date="2017-03-24T14:55:00Z"/>
              <w:noProof/>
              <w:kern w:val="2"/>
              <w:sz w:val="21"/>
            </w:rPr>
          </w:pPr>
          <w:del w:id="678" w:author="ZhangYuan(张园/深圳)" w:date="2017-03-24T14:55:00Z">
            <w:r w:rsidRPr="00B1533C" w:rsidDel="00B1533C">
              <w:rPr>
                <w:rPrChange w:id="679" w:author="ZhangYuan(张园/深圳)" w:date="2017-03-24T14:55:00Z">
                  <w:rPr>
                    <w:rStyle w:val="a7"/>
                    <w:noProof/>
                  </w:rPr>
                </w:rPrChange>
              </w:rPr>
              <w:delText>4.7.4</w:delText>
            </w:r>
            <w:r w:rsidDel="00B1533C">
              <w:rPr>
                <w:noProof/>
                <w:kern w:val="2"/>
                <w:sz w:val="21"/>
              </w:rPr>
              <w:tab/>
            </w:r>
            <w:r w:rsidRPr="00B1533C" w:rsidDel="00B1533C">
              <w:rPr>
                <w:rPrChange w:id="680" w:author="ZhangYuan(张园/深圳)" w:date="2017-03-24T14:55:00Z">
                  <w:rPr>
                    <w:rStyle w:val="a7"/>
                    <w:noProof/>
                  </w:rPr>
                </w:rPrChange>
              </w:rPr>
              <w:delText>GetTerminalInfo</w:delText>
            </w:r>
            <w:r w:rsidDel="00B1533C">
              <w:rPr>
                <w:noProof/>
                <w:webHidden/>
              </w:rPr>
              <w:tab/>
              <w:delText>40</w:delText>
            </w:r>
          </w:del>
        </w:p>
        <w:p w:rsidR="00F3590C" w:rsidDel="00B1533C" w:rsidRDefault="00F3590C">
          <w:pPr>
            <w:pStyle w:val="30"/>
            <w:tabs>
              <w:tab w:val="left" w:pos="1260"/>
              <w:tab w:val="right" w:leader="dot" w:pos="8296"/>
            </w:tabs>
            <w:rPr>
              <w:del w:id="681" w:author="ZhangYuan(张园/深圳)" w:date="2017-03-24T14:55:00Z"/>
              <w:noProof/>
              <w:kern w:val="2"/>
              <w:sz w:val="21"/>
            </w:rPr>
          </w:pPr>
          <w:del w:id="682" w:author="ZhangYuan(张园/深圳)" w:date="2017-03-24T14:55:00Z">
            <w:r w:rsidRPr="00B1533C" w:rsidDel="00B1533C">
              <w:rPr>
                <w:rPrChange w:id="683" w:author="ZhangYuan(张园/深圳)" w:date="2017-03-24T14:55:00Z">
                  <w:rPr>
                    <w:rStyle w:val="a7"/>
                    <w:noProof/>
                  </w:rPr>
                </w:rPrChange>
              </w:rPr>
              <w:delText>4.7.5</w:delText>
            </w:r>
            <w:r w:rsidDel="00B1533C">
              <w:rPr>
                <w:noProof/>
                <w:kern w:val="2"/>
                <w:sz w:val="21"/>
              </w:rPr>
              <w:tab/>
            </w:r>
            <w:r w:rsidRPr="00B1533C" w:rsidDel="00B1533C">
              <w:rPr>
                <w:rPrChange w:id="684" w:author="ZhangYuan(张园/深圳)" w:date="2017-03-24T14:55:00Z">
                  <w:rPr>
                    <w:rStyle w:val="a7"/>
                    <w:noProof/>
                  </w:rPr>
                </w:rPrChange>
              </w:rPr>
              <w:delText>RemoteDownload_TaskInfo</w:delText>
            </w:r>
            <w:r w:rsidDel="00B1533C">
              <w:rPr>
                <w:noProof/>
                <w:webHidden/>
              </w:rPr>
              <w:tab/>
              <w:delText>40</w:delText>
            </w:r>
          </w:del>
        </w:p>
        <w:p w:rsidR="00F3590C" w:rsidDel="00B1533C" w:rsidRDefault="00F3590C">
          <w:pPr>
            <w:pStyle w:val="30"/>
            <w:tabs>
              <w:tab w:val="left" w:pos="1260"/>
              <w:tab w:val="right" w:leader="dot" w:pos="8296"/>
            </w:tabs>
            <w:rPr>
              <w:del w:id="685" w:author="ZhangYuan(张园/深圳)" w:date="2017-03-24T14:55:00Z"/>
              <w:noProof/>
              <w:kern w:val="2"/>
              <w:sz w:val="21"/>
            </w:rPr>
          </w:pPr>
          <w:del w:id="686" w:author="ZhangYuan(张园/深圳)" w:date="2017-03-24T14:55:00Z">
            <w:r w:rsidRPr="00B1533C" w:rsidDel="00B1533C">
              <w:rPr>
                <w:rPrChange w:id="687" w:author="ZhangYuan(张园/深圳)" w:date="2017-03-24T14:55:00Z">
                  <w:rPr>
                    <w:rStyle w:val="a7"/>
                    <w:noProof/>
                  </w:rPr>
                </w:rPrChange>
              </w:rPr>
              <w:delText>4.7.6</w:delText>
            </w:r>
            <w:r w:rsidDel="00B1533C">
              <w:rPr>
                <w:noProof/>
                <w:kern w:val="2"/>
                <w:sz w:val="21"/>
              </w:rPr>
              <w:tab/>
            </w:r>
            <w:r w:rsidRPr="00B1533C" w:rsidDel="00B1533C">
              <w:rPr>
                <w:rPrChange w:id="688" w:author="ZhangYuan(张园/深圳)" w:date="2017-03-24T14:55:00Z">
                  <w:rPr>
                    <w:rStyle w:val="a7"/>
                    <w:noProof/>
                  </w:rPr>
                </w:rPrChange>
              </w:rPr>
              <w:delText>RemoteDownload_SaveData</w:delText>
            </w:r>
            <w:r w:rsidDel="00B1533C">
              <w:rPr>
                <w:noProof/>
                <w:webHidden/>
              </w:rPr>
              <w:tab/>
              <w:delText>41</w:delText>
            </w:r>
          </w:del>
        </w:p>
        <w:p w:rsidR="00F3590C" w:rsidDel="00B1533C" w:rsidRDefault="00F3590C">
          <w:pPr>
            <w:pStyle w:val="30"/>
            <w:tabs>
              <w:tab w:val="left" w:pos="1260"/>
              <w:tab w:val="right" w:leader="dot" w:pos="8296"/>
            </w:tabs>
            <w:rPr>
              <w:del w:id="689" w:author="ZhangYuan(张园/深圳)" w:date="2017-03-24T14:55:00Z"/>
              <w:noProof/>
              <w:kern w:val="2"/>
              <w:sz w:val="21"/>
            </w:rPr>
          </w:pPr>
          <w:del w:id="690" w:author="ZhangYuan(张园/深圳)" w:date="2017-03-24T14:55:00Z">
            <w:r w:rsidRPr="00B1533C" w:rsidDel="00B1533C">
              <w:rPr>
                <w:rPrChange w:id="691" w:author="ZhangYuan(张园/深圳)" w:date="2017-03-24T14:55:00Z">
                  <w:rPr>
                    <w:rStyle w:val="a7"/>
                    <w:noProof/>
                  </w:rPr>
                </w:rPrChange>
              </w:rPr>
              <w:delText>4.7.7</w:delText>
            </w:r>
            <w:r w:rsidDel="00B1533C">
              <w:rPr>
                <w:noProof/>
                <w:kern w:val="2"/>
                <w:sz w:val="21"/>
              </w:rPr>
              <w:tab/>
            </w:r>
            <w:r w:rsidRPr="00B1533C" w:rsidDel="00B1533C">
              <w:rPr>
                <w:rPrChange w:id="692" w:author="ZhangYuan(张园/深圳)" w:date="2017-03-24T14:55:00Z">
                  <w:rPr>
                    <w:rStyle w:val="a7"/>
                    <w:noProof/>
                  </w:rPr>
                </w:rPrChange>
              </w:rPr>
              <w:delText>RemoteDownload_TaskAsk</w:delText>
            </w:r>
            <w:r w:rsidDel="00B1533C">
              <w:rPr>
                <w:noProof/>
                <w:webHidden/>
              </w:rPr>
              <w:tab/>
              <w:delText>41</w:delText>
            </w:r>
          </w:del>
        </w:p>
        <w:p w:rsidR="00F3590C" w:rsidDel="00B1533C" w:rsidRDefault="00F3590C">
          <w:pPr>
            <w:pStyle w:val="20"/>
            <w:tabs>
              <w:tab w:val="left" w:pos="1260"/>
              <w:tab w:val="right" w:leader="dot" w:pos="8296"/>
            </w:tabs>
            <w:rPr>
              <w:del w:id="693" w:author="ZhangYuan(张园/深圳)" w:date="2017-03-24T14:55:00Z"/>
              <w:noProof/>
              <w:kern w:val="2"/>
              <w:sz w:val="21"/>
            </w:rPr>
          </w:pPr>
          <w:del w:id="694" w:author="ZhangYuan(张园/深圳)" w:date="2017-03-24T14:55:00Z">
            <w:r w:rsidRPr="00B1533C" w:rsidDel="00B1533C">
              <w:rPr>
                <w:rPrChange w:id="695" w:author="ZhangYuan(张园/深圳)" w:date="2017-03-24T14:55:00Z">
                  <w:rPr>
                    <w:rStyle w:val="a7"/>
                    <w:noProof/>
                  </w:rPr>
                </w:rPrChange>
              </w:rPr>
              <w:delText>4.8</w:delText>
            </w:r>
            <w:r w:rsidDel="00B1533C">
              <w:rPr>
                <w:noProof/>
                <w:kern w:val="2"/>
                <w:sz w:val="21"/>
              </w:rPr>
              <w:tab/>
            </w:r>
            <w:r w:rsidRPr="00B1533C" w:rsidDel="00B1533C">
              <w:rPr>
                <w:rPrChange w:id="696" w:author="ZhangYuan(张园/深圳)" w:date="2017-03-24T14:55:00Z">
                  <w:rPr>
                    <w:rStyle w:val="a7"/>
                    <w:noProof/>
                  </w:rPr>
                </w:rPrChange>
              </w:rPr>
              <w:delText>File system</w:delText>
            </w:r>
            <w:r w:rsidDel="00B1533C">
              <w:rPr>
                <w:noProof/>
                <w:webHidden/>
              </w:rPr>
              <w:tab/>
              <w:delText>41</w:delText>
            </w:r>
          </w:del>
        </w:p>
        <w:p w:rsidR="00F3590C" w:rsidDel="00B1533C" w:rsidRDefault="00F3590C">
          <w:pPr>
            <w:pStyle w:val="10"/>
            <w:tabs>
              <w:tab w:val="left" w:pos="440"/>
              <w:tab w:val="right" w:leader="dot" w:pos="8296"/>
            </w:tabs>
            <w:rPr>
              <w:del w:id="697" w:author="ZhangYuan(张园/深圳)" w:date="2017-03-24T14:55:00Z"/>
              <w:noProof/>
              <w:kern w:val="2"/>
              <w:sz w:val="21"/>
            </w:rPr>
          </w:pPr>
          <w:del w:id="698" w:author="ZhangYuan(张园/深圳)" w:date="2017-03-24T14:55:00Z">
            <w:r w:rsidRPr="00B1533C" w:rsidDel="00B1533C">
              <w:rPr>
                <w:rPrChange w:id="699" w:author="ZhangYuan(张园/深圳)" w:date="2017-03-24T14:55:00Z">
                  <w:rPr>
                    <w:rStyle w:val="a7"/>
                    <w:noProof/>
                  </w:rPr>
                </w:rPrChange>
              </w:rPr>
              <w:delText>5</w:delText>
            </w:r>
            <w:r w:rsidDel="00B1533C">
              <w:rPr>
                <w:noProof/>
                <w:kern w:val="2"/>
                <w:sz w:val="21"/>
              </w:rPr>
              <w:tab/>
            </w:r>
            <w:r w:rsidRPr="00B1533C" w:rsidDel="00B1533C">
              <w:rPr>
                <w:rPrChange w:id="700" w:author="ZhangYuan(张园/深圳)" w:date="2017-03-24T14:55:00Z">
                  <w:rPr>
                    <w:rStyle w:val="a7"/>
                    <w:noProof/>
                  </w:rPr>
                </w:rPrChange>
              </w:rPr>
              <w:delText>Mandatory UI definition in POS terminal</w:delText>
            </w:r>
            <w:r w:rsidDel="00B1533C">
              <w:rPr>
                <w:noProof/>
                <w:webHidden/>
              </w:rPr>
              <w:tab/>
              <w:delText>42</w:delText>
            </w:r>
          </w:del>
        </w:p>
        <w:p w:rsidR="00F3590C" w:rsidDel="00B1533C" w:rsidRDefault="00F3590C">
          <w:pPr>
            <w:pStyle w:val="20"/>
            <w:tabs>
              <w:tab w:val="left" w:pos="1260"/>
              <w:tab w:val="right" w:leader="dot" w:pos="8296"/>
            </w:tabs>
            <w:rPr>
              <w:del w:id="701" w:author="ZhangYuan(张园/深圳)" w:date="2017-03-24T14:55:00Z"/>
              <w:noProof/>
              <w:kern w:val="2"/>
              <w:sz w:val="21"/>
            </w:rPr>
          </w:pPr>
          <w:del w:id="702" w:author="ZhangYuan(张园/深圳)" w:date="2017-03-24T14:55:00Z">
            <w:r w:rsidRPr="00B1533C" w:rsidDel="00B1533C">
              <w:rPr>
                <w:rPrChange w:id="703" w:author="ZhangYuan(张园/深圳)" w:date="2017-03-24T14:55:00Z">
                  <w:rPr>
                    <w:rStyle w:val="a7"/>
                    <w:noProof/>
                  </w:rPr>
                </w:rPrChange>
              </w:rPr>
              <w:delText>5.1</w:delText>
            </w:r>
            <w:r w:rsidDel="00B1533C">
              <w:rPr>
                <w:noProof/>
                <w:kern w:val="2"/>
                <w:sz w:val="21"/>
              </w:rPr>
              <w:tab/>
            </w:r>
            <w:r w:rsidRPr="00B1533C" w:rsidDel="00B1533C">
              <w:rPr>
                <w:rPrChange w:id="704" w:author="ZhangYuan(张园/深圳)" w:date="2017-03-24T14:55:00Z">
                  <w:rPr>
                    <w:rStyle w:val="a7"/>
                    <w:noProof/>
                  </w:rPr>
                </w:rPrChange>
              </w:rPr>
              <w:delText>Prompt for card</w:delText>
            </w:r>
            <w:r w:rsidDel="00B1533C">
              <w:rPr>
                <w:noProof/>
                <w:webHidden/>
              </w:rPr>
              <w:tab/>
              <w:delText>42</w:delText>
            </w:r>
          </w:del>
        </w:p>
        <w:p w:rsidR="00F3590C" w:rsidDel="00B1533C" w:rsidRDefault="00F3590C">
          <w:pPr>
            <w:pStyle w:val="30"/>
            <w:tabs>
              <w:tab w:val="left" w:pos="1260"/>
              <w:tab w:val="right" w:leader="dot" w:pos="8296"/>
            </w:tabs>
            <w:rPr>
              <w:del w:id="705" w:author="ZhangYuan(张园/深圳)" w:date="2017-03-24T14:55:00Z"/>
              <w:noProof/>
              <w:kern w:val="2"/>
              <w:sz w:val="21"/>
            </w:rPr>
          </w:pPr>
          <w:del w:id="706" w:author="ZhangYuan(张园/深圳)" w:date="2017-03-24T14:55:00Z">
            <w:r w:rsidRPr="00B1533C" w:rsidDel="00B1533C">
              <w:rPr>
                <w:rPrChange w:id="707" w:author="ZhangYuan(张园/深圳)" w:date="2017-03-24T14:55:00Z">
                  <w:rPr>
                    <w:rStyle w:val="a7"/>
                    <w:noProof/>
                  </w:rPr>
                </w:rPrChange>
              </w:rPr>
              <w:delText>5.1.1</w:delText>
            </w:r>
            <w:r w:rsidDel="00B1533C">
              <w:rPr>
                <w:noProof/>
                <w:kern w:val="2"/>
                <w:sz w:val="21"/>
              </w:rPr>
              <w:tab/>
            </w:r>
            <w:r w:rsidRPr="00B1533C" w:rsidDel="00B1533C">
              <w:rPr>
                <w:rPrChange w:id="708" w:author="ZhangYuan(张园/深圳)" w:date="2017-03-24T14:55:00Z">
                  <w:rPr>
                    <w:rStyle w:val="a7"/>
                    <w:noProof/>
                  </w:rPr>
                </w:rPrChange>
              </w:rPr>
              <w:delText>Swipe/Insert/Tap Card</w:delText>
            </w:r>
            <w:r w:rsidDel="00B1533C">
              <w:rPr>
                <w:noProof/>
                <w:webHidden/>
              </w:rPr>
              <w:tab/>
              <w:delText>42</w:delText>
            </w:r>
          </w:del>
        </w:p>
        <w:p w:rsidR="00F3590C" w:rsidDel="00B1533C" w:rsidRDefault="00F3590C">
          <w:pPr>
            <w:pStyle w:val="30"/>
            <w:tabs>
              <w:tab w:val="left" w:pos="1260"/>
              <w:tab w:val="right" w:leader="dot" w:pos="8296"/>
            </w:tabs>
            <w:rPr>
              <w:del w:id="709" w:author="ZhangYuan(张园/深圳)" w:date="2017-03-24T14:55:00Z"/>
              <w:noProof/>
              <w:kern w:val="2"/>
              <w:sz w:val="21"/>
            </w:rPr>
          </w:pPr>
          <w:del w:id="710" w:author="ZhangYuan(张园/深圳)" w:date="2017-03-24T14:55:00Z">
            <w:r w:rsidRPr="00B1533C" w:rsidDel="00B1533C">
              <w:rPr>
                <w:rPrChange w:id="711" w:author="ZhangYuan(张园/深圳)" w:date="2017-03-24T14:55:00Z">
                  <w:rPr>
                    <w:rStyle w:val="a7"/>
                    <w:noProof/>
                  </w:rPr>
                </w:rPrChange>
              </w:rPr>
              <w:delText>5.1.2</w:delText>
            </w:r>
            <w:r w:rsidDel="00B1533C">
              <w:rPr>
                <w:noProof/>
                <w:kern w:val="2"/>
                <w:sz w:val="21"/>
              </w:rPr>
              <w:tab/>
            </w:r>
            <w:r w:rsidRPr="00B1533C" w:rsidDel="00B1533C">
              <w:rPr>
                <w:rPrChange w:id="712" w:author="ZhangYuan(张园/深圳)" w:date="2017-03-24T14:55:00Z">
                  <w:rPr>
                    <w:rStyle w:val="a7"/>
                    <w:noProof/>
                  </w:rPr>
                </w:rPrChange>
              </w:rPr>
              <w:delText>Fallback Swipe</w:delText>
            </w:r>
            <w:r w:rsidDel="00B1533C">
              <w:rPr>
                <w:noProof/>
                <w:webHidden/>
              </w:rPr>
              <w:tab/>
              <w:delText>42</w:delText>
            </w:r>
          </w:del>
        </w:p>
        <w:p w:rsidR="00F3590C" w:rsidDel="00B1533C" w:rsidRDefault="00F3590C">
          <w:pPr>
            <w:pStyle w:val="30"/>
            <w:tabs>
              <w:tab w:val="left" w:pos="1260"/>
              <w:tab w:val="right" w:leader="dot" w:pos="8296"/>
            </w:tabs>
            <w:rPr>
              <w:del w:id="713" w:author="ZhangYuan(张园/深圳)" w:date="2017-03-24T14:55:00Z"/>
              <w:noProof/>
              <w:kern w:val="2"/>
              <w:sz w:val="21"/>
            </w:rPr>
          </w:pPr>
          <w:del w:id="714" w:author="ZhangYuan(张园/深圳)" w:date="2017-03-24T14:55:00Z">
            <w:r w:rsidRPr="00B1533C" w:rsidDel="00B1533C">
              <w:rPr>
                <w:rPrChange w:id="715" w:author="ZhangYuan(张园/深圳)" w:date="2017-03-24T14:55:00Z">
                  <w:rPr>
                    <w:rStyle w:val="a7"/>
                    <w:noProof/>
                  </w:rPr>
                </w:rPrChange>
              </w:rPr>
              <w:delText>5.1.3</w:delText>
            </w:r>
            <w:r w:rsidDel="00B1533C">
              <w:rPr>
                <w:noProof/>
                <w:kern w:val="2"/>
                <w:sz w:val="21"/>
              </w:rPr>
              <w:tab/>
            </w:r>
            <w:r w:rsidRPr="00B1533C" w:rsidDel="00B1533C">
              <w:rPr>
                <w:rPrChange w:id="716" w:author="ZhangYuan(张园/深圳)" w:date="2017-03-24T14:55:00Z">
                  <w:rPr>
                    <w:rStyle w:val="a7"/>
                    <w:noProof/>
                  </w:rPr>
                </w:rPrChange>
              </w:rPr>
              <w:delText>Tap Card Again</w:delText>
            </w:r>
            <w:r w:rsidDel="00B1533C">
              <w:rPr>
                <w:noProof/>
                <w:webHidden/>
              </w:rPr>
              <w:tab/>
              <w:delText>43</w:delText>
            </w:r>
          </w:del>
        </w:p>
        <w:p w:rsidR="00F3590C" w:rsidDel="00B1533C" w:rsidRDefault="00F3590C">
          <w:pPr>
            <w:pStyle w:val="30"/>
            <w:tabs>
              <w:tab w:val="left" w:pos="1260"/>
              <w:tab w:val="right" w:leader="dot" w:pos="8296"/>
            </w:tabs>
            <w:rPr>
              <w:del w:id="717" w:author="ZhangYuan(张园/深圳)" w:date="2017-03-24T14:55:00Z"/>
              <w:noProof/>
              <w:kern w:val="2"/>
              <w:sz w:val="21"/>
            </w:rPr>
          </w:pPr>
          <w:del w:id="718" w:author="ZhangYuan(张园/深圳)" w:date="2017-03-24T14:55:00Z">
            <w:r w:rsidRPr="00B1533C" w:rsidDel="00B1533C">
              <w:rPr>
                <w:rPrChange w:id="719" w:author="ZhangYuan(张园/深圳)" w:date="2017-03-24T14:55:00Z">
                  <w:rPr>
                    <w:rStyle w:val="a7"/>
                    <w:noProof/>
                  </w:rPr>
                </w:rPrChange>
              </w:rPr>
              <w:delText>5.1.4</w:delText>
            </w:r>
            <w:r w:rsidDel="00B1533C">
              <w:rPr>
                <w:noProof/>
                <w:kern w:val="2"/>
                <w:sz w:val="21"/>
              </w:rPr>
              <w:tab/>
            </w:r>
            <w:r w:rsidRPr="00B1533C" w:rsidDel="00B1533C">
              <w:rPr>
                <w:rPrChange w:id="720" w:author="ZhangYuan(张园/深圳)" w:date="2017-03-24T14:55:00Z">
                  <w:rPr>
                    <w:rStyle w:val="a7"/>
                    <w:noProof/>
                  </w:rPr>
                </w:rPrChange>
              </w:rPr>
              <w:delText>Remove Card</w:delText>
            </w:r>
            <w:r w:rsidDel="00B1533C">
              <w:rPr>
                <w:noProof/>
                <w:webHidden/>
              </w:rPr>
              <w:tab/>
              <w:delText>44</w:delText>
            </w:r>
          </w:del>
        </w:p>
        <w:p w:rsidR="00F3590C" w:rsidDel="00B1533C" w:rsidRDefault="00F3590C">
          <w:pPr>
            <w:pStyle w:val="20"/>
            <w:tabs>
              <w:tab w:val="left" w:pos="1260"/>
              <w:tab w:val="right" w:leader="dot" w:pos="8296"/>
            </w:tabs>
            <w:rPr>
              <w:del w:id="721" w:author="ZhangYuan(张园/深圳)" w:date="2017-03-24T14:55:00Z"/>
              <w:noProof/>
              <w:kern w:val="2"/>
              <w:sz w:val="21"/>
            </w:rPr>
          </w:pPr>
          <w:del w:id="722" w:author="ZhangYuan(张园/深圳)" w:date="2017-03-24T14:55:00Z">
            <w:r w:rsidRPr="00B1533C" w:rsidDel="00B1533C">
              <w:rPr>
                <w:rPrChange w:id="723" w:author="ZhangYuan(张园/深圳)" w:date="2017-03-24T14:55:00Z">
                  <w:rPr>
                    <w:rStyle w:val="a7"/>
                    <w:noProof/>
                  </w:rPr>
                </w:rPrChange>
              </w:rPr>
              <w:delText>5.2</w:delText>
            </w:r>
            <w:r w:rsidDel="00B1533C">
              <w:rPr>
                <w:noProof/>
                <w:kern w:val="2"/>
                <w:sz w:val="21"/>
              </w:rPr>
              <w:tab/>
            </w:r>
            <w:r w:rsidRPr="00B1533C" w:rsidDel="00B1533C">
              <w:rPr>
                <w:rPrChange w:id="724" w:author="ZhangYuan(张园/深圳)" w:date="2017-03-24T14:55:00Z">
                  <w:rPr>
                    <w:rStyle w:val="a7"/>
                    <w:noProof/>
                  </w:rPr>
                </w:rPrChange>
              </w:rPr>
              <w:delText>Processing</w:delText>
            </w:r>
            <w:r w:rsidDel="00B1533C">
              <w:rPr>
                <w:noProof/>
                <w:webHidden/>
              </w:rPr>
              <w:tab/>
              <w:delText>45</w:delText>
            </w:r>
          </w:del>
        </w:p>
        <w:p w:rsidR="00F3590C" w:rsidDel="00B1533C" w:rsidRDefault="00F3590C">
          <w:pPr>
            <w:pStyle w:val="20"/>
            <w:tabs>
              <w:tab w:val="left" w:pos="1260"/>
              <w:tab w:val="right" w:leader="dot" w:pos="8296"/>
            </w:tabs>
            <w:rPr>
              <w:del w:id="725" w:author="ZhangYuan(张园/深圳)" w:date="2017-03-24T14:55:00Z"/>
              <w:noProof/>
              <w:kern w:val="2"/>
              <w:sz w:val="21"/>
            </w:rPr>
          </w:pPr>
          <w:del w:id="726" w:author="ZhangYuan(张园/深圳)" w:date="2017-03-24T14:55:00Z">
            <w:r w:rsidRPr="00B1533C" w:rsidDel="00B1533C">
              <w:rPr>
                <w:rPrChange w:id="727" w:author="ZhangYuan(张园/深圳)" w:date="2017-03-24T14:55:00Z">
                  <w:rPr>
                    <w:rStyle w:val="a7"/>
                    <w:noProof/>
                  </w:rPr>
                </w:rPrChange>
              </w:rPr>
              <w:delText>5.3</w:delText>
            </w:r>
            <w:r w:rsidDel="00B1533C">
              <w:rPr>
                <w:noProof/>
                <w:kern w:val="2"/>
                <w:sz w:val="21"/>
              </w:rPr>
              <w:tab/>
            </w:r>
            <w:r w:rsidRPr="00B1533C" w:rsidDel="00B1533C">
              <w:rPr>
                <w:rPrChange w:id="728" w:author="ZhangYuan(张园/深圳)" w:date="2017-03-24T14:55:00Z">
                  <w:rPr>
                    <w:rStyle w:val="a7"/>
                    <w:noProof/>
                  </w:rPr>
                </w:rPrChange>
              </w:rPr>
              <w:delText>See Phone</w:delText>
            </w:r>
            <w:r w:rsidDel="00B1533C">
              <w:rPr>
                <w:noProof/>
                <w:webHidden/>
              </w:rPr>
              <w:tab/>
              <w:delText>45</w:delText>
            </w:r>
          </w:del>
        </w:p>
        <w:p w:rsidR="00F3590C" w:rsidDel="00B1533C" w:rsidRDefault="00F3590C">
          <w:pPr>
            <w:pStyle w:val="20"/>
            <w:tabs>
              <w:tab w:val="left" w:pos="1260"/>
              <w:tab w:val="right" w:leader="dot" w:pos="8296"/>
            </w:tabs>
            <w:rPr>
              <w:del w:id="729" w:author="ZhangYuan(张园/深圳)" w:date="2017-03-24T14:55:00Z"/>
              <w:noProof/>
              <w:kern w:val="2"/>
              <w:sz w:val="21"/>
            </w:rPr>
          </w:pPr>
          <w:del w:id="730" w:author="ZhangYuan(张园/深圳)" w:date="2017-03-24T14:55:00Z">
            <w:r w:rsidRPr="00B1533C" w:rsidDel="00B1533C">
              <w:rPr>
                <w:rPrChange w:id="731" w:author="ZhangYuan(张园/深圳)" w:date="2017-03-24T14:55:00Z">
                  <w:rPr>
                    <w:rStyle w:val="a7"/>
                    <w:noProof/>
                  </w:rPr>
                </w:rPrChange>
              </w:rPr>
              <w:delText>5.4</w:delText>
            </w:r>
            <w:r w:rsidDel="00B1533C">
              <w:rPr>
                <w:noProof/>
                <w:kern w:val="2"/>
                <w:sz w:val="21"/>
              </w:rPr>
              <w:tab/>
            </w:r>
            <w:r w:rsidRPr="00B1533C" w:rsidDel="00B1533C">
              <w:rPr>
                <w:rPrChange w:id="732" w:author="ZhangYuan(张园/深圳)" w:date="2017-03-24T14:55:00Z">
                  <w:rPr>
                    <w:rStyle w:val="a7"/>
                    <w:noProof/>
                  </w:rPr>
                </w:rPrChange>
              </w:rPr>
              <w:delText>Application Selection</w:delText>
            </w:r>
            <w:r w:rsidDel="00B1533C">
              <w:rPr>
                <w:noProof/>
                <w:webHidden/>
              </w:rPr>
              <w:tab/>
              <w:delText>46</w:delText>
            </w:r>
          </w:del>
        </w:p>
        <w:p w:rsidR="00F3590C" w:rsidDel="00B1533C" w:rsidRDefault="00F3590C">
          <w:pPr>
            <w:pStyle w:val="30"/>
            <w:tabs>
              <w:tab w:val="left" w:pos="1260"/>
              <w:tab w:val="right" w:leader="dot" w:pos="8296"/>
            </w:tabs>
            <w:rPr>
              <w:del w:id="733" w:author="ZhangYuan(张园/深圳)" w:date="2017-03-24T14:55:00Z"/>
              <w:noProof/>
              <w:kern w:val="2"/>
              <w:sz w:val="21"/>
            </w:rPr>
          </w:pPr>
          <w:del w:id="734" w:author="ZhangYuan(张园/深圳)" w:date="2017-03-24T14:55:00Z">
            <w:r w:rsidRPr="00B1533C" w:rsidDel="00B1533C">
              <w:rPr>
                <w:rPrChange w:id="735" w:author="ZhangYuan(张园/深圳)" w:date="2017-03-24T14:55:00Z">
                  <w:rPr>
                    <w:rStyle w:val="a7"/>
                    <w:noProof/>
                  </w:rPr>
                </w:rPrChange>
              </w:rPr>
              <w:delText>5.4.1</w:delText>
            </w:r>
            <w:r w:rsidDel="00B1533C">
              <w:rPr>
                <w:noProof/>
                <w:kern w:val="2"/>
                <w:sz w:val="21"/>
              </w:rPr>
              <w:tab/>
            </w:r>
            <w:r w:rsidRPr="00B1533C" w:rsidDel="00B1533C">
              <w:rPr>
                <w:rPrChange w:id="736" w:author="ZhangYuan(张园/深圳)" w:date="2017-03-24T14:55:00Z">
                  <w:rPr>
                    <w:rStyle w:val="a7"/>
                    <w:noProof/>
                  </w:rPr>
                </w:rPrChange>
              </w:rPr>
              <w:delText>Select EMV application</w:delText>
            </w:r>
            <w:r w:rsidDel="00B1533C">
              <w:rPr>
                <w:noProof/>
                <w:webHidden/>
              </w:rPr>
              <w:tab/>
              <w:delText>46</w:delText>
            </w:r>
          </w:del>
        </w:p>
        <w:p w:rsidR="00F3590C" w:rsidDel="00B1533C" w:rsidRDefault="00F3590C">
          <w:pPr>
            <w:pStyle w:val="30"/>
            <w:tabs>
              <w:tab w:val="left" w:pos="1260"/>
              <w:tab w:val="right" w:leader="dot" w:pos="8296"/>
            </w:tabs>
            <w:rPr>
              <w:del w:id="737" w:author="ZhangYuan(张园/深圳)" w:date="2017-03-24T14:55:00Z"/>
              <w:noProof/>
              <w:kern w:val="2"/>
              <w:sz w:val="21"/>
            </w:rPr>
          </w:pPr>
          <w:del w:id="738" w:author="ZhangYuan(张园/深圳)" w:date="2017-03-24T14:55:00Z">
            <w:r w:rsidRPr="00B1533C" w:rsidDel="00B1533C">
              <w:rPr>
                <w:rPrChange w:id="739" w:author="ZhangYuan(张园/深圳)" w:date="2017-03-24T14:55:00Z">
                  <w:rPr>
                    <w:rStyle w:val="a7"/>
                    <w:noProof/>
                  </w:rPr>
                </w:rPrChange>
              </w:rPr>
              <w:delText>5.4.2</w:delText>
            </w:r>
            <w:r w:rsidDel="00B1533C">
              <w:rPr>
                <w:noProof/>
                <w:kern w:val="2"/>
                <w:sz w:val="21"/>
              </w:rPr>
              <w:tab/>
            </w:r>
            <w:r w:rsidRPr="00B1533C" w:rsidDel="00B1533C">
              <w:rPr>
                <w:rPrChange w:id="740" w:author="ZhangYuan(张园/深圳)" w:date="2017-03-24T14:55:00Z">
                  <w:rPr>
                    <w:rStyle w:val="a7"/>
                    <w:noProof/>
                  </w:rPr>
                </w:rPrChange>
              </w:rPr>
              <w:delText>Select EMV application again</w:delText>
            </w:r>
            <w:r w:rsidDel="00B1533C">
              <w:rPr>
                <w:noProof/>
                <w:webHidden/>
              </w:rPr>
              <w:tab/>
              <w:delText>47</w:delText>
            </w:r>
          </w:del>
        </w:p>
        <w:p w:rsidR="00F3590C" w:rsidDel="00B1533C" w:rsidRDefault="00F3590C">
          <w:pPr>
            <w:pStyle w:val="20"/>
            <w:tabs>
              <w:tab w:val="left" w:pos="1260"/>
              <w:tab w:val="right" w:leader="dot" w:pos="8296"/>
            </w:tabs>
            <w:rPr>
              <w:del w:id="741" w:author="ZhangYuan(张园/深圳)" w:date="2017-03-24T14:55:00Z"/>
              <w:noProof/>
              <w:kern w:val="2"/>
              <w:sz w:val="21"/>
            </w:rPr>
          </w:pPr>
          <w:del w:id="742" w:author="ZhangYuan(张园/深圳)" w:date="2017-03-24T14:55:00Z">
            <w:r w:rsidRPr="00B1533C" w:rsidDel="00B1533C">
              <w:rPr>
                <w:rPrChange w:id="743" w:author="ZhangYuan(张园/深圳)" w:date="2017-03-24T14:55:00Z">
                  <w:rPr>
                    <w:rStyle w:val="a7"/>
                    <w:noProof/>
                  </w:rPr>
                </w:rPrChange>
              </w:rPr>
              <w:delText>5.5</w:delText>
            </w:r>
            <w:r w:rsidDel="00B1533C">
              <w:rPr>
                <w:noProof/>
                <w:kern w:val="2"/>
                <w:sz w:val="21"/>
              </w:rPr>
              <w:tab/>
            </w:r>
            <w:r w:rsidRPr="00B1533C" w:rsidDel="00B1533C">
              <w:rPr>
                <w:rPrChange w:id="744" w:author="ZhangYuan(张园/深圳)" w:date="2017-03-24T14:55:00Z">
                  <w:rPr>
                    <w:rStyle w:val="a7"/>
                    <w:noProof/>
                  </w:rPr>
                </w:rPrChange>
              </w:rPr>
              <w:delText>PIN Entry</w:delText>
            </w:r>
            <w:r w:rsidDel="00B1533C">
              <w:rPr>
                <w:noProof/>
                <w:webHidden/>
              </w:rPr>
              <w:tab/>
              <w:delText>48</w:delText>
            </w:r>
          </w:del>
        </w:p>
        <w:p w:rsidR="00F3590C" w:rsidDel="00B1533C" w:rsidRDefault="00F3590C">
          <w:pPr>
            <w:pStyle w:val="30"/>
            <w:tabs>
              <w:tab w:val="left" w:pos="1260"/>
              <w:tab w:val="right" w:leader="dot" w:pos="8296"/>
            </w:tabs>
            <w:rPr>
              <w:del w:id="745" w:author="ZhangYuan(张园/深圳)" w:date="2017-03-24T14:55:00Z"/>
              <w:noProof/>
              <w:kern w:val="2"/>
              <w:sz w:val="21"/>
            </w:rPr>
          </w:pPr>
          <w:del w:id="746" w:author="ZhangYuan(张园/深圳)" w:date="2017-03-24T14:55:00Z">
            <w:r w:rsidRPr="00B1533C" w:rsidDel="00B1533C">
              <w:rPr>
                <w:rPrChange w:id="747" w:author="ZhangYuan(张园/深圳)" w:date="2017-03-24T14:55:00Z">
                  <w:rPr>
                    <w:rStyle w:val="a7"/>
                    <w:noProof/>
                  </w:rPr>
                </w:rPrChange>
              </w:rPr>
              <w:delText>5.5.1</w:delText>
            </w:r>
            <w:r w:rsidDel="00B1533C">
              <w:rPr>
                <w:noProof/>
                <w:kern w:val="2"/>
                <w:sz w:val="21"/>
              </w:rPr>
              <w:tab/>
            </w:r>
            <w:r w:rsidRPr="00B1533C" w:rsidDel="00B1533C">
              <w:rPr>
                <w:rPrChange w:id="748" w:author="ZhangYuan(张园/深圳)" w:date="2017-03-24T14:55:00Z">
                  <w:rPr>
                    <w:rStyle w:val="a7"/>
                    <w:noProof/>
                  </w:rPr>
                </w:rPrChange>
              </w:rPr>
              <w:delText>Enter PIN</w:delText>
            </w:r>
            <w:r w:rsidDel="00B1533C">
              <w:rPr>
                <w:noProof/>
                <w:webHidden/>
              </w:rPr>
              <w:tab/>
              <w:delText>48</w:delText>
            </w:r>
          </w:del>
        </w:p>
        <w:p w:rsidR="00F3590C" w:rsidDel="00B1533C" w:rsidRDefault="00F3590C">
          <w:pPr>
            <w:pStyle w:val="30"/>
            <w:tabs>
              <w:tab w:val="left" w:pos="1260"/>
              <w:tab w:val="right" w:leader="dot" w:pos="8296"/>
            </w:tabs>
            <w:rPr>
              <w:del w:id="749" w:author="ZhangYuan(张园/深圳)" w:date="2017-03-24T14:55:00Z"/>
              <w:noProof/>
              <w:kern w:val="2"/>
              <w:sz w:val="21"/>
            </w:rPr>
          </w:pPr>
          <w:del w:id="750" w:author="ZhangYuan(张园/深圳)" w:date="2017-03-24T14:55:00Z">
            <w:r w:rsidRPr="00B1533C" w:rsidDel="00B1533C">
              <w:rPr>
                <w:rPrChange w:id="751" w:author="ZhangYuan(张园/深圳)" w:date="2017-03-24T14:55:00Z">
                  <w:rPr>
                    <w:rStyle w:val="a7"/>
                    <w:noProof/>
                  </w:rPr>
                </w:rPrChange>
              </w:rPr>
              <w:delText>5.5.2</w:delText>
            </w:r>
            <w:r w:rsidDel="00B1533C">
              <w:rPr>
                <w:noProof/>
                <w:kern w:val="2"/>
                <w:sz w:val="21"/>
              </w:rPr>
              <w:tab/>
            </w:r>
            <w:r w:rsidRPr="00B1533C" w:rsidDel="00B1533C">
              <w:rPr>
                <w:rPrChange w:id="752" w:author="ZhangYuan(张园/深圳)" w:date="2017-03-24T14:55:00Z">
                  <w:rPr>
                    <w:rStyle w:val="a7"/>
                    <w:noProof/>
                  </w:rPr>
                </w:rPrChange>
              </w:rPr>
              <w:delText>Enter Offline PIN Again</w:delText>
            </w:r>
            <w:r w:rsidDel="00B1533C">
              <w:rPr>
                <w:noProof/>
                <w:webHidden/>
              </w:rPr>
              <w:tab/>
              <w:delText>49</w:delText>
            </w:r>
          </w:del>
        </w:p>
        <w:p w:rsidR="00F3590C" w:rsidDel="00B1533C" w:rsidRDefault="00F3590C">
          <w:pPr>
            <w:pStyle w:val="30"/>
            <w:tabs>
              <w:tab w:val="left" w:pos="1260"/>
              <w:tab w:val="right" w:leader="dot" w:pos="8296"/>
            </w:tabs>
            <w:rPr>
              <w:del w:id="753" w:author="ZhangYuan(张园/深圳)" w:date="2017-03-24T14:55:00Z"/>
              <w:noProof/>
              <w:kern w:val="2"/>
              <w:sz w:val="21"/>
            </w:rPr>
          </w:pPr>
          <w:del w:id="754" w:author="ZhangYuan(张园/深圳)" w:date="2017-03-24T14:55:00Z">
            <w:r w:rsidRPr="00B1533C" w:rsidDel="00B1533C">
              <w:rPr>
                <w:rPrChange w:id="755" w:author="ZhangYuan(张园/深圳)" w:date="2017-03-24T14:55:00Z">
                  <w:rPr>
                    <w:rStyle w:val="a7"/>
                    <w:noProof/>
                  </w:rPr>
                </w:rPrChange>
              </w:rPr>
              <w:delText>5.5.3</w:delText>
            </w:r>
            <w:r w:rsidDel="00B1533C">
              <w:rPr>
                <w:noProof/>
                <w:kern w:val="2"/>
                <w:sz w:val="21"/>
              </w:rPr>
              <w:tab/>
            </w:r>
            <w:r w:rsidRPr="00B1533C" w:rsidDel="00B1533C">
              <w:rPr>
                <w:rPrChange w:id="756" w:author="ZhangYuan(张园/深圳)" w:date="2017-03-24T14:55:00Z">
                  <w:rPr>
                    <w:rStyle w:val="a7"/>
                    <w:noProof/>
                  </w:rPr>
                </w:rPrChange>
              </w:rPr>
              <w:delText>Last Chance to Enter PIN</w:delText>
            </w:r>
            <w:r w:rsidDel="00B1533C">
              <w:rPr>
                <w:noProof/>
                <w:webHidden/>
              </w:rPr>
              <w:tab/>
              <w:delText>49</w:delText>
            </w:r>
          </w:del>
        </w:p>
        <w:p w:rsidR="00F3590C" w:rsidDel="00B1533C" w:rsidRDefault="00F3590C">
          <w:pPr>
            <w:pStyle w:val="30"/>
            <w:tabs>
              <w:tab w:val="left" w:pos="1260"/>
              <w:tab w:val="right" w:leader="dot" w:pos="8296"/>
            </w:tabs>
            <w:rPr>
              <w:del w:id="757" w:author="ZhangYuan(张园/深圳)" w:date="2017-03-24T14:55:00Z"/>
              <w:noProof/>
              <w:kern w:val="2"/>
              <w:sz w:val="21"/>
            </w:rPr>
          </w:pPr>
          <w:del w:id="758" w:author="ZhangYuan(张园/深圳)" w:date="2017-03-24T14:55:00Z">
            <w:r w:rsidRPr="00B1533C" w:rsidDel="00B1533C">
              <w:rPr>
                <w:rPrChange w:id="759" w:author="ZhangYuan(张园/深圳)" w:date="2017-03-24T14:55:00Z">
                  <w:rPr>
                    <w:rStyle w:val="a7"/>
                    <w:noProof/>
                  </w:rPr>
                </w:rPrChange>
              </w:rPr>
              <w:delText>5.5.4</w:delText>
            </w:r>
            <w:r w:rsidDel="00B1533C">
              <w:rPr>
                <w:noProof/>
                <w:kern w:val="2"/>
                <w:sz w:val="21"/>
              </w:rPr>
              <w:tab/>
            </w:r>
            <w:r w:rsidRPr="00B1533C" w:rsidDel="00B1533C">
              <w:rPr>
                <w:rPrChange w:id="760" w:author="ZhangYuan(张园/深圳)" w:date="2017-03-24T14:55:00Z">
                  <w:rPr>
                    <w:rStyle w:val="a7"/>
                    <w:noProof/>
                  </w:rPr>
                </w:rPrChange>
              </w:rPr>
              <w:delText>PIN Verify OK</w:delText>
            </w:r>
            <w:r w:rsidDel="00B1533C">
              <w:rPr>
                <w:noProof/>
                <w:webHidden/>
              </w:rPr>
              <w:tab/>
              <w:delText>50</w:delText>
            </w:r>
          </w:del>
        </w:p>
        <w:p w:rsidR="00F3590C" w:rsidDel="00B1533C" w:rsidRDefault="00F3590C">
          <w:pPr>
            <w:pStyle w:val="20"/>
            <w:tabs>
              <w:tab w:val="left" w:pos="1260"/>
              <w:tab w:val="right" w:leader="dot" w:pos="8296"/>
            </w:tabs>
            <w:rPr>
              <w:del w:id="761" w:author="ZhangYuan(张园/深圳)" w:date="2017-03-24T14:55:00Z"/>
              <w:noProof/>
              <w:kern w:val="2"/>
              <w:sz w:val="21"/>
            </w:rPr>
          </w:pPr>
          <w:del w:id="762" w:author="ZhangYuan(张园/深圳)" w:date="2017-03-24T14:55:00Z">
            <w:r w:rsidRPr="00B1533C" w:rsidDel="00B1533C">
              <w:rPr>
                <w:rPrChange w:id="763" w:author="ZhangYuan(张园/深圳)" w:date="2017-03-24T14:55:00Z">
                  <w:rPr>
                    <w:rStyle w:val="a7"/>
                    <w:noProof/>
                  </w:rPr>
                </w:rPrChange>
              </w:rPr>
              <w:delText>5.6</w:delText>
            </w:r>
            <w:r w:rsidDel="00B1533C">
              <w:rPr>
                <w:noProof/>
                <w:kern w:val="2"/>
                <w:sz w:val="21"/>
              </w:rPr>
              <w:tab/>
            </w:r>
            <w:r w:rsidRPr="00B1533C" w:rsidDel="00B1533C">
              <w:rPr>
                <w:rPrChange w:id="764" w:author="ZhangYuan(张园/深圳)" w:date="2017-03-24T14:55:00Z">
                  <w:rPr>
                    <w:rStyle w:val="a7"/>
                    <w:noProof/>
                  </w:rPr>
                </w:rPrChange>
              </w:rPr>
              <w:delText>Amount Confirm</w:delText>
            </w:r>
            <w:r w:rsidDel="00B1533C">
              <w:rPr>
                <w:noProof/>
                <w:webHidden/>
              </w:rPr>
              <w:tab/>
              <w:delText>50</w:delText>
            </w:r>
          </w:del>
        </w:p>
        <w:p w:rsidR="00F3590C" w:rsidDel="00B1533C" w:rsidRDefault="00F3590C">
          <w:pPr>
            <w:pStyle w:val="10"/>
            <w:tabs>
              <w:tab w:val="left" w:pos="440"/>
              <w:tab w:val="right" w:leader="dot" w:pos="8296"/>
            </w:tabs>
            <w:rPr>
              <w:del w:id="765" w:author="ZhangYuan(张园/深圳)" w:date="2017-03-24T14:55:00Z"/>
              <w:noProof/>
              <w:kern w:val="2"/>
              <w:sz w:val="21"/>
            </w:rPr>
          </w:pPr>
          <w:del w:id="766" w:author="ZhangYuan(张园/深圳)" w:date="2017-03-24T14:55:00Z">
            <w:r w:rsidRPr="00B1533C" w:rsidDel="00B1533C">
              <w:rPr>
                <w:rPrChange w:id="767" w:author="ZhangYuan(张园/深圳)" w:date="2017-03-24T14:55:00Z">
                  <w:rPr>
                    <w:rStyle w:val="a7"/>
                    <w:noProof/>
                  </w:rPr>
                </w:rPrChange>
              </w:rPr>
              <w:delText>6.</w:delText>
            </w:r>
            <w:r w:rsidDel="00B1533C">
              <w:rPr>
                <w:noProof/>
                <w:kern w:val="2"/>
                <w:sz w:val="21"/>
              </w:rPr>
              <w:tab/>
            </w:r>
            <w:r w:rsidRPr="00B1533C" w:rsidDel="00B1533C">
              <w:rPr>
                <w:rPrChange w:id="768" w:author="ZhangYuan(张园/深圳)" w:date="2017-03-24T14:55:00Z">
                  <w:rPr>
                    <w:rStyle w:val="a7"/>
                    <w:noProof/>
                  </w:rPr>
                </w:rPrChange>
              </w:rPr>
              <w:delText>Terminal configuration</w:delText>
            </w:r>
            <w:r w:rsidDel="00B1533C">
              <w:rPr>
                <w:noProof/>
                <w:webHidden/>
              </w:rPr>
              <w:tab/>
              <w:delText>52</w:delText>
            </w:r>
          </w:del>
        </w:p>
        <w:p w:rsidR="00F3590C" w:rsidDel="00B1533C" w:rsidRDefault="00F3590C">
          <w:pPr>
            <w:pStyle w:val="20"/>
            <w:tabs>
              <w:tab w:val="left" w:pos="1260"/>
              <w:tab w:val="right" w:leader="dot" w:pos="8296"/>
            </w:tabs>
            <w:rPr>
              <w:del w:id="769" w:author="ZhangYuan(张园/深圳)" w:date="2017-03-24T14:55:00Z"/>
              <w:noProof/>
              <w:kern w:val="2"/>
              <w:sz w:val="21"/>
            </w:rPr>
          </w:pPr>
          <w:del w:id="770" w:author="ZhangYuan(张园/深圳)" w:date="2017-03-24T14:55:00Z">
            <w:r w:rsidRPr="00B1533C" w:rsidDel="00B1533C">
              <w:rPr>
                <w:rPrChange w:id="771" w:author="ZhangYuan(张园/深圳)" w:date="2017-03-24T14:55:00Z">
                  <w:rPr>
                    <w:rStyle w:val="a7"/>
                    <w:noProof/>
                  </w:rPr>
                </w:rPrChange>
              </w:rPr>
              <w:delText>6.1</w:delText>
            </w:r>
            <w:r w:rsidDel="00B1533C">
              <w:rPr>
                <w:noProof/>
                <w:kern w:val="2"/>
                <w:sz w:val="21"/>
              </w:rPr>
              <w:tab/>
            </w:r>
            <w:r w:rsidRPr="00B1533C" w:rsidDel="00B1533C">
              <w:rPr>
                <w:rPrChange w:id="772" w:author="ZhangYuan(张园/深圳)" w:date="2017-03-24T14:55:00Z">
                  <w:rPr>
                    <w:rStyle w:val="a7"/>
                    <w:noProof/>
                  </w:rPr>
                </w:rPrChange>
              </w:rPr>
              <w:delText>XML file data format</w:delText>
            </w:r>
            <w:r w:rsidDel="00B1533C">
              <w:rPr>
                <w:noProof/>
                <w:webHidden/>
              </w:rPr>
              <w:tab/>
              <w:delText>52</w:delText>
            </w:r>
          </w:del>
        </w:p>
        <w:p w:rsidR="00F3590C" w:rsidDel="00B1533C" w:rsidRDefault="00F3590C">
          <w:pPr>
            <w:pStyle w:val="20"/>
            <w:tabs>
              <w:tab w:val="left" w:pos="1260"/>
              <w:tab w:val="right" w:leader="dot" w:pos="8296"/>
            </w:tabs>
            <w:rPr>
              <w:del w:id="773" w:author="ZhangYuan(张园/深圳)" w:date="2017-03-24T14:55:00Z"/>
              <w:noProof/>
              <w:kern w:val="2"/>
              <w:sz w:val="21"/>
            </w:rPr>
          </w:pPr>
          <w:del w:id="774" w:author="ZhangYuan(张园/深圳)" w:date="2017-03-24T14:55:00Z">
            <w:r w:rsidRPr="00B1533C" w:rsidDel="00B1533C">
              <w:rPr>
                <w:rPrChange w:id="775" w:author="ZhangYuan(张园/深圳)" w:date="2017-03-24T14:55:00Z">
                  <w:rPr>
                    <w:rStyle w:val="a7"/>
                    <w:noProof/>
                  </w:rPr>
                </w:rPrChange>
              </w:rPr>
              <w:delText>6.2</w:delText>
            </w:r>
            <w:r w:rsidDel="00B1533C">
              <w:rPr>
                <w:noProof/>
                <w:kern w:val="2"/>
                <w:sz w:val="21"/>
              </w:rPr>
              <w:tab/>
            </w:r>
            <w:r w:rsidRPr="00B1533C" w:rsidDel="00B1533C">
              <w:rPr>
                <w:rPrChange w:id="776" w:author="ZhangYuan(张园/深圳)" w:date="2017-03-24T14:55:00Z">
                  <w:rPr>
                    <w:rStyle w:val="a7"/>
                    <w:noProof/>
                  </w:rPr>
                </w:rPrChange>
              </w:rPr>
              <w:delText>EMV parameter XML file configuration</w:delText>
            </w:r>
            <w:r w:rsidDel="00B1533C">
              <w:rPr>
                <w:noProof/>
                <w:webHidden/>
              </w:rPr>
              <w:tab/>
              <w:delText>52</w:delText>
            </w:r>
          </w:del>
        </w:p>
        <w:p w:rsidR="00F3590C" w:rsidDel="00B1533C" w:rsidRDefault="00F3590C">
          <w:pPr>
            <w:pStyle w:val="30"/>
            <w:tabs>
              <w:tab w:val="left" w:pos="1260"/>
              <w:tab w:val="right" w:leader="dot" w:pos="8296"/>
            </w:tabs>
            <w:rPr>
              <w:del w:id="777" w:author="ZhangYuan(张园/深圳)" w:date="2017-03-24T14:55:00Z"/>
              <w:noProof/>
              <w:kern w:val="2"/>
              <w:sz w:val="21"/>
            </w:rPr>
          </w:pPr>
          <w:del w:id="778" w:author="ZhangYuan(张园/深圳)" w:date="2017-03-24T14:55:00Z">
            <w:r w:rsidRPr="00B1533C" w:rsidDel="00B1533C">
              <w:rPr>
                <w:rPrChange w:id="779" w:author="ZhangYuan(张园/深圳)" w:date="2017-03-24T14:55:00Z">
                  <w:rPr>
                    <w:rStyle w:val="a7"/>
                    <w:noProof/>
                  </w:rPr>
                </w:rPrChange>
              </w:rPr>
              <w:delText>6.2.1</w:delText>
            </w:r>
            <w:r w:rsidDel="00B1533C">
              <w:rPr>
                <w:noProof/>
                <w:kern w:val="2"/>
                <w:sz w:val="21"/>
              </w:rPr>
              <w:tab/>
            </w:r>
            <w:r w:rsidRPr="00B1533C" w:rsidDel="00B1533C">
              <w:rPr>
                <w:rPrChange w:id="780" w:author="ZhangYuan(张园/深圳)" w:date="2017-03-24T14:55:00Z">
                  <w:rPr>
                    <w:rStyle w:val="a7"/>
                    <w:noProof/>
                  </w:rPr>
                </w:rPrChange>
              </w:rPr>
              <w:delText>EMV AID configuration</w:delText>
            </w:r>
            <w:r w:rsidDel="00B1533C">
              <w:rPr>
                <w:noProof/>
                <w:webHidden/>
              </w:rPr>
              <w:tab/>
              <w:delText>52</w:delText>
            </w:r>
          </w:del>
        </w:p>
        <w:p w:rsidR="00F3590C" w:rsidDel="00B1533C" w:rsidRDefault="00F3590C">
          <w:pPr>
            <w:pStyle w:val="30"/>
            <w:tabs>
              <w:tab w:val="left" w:pos="1260"/>
              <w:tab w:val="right" w:leader="dot" w:pos="8296"/>
            </w:tabs>
            <w:rPr>
              <w:del w:id="781" w:author="ZhangYuan(张园/深圳)" w:date="2017-03-24T14:55:00Z"/>
              <w:noProof/>
              <w:kern w:val="2"/>
              <w:sz w:val="21"/>
            </w:rPr>
          </w:pPr>
          <w:del w:id="782" w:author="ZhangYuan(张园/深圳)" w:date="2017-03-24T14:55:00Z">
            <w:r w:rsidRPr="00B1533C" w:rsidDel="00B1533C">
              <w:rPr>
                <w:rPrChange w:id="783" w:author="ZhangYuan(张园/深圳)" w:date="2017-03-24T14:55:00Z">
                  <w:rPr>
                    <w:rStyle w:val="a7"/>
                    <w:noProof/>
                  </w:rPr>
                </w:rPrChange>
              </w:rPr>
              <w:delText>6.2.2</w:delText>
            </w:r>
            <w:r w:rsidDel="00B1533C">
              <w:rPr>
                <w:noProof/>
                <w:kern w:val="2"/>
                <w:sz w:val="21"/>
              </w:rPr>
              <w:tab/>
            </w:r>
            <w:r w:rsidRPr="00B1533C" w:rsidDel="00B1533C">
              <w:rPr>
                <w:rPrChange w:id="784" w:author="ZhangYuan(张园/深圳)" w:date="2017-03-24T14:55:00Z">
                  <w:rPr>
                    <w:rStyle w:val="a7"/>
                    <w:noProof/>
                  </w:rPr>
                </w:rPrChange>
              </w:rPr>
              <w:delText>EMV CAPK</w:delText>
            </w:r>
            <w:r w:rsidDel="00B1533C">
              <w:rPr>
                <w:noProof/>
                <w:webHidden/>
              </w:rPr>
              <w:tab/>
              <w:delText>53</w:delText>
            </w:r>
          </w:del>
        </w:p>
        <w:p w:rsidR="00F3590C" w:rsidDel="00B1533C" w:rsidRDefault="00F3590C">
          <w:pPr>
            <w:pStyle w:val="30"/>
            <w:tabs>
              <w:tab w:val="left" w:pos="1260"/>
              <w:tab w:val="right" w:leader="dot" w:pos="8296"/>
            </w:tabs>
            <w:rPr>
              <w:del w:id="785" w:author="ZhangYuan(张园/深圳)" w:date="2017-03-24T14:55:00Z"/>
              <w:noProof/>
              <w:kern w:val="2"/>
              <w:sz w:val="21"/>
            </w:rPr>
          </w:pPr>
          <w:del w:id="786" w:author="ZhangYuan(张园/深圳)" w:date="2017-03-24T14:55:00Z">
            <w:r w:rsidRPr="00B1533C" w:rsidDel="00B1533C">
              <w:rPr>
                <w:rPrChange w:id="787" w:author="ZhangYuan(张园/深圳)" w:date="2017-03-24T14:55:00Z">
                  <w:rPr>
                    <w:rStyle w:val="a7"/>
                    <w:noProof/>
                  </w:rPr>
                </w:rPrChange>
              </w:rPr>
              <w:delText>6.2.3</w:delText>
            </w:r>
            <w:r w:rsidDel="00B1533C">
              <w:rPr>
                <w:noProof/>
                <w:kern w:val="2"/>
                <w:sz w:val="21"/>
              </w:rPr>
              <w:tab/>
            </w:r>
            <w:r w:rsidRPr="00B1533C" w:rsidDel="00B1533C">
              <w:rPr>
                <w:rPrChange w:id="788" w:author="ZhangYuan(张园/深圳)" w:date="2017-03-24T14:55:00Z">
                  <w:rPr>
                    <w:rStyle w:val="a7"/>
                    <w:noProof/>
                  </w:rPr>
                </w:rPrChange>
              </w:rPr>
              <w:delText>EMV Revoked CAPK</w:delText>
            </w:r>
            <w:r w:rsidDel="00B1533C">
              <w:rPr>
                <w:noProof/>
                <w:webHidden/>
              </w:rPr>
              <w:tab/>
              <w:delText>54</w:delText>
            </w:r>
          </w:del>
        </w:p>
        <w:p w:rsidR="00F3590C" w:rsidDel="00B1533C" w:rsidRDefault="00F3590C">
          <w:pPr>
            <w:pStyle w:val="30"/>
            <w:tabs>
              <w:tab w:val="left" w:pos="1260"/>
              <w:tab w:val="right" w:leader="dot" w:pos="8296"/>
            </w:tabs>
            <w:rPr>
              <w:del w:id="789" w:author="ZhangYuan(张园/深圳)" w:date="2017-03-24T14:55:00Z"/>
              <w:noProof/>
              <w:kern w:val="2"/>
              <w:sz w:val="21"/>
            </w:rPr>
          </w:pPr>
          <w:del w:id="790" w:author="ZhangYuan(张园/深圳)" w:date="2017-03-24T14:55:00Z">
            <w:r w:rsidRPr="00B1533C" w:rsidDel="00B1533C">
              <w:rPr>
                <w:rPrChange w:id="791" w:author="ZhangYuan(张园/深圳)" w:date="2017-03-24T14:55:00Z">
                  <w:rPr>
                    <w:rStyle w:val="a7"/>
                    <w:noProof/>
                  </w:rPr>
                </w:rPrChange>
              </w:rPr>
              <w:delText>6.2.4</w:delText>
            </w:r>
            <w:r w:rsidDel="00B1533C">
              <w:rPr>
                <w:noProof/>
                <w:kern w:val="2"/>
                <w:sz w:val="21"/>
              </w:rPr>
              <w:tab/>
            </w:r>
            <w:r w:rsidRPr="00B1533C" w:rsidDel="00B1533C">
              <w:rPr>
                <w:rPrChange w:id="792" w:author="ZhangYuan(张园/深圳)" w:date="2017-03-24T14:55:00Z">
                  <w:rPr>
                    <w:rStyle w:val="a7"/>
                    <w:noProof/>
                  </w:rPr>
                </w:rPrChange>
              </w:rPr>
              <w:delText>ICS (Implementation Conformance Statement) Configuration</w:delText>
            </w:r>
            <w:r w:rsidDel="00B1533C">
              <w:rPr>
                <w:noProof/>
                <w:webHidden/>
              </w:rPr>
              <w:tab/>
              <w:delText>54</w:delText>
            </w:r>
          </w:del>
        </w:p>
        <w:p w:rsidR="00F3590C" w:rsidDel="00B1533C" w:rsidRDefault="00F3590C">
          <w:pPr>
            <w:pStyle w:val="30"/>
            <w:tabs>
              <w:tab w:val="left" w:pos="1260"/>
              <w:tab w:val="right" w:leader="dot" w:pos="8296"/>
            </w:tabs>
            <w:rPr>
              <w:del w:id="793" w:author="ZhangYuan(张园/深圳)" w:date="2017-03-24T14:55:00Z"/>
              <w:noProof/>
              <w:kern w:val="2"/>
              <w:sz w:val="21"/>
            </w:rPr>
          </w:pPr>
          <w:del w:id="794" w:author="ZhangYuan(张园/深圳)" w:date="2017-03-24T14:55:00Z">
            <w:r w:rsidRPr="00B1533C" w:rsidDel="00B1533C">
              <w:rPr>
                <w:rPrChange w:id="795" w:author="ZhangYuan(张园/深圳)" w:date="2017-03-24T14:55:00Z">
                  <w:rPr>
                    <w:rStyle w:val="a7"/>
                    <w:noProof/>
                  </w:rPr>
                </w:rPrChange>
              </w:rPr>
              <w:delText>6.2.5</w:delText>
            </w:r>
            <w:r w:rsidDel="00B1533C">
              <w:rPr>
                <w:noProof/>
                <w:kern w:val="2"/>
                <w:sz w:val="21"/>
              </w:rPr>
              <w:tab/>
            </w:r>
            <w:r w:rsidRPr="00B1533C" w:rsidDel="00B1533C">
              <w:rPr>
                <w:rPrChange w:id="796" w:author="ZhangYuan(张园/深圳)" w:date="2017-03-24T14:55:00Z">
                  <w:rPr>
                    <w:rStyle w:val="a7"/>
                    <w:noProof/>
                  </w:rPr>
                </w:rPrChange>
              </w:rPr>
              <w:delText>Terminal common EMV configuration</w:delText>
            </w:r>
            <w:r w:rsidDel="00B1533C">
              <w:rPr>
                <w:noProof/>
                <w:webHidden/>
              </w:rPr>
              <w:tab/>
              <w:delText>59</w:delText>
            </w:r>
          </w:del>
        </w:p>
        <w:p w:rsidR="00F3590C" w:rsidDel="00B1533C" w:rsidRDefault="00F3590C">
          <w:pPr>
            <w:pStyle w:val="20"/>
            <w:tabs>
              <w:tab w:val="left" w:pos="1260"/>
              <w:tab w:val="right" w:leader="dot" w:pos="8296"/>
            </w:tabs>
            <w:rPr>
              <w:del w:id="797" w:author="ZhangYuan(张园/深圳)" w:date="2017-03-24T14:55:00Z"/>
              <w:noProof/>
              <w:kern w:val="2"/>
              <w:sz w:val="21"/>
            </w:rPr>
          </w:pPr>
          <w:del w:id="798" w:author="ZhangYuan(张园/深圳)" w:date="2017-03-24T14:55:00Z">
            <w:r w:rsidRPr="00B1533C" w:rsidDel="00B1533C">
              <w:rPr>
                <w:rPrChange w:id="799" w:author="ZhangYuan(张园/深圳)" w:date="2017-03-24T14:55:00Z">
                  <w:rPr>
                    <w:rStyle w:val="a7"/>
                    <w:noProof/>
                  </w:rPr>
                </w:rPrChange>
              </w:rPr>
              <w:delText>6.3</w:delText>
            </w:r>
            <w:r w:rsidDel="00B1533C">
              <w:rPr>
                <w:noProof/>
                <w:kern w:val="2"/>
                <w:sz w:val="21"/>
              </w:rPr>
              <w:tab/>
            </w:r>
            <w:r w:rsidRPr="00B1533C" w:rsidDel="00B1533C">
              <w:rPr>
                <w:rPrChange w:id="800" w:author="ZhangYuan(张园/深圳)" w:date="2017-03-24T14:55:00Z">
                  <w:rPr>
                    <w:rStyle w:val="a7"/>
                    <w:noProof/>
                  </w:rPr>
                </w:rPrChange>
              </w:rPr>
              <w:delText>Contactless EMV parameter XML file configuration</w:delText>
            </w:r>
            <w:r w:rsidDel="00B1533C">
              <w:rPr>
                <w:noProof/>
                <w:webHidden/>
              </w:rPr>
              <w:tab/>
              <w:delText>60</w:delText>
            </w:r>
          </w:del>
        </w:p>
        <w:p w:rsidR="00F3590C" w:rsidDel="00B1533C" w:rsidRDefault="00F3590C">
          <w:pPr>
            <w:pStyle w:val="30"/>
            <w:tabs>
              <w:tab w:val="left" w:pos="1260"/>
              <w:tab w:val="right" w:leader="dot" w:pos="8296"/>
            </w:tabs>
            <w:rPr>
              <w:del w:id="801" w:author="ZhangYuan(张园/深圳)" w:date="2017-03-24T14:55:00Z"/>
              <w:noProof/>
              <w:kern w:val="2"/>
              <w:sz w:val="21"/>
            </w:rPr>
          </w:pPr>
          <w:del w:id="802" w:author="ZhangYuan(张园/深圳)" w:date="2017-03-24T14:55:00Z">
            <w:r w:rsidRPr="00B1533C" w:rsidDel="00B1533C">
              <w:rPr>
                <w:rPrChange w:id="803" w:author="ZhangYuan(张园/深圳)" w:date="2017-03-24T14:55:00Z">
                  <w:rPr>
                    <w:rStyle w:val="a7"/>
                    <w:noProof/>
                  </w:rPr>
                </w:rPrChange>
              </w:rPr>
              <w:delText>6.3.1</w:delText>
            </w:r>
            <w:r w:rsidDel="00B1533C">
              <w:rPr>
                <w:noProof/>
                <w:kern w:val="2"/>
                <w:sz w:val="21"/>
              </w:rPr>
              <w:tab/>
            </w:r>
            <w:r w:rsidRPr="00B1533C" w:rsidDel="00B1533C">
              <w:rPr>
                <w:rPrChange w:id="804" w:author="ZhangYuan(张园/深圳)" w:date="2017-03-24T14:55:00Z">
                  <w:rPr>
                    <w:rStyle w:val="a7"/>
                    <w:noProof/>
                  </w:rPr>
                </w:rPrChange>
              </w:rPr>
              <w:delText>Paywave parameter configuration</w:delText>
            </w:r>
            <w:r w:rsidDel="00B1533C">
              <w:rPr>
                <w:noProof/>
                <w:webHidden/>
              </w:rPr>
              <w:tab/>
              <w:delText>60</w:delText>
            </w:r>
          </w:del>
        </w:p>
        <w:p w:rsidR="00F3590C" w:rsidDel="00B1533C" w:rsidRDefault="00F3590C">
          <w:pPr>
            <w:pStyle w:val="30"/>
            <w:tabs>
              <w:tab w:val="left" w:pos="1260"/>
              <w:tab w:val="right" w:leader="dot" w:pos="8296"/>
            </w:tabs>
            <w:rPr>
              <w:del w:id="805" w:author="ZhangYuan(张园/深圳)" w:date="2017-03-24T14:55:00Z"/>
              <w:noProof/>
              <w:kern w:val="2"/>
              <w:sz w:val="21"/>
            </w:rPr>
          </w:pPr>
          <w:del w:id="806" w:author="ZhangYuan(张园/深圳)" w:date="2017-03-24T14:55:00Z">
            <w:r w:rsidRPr="00B1533C" w:rsidDel="00B1533C">
              <w:rPr>
                <w:rPrChange w:id="807" w:author="ZhangYuan(张园/深圳)" w:date="2017-03-24T14:55:00Z">
                  <w:rPr>
                    <w:rStyle w:val="a7"/>
                    <w:noProof/>
                  </w:rPr>
                </w:rPrChange>
              </w:rPr>
              <w:delText>6.3.2</w:delText>
            </w:r>
            <w:r w:rsidDel="00B1533C">
              <w:rPr>
                <w:noProof/>
                <w:kern w:val="2"/>
                <w:sz w:val="21"/>
              </w:rPr>
              <w:tab/>
            </w:r>
            <w:r w:rsidRPr="00B1533C" w:rsidDel="00B1533C">
              <w:rPr>
                <w:rPrChange w:id="808" w:author="ZhangYuan(张园/深圳)" w:date="2017-03-24T14:55:00Z">
                  <w:rPr>
                    <w:rStyle w:val="a7"/>
                    <w:noProof/>
                  </w:rPr>
                </w:rPrChange>
              </w:rPr>
              <w:delText>Paypass parameter configuration</w:delText>
            </w:r>
            <w:r w:rsidDel="00B1533C">
              <w:rPr>
                <w:noProof/>
                <w:webHidden/>
              </w:rPr>
              <w:tab/>
              <w:delText>65</w:delText>
            </w:r>
          </w:del>
        </w:p>
        <w:p w:rsidR="00F3590C" w:rsidDel="00B1533C" w:rsidRDefault="00F3590C">
          <w:pPr>
            <w:pStyle w:val="20"/>
            <w:tabs>
              <w:tab w:val="left" w:pos="1260"/>
              <w:tab w:val="right" w:leader="dot" w:pos="8296"/>
            </w:tabs>
            <w:rPr>
              <w:del w:id="809" w:author="ZhangYuan(张园/深圳)" w:date="2017-03-24T14:55:00Z"/>
              <w:noProof/>
              <w:kern w:val="2"/>
              <w:sz w:val="21"/>
            </w:rPr>
          </w:pPr>
          <w:del w:id="810" w:author="ZhangYuan(张园/深圳)" w:date="2017-03-24T14:55:00Z">
            <w:r w:rsidRPr="00B1533C" w:rsidDel="00B1533C">
              <w:rPr>
                <w:rPrChange w:id="811" w:author="ZhangYuan(张园/深圳)" w:date="2017-03-24T14:55:00Z">
                  <w:rPr>
                    <w:rStyle w:val="a7"/>
                    <w:noProof/>
                  </w:rPr>
                </w:rPrChange>
              </w:rPr>
              <w:delText>6.4</w:delText>
            </w:r>
            <w:r w:rsidDel="00B1533C">
              <w:rPr>
                <w:noProof/>
                <w:kern w:val="2"/>
                <w:sz w:val="21"/>
              </w:rPr>
              <w:tab/>
            </w:r>
            <w:r w:rsidRPr="00B1533C" w:rsidDel="00B1533C">
              <w:rPr>
                <w:rPrChange w:id="812" w:author="ZhangYuan(张园/深圳)" w:date="2017-03-24T14:55:00Z">
                  <w:rPr>
                    <w:rStyle w:val="a7"/>
                    <w:noProof/>
                  </w:rPr>
                </w:rPrChange>
              </w:rPr>
              <w:delText>UI XML file configuration</w:delText>
            </w:r>
            <w:r w:rsidDel="00B1533C">
              <w:rPr>
                <w:noProof/>
                <w:webHidden/>
              </w:rPr>
              <w:tab/>
              <w:delText>69</w:delText>
            </w:r>
          </w:del>
        </w:p>
        <w:p w:rsidR="00F3590C" w:rsidDel="00B1533C" w:rsidRDefault="00F3590C">
          <w:pPr>
            <w:pStyle w:val="30"/>
            <w:tabs>
              <w:tab w:val="left" w:pos="1260"/>
              <w:tab w:val="right" w:leader="dot" w:pos="8296"/>
            </w:tabs>
            <w:rPr>
              <w:del w:id="813" w:author="ZhangYuan(张园/深圳)" w:date="2017-03-24T14:55:00Z"/>
              <w:noProof/>
              <w:kern w:val="2"/>
              <w:sz w:val="21"/>
            </w:rPr>
          </w:pPr>
          <w:del w:id="814" w:author="ZhangYuan(张园/深圳)" w:date="2017-03-24T14:55:00Z">
            <w:r w:rsidRPr="00B1533C" w:rsidDel="00B1533C">
              <w:rPr>
                <w:rPrChange w:id="815" w:author="ZhangYuan(张园/深圳)" w:date="2017-03-24T14:55:00Z">
                  <w:rPr>
                    <w:rStyle w:val="a7"/>
                    <w:noProof/>
                  </w:rPr>
                </w:rPrChange>
              </w:rPr>
              <w:delText>6.4.1</w:delText>
            </w:r>
            <w:r w:rsidDel="00B1533C">
              <w:rPr>
                <w:noProof/>
                <w:kern w:val="2"/>
                <w:sz w:val="21"/>
              </w:rPr>
              <w:tab/>
            </w:r>
            <w:r w:rsidRPr="00B1533C" w:rsidDel="00B1533C">
              <w:rPr>
                <w:rPrChange w:id="816" w:author="ZhangYuan(张园/深圳)" w:date="2017-03-24T14:55:00Z">
                  <w:rPr>
                    <w:rStyle w:val="a7"/>
                    <w:noProof/>
                  </w:rPr>
                </w:rPrChange>
              </w:rPr>
              <w:delText>TextBox</w:delText>
            </w:r>
            <w:r w:rsidDel="00B1533C">
              <w:rPr>
                <w:noProof/>
                <w:webHidden/>
              </w:rPr>
              <w:tab/>
              <w:delText>69</w:delText>
            </w:r>
          </w:del>
        </w:p>
        <w:p w:rsidR="00F3590C" w:rsidDel="00B1533C" w:rsidRDefault="00F3590C">
          <w:pPr>
            <w:pStyle w:val="30"/>
            <w:tabs>
              <w:tab w:val="left" w:pos="1260"/>
              <w:tab w:val="right" w:leader="dot" w:pos="8296"/>
            </w:tabs>
            <w:rPr>
              <w:del w:id="817" w:author="ZhangYuan(张园/深圳)" w:date="2017-03-24T14:55:00Z"/>
              <w:noProof/>
              <w:kern w:val="2"/>
              <w:sz w:val="21"/>
            </w:rPr>
          </w:pPr>
          <w:del w:id="818" w:author="ZhangYuan(张园/深圳)" w:date="2017-03-24T14:55:00Z">
            <w:r w:rsidRPr="00B1533C" w:rsidDel="00B1533C">
              <w:rPr>
                <w:rPrChange w:id="819" w:author="ZhangYuan(张园/深圳)" w:date="2017-03-24T14:55:00Z">
                  <w:rPr>
                    <w:rStyle w:val="a7"/>
                    <w:noProof/>
                  </w:rPr>
                </w:rPrChange>
              </w:rPr>
              <w:delText>6.4.2</w:delText>
            </w:r>
            <w:r w:rsidDel="00B1533C">
              <w:rPr>
                <w:noProof/>
                <w:kern w:val="2"/>
                <w:sz w:val="21"/>
              </w:rPr>
              <w:tab/>
            </w:r>
            <w:r w:rsidRPr="00B1533C" w:rsidDel="00B1533C">
              <w:rPr>
                <w:rPrChange w:id="820" w:author="ZhangYuan(张园/深圳)" w:date="2017-03-24T14:55:00Z">
                  <w:rPr>
                    <w:rStyle w:val="a7"/>
                    <w:noProof/>
                  </w:rPr>
                </w:rPrChange>
              </w:rPr>
              <w:delText>InputBox</w:delText>
            </w:r>
            <w:r w:rsidDel="00B1533C">
              <w:rPr>
                <w:noProof/>
                <w:webHidden/>
              </w:rPr>
              <w:tab/>
              <w:delText>69</w:delText>
            </w:r>
          </w:del>
        </w:p>
        <w:p w:rsidR="00F3590C" w:rsidDel="00B1533C" w:rsidRDefault="00F3590C">
          <w:pPr>
            <w:pStyle w:val="30"/>
            <w:tabs>
              <w:tab w:val="left" w:pos="1260"/>
              <w:tab w:val="right" w:leader="dot" w:pos="8296"/>
            </w:tabs>
            <w:rPr>
              <w:del w:id="821" w:author="ZhangYuan(张园/深圳)" w:date="2017-03-24T14:55:00Z"/>
              <w:noProof/>
              <w:kern w:val="2"/>
              <w:sz w:val="21"/>
            </w:rPr>
          </w:pPr>
          <w:del w:id="822" w:author="ZhangYuan(张园/深圳)" w:date="2017-03-24T14:55:00Z">
            <w:r w:rsidRPr="00B1533C" w:rsidDel="00B1533C">
              <w:rPr>
                <w:rPrChange w:id="823" w:author="ZhangYuan(张园/深圳)" w:date="2017-03-24T14:55:00Z">
                  <w:rPr>
                    <w:rStyle w:val="a7"/>
                    <w:noProof/>
                  </w:rPr>
                </w:rPrChange>
              </w:rPr>
              <w:delText>6.4.3</w:delText>
            </w:r>
            <w:r w:rsidDel="00B1533C">
              <w:rPr>
                <w:noProof/>
                <w:kern w:val="2"/>
                <w:sz w:val="21"/>
              </w:rPr>
              <w:tab/>
            </w:r>
            <w:r w:rsidRPr="00B1533C" w:rsidDel="00B1533C">
              <w:rPr>
                <w:rPrChange w:id="824" w:author="ZhangYuan(张园/深圳)" w:date="2017-03-24T14:55:00Z">
                  <w:rPr>
                    <w:rStyle w:val="a7"/>
                    <w:noProof/>
                  </w:rPr>
                </w:rPrChange>
              </w:rPr>
              <w:delText>Menu</w:delText>
            </w:r>
            <w:r w:rsidDel="00B1533C">
              <w:rPr>
                <w:noProof/>
                <w:webHidden/>
              </w:rPr>
              <w:tab/>
              <w:delText>70</w:delText>
            </w:r>
          </w:del>
        </w:p>
        <w:p w:rsidR="00F3590C" w:rsidDel="00B1533C" w:rsidRDefault="00F3590C">
          <w:pPr>
            <w:pStyle w:val="10"/>
            <w:tabs>
              <w:tab w:val="right" w:leader="dot" w:pos="8296"/>
            </w:tabs>
            <w:rPr>
              <w:del w:id="825" w:author="ZhangYuan(张园/深圳)" w:date="2017-03-24T14:55:00Z"/>
              <w:noProof/>
              <w:kern w:val="2"/>
              <w:sz w:val="21"/>
            </w:rPr>
          </w:pPr>
          <w:del w:id="826" w:author="ZhangYuan(张园/深圳)" w:date="2017-03-24T14:55:00Z">
            <w:r w:rsidRPr="00B1533C" w:rsidDel="00B1533C">
              <w:rPr>
                <w:rPrChange w:id="827" w:author="ZhangYuan(张园/深圳)" w:date="2017-03-24T14:55:00Z">
                  <w:rPr>
                    <w:rStyle w:val="a7"/>
                    <w:noProof/>
                  </w:rPr>
                </w:rPrChange>
              </w:rPr>
              <w:delText>Appendix</w:delText>
            </w:r>
            <w:r w:rsidDel="00B1533C">
              <w:rPr>
                <w:noProof/>
                <w:webHidden/>
              </w:rPr>
              <w:tab/>
              <w:delText>71</w:delText>
            </w:r>
          </w:del>
        </w:p>
        <w:p w:rsidR="00F3590C" w:rsidDel="00B1533C" w:rsidRDefault="00F3590C">
          <w:pPr>
            <w:pStyle w:val="20"/>
            <w:tabs>
              <w:tab w:val="right" w:leader="dot" w:pos="8296"/>
            </w:tabs>
            <w:rPr>
              <w:del w:id="828" w:author="ZhangYuan(张园/深圳)" w:date="2017-03-24T14:55:00Z"/>
              <w:noProof/>
              <w:kern w:val="2"/>
              <w:sz w:val="21"/>
            </w:rPr>
          </w:pPr>
          <w:del w:id="829" w:author="ZhangYuan(张园/深圳)" w:date="2017-03-24T14:55:00Z">
            <w:r w:rsidRPr="00B1533C" w:rsidDel="00B1533C">
              <w:rPr>
                <w:rPrChange w:id="830" w:author="ZhangYuan(张园/深圳)" w:date="2017-03-24T14:55:00Z">
                  <w:rPr>
                    <w:rStyle w:val="a7"/>
                    <w:noProof/>
                  </w:rPr>
                </w:rPrChange>
              </w:rPr>
              <w:delText>Appendix 1 – Return code</w:delText>
            </w:r>
            <w:r w:rsidDel="00B1533C">
              <w:rPr>
                <w:noProof/>
                <w:webHidden/>
              </w:rPr>
              <w:tab/>
              <w:delText>71</w:delText>
            </w:r>
          </w:del>
        </w:p>
        <w:p w:rsidR="00F3590C" w:rsidDel="00B1533C" w:rsidRDefault="00F3590C">
          <w:pPr>
            <w:pStyle w:val="30"/>
            <w:tabs>
              <w:tab w:val="right" w:leader="dot" w:pos="8296"/>
            </w:tabs>
            <w:rPr>
              <w:del w:id="831" w:author="ZhangYuan(张园/深圳)" w:date="2017-03-24T14:55:00Z"/>
              <w:noProof/>
              <w:kern w:val="2"/>
              <w:sz w:val="21"/>
            </w:rPr>
          </w:pPr>
          <w:del w:id="832" w:author="ZhangYuan(张园/深圳)" w:date="2017-03-24T14:55:00Z">
            <w:r w:rsidRPr="00B1533C" w:rsidDel="00B1533C">
              <w:rPr>
                <w:rPrChange w:id="833" w:author="ZhangYuan(张园/深圳)" w:date="2017-03-24T14:55:00Z">
                  <w:rPr>
                    <w:rStyle w:val="a7"/>
                    <w:noProof/>
                  </w:rPr>
                </w:rPrChange>
              </w:rPr>
              <w:delText>Base return code</w:delText>
            </w:r>
            <w:r w:rsidDel="00B1533C">
              <w:rPr>
                <w:noProof/>
                <w:webHidden/>
              </w:rPr>
              <w:tab/>
              <w:delText>71</w:delText>
            </w:r>
          </w:del>
        </w:p>
        <w:p w:rsidR="00F3590C" w:rsidDel="00B1533C" w:rsidRDefault="00F3590C">
          <w:pPr>
            <w:pStyle w:val="30"/>
            <w:tabs>
              <w:tab w:val="right" w:leader="dot" w:pos="8296"/>
            </w:tabs>
            <w:rPr>
              <w:del w:id="834" w:author="ZhangYuan(张园/深圳)" w:date="2017-03-24T14:55:00Z"/>
              <w:noProof/>
              <w:kern w:val="2"/>
              <w:sz w:val="21"/>
            </w:rPr>
          </w:pPr>
          <w:del w:id="835" w:author="ZhangYuan(张园/深圳)" w:date="2017-03-24T14:55:00Z">
            <w:r w:rsidRPr="00B1533C" w:rsidDel="00B1533C">
              <w:rPr>
                <w:rPrChange w:id="836" w:author="ZhangYuan(张园/深圳)" w:date="2017-03-24T14:55:00Z">
                  <w:rPr>
                    <w:rStyle w:val="a7"/>
                    <w:noProof/>
                  </w:rPr>
                </w:rPrChange>
              </w:rPr>
              <w:delText>COMM return code</w:delText>
            </w:r>
            <w:r w:rsidDel="00B1533C">
              <w:rPr>
                <w:noProof/>
                <w:webHidden/>
              </w:rPr>
              <w:tab/>
              <w:delText>71</w:delText>
            </w:r>
          </w:del>
        </w:p>
        <w:p w:rsidR="00F3590C" w:rsidDel="00B1533C" w:rsidRDefault="00F3590C">
          <w:pPr>
            <w:pStyle w:val="30"/>
            <w:tabs>
              <w:tab w:val="right" w:leader="dot" w:pos="8296"/>
            </w:tabs>
            <w:rPr>
              <w:del w:id="837" w:author="ZhangYuan(张园/深圳)" w:date="2017-03-24T14:55:00Z"/>
              <w:noProof/>
              <w:kern w:val="2"/>
              <w:sz w:val="21"/>
            </w:rPr>
          </w:pPr>
          <w:del w:id="838" w:author="ZhangYuan(张园/深圳)" w:date="2017-03-24T14:55:00Z">
            <w:r w:rsidRPr="00B1533C" w:rsidDel="00B1533C">
              <w:rPr>
                <w:rPrChange w:id="839" w:author="ZhangYuan(张园/深圳)" w:date="2017-03-24T14:55:00Z">
                  <w:rPr>
                    <w:rStyle w:val="a7"/>
                    <w:noProof/>
                  </w:rPr>
                </w:rPrChange>
              </w:rPr>
              <w:delText>UI return code</w:delText>
            </w:r>
            <w:r w:rsidDel="00B1533C">
              <w:rPr>
                <w:noProof/>
                <w:webHidden/>
              </w:rPr>
              <w:tab/>
              <w:delText>71</w:delText>
            </w:r>
          </w:del>
        </w:p>
        <w:p w:rsidR="00F3590C" w:rsidDel="00B1533C" w:rsidRDefault="00F3590C">
          <w:pPr>
            <w:pStyle w:val="30"/>
            <w:tabs>
              <w:tab w:val="right" w:leader="dot" w:pos="8296"/>
            </w:tabs>
            <w:rPr>
              <w:del w:id="840" w:author="ZhangYuan(张园/深圳)" w:date="2017-03-24T14:55:00Z"/>
              <w:noProof/>
              <w:kern w:val="2"/>
              <w:sz w:val="21"/>
            </w:rPr>
          </w:pPr>
          <w:del w:id="841" w:author="ZhangYuan(张园/深圳)" w:date="2017-03-24T14:55:00Z">
            <w:r w:rsidRPr="00B1533C" w:rsidDel="00B1533C">
              <w:rPr>
                <w:rPrChange w:id="842" w:author="ZhangYuan(张园/深圳)" w:date="2017-03-24T14:55:00Z">
                  <w:rPr>
                    <w:rStyle w:val="a7"/>
                    <w:noProof/>
                  </w:rPr>
                </w:rPrChange>
              </w:rPr>
              <w:delText>Security return code</w:delText>
            </w:r>
            <w:r w:rsidDel="00B1533C">
              <w:rPr>
                <w:noProof/>
                <w:webHidden/>
              </w:rPr>
              <w:tab/>
              <w:delText>72</w:delText>
            </w:r>
          </w:del>
        </w:p>
        <w:p w:rsidR="00F3590C" w:rsidDel="00B1533C" w:rsidRDefault="00F3590C">
          <w:pPr>
            <w:pStyle w:val="30"/>
            <w:tabs>
              <w:tab w:val="right" w:leader="dot" w:pos="8296"/>
            </w:tabs>
            <w:rPr>
              <w:del w:id="843" w:author="ZhangYuan(张园/深圳)" w:date="2017-03-24T14:55:00Z"/>
              <w:noProof/>
              <w:kern w:val="2"/>
              <w:sz w:val="21"/>
            </w:rPr>
          </w:pPr>
          <w:del w:id="844" w:author="ZhangYuan(张园/深圳)" w:date="2017-03-24T14:55:00Z">
            <w:r w:rsidRPr="00B1533C" w:rsidDel="00B1533C">
              <w:rPr>
                <w:rPrChange w:id="845" w:author="ZhangYuan(张园/深圳)" w:date="2017-03-24T14:55:00Z">
                  <w:rPr>
                    <w:rStyle w:val="a7"/>
                    <w:noProof/>
                  </w:rPr>
                </w:rPrChange>
              </w:rPr>
              <w:delText>Transaction flow return code</w:delText>
            </w:r>
            <w:r w:rsidDel="00B1533C">
              <w:rPr>
                <w:noProof/>
                <w:webHidden/>
              </w:rPr>
              <w:tab/>
              <w:delText>72</w:delText>
            </w:r>
          </w:del>
        </w:p>
        <w:p w:rsidR="00F3590C" w:rsidDel="00B1533C" w:rsidRDefault="00F3590C">
          <w:pPr>
            <w:pStyle w:val="30"/>
            <w:tabs>
              <w:tab w:val="right" w:leader="dot" w:pos="8296"/>
            </w:tabs>
            <w:rPr>
              <w:del w:id="846" w:author="ZhangYuan(张园/深圳)" w:date="2017-03-24T14:55:00Z"/>
              <w:noProof/>
              <w:kern w:val="2"/>
              <w:sz w:val="21"/>
            </w:rPr>
          </w:pPr>
          <w:del w:id="847" w:author="ZhangYuan(张园/深圳)" w:date="2017-03-24T14:55:00Z">
            <w:r w:rsidRPr="00B1533C" w:rsidDel="00B1533C">
              <w:rPr>
                <w:rPrChange w:id="848" w:author="ZhangYuan(张园/深圳)" w:date="2017-03-24T14:55:00Z">
                  <w:rPr>
                    <w:rStyle w:val="a7"/>
                    <w:noProof/>
                  </w:rPr>
                </w:rPrChange>
              </w:rPr>
              <w:delText>Parameter management return code</w:delText>
            </w:r>
            <w:r w:rsidDel="00B1533C">
              <w:rPr>
                <w:noProof/>
                <w:webHidden/>
              </w:rPr>
              <w:tab/>
              <w:delText>72</w:delText>
            </w:r>
          </w:del>
        </w:p>
        <w:p w:rsidR="00F3590C" w:rsidDel="00B1533C" w:rsidRDefault="00F3590C">
          <w:pPr>
            <w:pStyle w:val="30"/>
            <w:tabs>
              <w:tab w:val="right" w:leader="dot" w:pos="8296"/>
            </w:tabs>
            <w:rPr>
              <w:del w:id="849" w:author="ZhangYuan(张园/深圳)" w:date="2017-03-24T14:55:00Z"/>
              <w:noProof/>
              <w:kern w:val="2"/>
              <w:sz w:val="21"/>
            </w:rPr>
          </w:pPr>
          <w:del w:id="850" w:author="ZhangYuan(张园/深圳)" w:date="2017-03-24T14:55:00Z">
            <w:r w:rsidRPr="00B1533C" w:rsidDel="00B1533C">
              <w:rPr>
                <w:rPrChange w:id="851" w:author="ZhangYuan(张园/深圳)" w:date="2017-03-24T14:55:00Z">
                  <w:rPr>
                    <w:rStyle w:val="a7"/>
                    <w:noProof/>
                  </w:rPr>
                </w:rPrChange>
              </w:rPr>
              <w:delText>TMS Proxy return code</w:delText>
            </w:r>
            <w:r w:rsidDel="00B1533C">
              <w:rPr>
                <w:noProof/>
                <w:webHidden/>
              </w:rPr>
              <w:tab/>
              <w:delText>73</w:delText>
            </w:r>
          </w:del>
        </w:p>
        <w:p w:rsidR="00F3590C" w:rsidDel="00B1533C" w:rsidRDefault="00F3590C">
          <w:pPr>
            <w:pStyle w:val="30"/>
            <w:tabs>
              <w:tab w:val="right" w:leader="dot" w:pos="8296"/>
            </w:tabs>
            <w:rPr>
              <w:del w:id="852" w:author="ZhangYuan(张园/深圳)" w:date="2017-03-24T14:55:00Z"/>
              <w:noProof/>
              <w:kern w:val="2"/>
              <w:sz w:val="21"/>
            </w:rPr>
          </w:pPr>
          <w:del w:id="853" w:author="ZhangYuan(张园/深圳)" w:date="2017-03-24T14:55:00Z">
            <w:r w:rsidRPr="00B1533C" w:rsidDel="00B1533C">
              <w:rPr>
                <w:rPrChange w:id="854" w:author="ZhangYuan(张园/深圳)" w:date="2017-03-24T14:55:00Z">
                  <w:rPr>
                    <w:rStyle w:val="a7"/>
                    <w:noProof/>
                  </w:rPr>
                </w:rPrChange>
              </w:rPr>
              <w:delText>Common return code</w:delText>
            </w:r>
            <w:r w:rsidDel="00B1533C">
              <w:rPr>
                <w:noProof/>
                <w:webHidden/>
              </w:rPr>
              <w:tab/>
              <w:delText>73</w:delText>
            </w:r>
          </w:del>
        </w:p>
        <w:p w:rsidR="00F3590C" w:rsidDel="00B1533C" w:rsidRDefault="00F3590C">
          <w:pPr>
            <w:pStyle w:val="20"/>
            <w:tabs>
              <w:tab w:val="right" w:leader="dot" w:pos="8296"/>
            </w:tabs>
            <w:rPr>
              <w:del w:id="855" w:author="ZhangYuan(张园/深圳)" w:date="2017-03-24T14:55:00Z"/>
              <w:noProof/>
              <w:kern w:val="2"/>
              <w:sz w:val="21"/>
            </w:rPr>
          </w:pPr>
          <w:del w:id="856" w:author="ZhangYuan(张园/深圳)" w:date="2017-03-24T14:55:00Z">
            <w:r w:rsidRPr="00B1533C" w:rsidDel="00B1533C">
              <w:rPr>
                <w:rPrChange w:id="857" w:author="ZhangYuan(张园/深圳)" w:date="2017-03-24T14:55:00Z">
                  <w:rPr>
                    <w:rStyle w:val="a7"/>
                    <w:noProof/>
                  </w:rPr>
                </w:rPrChange>
              </w:rPr>
              <w:delText>Appendix 2 – Table file block distribution</w:delText>
            </w:r>
            <w:r w:rsidDel="00B1533C">
              <w:rPr>
                <w:noProof/>
                <w:webHidden/>
              </w:rPr>
              <w:tab/>
              <w:delText>73</w:delText>
            </w:r>
          </w:del>
        </w:p>
        <w:p w:rsidR="00F3590C" w:rsidDel="00B1533C" w:rsidRDefault="00F3590C">
          <w:pPr>
            <w:pStyle w:val="20"/>
            <w:tabs>
              <w:tab w:val="right" w:leader="dot" w:pos="8296"/>
            </w:tabs>
            <w:rPr>
              <w:del w:id="858" w:author="ZhangYuan(张园/深圳)" w:date="2017-03-24T14:55:00Z"/>
              <w:noProof/>
              <w:kern w:val="2"/>
              <w:sz w:val="21"/>
            </w:rPr>
          </w:pPr>
          <w:del w:id="859" w:author="ZhangYuan(张园/深圳)" w:date="2017-03-24T14:55:00Z">
            <w:r w:rsidRPr="00B1533C" w:rsidDel="00B1533C">
              <w:rPr>
                <w:rPrChange w:id="860" w:author="ZhangYuan(张园/深圳)" w:date="2017-03-24T14:55:00Z">
                  <w:rPr>
                    <w:rStyle w:val="a7"/>
                    <w:noProof/>
                  </w:rPr>
                </w:rPrChange>
              </w:rPr>
              <w:delText>Appendix 3 – Terminal Information List</w:delText>
            </w:r>
            <w:r w:rsidDel="00B1533C">
              <w:rPr>
                <w:noProof/>
                <w:webHidden/>
              </w:rPr>
              <w:tab/>
              <w:delText>74</w:delText>
            </w:r>
          </w:del>
        </w:p>
        <w:p w:rsidR="00F3590C" w:rsidDel="00B1533C" w:rsidRDefault="00F3590C">
          <w:pPr>
            <w:pStyle w:val="20"/>
            <w:tabs>
              <w:tab w:val="right" w:leader="dot" w:pos="8296"/>
            </w:tabs>
            <w:rPr>
              <w:del w:id="861" w:author="ZhangYuan(张园/深圳)" w:date="2017-03-24T14:55:00Z"/>
              <w:noProof/>
              <w:kern w:val="2"/>
              <w:sz w:val="21"/>
            </w:rPr>
          </w:pPr>
          <w:del w:id="862" w:author="ZhangYuan(张园/深圳)" w:date="2017-03-24T14:55:00Z">
            <w:r w:rsidRPr="00B1533C" w:rsidDel="00B1533C">
              <w:rPr>
                <w:rPrChange w:id="863" w:author="ZhangYuan(张园/深圳)" w:date="2017-03-24T14:55:00Z">
                  <w:rPr>
                    <w:rStyle w:val="a7"/>
                    <w:noProof/>
                  </w:rPr>
                </w:rPrChange>
              </w:rPr>
              <w:delText>Appendix 4 – Application parameter list</w:delText>
            </w:r>
            <w:r w:rsidDel="00B1533C">
              <w:rPr>
                <w:noProof/>
                <w:webHidden/>
              </w:rPr>
              <w:tab/>
              <w:delText>77</w:delText>
            </w:r>
          </w:del>
        </w:p>
        <w:p w:rsidR="00F3590C" w:rsidDel="00B1533C" w:rsidRDefault="00F3590C">
          <w:pPr>
            <w:pStyle w:val="20"/>
            <w:tabs>
              <w:tab w:val="right" w:leader="dot" w:pos="8296"/>
            </w:tabs>
            <w:rPr>
              <w:del w:id="864" w:author="ZhangYuan(张园/深圳)" w:date="2017-03-24T14:55:00Z"/>
              <w:noProof/>
              <w:kern w:val="2"/>
              <w:sz w:val="21"/>
            </w:rPr>
          </w:pPr>
          <w:del w:id="865" w:author="ZhangYuan(张园/深圳)" w:date="2017-03-24T14:55:00Z">
            <w:r w:rsidRPr="00B1533C" w:rsidDel="00B1533C">
              <w:rPr>
                <w:rPrChange w:id="866" w:author="ZhangYuan(张园/深圳)" w:date="2017-03-24T14:55:00Z">
                  <w:rPr>
                    <w:rStyle w:val="a7"/>
                    <w:noProof/>
                  </w:rPr>
                </w:rPrChange>
              </w:rPr>
              <w:delText>Appendix 5 – Transaction parameter list</w:delText>
            </w:r>
            <w:r w:rsidDel="00B1533C">
              <w:rPr>
                <w:noProof/>
                <w:webHidden/>
              </w:rPr>
              <w:tab/>
              <w:delText>79</w:delText>
            </w:r>
          </w:del>
        </w:p>
        <w:p w:rsidR="00F3590C" w:rsidDel="00B1533C" w:rsidRDefault="00F3590C">
          <w:pPr>
            <w:pStyle w:val="20"/>
            <w:tabs>
              <w:tab w:val="right" w:leader="dot" w:pos="8296"/>
            </w:tabs>
            <w:rPr>
              <w:del w:id="867" w:author="ZhangYuan(张园/深圳)" w:date="2017-03-24T14:55:00Z"/>
              <w:noProof/>
              <w:kern w:val="2"/>
              <w:sz w:val="21"/>
            </w:rPr>
          </w:pPr>
          <w:del w:id="868" w:author="ZhangYuan(张园/深圳)" w:date="2017-03-24T14:55:00Z">
            <w:r w:rsidRPr="00B1533C" w:rsidDel="00B1533C">
              <w:rPr>
                <w:rPrChange w:id="869" w:author="ZhangYuan(张园/深圳)" w:date="2017-03-24T14:55:00Z">
                  <w:rPr>
                    <w:rStyle w:val="a7"/>
                    <w:noProof/>
                  </w:rPr>
                </w:rPrChange>
              </w:rPr>
              <w:delText>Appendix 6 – Data to be set before StartTransaction</w:delText>
            </w:r>
            <w:r w:rsidDel="00B1533C">
              <w:rPr>
                <w:noProof/>
                <w:webHidden/>
              </w:rPr>
              <w:tab/>
              <w:delText>81</w:delText>
            </w:r>
          </w:del>
        </w:p>
        <w:p w:rsidR="00F3590C" w:rsidDel="00B1533C" w:rsidRDefault="00F3590C">
          <w:pPr>
            <w:pStyle w:val="20"/>
            <w:tabs>
              <w:tab w:val="right" w:leader="dot" w:pos="8296"/>
            </w:tabs>
            <w:rPr>
              <w:del w:id="870" w:author="ZhangYuan(张园/深圳)" w:date="2017-03-24T14:55:00Z"/>
              <w:noProof/>
              <w:kern w:val="2"/>
              <w:sz w:val="21"/>
            </w:rPr>
          </w:pPr>
          <w:del w:id="871" w:author="ZhangYuan(张园/深圳)" w:date="2017-03-24T14:55:00Z">
            <w:r w:rsidRPr="00B1533C" w:rsidDel="00B1533C">
              <w:rPr>
                <w:rPrChange w:id="872" w:author="ZhangYuan(张园/深圳)" w:date="2017-03-24T14:55:00Z">
                  <w:rPr>
                    <w:rStyle w:val="a7"/>
                    <w:noProof/>
                  </w:rPr>
                </w:rPrChange>
              </w:rPr>
              <w:delText>Appendix 7 – Data to be set before CompleteTransaction</w:delText>
            </w:r>
            <w:r w:rsidDel="00B1533C">
              <w:rPr>
                <w:noProof/>
                <w:webHidden/>
              </w:rPr>
              <w:tab/>
              <w:delText>81</w:delText>
            </w:r>
          </w:del>
        </w:p>
        <w:p w:rsidR="00F3590C" w:rsidDel="00B1533C" w:rsidRDefault="00F3590C">
          <w:pPr>
            <w:pStyle w:val="20"/>
            <w:tabs>
              <w:tab w:val="right" w:leader="dot" w:pos="8296"/>
            </w:tabs>
            <w:rPr>
              <w:del w:id="873" w:author="ZhangYuan(张园/深圳)" w:date="2017-03-24T14:55:00Z"/>
              <w:noProof/>
              <w:kern w:val="2"/>
              <w:sz w:val="21"/>
            </w:rPr>
          </w:pPr>
          <w:del w:id="874" w:author="ZhangYuan(张园/深圳)" w:date="2017-03-24T14:55:00Z">
            <w:r w:rsidRPr="00B1533C" w:rsidDel="00B1533C">
              <w:rPr>
                <w:rPrChange w:id="875" w:author="ZhangYuan(张园/深圳)" w:date="2017-03-24T14:55:00Z">
                  <w:rPr>
                    <w:rStyle w:val="a7"/>
                    <w:noProof/>
                  </w:rPr>
                </w:rPrChange>
              </w:rPr>
              <w:delText>Appendix 8 - EMV TAGs</w:delText>
            </w:r>
            <w:r w:rsidDel="00B1533C">
              <w:rPr>
                <w:noProof/>
                <w:webHidden/>
              </w:rPr>
              <w:tab/>
              <w:delText>82</w:delText>
            </w:r>
          </w:del>
        </w:p>
        <w:p w:rsidR="00F3590C" w:rsidDel="00B1533C" w:rsidRDefault="00F3590C">
          <w:pPr>
            <w:pStyle w:val="30"/>
            <w:tabs>
              <w:tab w:val="right" w:leader="dot" w:pos="8296"/>
            </w:tabs>
            <w:rPr>
              <w:del w:id="876" w:author="ZhangYuan(张园/深圳)" w:date="2017-03-24T14:55:00Z"/>
              <w:noProof/>
              <w:kern w:val="2"/>
              <w:sz w:val="21"/>
            </w:rPr>
          </w:pPr>
          <w:del w:id="877" w:author="ZhangYuan(张园/深圳)" w:date="2017-03-24T14:55:00Z">
            <w:r w:rsidRPr="00B1533C" w:rsidDel="00B1533C">
              <w:rPr>
                <w:rPrChange w:id="878" w:author="ZhangYuan(张园/深圳)" w:date="2017-03-24T14:55:00Z">
                  <w:rPr>
                    <w:rStyle w:val="a7"/>
                    <w:noProof/>
                  </w:rPr>
                </w:rPrChange>
              </w:rPr>
              <w:delText>EMV TAGs can be accessed after StartTransaction:</w:delText>
            </w:r>
            <w:r w:rsidDel="00B1533C">
              <w:rPr>
                <w:noProof/>
                <w:webHidden/>
              </w:rPr>
              <w:tab/>
              <w:delText>82</w:delText>
            </w:r>
          </w:del>
        </w:p>
        <w:p w:rsidR="00F3590C" w:rsidDel="00B1533C" w:rsidRDefault="00F3590C">
          <w:pPr>
            <w:pStyle w:val="30"/>
            <w:tabs>
              <w:tab w:val="right" w:leader="dot" w:pos="8296"/>
            </w:tabs>
            <w:rPr>
              <w:del w:id="879" w:author="ZhangYuan(张园/深圳)" w:date="2017-03-24T14:55:00Z"/>
              <w:noProof/>
              <w:kern w:val="2"/>
              <w:sz w:val="21"/>
            </w:rPr>
          </w:pPr>
          <w:del w:id="880" w:author="ZhangYuan(张园/深圳)" w:date="2017-03-24T14:55:00Z">
            <w:r w:rsidRPr="00B1533C" w:rsidDel="00B1533C">
              <w:rPr>
                <w:rPrChange w:id="881" w:author="ZhangYuan(张园/深圳)" w:date="2017-03-24T14:55:00Z">
                  <w:rPr>
                    <w:rStyle w:val="a7"/>
                    <w:noProof/>
                  </w:rPr>
                </w:rPrChange>
              </w:rPr>
              <w:delText>CLSS TAGs can be accessed after StartTransaction</w:delText>
            </w:r>
            <w:r w:rsidDel="00B1533C">
              <w:rPr>
                <w:noProof/>
                <w:webHidden/>
              </w:rPr>
              <w:tab/>
              <w:delText>83</w:delText>
            </w:r>
          </w:del>
        </w:p>
        <w:p w:rsidR="00F3590C" w:rsidDel="00B1533C" w:rsidRDefault="00F3590C">
          <w:pPr>
            <w:pStyle w:val="30"/>
            <w:tabs>
              <w:tab w:val="right" w:leader="dot" w:pos="8296"/>
            </w:tabs>
            <w:rPr>
              <w:del w:id="882" w:author="ZhangYuan(张园/深圳)" w:date="2017-03-24T14:55:00Z"/>
              <w:noProof/>
              <w:kern w:val="2"/>
              <w:sz w:val="21"/>
            </w:rPr>
          </w:pPr>
          <w:del w:id="883" w:author="ZhangYuan(张园/深圳)" w:date="2017-03-24T14:55:00Z">
            <w:r w:rsidRPr="00B1533C" w:rsidDel="00B1533C">
              <w:rPr>
                <w:rPrChange w:id="884" w:author="ZhangYuan(张园/深圳)" w:date="2017-03-24T14:55:00Z">
                  <w:rPr>
                    <w:rStyle w:val="a7"/>
                    <w:noProof/>
                  </w:rPr>
                </w:rPrChange>
              </w:rPr>
              <w:delText>EMV TAGs can be accessed after CompleteTransaction</w:delText>
            </w:r>
            <w:r w:rsidDel="00B1533C">
              <w:rPr>
                <w:noProof/>
                <w:webHidden/>
              </w:rPr>
              <w:tab/>
              <w:delText>84</w:delText>
            </w:r>
          </w:del>
        </w:p>
        <w:p w:rsidR="00F3590C" w:rsidDel="00B1533C" w:rsidRDefault="00F3590C">
          <w:pPr>
            <w:pStyle w:val="30"/>
            <w:tabs>
              <w:tab w:val="right" w:leader="dot" w:pos="8296"/>
            </w:tabs>
            <w:rPr>
              <w:del w:id="885" w:author="ZhangYuan(张园/深圳)" w:date="2017-03-24T14:55:00Z"/>
              <w:noProof/>
              <w:kern w:val="2"/>
              <w:sz w:val="21"/>
            </w:rPr>
          </w:pPr>
          <w:del w:id="886" w:author="ZhangYuan(张园/深圳)" w:date="2017-03-24T14:55:00Z">
            <w:r w:rsidRPr="00B1533C" w:rsidDel="00B1533C">
              <w:rPr>
                <w:rPrChange w:id="887" w:author="ZhangYuan(张园/深圳)" w:date="2017-03-24T14:55:00Z">
                  <w:rPr>
                    <w:rStyle w:val="a7"/>
                    <w:noProof/>
                  </w:rPr>
                </w:rPrChange>
              </w:rPr>
              <w:delText>CLSS TAGs can be accessed after CompleteTransaction</w:delText>
            </w:r>
            <w:r w:rsidDel="00B1533C">
              <w:rPr>
                <w:noProof/>
                <w:webHidden/>
              </w:rPr>
              <w:tab/>
              <w:delText>84</w:delText>
            </w:r>
          </w:del>
        </w:p>
        <w:p w:rsidR="00F3590C" w:rsidDel="00B1533C" w:rsidRDefault="00F3590C">
          <w:pPr>
            <w:pStyle w:val="20"/>
            <w:tabs>
              <w:tab w:val="right" w:leader="dot" w:pos="8296"/>
            </w:tabs>
            <w:rPr>
              <w:del w:id="888" w:author="ZhangYuan(张园/深圳)" w:date="2017-03-24T14:55:00Z"/>
              <w:noProof/>
              <w:kern w:val="2"/>
              <w:sz w:val="21"/>
            </w:rPr>
          </w:pPr>
          <w:del w:id="889" w:author="ZhangYuan(张园/深圳)" w:date="2017-03-24T14:55:00Z">
            <w:r w:rsidRPr="00B1533C" w:rsidDel="00B1533C">
              <w:rPr>
                <w:rPrChange w:id="890" w:author="ZhangYuan(张园/深圳)" w:date="2017-03-24T14:55:00Z">
                  <w:rPr>
                    <w:rStyle w:val="a7"/>
                    <w:noProof/>
                  </w:rPr>
                </w:rPrChange>
              </w:rPr>
              <w:delText>Appendix 9 – Value attribute</w:delText>
            </w:r>
            <w:r w:rsidDel="00B1533C">
              <w:rPr>
                <w:noProof/>
                <w:webHidden/>
              </w:rPr>
              <w:tab/>
              <w:delText>84</w:delText>
            </w:r>
          </w:del>
        </w:p>
        <w:p w:rsidR="00F3590C" w:rsidDel="00B1533C" w:rsidRDefault="00F3590C">
          <w:pPr>
            <w:pStyle w:val="20"/>
            <w:tabs>
              <w:tab w:val="right" w:leader="dot" w:pos="8296"/>
            </w:tabs>
            <w:rPr>
              <w:del w:id="891" w:author="ZhangYuan(张园/深圳)" w:date="2017-03-24T14:55:00Z"/>
              <w:noProof/>
              <w:kern w:val="2"/>
              <w:sz w:val="21"/>
            </w:rPr>
          </w:pPr>
          <w:del w:id="892" w:author="ZhangYuan(张园/深圳)" w:date="2017-03-24T14:55:00Z">
            <w:r w:rsidRPr="00B1533C" w:rsidDel="00B1533C">
              <w:rPr>
                <w:rPrChange w:id="893" w:author="ZhangYuan(张园/深圳)" w:date="2017-03-24T14:55:00Z">
                  <w:rPr>
                    <w:rStyle w:val="a7"/>
                    <w:noProof/>
                  </w:rPr>
                </w:rPrChange>
              </w:rPr>
              <w:delText>Appendix 10 – File type description for file download</w:delText>
            </w:r>
            <w:r w:rsidDel="00B1533C">
              <w:rPr>
                <w:noProof/>
                <w:webHidden/>
              </w:rPr>
              <w:tab/>
              <w:delText>84</w:delText>
            </w:r>
          </w:del>
        </w:p>
        <w:p w:rsidR="00E90332" w:rsidRPr="00345F42" w:rsidRDefault="00345F42" w:rsidP="00E90332">
          <w:pPr>
            <w:rPr>
              <w:sz w:val="18"/>
            </w:rPr>
          </w:pPr>
          <w:r>
            <w:rPr>
              <w:b/>
              <w:bCs/>
              <w:lang w:val="zh-CN"/>
            </w:rPr>
            <w:fldChar w:fldCharType="end"/>
          </w:r>
        </w:p>
      </w:sdtContent>
    </w:sdt>
    <w:p w:rsidR="00F32F15" w:rsidRDefault="00F32F15">
      <w:pPr>
        <w:widowControl/>
        <w:jc w:val="left"/>
      </w:pPr>
      <w:r>
        <w:br w:type="page"/>
      </w:r>
    </w:p>
    <w:p w:rsidR="00F32F15" w:rsidRDefault="00F32F15" w:rsidP="0061787F">
      <w:pPr>
        <w:pStyle w:val="1"/>
        <w:numPr>
          <w:ilvl w:val="0"/>
          <w:numId w:val="16"/>
        </w:numPr>
        <w:rPr>
          <w:color w:val="4472C4" w:themeColor="accent5"/>
        </w:rPr>
      </w:pPr>
      <w:bookmarkStart w:id="894" w:name="_Toc478130640"/>
      <w:r w:rsidRPr="00811BCA">
        <w:rPr>
          <w:rFonts w:hint="eastAsia"/>
          <w:color w:val="4472C4" w:themeColor="accent5"/>
        </w:rPr>
        <w:lastRenderedPageBreak/>
        <w:t>Introduction</w:t>
      </w:r>
      <w:bookmarkEnd w:id="894"/>
    </w:p>
    <w:p w:rsidR="00897571" w:rsidRPr="00897571" w:rsidRDefault="00897571" w:rsidP="0061787F">
      <w:pPr>
        <w:pStyle w:val="2"/>
        <w:numPr>
          <w:ilvl w:val="1"/>
          <w:numId w:val="16"/>
        </w:numPr>
        <w:rPr>
          <w:color w:val="4472C4" w:themeColor="accent5"/>
        </w:rPr>
      </w:pPr>
      <w:bookmarkStart w:id="895" w:name="_Toc478130641"/>
      <w:r w:rsidRPr="00897571">
        <w:rPr>
          <w:rFonts w:hint="eastAsia"/>
          <w:color w:val="4472C4" w:themeColor="accent5"/>
        </w:rPr>
        <w:t>Purpose</w:t>
      </w:r>
      <w:bookmarkEnd w:id="895"/>
    </w:p>
    <w:p w:rsidR="008F5576" w:rsidRDefault="009F113C" w:rsidP="00AE2EA2">
      <w:r>
        <w:t xml:space="preserve">This document is </w:t>
      </w:r>
      <w:r w:rsidR="00D67153">
        <w:t>detail</w:t>
      </w:r>
      <w:r w:rsidR="007F2BDE" w:rsidRPr="007F2BDE">
        <w:t xml:space="preserve"> </w:t>
      </w:r>
      <w:r w:rsidR="007F2BDE">
        <w:t>design</w:t>
      </w:r>
      <w:r w:rsidR="008F5576">
        <w:t xml:space="preserve"> </w:t>
      </w:r>
      <w:r w:rsidR="000F5745">
        <w:t>of</w:t>
      </w:r>
      <w:r>
        <w:t xml:space="preserve"> </w:t>
      </w:r>
      <w:proofErr w:type="spellStart"/>
      <w:r w:rsidR="00927344">
        <w:t>EasyLink</w:t>
      </w:r>
      <w:proofErr w:type="spellEnd"/>
      <w:r w:rsidR="00181757">
        <w:t xml:space="preserve"> solution.</w:t>
      </w:r>
      <w:r>
        <w:t xml:space="preserve"> </w:t>
      </w:r>
      <w:r w:rsidR="00181757">
        <w:t>I</w:t>
      </w:r>
      <w:r>
        <w:t xml:space="preserve">t mainly describe the </w:t>
      </w:r>
      <w:r w:rsidR="00D67153">
        <w:t>detail</w:t>
      </w:r>
      <w:r w:rsidR="00181757">
        <w:t xml:space="preserve"> design</w:t>
      </w:r>
      <w:r w:rsidR="000F2B43">
        <w:t xml:space="preserve"> and protocol between the </w:t>
      </w:r>
      <w:proofErr w:type="spellStart"/>
      <w:r w:rsidR="000F2B43">
        <w:t>mPOS</w:t>
      </w:r>
      <w:proofErr w:type="spellEnd"/>
      <w:r w:rsidR="000F2B43">
        <w:t xml:space="preserve"> and Master device</w:t>
      </w:r>
      <w:r w:rsidR="00181757">
        <w:t xml:space="preserve"> which </w:t>
      </w:r>
      <w:r w:rsidR="007F2BDE">
        <w:t xml:space="preserve">give reference </w:t>
      </w:r>
      <w:r w:rsidR="00D67153">
        <w:t>when coding</w:t>
      </w:r>
      <w:r w:rsidR="007F2BDE">
        <w:t>.</w:t>
      </w:r>
    </w:p>
    <w:p w:rsidR="005046DE" w:rsidRDefault="005046DE" w:rsidP="0061787F">
      <w:pPr>
        <w:pStyle w:val="2"/>
        <w:numPr>
          <w:ilvl w:val="1"/>
          <w:numId w:val="16"/>
        </w:numPr>
        <w:rPr>
          <w:color w:val="4472C4" w:themeColor="accent5"/>
        </w:rPr>
      </w:pPr>
      <w:bookmarkStart w:id="896" w:name="_Toc478130642"/>
      <w:r w:rsidRPr="005046DE">
        <w:rPr>
          <w:color w:val="4472C4" w:themeColor="accent5"/>
        </w:rPr>
        <w:t>Background and goals</w:t>
      </w:r>
      <w:bookmarkEnd w:id="896"/>
    </w:p>
    <w:p w:rsidR="005046DE" w:rsidRPr="003A1299" w:rsidRDefault="003A1299" w:rsidP="005046DE">
      <w:r w:rsidRPr="003A1299">
        <w:t xml:space="preserve">The original MPOS solution provides a set of commands with slight granularity which make it difficult for application in </w:t>
      </w:r>
      <w:r>
        <w:t>master</w:t>
      </w:r>
      <w:r w:rsidRPr="003A1299">
        <w:t xml:space="preserve"> device (like Android/IOS Windows device) to use. So the purpose of this specification for </w:t>
      </w:r>
      <w:proofErr w:type="spellStart"/>
      <w:r w:rsidRPr="003A1299">
        <w:t>EasyLink</w:t>
      </w:r>
      <w:proofErr w:type="spellEnd"/>
      <w:r w:rsidRPr="003A1299">
        <w:t xml:space="preserve"> solution is to design an optimization program structure with better extendibility and provide a set of commands with larger granularity to improve the interaction efficiency and allow quick and easy integration with customize</w:t>
      </w:r>
      <w:r>
        <w:t>d applications in master device.</w:t>
      </w:r>
    </w:p>
    <w:p w:rsidR="000F2B43" w:rsidRDefault="000F2B43" w:rsidP="0061787F">
      <w:pPr>
        <w:pStyle w:val="2"/>
        <w:numPr>
          <w:ilvl w:val="1"/>
          <w:numId w:val="16"/>
        </w:numPr>
        <w:rPr>
          <w:color w:val="4472C4" w:themeColor="accent5"/>
        </w:rPr>
      </w:pPr>
      <w:bookmarkStart w:id="897" w:name="_Toc478130643"/>
      <w:r w:rsidRPr="000F2B43">
        <w:rPr>
          <w:rFonts w:hint="eastAsia"/>
          <w:color w:val="4472C4" w:themeColor="accent5"/>
        </w:rPr>
        <w:t>Audience</w:t>
      </w:r>
      <w:bookmarkEnd w:id="897"/>
    </w:p>
    <w:p w:rsidR="000F2B43" w:rsidRPr="000F2B43" w:rsidRDefault="000F2B43" w:rsidP="000F2B43">
      <w:r>
        <w:t>A</w:t>
      </w:r>
      <w:r>
        <w:rPr>
          <w:rFonts w:hint="eastAsia"/>
        </w:rPr>
        <w:t xml:space="preserve">ll </w:t>
      </w:r>
      <w:r>
        <w:t xml:space="preserve">the programmers and customers who need to develop the </w:t>
      </w:r>
      <w:proofErr w:type="spellStart"/>
      <w:r>
        <w:t>mPOS</w:t>
      </w:r>
      <w:proofErr w:type="spellEnd"/>
      <w:r>
        <w:t xml:space="preserve"> terminal and master device.</w:t>
      </w:r>
    </w:p>
    <w:p w:rsidR="00B12AA1" w:rsidRPr="00B12AA1" w:rsidRDefault="00B12AA1" w:rsidP="0061787F">
      <w:pPr>
        <w:pStyle w:val="2"/>
        <w:numPr>
          <w:ilvl w:val="1"/>
          <w:numId w:val="16"/>
        </w:numPr>
        <w:rPr>
          <w:color w:val="4472C4" w:themeColor="accent5"/>
        </w:rPr>
      </w:pPr>
      <w:bookmarkStart w:id="898" w:name="_Toc478130644"/>
      <w:r w:rsidRPr="00B12AA1">
        <w:rPr>
          <w:color w:val="4472C4" w:themeColor="accent5"/>
        </w:rPr>
        <w:t>Abbreviation</w:t>
      </w:r>
      <w:bookmarkEnd w:id="8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25"/>
      </w:tblGrid>
      <w:tr w:rsidR="00502DDA" w:rsidRPr="00B249A6" w:rsidTr="00EF2D43">
        <w:trPr>
          <w:trHeight w:val="270"/>
        </w:trPr>
        <w:tc>
          <w:tcPr>
            <w:tcW w:w="766" w:type="pct"/>
            <w:shd w:val="clear" w:color="auto" w:fill="5B9BD5" w:themeFill="accent1"/>
            <w:noWrap/>
            <w:hideMark/>
          </w:tcPr>
          <w:p w:rsidR="00502DDA" w:rsidRPr="00B249A6" w:rsidRDefault="00502DDA" w:rsidP="009E358A">
            <w:r>
              <w:rPr>
                <w:rFonts w:hint="eastAsia"/>
              </w:rPr>
              <w:t>Name</w:t>
            </w:r>
          </w:p>
        </w:tc>
        <w:tc>
          <w:tcPr>
            <w:tcW w:w="4234" w:type="pct"/>
            <w:shd w:val="clear" w:color="auto" w:fill="5B9BD5" w:themeFill="accent1"/>
            <w:noWrap/>
            <w:hideMark/>
          </w:tcPr>
          <w:p w:rsidR="00502DDA" w:rsidRPr="00B249A6" w:rsidRDefault="00502DDA" w:rsidP="009E358A">
            <w:r>
              <w:rPr>
                <w:rFonts w:hint="eastAsia"/>
              </w:rPr>
              <w:t>D</w:t>
            </w:r>
            <w:r>
              <w:t>escription</w:t>
            </w:r>
          </w:p>
        </w:tc>
      </w:tr>
      <w:tr w:rsidR="00C944B6" w:rsidRPr="00B249A6" w:rsidTr="00502DDA">
        <w:trPr>
          <w:trHeight w:val="270"/>
        </w:trPr>
        <w:tc>
          <w:tcPr>
            <w:tcW w:w="766" w:type="pct"/>
            <w:shd w:val="clear" w:color="auto" w:fill="auto"/>
            <w:noWrap/>
          </w:tcPr>
          <w:p w:rsidR="00C944B6" w:rsidRPr="00C944B6" w:rsidRDefault="00C944B6" w:rsidP="009E358A">
            <w:pPr>
              <w:rPr>
                <w:b/>
              </w:rPr>
            </w:pPr>
            <w:r w:rsidRPr="00C944B6">
              <w:rPr>
                <w:rFonts w:hint="eastAsia"/>
                <w:b/>
              </w:rPr>
              <w:t>POS</w:t>
            </w:r>
          </w:p>
        </w:tc>
        <w:tc>
          <w:tcPr>
            <w:tcW w:w="4234" w:type="pct"/>
            <w:shd w:val="clear" w:color="auto" w:fill="auto"/>
            <w:noWrap/>
          </w:tcPr>
          <w:p w:rsidR="00C944B6" w:rsidRDefault="00C944B6" w:rsidP="009E358A">
            <w:r>
              <w:rPr>
                <w:rFonts w:hint="eastAsia"/>
              </w:rPr>
              <w:t>Point of sale</w:t>
            </w:r>
          </w:p>
        </w:tc>
      </w:tr>
      <w:tr w:rsidR="00502DDA" w:rsidRPr="00B249A6" w:rsidTr="00502DDA">
        <w:trPr>
          <w:trHeight w:val="270"/>
        </w:trPr>
        <w:tc>
          <w:tcPr>
            <w:tcW w:w="766" w:type="pct"/>
            <w:shd w:val="clear" w:color="auto" w:fill="auto"/>
            <w:noWrap/>
          </w:tcPr>
          <w:p w:rsidR="00502DDA" w:rsidRPr="00401882" w:rsidRDefault="00502DDA" w:rsidP="009E358A">
            <w:pPr>
              <w:rPr>
                <w:b/>
              </w:rPr>
            </w:pPr>
            <w:r>
              <w:rPr>
                <w:rFonts w:hint="eastAsia"/>
                <w:b/>
              </w:rPr>
              <w:t>PDK</w:t>
            </w:r>
          </w:p>
        </w:tc>
        <w:tc>
          <w:tcPr>
            <w:tcW w:w="4234" w:type="pct"/>
            <w:shd w:val="clear" w:color="auto" w:fill="auto"/>
            <w:noWrap/>
          </w:tcPr>
          <w:p w:rsidR="00502DDA" w:rsidRPr="006F7CE9" w:rsidRDefault="00502DDA" w:rsidP="009E358A">
            <w:r>
              <w:rPr>
                <w:rFonts w:hint="eastAsia"/>
              </w:rPr>
              <w:t xml:space="preserve">PAX </w:t>
            </w:r>
            <w:r w:rsidRPr="00077BCA">
              <w:rPr>
                <w:rFonts w:ascii="宋体" w:hAnsi="宋体" w:hint="eastAsia"/>
              </w:rPr>
              <w:t>Platform Development Kit</w:t>
            </w:r>
          </w:p>
        </w:tc>
      </w:tr>
      <w:tr w:rsidR="00502DDA" w:rsidRPr="00B249A6" w:rsidTr="00502DDA">
        <w:trPr>
          <w:trHeight w:val="270"/>
        </w:trPr>
        <w:tc>
          <w:tcPr>
            <w:tcW w:w="766" w:type="pct"/>
            <w:shd w:val="clear" w:color="auto" w:fill="auto"/>
            <w:noWrap/>
          </w:tcPr>
          <w:p w:rsidR="00502DDA" w:rsidRPr="009636F1" w:rsidRDefault="00463DEC" w:rsidP="009E358A">
            <w:pPr>
              <w:rPr>
                <w:b/>
              </w:rPr>
            </w:pPr>
            <w:r>
              <w:rPr>
                <w:rFonts w:hint="eastAsia"/>
                <w:b/>
              </w:rPr>
              <w:t>SDK</w:t>
            </w:r>
          </w:p>
        </w:tc>
        <w:tc>
          <w:tcPr>
            <w:tcW w:w="4234" w:type="pct"/>
            <w:shd w:val="clear" w:color="auto" w:fill="auto"/>
            <w:noWrap/>
          </w:tcPr>
          <w:p w:rsidR="00502DDA" w:rsidRPr="000C3C62" w:rsidRDefault="00463DEC" w:rsidP="009E358A">
            <w:r>
              <w:rPr>
                <w:rFonts w:hint="eastAsia"/>
              </w:rPr>
              <w:t>Software development kit</w:t>
            </w:r>
          </w:p>
        </w:tc>
      </w:tr>
      <w:tr w:rsidR="00502DDA" w:rsidRPr="00B249A6" w:rsidTr="00502DDA">
        <w:trPr>
          <w:trHeight w:val="270"/>
        </w:trPr>
        <w:tc>
          <w:tcPr>
            <w:tcW w:w="766" w:type="pct"/>
            <w:shd w:val="clear" w:color="auto" w:fill="auto"/>
            <w:noWrap/>
          </w:tcPr>
          <w:p w:rsidR="00502DDA" w:rsidRPr="00D017F5" w:rsidRDefault="00D017F5" w:rsidP="009E358A">
            <w:pPr>
              <w:rPr>
                <w:b/>
              </w:rPr>
            </w:pPr>
            <w:r w:rsidRPr="00D017F5">
              <w:rPr>
                <w:rFonts w:hint="eastAsia"/>
                <w:b/>
              </w:rPr>
              <w:t>RKI</w:t>
            </w:r>
          </w:p>
        </w:tc>
        <w:tc>
          <w:tcPr>
            <w:tcW w:w="4234" w:type="pct"/>
            <w:shd w:val="clear" w:color="auto" w:fill="auto"/>
            <w:noWrap/>
          </w:tcPr>
          <w:p w:rsidR="00502DDA" w:rsidRPr="00B249A6" w:rsidRDefault="00D017F5" w:rsidP="009E358A">
            <w:r>
              <w:rPr>
                <w:rFonts w:hint="eastAsia"/>
              </w:rPr>
              <w:t>Remote key injection</w:t>
            </w:r>
          </w:p>
        </w:tc>
      </w:tr>
      <w:tr w:rsidR="00B927A1" w:rsidRPr="00B249A6" w:rsidTr="00502DDA">
        <w:trPr>
          <w:trHeight w:val="270"/>
        </w:trPr>
        <w:tc>
          <w:tcPr>
            <w:tcW w:w="766" w:type="pct"/>
            <w:shd w:val="clear" w:color="auto" w:fill="auto"/>
            <w:noWrap/>
          </w:tcPr>
          <w:p w:rsidR="00B927A1" w:rsidRPr="00D017F5" w:rsidRDefault="00B927A1" w:rsidP="009E358A">
            <w:pPr>
              <w:rPr>
                <w:b/>
              </w:rPr>
            </w:pPr>
            <w:r>
              <w:rPr>
                <w:rFonts w:hint="eastAsia"/>
                <w:b/>
              </w:rPr>
              <w:t>KMS</w:t>
            </w:r>
          </w:p>
        </w:tc>
        <w:tc>
          <w:tcPr>
            <w:tcW w:w="4234" w:type="pct"/>
            <w:shd w:val="clear" w:color="auto" w:fill="auto"/>
            <w:noWrap/>
          </w:tcPr>
          <w:p w:rsidR="00B927A1" w:rsidRDefault="00B927A1" w:rsidP="009E358A">
            <w:r>
              <w:rPr>
                <w:rFonts w:hint="eastAsia"/>
              </w:rPr>
              <w:t>Key management system</w:t>
            </w:r>
          </w:p>
        </w:tc>
      </w:tr>
      <w:tr w:rsidR="00502DDA" w:rsidRPr="00B249A6" w:rsidTr="00502DDA">
        <w:trPr>
          <w:trHeight w:val="270"/>
        </w:trPr>
        <w:tc>
          <w:tcPr>
            <w:tcW w:w="766" w:type="pct"/>
            <w:shd w:val="clear" w:color="auto" w:fill="auto"/>
            <w:noWrap/>
          </w:tcPr>
          <w:p w:rsidR="00502DDA" w:rsidRPr="00915289" w:rsidRDefault="00915289" w:rsidP="009E358A">
            <w:pPr>
              <w:rPr>
                <w:b/>
              </w:rPr>
            </w:pPr>
            <w:r w:rsidRPr="00915289">
              <w:rPr>
                <w:rFonts w:hint="eastAsia"/>
                <w:b/>
              </w:rPr>
              <w:t>PAN</w:t>
            </w:r>
          </w:p>
        </w:tc>
        <w:tc>
          <w:tcPr>
            <w:tcW w:w="4234" w:type="pct"/>
            <w:shd w:val="clear" w:color="auto" w:fill="auto"/>
            <w:noWrap/>
          </w:tcPr>
          <w:p w:rsidR="00502DDA" w:rsidRPr="0047490A" w:rsidRDefault="00915289" w:rsidP="009E358A">
            <w:r>
              <w:rPr>
                <w:rFonts w:hint="eastAsia"/>
              </w:rPr>
              <w:t xml:space="preserve">Primary </w:t>
            </w:r>
            <w:r>
              <w:t>account number</w:t>
            </w:r>
          </w:p>
        </w:tc>
      </w:tr>
      <w:tr w:rsidR="00A91216" w:rsidRPr="00B249A6" w:rsidTr="00502DDA">
        <w:trPr>
          <w:trHeight w:val="270"/>
        </w:trPr>
        <w:tc>
          <w:tcPr>
            <w:tcW w:w="766" w:type="pct"/>
            <w:shd w:val="clear" w:color="auto" w:fill="auto"/>
            <w:noWrap/>
          </w:tcPr>
          <w:p w:rsidR="00A91216" w:rsidRPr="00915289" w:rsidRDefault="00A91216" w:rsidP="009E358A">
            <w:pPr>
              <w:rPr>
                <w:b/>
              </w:rPr>
            </w:pPr>
            <w:r>
              <w:rPr>
                <w:rFonts w:hint="eastAsia"/>
                <w:b/>
              </w:rPr>
              <w:t>TM</w:t>
            </w:r>
          </w:p>
        </w:tc>
        <w:tc>
          <w:tcPr>
            <w:tcW w:w="4234" w:type="pct"/>
            <w:shd w:val="clear" w:color="auto" w:fill="auto"/>
            <w:noWrap/>
          </w:tcPr>
          <w:p w:rsidR="00A91216" w:rsidRDefault="00A91216" w:rsidP="009E358A">
            <w:r>
              <w:rPr>
                <w:rFonts w:hint="eastAsia"/>
              </w:rPr>
              <w:t>Terminal management</w:t>
            </w:r>
          </w:p>
        </w:tc>
      </w:tr>
      <w:tr w:rsidR="00502DDA" w:rsidRPr="00B249A6" w:rsidTr="00502DDA">
        <w:trPr>
          <w:trHeight w:val="270"/>
        </w:trPr>
        <w:tc>
          <w:tcPr>
            <w:tcW w:w="766" w:type="pct"/>
            <w:shd w:val="clear" w:color="auto" w:fill="auto"/>
            <w:noWrap/>
          </w:tcPr>
          <w:p w:rsidR="00502DDA" w:rsidRPr="00926BD0" w:rsidRDefault="002F7E04" w:rsidP="009E358A">
            <w:pPr>
              <w:rPr>
                <w:b/>
                <w:bCs/>
              </w:rPr>
            </w:pPr>
            <w:r>
              <w:rPr>
                <w:rFonts w:hint="eastAsia"/>
                <w:b/>
                <w:bCs/>
              </w:rPr>
              <w:t>TMS</w:t>
            </w:r>
          </w:p>
        </w:tc>
        <w:tc>
          <w:tcPr>
            <w:tcW w:w="4234" w:type="pct"/>
            <w:shd w:val="clear" w:color="auto" w:fill="auto"/>
            <w:noWrap/>
          </w:tcPr>
          <w:p w:rsidR="00502DDA" w:rsidRDefault="002F7E04" w:rsidP="009E358A">
            <w:r>
              <w:rPr>
                <w:rFonts w:hint="eastAsia"/>
              </w:rPr>
              <w:t xml:space="preserve">Terminal management </w:t>
            </w:r>
            <w:proofErr w:type="spellStart"/>
            <w:r>
              <w:rPr>
                <w:rFonts w:hint="eastAsia"/>
              </w:rPr>
              <w:t>systme</w:t>
            </w:r>
            <w:proofErr w:type="spellEnd"/>
          </w:p>
        </w:tc>
      </w:tr>
      <w:tr w:rsidR="00B52446" w:rsidRPr="00B249A6" w:rsidTr="00502DDA">
        <w:trPr>
          <w:trHeight w:val="270"/>
        </w:trPr>
        <w:tc>
          <w:tcPr>
            <w:tcW w:w="766" w:type="pct"/>
            <w:shd w:val="clear" w:color="auto" w:fill="auto"/>
            <w:noWrap/>
          </w:tcPr>
          <w:p w:rsidR="00B52446" w:rsidRDefault="00B52446" w:rsidP="009E358A">
            <w:pPr>
              <w:rPr>
                <w:b/>
                <w:bCs/>
              </w:rPr>
            </w:pPr>
            <w:r>
              <w:rPr>
                <w:rFonts w:hint="eastAsia"/>
                <w:b/>
                <w:bCs/>
              </w:rPr>
              <w:t>AID</w:t>
            </w:r>
          </w:p>
        </w:tc>
        <w:tc>
          <w:tcPr>
            <w:tcW w:w="4234" w:type="pct"/>
            <w:shd w:val="clear" w:color="auto" w:fill="auto"/>
            <w:noWrap/>
          </w:tcPr>
          <w:p w:rsidR="00B52446" w:rsidRDefault="00B52446" w:rsidP="009E358A">
            <w:r>
              <w:rPr>
                <w:rFonts w:hint="eastAsia"/>
              </w:rPr>
              <w:t>Application identifier</w:t>
            </w:r>
          </w:p>
        </w:tc>
      </w:tr>
      <w:tr w:rsidR="00B52446" w:rsidRPr="00B249A6" w:rsidTr="00502DDA">
        <w:trPr>
          <w:trHeight w:val="270"/>
        </w:trPr>
        <w:tc>
          <w:tcPr>
            <w:tcW w:w="766" w:type="pct"/>
            <w:shd w:val="clear" w:color="auto" w:fill="auto"/>
            <w:noWrap/>
          </w:tcPr>
          <w:p w:rsidR="00B52446" w:rsidRDefault="00B52446" w:rsidP="009E358A">
            <w:pPr>
              <w:rPr>
                <w:b/>
                <w:bCs/>
              </w:rPr>
            </w:pPr>
            <w:r>
              <w:rPr>
                <w:rFonts w:hint="eastAsia"/>
                <w:b/>
                <w:bCs/>
              </w:rPr>
              <w:t>CAPK</w:t>
            </w:r>
          </w:p>
        </w:tc>
        <w:tc>
          <w:tcPr>
            <w:tcW w:w="4234" w:type="pct"/>
            <w:shd w:val="clear" w:color="auto" w:fill="auto"/>
            <w:noWrap/>
          </w:tcPr>
          <w:p w:rsidR="00B52446" w:rsidRDefault="00FC2098" w:rsidP="00FC2098">
            <w:r>
              <w:rPr>
                <w:rFonts w:hint="eastAsia"/>
              </w:rPr>
              <w:t>Certification authority</w:t>
            </w:r>
            <w:r w:rsidR="00B52446">
              <w:rPr>
                <w:rFonts w:hint="eastAsia"/>
              </w:rPr>
              <w:t xml:space="preserve"> public </w:t>
            </w:r>
            <w:r w:rsidR="00B52446">
              <w:t>key</w:t>
            </w:r>
          </w:p>
        </w:tc>
      </w:tr>
    </w:tbl>
    <w:p w:rsidR="00AD54D9" w:rsidRPr="005A731A" w:rsidRDefault="00AD54D9" w:rsidP="00346CD3">
      <w:pPr>
        <w:jc w:val="center"/>
      </w:pPr>
      <w:r>
        <w:rPr>
          <w:rFonts w:hint="eastAsia"/>
          <w:sz w:val="20"/>
        </w:rPr>
        <w:t>Table2</w:t>
      </w:r>
      <w:r w:rsidRPr="00AD54D9">
        <w:rPr>
          <w:rFonts w:hint="eastAsia"/>
          <w:sz w:val="20"/>
        </w:rPr>
        <w:t xml:space="preserve"> - Abbreviation</w:t>
      </w:r>
    </w:p>
    <w:p w:rsidR="00B12AA1" w:rsidRDefault="00B12AA1" w:rsidP="0061787F">
      <w:pPr>
        <w:pStyle w:val="2"/>
        <w:numPr>
          <w:ilvl w:val="1"/>
          <w:numId w:val="16"/>
        </w:numPr>
        <w:rPr>
          <w:color w:val="4472C4" w:themeColor="accent5"/>
        </w:rPr>
      </w:pPr>
      <w:bookmarkStart w:id="899" w:name="_Toc478130645"/>
      <w:r w:rsidRPr="00B12AA1">
        <w:rPr>
          <w:rFonts w:hint="eastAsia"/>
          <w:color w:val="4472C4" w:themeColor="accent5"/>
        </w:rPr>
        <w:t>Reference</w:t>
      </w:r>
      <w:bookmarkEnd w:id="899"/>
    </w:p>
    <w:p w:rsidR="00B12AA1" w:rsidRDefault="00B12AA1" w:rsidP="00B12AA1">
      <w:r w:rsidRPr="00B12AA1">
        <w:t>PAX_PDK_API_Programming_Guide_V1.00.00.doc</w:t>
      </w:r>
    </w:p>
    <w:p w:rsidR="00B12AA1" w:rsidRPr="00B12AA1" w:rsidRDefault="00610E65" w:rsidP="00B12AA1">
      <w:r w:rsidRPr="00610E65">
        <w:rPr>
          <w:rFonts w:hint="eastAsia"/>
        </w:rPr>
        <w:t>EUI</w:t>
      </w:r>
      <w:r w:rsidRPr="00610E65">
        <w:rPr>
          <w:rFonts w:hint="eastAsia"/>
        </w:rPr>
        <w:t>详细设计说明</w:t>
      </w:r>
      <w:r w:rsidRPr="00610E65">
        <w:rPr>
          <w:rFonts w:hint="eastAsia"/>
        </w:rPr>
        <w:t>(V1.1.01).docx</w:t>
      </w:r>
    </w:p>
    <w:p w:rsidR="00B12AA1" w:rsidRDefault="00B42010" w:rsidP="00B12AA1">
      <w:r w:rsidRPr="00B42010">
        <w:t>4.3book3_Application.pdf</w:t>
      </w:r>
    </w:p>
    <w:p w:rsidR="00B42010" w:rsidRDefault="00B42010" w:rsidP="00B12AA1">
      <w:r w:rsidRPr="00B42010">
        <w:t>PAX EMV Kernel API Programming Guide.pdf</w:t>
      </w:r>
    </w:p>
    <w:p w:rsidR="000B64FB" w:rsidRDefault="000B64FB" w:rsidP="00B12AA1">
      <w:r w:rsidRPr="000B64FB">
        <w:rPr>
          <w:rFonts w:hint="eastAsia"/>
        </w:rPr>
        <w:t>D180</w:t>
      </w:r>
      <w:r w:rsidRPr="000B64FB">
        <w:rPr>
          <w:rFonts w:hint="eastAsia"/>
        </w:rPr>
        <w:t>与上位机通讯链路层协议</w:t>
      </w:r>
      <w:r w:rsidRPr="000B64FB">
        <w:rPr>
          <w:rFonts w:hint="eastAsia"/>
        </w:rPr>
        <w:t>.</w:t>
      </w:r>
      <w:proofErr w:type="spellStart"/>
      <w:r w:rsidRPr="000B64FB">
        <w:rPr>
          <w:rFonts w:hint="eastAsia"/>
        </w:rPr>
        <w:t>docx</w:t>
      </w:r>
      <w:proofErr w:type="spellEnd"/>
    </w:p>
    <w:p w:rsidR="00B12AA1" w:rsidRDefault="000B64FB" w:rsidP="00AE2EA2">
      <w:proofErr w:type="spellStart"/>
      <w:r w:rsidRPr="000B64FB">
        <w:t>EasyLink</w:t>
      </w:r>
      <w:proofErr w:type="spellEnd"/>
      <w:r w:rsidRPr="000B64FB">
        <w:t xml:space="preserve"> outline design specification_v1.00.02_20160701173030.docx</w:t>
      </w:r>
    </w:p>
    <w:p w:rsidR="00610E65" w:rsidRDefault="00610E65">
      <w:pPr>
        <w:widowControl/>
        <w:jc w:val="left"/>
      </w:pPr>
      <w:r>
        <w:br w:type="page"/>
      </w:r>
    </w:p>
    <w:p w:rsidR="00715C82" w:rsidRPr="00715C82" w:rsidRDefault="00715C82" w:rsidP="00715C82">
      <w:pPr>
        <w:pStyle w:val="a6"/>
        <w:keepNext/>
        <w:keepLines/>
        <w:numPr>
          <w:ilvl w:val="0"/>
          <w:numId w:val="1"/>
        </w:numPr>
        <w:spacing w:before="480" w:after="240" w:line="400" w:lineRule="exact"/>
        <w:ind w:firstLineChars="0"/>
        <w:outlineLvl w:val="0"/>
        <w:rPr>
          <w:b/>
          <w:bCs/>
          <w:vanish/>
          <w:color w:val="4472C4" w:themeColor="accent5"/>
          <w:kern w:val="44"/>
          <w:sz w:val="44"/>
          <w:szCs w:val="44"/>
        </w:rPr>
      </w:pPr>
      <w:bookmarkStart w:id="900" w:name="_Toc456365995"/>
      <w:bookmarkStart w:id="901" w:name="_Toc456366339"/>
      <w:bookmarkStart w:id="902" w:name="_Toc456367012"/>
      <w:bookmarkStart w:id="903" w:name="_Toc456367417"/>
      <w:bookmarkStart w:id="904" w:name="_Toc456367594"/>
      <w:bookmarkStart w:id="905" w:name="_Toc456368295"/>
      <w:bookmarkStart w:id="906" w:name="_Toc456369764"/>
      <w:bookmarkStart w:id="907" w:name="_Toc456369957"/>
      <w:bookmarkStart w:id="908" w:name="_Toc456370145"/>
      <w:bookmarkStart w:id="909" w:name="_Toc456370083"/>
      <w:bookmarkStart w:id="910" w:name="_Toc456708040"/>
      <w:bookmarkStart w:id="911" w:name="_Toc456708230"/>
      <w:bookmarkStart w:id="912" w:name="_Toc456710735"/>
      <w:bookmarkStart w:id="913" w:name="_Toc456711082"/>
      <w:bookmarkStart w:id="914" w:name="_Toc456711275"/>
      <w:bookmarkStart w:id="915" w:name="_Toc456787990"/>
      <w:bookmarkStart w:id="916" w:name="_Toc459642839"/>
      <w:bookmarkStart w:id="917" w:name="_Toc459650108"/>
      <w:bookmarkStart w:id="918" w:name="_Toc459650316"/>
      <w:bookmarkStart w:id="919" w:name="_Toc459650756"/>
      <w:bookmarkStart w:id="920" w:name="_Toc459714346"/>
      <w:bookmarkStart w:id="921" w:name="_Toc459715292"/>
      <w:bookmarkStart w:id="922" w:name="_Toc459725516"/>
      <w:bookmarkStart w:id="923" w:name="_Toc462066440"/>
      <w:bookmarkStart w:id="924" w:name="_Toc464233239"/>
      <w:bookmarkStart w:id="925" w:name="_Toc478130646"/>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p>
    <w:p w:rsidR="00263709" w:rsidRPr="00E16077" w:rsidRDefault="00C01E0E" w:rsidP="00715C82">
      <w:pPr>
        <w:pStyle w:val="1"/>
        <w:numPr>
          <w:ilvl w:val="0"/>
          <w:numId w:val="1"/>
        </w:numPr>
        <w:rPr>
          <w:color w:val="4472C4" w:themeColor="accent5"/>
        </w:rPr>
      </w:pPr>
      <w:bookmarkStart w:id="926" w:name="_Toc478130647"/>
      <w:r>
        <w:rPr>
          <w:color w:val="4472C4" w:themeColor="accent5"/>
        </w:rPr>
        <w:t>Communication protocol</w:t>
      </w:r>
      <w:bookmarkEnd w:id="926"/>
    </w:p>
    <w:p w:rsidR="008F5576" w:rsidRDefault="00C01E0E" w:rsidP="0061787F">
      <w:pPr>
        <w:pStyle w:val="2"/>
        <w:numPr>
          <w:ilvl w:val="1"/>
          <w:numId w:val="17"/>
        </w:numPr>
        <w:rPr>
          <w:color w:val="4472C4" w:themeColor="accent5"/>
        </w:rPr>
      </w:pPr>
      <w:bookmarkStart w:id="927" w:name="_Toc478130648"/>
      <w:r w:rsidRPr="00C701E8">
        <w:rPr>
          <w:rFonts w:hint="eastAsia"/>
          <w:color w:val="4472C4" w:themeColor="accent5"/>
        </w:rPr>
        <w:t>Data link layer communication protocol</w:t>
      </w:r>
      <w:bookmarkEnd w:id="927"/>
    </w:p>
    <w:p w:rsidR="00C701E8" w:rsidRDefault="00C01E0E" w:rsidP="0061787F">
      <w:pPr>
        <w:pStyle w:val="3"/>
        <w:numPr>
          <w:ilvl w:val="2"/>
          <w:numId w:val="17"/>
        </w:numPr>
      </w:pPr>
      <w:bookmarkStart w:id="928" w:name="_Toc478130649"/>
      <w:r>
        <w:t>Communication mode</w:t>
      </w:r>
      <w:bookmarkEnd w:id="928"/>
    </w:p>
    <w:p w:rsidR="00C01E0E" w:rsidRDefault="00F55E78" w:rsidP="00C01E0E">
      <w:r>
        <w:rPr>
          <w:rFonts w:hint="eastAsia"/>
        </w:rPr>
        <w:t xml:space="preserve">This communication mode is applied to </w:t>
      </w:r>
      <w:r w:rsidR="00117C68">
        <w:t>the request and response between the POS terminal and master device</w:t>
      </w:r>
      <w:r w:rsidR="009145CA">
        <w:t xml:space="preserve">: </w:t>
      </w:r>
      <w:r w:rsidR="00117C68">
        <w:t>the master device</w:t>
      </w:r>
      <w:r w:rsidR="009145CA">
        <w:t xml:space="preserve"> send request packet, then POS terminal receive and process the request command</w:t>
      </w:r>
      <w:r w:rsidR="000C144B">
        <w:t>, and send the response packet back to the master device.</w:t>
      </w:r>
    </w:p>
    <w:p w:rsidR="000C144B" w:rsidRPr="00C01E0E" w:rsidRDefault="00C70A8A" w:rsidP="00C01E0E">
      <w:r>
        <w:rPr>
          <w:rFonts w:cstheme="minorHAnsi"/>
        </w:rPr>
        <w:t>For each</w:t>
      </w:r>
      <w:r w:rsidRPr="00411730">
        <w:rPr>
          <w:rFonts w:cstheme="minorHAnsi"/>
        </w:rPr>
        <w:t xml:space="preserve"> package, the receiver needs to respond an ACK (0x06) if received successfully, otherwise it needs to respond a NAK (0x15). If the sender doesn’t receive an ACK or NAK in </w:t>
      </w:r>
      <w:r w:rsidR="00170557">
        <w:rPr>
          <w:rFonts w:cstheme="minorHAnsi"/>
        </w:rPr>
        <w:t>150</w:t>
      </w:r>
      <w:r w:rsidRPr="00411730">
        <w:rPr>
          <w:rFonts w:cstheme="minorHAnsi"/>
        </w:rPr>
        <w:t xml:space="preserve">ms after it sends one package, it will retry </w:t>
      </w:r>
      <w:r w:rsidR="00442CE6">
        <w:rPr>
          <w:rFonts w:cstheme="minorHAnsi"/>
        </w:rPr>
        <w:t>3</w:t>
      </w:r>
      <w:r w:rsidRPr="00411730">
        <w:rPr>
          <w:rFonts w:cstheme="minorHAnsi"/>
        </w:rPr>
        <w:t xml:space="preserve"> times</w:t>
      </w:r>
    </w:p>
    <w:p w:rsidR="00C701E8" w:rsidRDefault="00FE037F" w:rsidP="00C701E8">
      <w:r>
        <w:t xml:space="preserve">If the length of </w:t>
      </w:r>
      <w:r w:rsidR="00D85A45">
        <w:t>transmission</w:t>
      </w:r>
      <w:r>
        <w:t xml:space="preserve"> data exceeds the maximum length of frame, </w:t>
      </w:r>
      <w:r w:rsidR="00D85A45">
        <w:t xml:space="preserve">then </w:t>
      </w:r>
      <w:r w:rsidR="007A518D">
        <w:t xml:space="preserve">send the transmission data in multi frame. If the </w:t>
      </w:r>
      <w:r w:rsidR="00DD55D8">
        <w:t>ETX is 0x17, it indicates there exists subsequent frames.</w:t>
      </w:r>
    </w:p>
    <w:p w:rsidR="00DD55D8" w:rsidRDefault="00FE0112" w:rsidP="00C701E8">
      <w:r>
        <w:t>See the chart below:</w:t>
      </w:r>
    </w:p>
    <w:p w:rsidR="00FE0112" w:rsidRDefault="00FE0112" w:rsidP="00226543">
      <w:pPr>
        <w:pStyle w:val="a6"/>
        <w:numPr>
          <w:ilvl w:val="0"/>
          <w:numId w:val="9"/>
        </w:numPr>
        <w:ind w:firstLineChars="0"/>
      </w:pPr>
      <w:r>
        <w:t>Single frame</w:t>
      </w:r>
    </w:p>
    <w:tbl>
      <w:tblPr>
        <w:tblStyle w:val="-1"/>
        <w:tblW w:w="0" w:type="auto"/>
        <w:tblLook w:val="04A0" w:firstRow="1" w:lastRow="0" w:firstColumn="1" w:lastColumn="0" w:noHBand="0" w:noVBand="1"/>
      </w:tblPr>
      <w:tblGrid>
        <w:gridCol w:w="3678"/>
        <w:gridCol w:w="1274"/>
        <w:gridCol w:w="3354"/>
      </w:tblGrid>
      <w:tr w:rsidR="00FE0112" w:rsidRPr="00AA2846" w:rsidTr="00FE0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tcPr>
          <w:p w:rsidR="00FE0112" w:rsidRPr="00AA2846" w:rsidRDefault="00FE0112" w:rsidP="00FE0112">
            <w:pPr>
              <w:jc w:val="center"/>
              <w:rPr>
                <w:b w:val="0"/>
              </w:rPr>
            </w:pPr>
            <w:r>
              <w:rPr>
                <w:rFonts w:hint="eastAsia"/>
                <w:b w:val="0"/>
                <w:bCs w:val="0"/>
                <w:sz w:val="28"/>
              </w:rPr>
              <w:t>S</w:t>
            </w:r>
            <w:r>
              <w:rPr>
                <w:b w:val="0"/>
                <w:bCs w:val="0"/>
                <w:sz w:val="28"/>
              </w:rPr>
              <w:t>ender (master device)</w:t>
            </w:r>
          </w:p>
        </w:tc>
        <w:tc>
          <w:tcPr>
            <w:tcW w:w="1274" w:type="dxa"/>
          </w:tcPr>
          <w:p w:rsidR="00FE0112" w:rsidRPr="00AA2846" w:rsidRDefault="00FE0112" w:rsidP="008163D5">
            <w:pPr>
              <w:jc w:val="center"/>
              <w:cnfStyle w:val="100000000000" w:firstRow="1" w:lastRow="0" w:firstColumn="0" w:lastColumn="0" w:oddVBand="0" w:evenVBand="0" w:oddHBand="0" w:evenHBand="0" w:firstRowFirstColumn="0" w:firstRowLastColumn="0" w:lastRowFirstColumn="0" w:lastRowLastColumn="0"/>
              <w:rPr>
                <w:b w:val="0"/>
              </w:rPr>
            </w:pPr>
          </w:p>
        </w:tc>
        <w:tc>
          <w:tcPr>
            <w:tcW w:w="3354" w:type="dxa"/>
          </w:tcPr>
          <w:p w:rsidR="00FE0112" w:rsidRPr="00AA2846" w:rsidRDefault="00FE0112" w:rsidP="00FE0112">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bCs w:val="0"/>
                <w:sz w:val="28"/>
              </w:rPr>
              <w:t>Receiver</w:t>
            </w:r>
            <w:r>
              <w:rPr>
                <w:rFonts w:hint="eastAsia"/>
                <w:b w:val="0"/>
                <w:bCs w:val="0"/>
                <w:sz w:val="28"/>
              </w:rPr>
              <w:t>（</w:t>
            </w:r>
            <w:r>
              <w:rPr>
                <w:rFonts w:hint="eastAsia"/>
                <w:b w:val="0"/>
                <w:bCs w:val="0"/>
                <w:sz w:val="28"/>
              </w:rPr>
              <w:t>POS terminal</w:t>
            </w:r>
            <w:r>
              <w:rPr>
                <w:rFonts w:hint="eastAsia"/>
                <w:b w:val="0"/>
                <w:bCs w:val="0"/>
                <w:sz w:val="28"/>
              </w:rPr>
              <w:t>）</w:t>
            </w:r>
          </w:p>
        </w:tc>
      </w:tr>
      <w:tr w:rsidR="00FE0112" w:rsidRPr="00AA2846" w:rsidTr="00FE0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tcPr>
          <w:p w:rsidR="00FE0112" w:rsidRPr="00AA2846" w:rsidRDefault="00FE0112" w:rsidP="008163D5">
            <w:pPr>
              <w:jc w:val="center"/>
              <w:rPr>
                <w:b w:val="0"/>
              </w:rPr>
            </w:pPr>
            <w:r>
              <w:rPr>
                <w:rFonts w:hint="eastAsia"/>
              </w:rPr>
              <w:t>Request package</w:t>
            </w:r>
          </w:p>
        </w:tc>
        <w:tc>
          <w:tcPr>
            <w:tcW w:w="1274"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sidRPr="00AA2846">
              <w:sym w:font="Wingdings" w:char="F0E0"/>
            </w:r>
            <w:r w:rsidRPr="00AA2846">
              <w:sym w:font="Wingdings" w:char="F0E0"/>
            </w:r>
            <w:r w:rsidRPr="00AA2846">
              <w:sym w:font="Wingdings" w:char="F0E0"/>
            </w:r>
          </w:p>
        </w:tc>
        <w:tc>
          <w:tcPr>
            <w:tcW w:w="3354"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p>
        </w:tc>
      </w:tr>
      <w:tr w:rsidR="00FE0112" w:rsidRPr="00AA2846" w:rsidTr="00FE0112">
        <w:tc>
          <w:tcPr>
            <w:cnfStyle w:val="001000000000" w:firstRow="0" w:lastRow="0" w:firstColumn="1" w:lastColumn="0" w:oddVBand="0" w:evenVBand="0" w:oddHBand="0" w:evenHBand="0" w:firstRowFirstColumn="0" w:firstRowLastColumn="0" w:lastRowFirstColumn="0" w:lastRowLastColumn="0"/>
            <w:tcW w:w="3678" w:type="dxa"/>
          </w:tcPr>
          <w:p w:rsidR="00FE0112" w:rsidRPr="00AA2846" w:rsidRDefault="00FE0112" w:rsidP="008163D5">
            <w:pPr>
              <w:jc w:val="center"/>
              <w:rPr>
                <w:b w:val="0"/>
              </w:rPr>
            </w:pPr>
          </w:p>
        </w:tc>
        <w:tc>
          <w:tcPr>
            <w:tcW w:w="1274"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sidRPr="00AA2846">
              <w:sym w:font="Wingdings" w:char="F0DF"/>
            </w:r>
            <w:r w:rsidRPr="00AA2846">
              <w:sym w:font="Wingdings" w:char="F0DF"/>
            </w:r>
            <w:r w:rsidRPr="00AA2846">
              <w:sym w:font="Wingdings" w:char="F0DF"/>
            </w:r>
          </w:p>
        </w:tc>
        <w:tc>
          <w:tcPr>
            <w:tcW w:w="3354"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ACK</w:t>
            </w:r>
          </w:p>
        </w:tc>
      </w:tr>
      <w:tr w:rsidR="00FE0112" w:rsidRPr="00AA2846" w:rsidTr="00FE0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tcPr>
          <w:p w:rsidR="00FE0112" w:rsidRPr="00AA2846" w:rsidRDefault="00FE0112" w:rsidP="008163D5">
            <w:pPr>
              <w:rPr>
                <w:b w:val="0"/>
              </w:rPr>
            </w:pPr>
          </w:p>
        </w:tc>
        <w:tc>
          <w:tcPr>
            <w:tcW w:w="1274"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sidRPr="00AA2846">
              <w:sym w:font="Wingdings" w:char="F0DF"/>
            </w:r>
            <w:r w:rsidRPr="00AA2846">
              <w:sym w:font="Wingdings" w:char="F0DF"/>
            </w:r>
            <w:r w:rsidRPr="00AA2846">
              <w:sym w:font="Wingdings" w:char="F0DF"/>
            </w:r>
          </w:p>
        </w:tc>
        <w:tc>
          <w:tcPr>
            <w:tcW w:w="3354"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R</w:t>
            </w:r>
            <w:r>
              <w:rPr>
                <w:b/>
              </w:rPr>
              <w:t>esponse package</w:t>
            </w:r>
          </w:p>
        </w:tc>
      </w:tr>
      <w:tr w:rsidR="00FE0112" w:rsidRPr="00AA2846" w:rsidTr="00FE0112">
        <w:tc>
          <w:tcPr>
            <w:cnfStyle w:val="001000000000" w:firstRow="0" w:lastRow="0" w:firstColumn="1" w:lastColumn="0" w:oddVBand="0" w:evenVBand="0" w:oddHBand="0" w:evenHBand="0" w:firstRowFirstColumn="0" w:firstRowLastColumn="0" w:lastRowFirstColumn="0" w:lastRowLastColumn="0"/>
            <w:tcW w:w="3678" w:type="dxa"/>
          </w:tcPr>
          <w:p w:rsidR="00FE0112" w:rsidRPr="00AA2846" w:rsidRDefault="00FE0112" w:rsidP="008163D5">
            <w:pPr>
              <w:jc w:val="center"/>
              <w:rPr>
                <w:b w:val="0"/>
              </w:rPr>
            </w:pPr>
            <w:r>
              <w:rPr>
                <w:rFonts w:hint="eastAsia"/>
                <w:b w:val="0"/>
              </w:rPr>
              <w:t>ACK</w:t>
            </w:r>
          </w:p>
        </w:tc>
        <w:tc>
          <w:tcPr>
            <w:tcW w:w="1274"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sidRPr="00AA2846">
              <w:sym w:font="Wingdings" w:char="F0E0"/>
            </w:r>
            <w:r w:rsidRPr="00AA2846">
              <w:sym w:font="Wingdings" w:char="F0E0"/>
            </w:r>
            <w:r w:rsidRPr="00AA2846">
              <w:sym w:font="Wingdings" w:char="F0E0"/>
            </w:r>
          </w:p>
        </w:tc>
        <w:tc>
          <w:tcPr>
            <w:tcW w:w="3354"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p>
        </w:tc>
      </w:tr>
    </w:tbl>
    <w:p w:rsidR="00FE0112" w:rsidRDefault="00FE0112" w:rsidP="00FE0112">
      <w:pPr>
        <w:jc w:val="center"/>
      </w:pPr>
      <w:r w:rsidRPr="00FE0112">
        <w:t>Table</w:t>
      </w:r>
      <w:r>
        <w:t>3</w:t>
      </w:r>
      <w:r w:rsidRPr="00FE0112">
        <w:t xml:space="preserve"> </w:t>
      </w:r>
      <w:r>
        <w:t>–</w:t>
      </w:r>
      <w:r w:rsidRPr="00FE0112">
        <w:t xml:space="preserve"> </w:t>
      </w:r>
      <w:r>
        <w:t>single frame</w:t>
      </w:r>
    </w:p>
    <w:p w:rsidR="00FE0112" w:rsidRDefault="00FE0112" w:rsidP="00226543">
      <w:pPr>
        <w:pStyle w:val="a6"/>
        <w:numPr>
          <w:ilvl w:val="0"/>
          <w:numId w:val="9"/>
        </w:numPr>
        <w:ind w:firstLineChars="0"/>
      </w:pPr>
      <w:r>
        <w:t>Multi frames</w:t>
      </w:r>
    </w:p>
    <w:tbl>
      <w:tblPr>
        <w:tblStyle w:val="-1"/>
        <w:tblW w:w="0" w:type="auto"/>
        <w:tblLook w:val="04A0" w:firstRow="1" w:lastRow="0" w:firstColumn="1" w:lastColumn="0" w:noHBand="0" w:noVBand="1"/>
      </w:tblPr>
      <w:tblGrid>
        <w:gridCol w:w="3677"/>
        <w:gridCol w:w="1283"/>
        <w:gridCol w:w="3346"/>
      </w:tblGrid>
      <w:tr w:rsidR="00FE0112" w:rsidRPr="00AA2846" w:rsidTr="00521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FE0112">
            <w:pPr>
              <w:jc w:val="center"/>
              <w:rPr>
                <w:b w:val="0"/>
              </w:rPr>
            </w:pPr>
            <w:r>
              <w:rPr>
                <w:rFonts w:hint="eastAsia"/>
                <w:b w:val="0"/>
                <w:bCs w:val="0"/>
                <w:sz w:val="28"/>
              </w:rPr>
              <w:t>Sender</w:t>
            </w:r>
            <w:r>
              <w:rPr>
                <w:b w:val="0"/>
                <w:bCs w:val="0"/>
                <w:sz w:val="28"/>
              </w:rPr>
              <w:t xml:space="preserve"> (master device)</w:t>
            </w:r>
          </w:p>
        </w:tc>
        <w:tc>
          <w:tcPr>
            <w:tcW w:w="1283" w:type="dxa"/>
          </w:tcPr>
          <w:p w:rsidR="00FE0112" w:rsidRPr="00AA2846" w:rsidRDefault="00FE0112" w:rsidP="008163D5">
            <w:pPr>
              <w:jc w:val="center"/>
              <w:cnfStyle w:val="100000000000" w:firstRow="1" w:lastRow="0" w:firstColumn="0" w:lastColumn="0" w:oddVBand="0" w:evenVBand="0" w:oddHBand="0" w:evenHBand="0" w:firstRowFirstColumn="0" w:firstRowLastColumn="0" w:lastRowFirstColumn="0" w:lastRowLastColumn="0"/>
              <w:rPr>
                <w:b w:val="0"/>
              </w:rPr>
            </w:pPr>
          </w:p>
        </w:tc>
        <w:tc>
          <w:tcPr>
            <w:tcW w:w="3346" w:type="dxa"/>
          </w:tcPr>
          <w:p w:rsidR="00FE0112" w:rsidRPr="00AA2846" w:rsidRDefault="00FE0112" w:rsidP="008163D5">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bCs w:val="0"/>
                <w:sz w:val="28"/>
              </w:rPr>
              <w:t>R</w:t>
            </w:r>
            <w:r>
              <w:rPr>
                <w:b w:val="0"/>
                <w:bCs w:val="0"/>
                <w:sz w:val="28"/>
              </w:rPr>
              <w:t>eceiver (POS terminal)</w:t>
            </w:r>
          </w:p>
        </w:tc>
      </w:tr>
      <w:tr w:rsidR="00FE0112" w:rsidRPr="00AA2846" w:rsidTr="00521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jc w:val="center"/>
              <w:rPr>
                <w:b w:val="0"/>
              </w:rPr>
            </w:pPr>
            <w:r>
              <w:rPr>
                <w:rFonts w:hint="eastAsia"/>
              </w:rPr>
              <w:t>1</w:t>
            </w:r>
            <w:r w:rsidRPr="00F62E56">
              <w:rPr>
                <w:rFonts w:hint="eastAsia"/>
                <w:vertAlign w:val="superscript"/>
              </w:rPr>
              <w:t>st</w:t>
            </w:r>
            <w:r>
              <w:rPr>
                <w:rFonts w:hint="eastAsia"/>
              </w:rPr>
              <w:t xml:space="preserve"> frame</w:t>
            </w:r>
            <w:r>
              <w:t xml:space="preserve"> of </w:t>
            </w:r>
            <w:r>
              <w:rPr>
                <w:rFonts w:hint="eastAsia"/>
              </w:rPr>
              <w:t>r</w:t>
            </w:r>
            <w:r>
              <w:t>equest package</w:t>
            </w:r>
          </w:p>
        </w:tc>
        <w:tc>
          <w:tcPr>
            <w:tcW w:w="1283"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sidRPr="00AA2846">
              <w:sym w:font="Wingdings" w:char="F0E0"/>
            </w:r>
            <w:r w:rsidRPr="00AA2846">
              <w:sym w:font="Wingdings" w:char="F0E0"/>
            </w:r>
            <w:r w:rsidRPr="00AA2846">
              <w:sym w:font="Wingdings" w:char="F0E0"/>
            </w:r>
          </w:p>
        </w:tc>
        <w:tc>
          <w:tcPr>
            <w:tcW w:w="3346"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p>
        </w:tc>
      </w:tr>
      <w:tr w:rsidR="00FE0112" w:rsidRPr="00AA2846" w:rsidTr="005215FB">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jc w:val="center"/>
              <w:rPr>
                <w:b w:val="0"/>
              </w:rPr>
            </w:pPr>
          </w:p>
        </w:tc>
        <w:tc>
          <w:tcPr>
            <w:tcW w:w="1283"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sidRPr="00AA2846">
              <w:sym w:font="Wingdings" w:char="F0DF"/>
            </w:r>
            <w:r w:rsidRPr="00AA2846">
              <w:sym w:font="Wingdings" w:char="F0DF"/>
            </w:r>
            <w:r w:rsidRPr="00AA2846">
              <w:sym w:font="Wingdings" w:char="F0DF"/>
            </w:r>
          </w:p>
        </w:tc>
        <w:tc>
          <w:tcPr>
            <w:tcW w:w="3346"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ACK</w:t>
            </w:r>
          </w:p>
        </w:tc>
      </w:tr>
      <w:tr w:rsidR="00FE0112" w:rsidRPr="00AA2846" w:rsidTr="00521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jc w:val="center"/>
              <w:rPr>
                <w:b w:val="0"/>
              </w:rPr>
            </w:pPr>
            <w:r>
              <w:rPr>
                <w:rFonts w:hint="eastAsia"/>
                <w:b w:val="0"/>
              </w:rPr>
              <w:t>2</w:t>
            </w:r>
            <w:r>
              <w:rPr>
                <w:rFonts w:hint="eastAsia"/>
                <w:b w:val="0"/>
                <w:vertAlign w:val="superscript"/>
              </w:rPr>
              <w:t xml:space="preserve">nd </w:t>
            </w:r>
            <w:r>
              <w:rPr>
                <w:b w:val="0"/>
              </w:rPr>
              <w:t>frame of request package</w:t>
            </w:r>
          </w:p>
        </w:tc>
        <w:tc>
          <w:tcPr>
            <w:tcW w:w="1283"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sidRPr="00AA2846">
              <w:sym w:font="Wingdings" w:char="F0E0"/>
            </w:r>
            <w:r w:rsidRPr="00AA2846">
              <w:sym w:font="Wingdings" w:char="F0E0"/>
            </w:r>
            <w:r w:rsidRPr="00AA2846">
              <w:sym w:font="Wingdings" w:char="F0E0"/>
            </w:r>
          </w:p>
        </w:tc>
        <w:tc>
          <w:tcPr>
            <w:tcW w:w="3346"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p>
        </w:tc>
      </w:tr>
      <w:tr w:rsidR="00FE0112" w:rsidRPr="00AA2846" w:rsidTr="005215FB">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jc w:val="center"/>
              <w:rPr>
                <w:b w:val="0"/>
              </w:rPr>
            </w:pPr>
          </w:p>
        </w:tc>
        <w:tc>
          <w:tcPr>
            <w:tcW w:w="1283"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sidRPr="00AA2846">
              <w:sym w:font="Wingdings" w:char="F0DF"/>
            </w:r>
            <w:r w:rsidRPr="00AA2846">
              <w:sym w:font="Wingdings" w:char="F0DF"/>
            </w:r>
            <w:r w:rsidRPr="00AA2846">
              <w:sym w:font="Wingdings" w:char="F0DF"/>
            </w:r>
          </w:p>
        </w:tc>
        <w:tc>
          <w:tcPr>
            <w:tcW w:w="3346"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ACK</w:t>
            </w:r>
          </w:p>
        </w:tc>
      </w:tr>
      <w:tr w:rsidR="00FE0112" w:rsidRPr="00AA2846" w:rsidTr="00521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jc w:val="center"/>
              <w:rPr>
                <w:b w:val="0"/>
              </w:rPr>
            </w:pPr>
            <w:r>
              <w:rPr>
                <w:rFonts w:hint="eastAsia"/>
                <w:b w:val="0"/>
              </w:rPr>
              <w:t>n</w:t>
            </w:r>
            <w:r w:rsidRPr="00F62E56">
              <w:rPr>
                <w:b w:val="0"/>
                <w:vertAlign w:val="superscript"/>
              </w:rPr>
              <w:t>th</w:t>
            </w:r>
            <w:r>
              <w:rPr>
                <w:b w:val="0"/>
              </w:rPr>
              <w:t xml:space="preserve"> </w:t>
            </w:r>
            <w:r>
              <w:rPr>
                <w:rFonts w:hint="eastAsia"/>
              </w:rPr>
              <w:t>frame of request package</w:t>
            </w:r>
          </w:p>
        </w:tc>
        <w:tc>
          <w:tcPr>
            <w:tcW w:w="1283"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sidRPr="00AA2846">
              <w:sym w:font="Wingdings" w:char="F0E0"/>
            </w:r>
            <w:r w:rsidRPr="00AA2846">
              <w:sym w:font="Wingdings" w:char="F0E0"/>
            </w:r>
            <w:r w:rsidRPr="00AA2846">
              <w:sym w:font="Wingdings" w:char="F0E0"/>
            </w:r>
          </w:p>
        </w:tc>
        <w:tc>
          <w:tcPr>
            <w:tcW w:w="3346"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p>
        </w:tc>
      </w:tr>
      <w:tr w:rsidR="00FE0112" w:rsidRPr="00AA2846" w:rsidTr="005215FB">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jc w:val="center"/>
              <w:rPr>
                <w:b w:val="0"/>
              </w:rPr>
            </w:pPr>
          </w:p>
        </w:tc>
        <w:tc>
          <w:tcPr>
            <w:tcW w:w="1283"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sidRPr="00AA2846">
              <w:sym w:font="Wingdings" w:char="F0DF"/>
            </w:r>
            <w:r w:rsidRPr="00AA2846">
              <w:sym w:font="Wingdings" w:char="F0DF"/>
            </w:r>
            <w:r w:rsidRPr="00AA2846">
              <w:sym w:font="Wingdings" w:char="F0DF"/>
            </w:r>
          </w:p>
        </w:tc>
        <w:tc>
          <w:tcPr>
            <w:tcW w:w="3346"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ACK</w:t>
            </w:r>
          </w:p>
        </w:tc>
      </w:tr>
      <w:tr w:rsidR="00FE0112" w:rsidRPr="00AA2846" w:rsidTr="00521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rPr>
                <w:b w:val="0"/>
              </w:rPr>
            </w:pPr>
          </w:p>
        </w:tc>
        <w:tc>
          <w:tcPr>
            <w:tcW w:w="1283"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sidRPr="00AA2846">
              <w:sym w:font="Wingdings" w:char="F0DF"/>
            </w:r>
            <w:r w:rsidRPr="00AA2846">
              <w:sym w:font="Wingdings" w:char="F0DF"/>
            </w:r>
            <w:r w:rsidRPr="00AA2846">
              <w:sym w:font="Wingdings" w:char="F0DF"/>
            </w:r>
          </w:p>
        </w:tc>
        <w:tc>
          <w:tcPr>
            <w:tcW w:w="3346"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1</w:t>
            </w:r>
            <w:r w:rsidRPr="00F62E56">
              <w:rPr>
                <w:rFonts w:hint="eastAsia"/>
                <w:b/>
                <w:vertAlign w:val="superscript"/>
              </w:rPr>
              <w:t>st</w:t>
            </w:r>
            <w:r>
              <w:rPr>
                <w:rFonts w:hint="eastAsia"/>
                <w:b/>
              </w:rPr>
              <w:t xml:space="preserve"> frame of response </w:t>
            </w:r>
            <w:r>
              <w:rPr>
                <w:b/>
              </w:rPr>
              <w:t>package</w:t>
            </w:r>
          </w:p>
        </w:tc>
      </w:tr>
      <w:tr w:rsidR="00FE0112" w:rsidRPr="00AA2846" w:rsidTr="005215FB">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jc w:val="center"/>
              <w:rPr>
                <w:b w:val="0"/>
              </w:rPr>
            </w:pPr>
            <w:r>
              <w:rPr>
                <w:rFonts w:hint="eastAsia"/>
                <w:b w:val="0"/>
              </w:rPr>
              <w:t>ACK</w:t>
            </w:r>
          </w:p>
        </w:tc>
        <w:tc>
          <w:tcPr>
            <w:tcW w:w="1283"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sidRPr="00AA2846">
              <w:sym w:font="Wingdings" w:char="F0E0"/>
            </w:r>
            <w:r w:rsidRPr="00AA2846">
              <w:sym w:font="Wingdings" w:char="F0E0"/>
            </w:r>
            <w:r w:rsidRPr="00AA2846">
              <w:sym w:font="Wingdings" w:char="F0E0"/>
            </w:r>
          </w:p>
        </w:tc>
        <w:tc>
          <w:tcPr>
            <w:tcW w:w="3346"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p>
        </w:tc>
      </w:tr>
      <w:tr w:rsidR="00FE0112" w:rsidRPr="00AA2846" w:rsidTr="00521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rPr>
                <w:b w:val="0"/>
              </w:rPr>
            </w:pPr>
          </w:p>
        </w:tc>
        <w:tc>
          <w:tcPr>
            <w:tcW w:w="1283"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sidRPr="00AA2846">
              <w:sym w:font="Wingdings" w:char="F0DF"/>
            </w:r>
            <w:r w:rsidRPr="00AA2846">
              <w:sym w:font="Wingdings" w:char="F0DF"/>
            </w:r>
            <w:r w:rsidRPr="00AA2846">
              <w:sym w:font="Wingdings" w:char="F0DF"/>
            </w:r>
          </w:p>
        </w:tc>
        <w:tc>
          <w:tcPr>
            <w:tcW w:w="3346"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2</w:t>
            </w:r>
            <w:r w:rsidRPr="008A57A9">
              <w:rPr>
                <w:rFonts w:hint="eastAsia"/>
                <w:b/>
                <w:vertAlign w:val="superscript"/>
              </w:rPr>
              <w:t>nd</w:t>
            </w:r>
            <w:r>
              <w:rPr>
                <w:rFonts w:hint="eastAsia"/>
                <w:b/>
              </w:rPr>
              <w:t xml:space="preserve"> </w:t>
            </w:r>
            <w:r>
              <w:rPr>
                <w:b/>
              </w:rPr>
              <w:t>frame of response package</w:t>
            </w:r>
          </w:p>
        </w:tc>
      </w:tr>
      <w:tr w:rsidR="00FE0112" w:rsidRPr="00AA2846" w:rsidTr="005215FB">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jc w:val="center"/>
              <w:rPr>
                <w:b w:val="0"/>
              </w:rPr>
            </w:pPr>
            <w:r>
              <w:rPr>
                <w:rFonts w:hint="eastAsia"/>
                <w:b w:val="0"/>
              </w:rPr>
              <w:t>ACK</w:t>
            </w:r>
          </w:p>
        </w:tc>
        <w:tc>
          <w:tcPr>
            <w:tcW w:w="1283"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sidRPr="00AA2846">
              <w:sym w:font="Wingdings" w:char="F0E0"/>
            </w:r>
            <w:r w:rsidRPr="00AA2846">
              <w:sym w:font="Wingdings" w:char="F0E0"/>
            </w:r>
            <w:r w:rsidRPr="00AA2846">
              <w:sym w:font="Wingdings" w:char="F0E0"/>
            </w:r>
          </w:p>
        </w:tc>
        <w:tc>
          <w:tcPr>
            <w:tcW w:w="3346"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p>
        </w:tc>
      </w:tr>
      <w:tr w:rsidR="00FE0112" w:rsidRPr="00AA2846" w:rsidTr="00521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jc w:val="center"/>
              <w:rPr>
                <w:b w:val="0"/>
              </w:rPr>
            </w:pPr>
          </w:p>
        </w:tc>
        <w:tc>
          <w:tcPr>
            <w:tcW w:w="1283" w:type="dxa"/>
          </w:tcPr>
          <w:p w:rsidR="00FE0112" w:rsidRPr="00AA2846" w:rsidRDefault="00FE0112" w:rsidP="008163D5">
            <w:pPr>
              <w:ind w:firstLineChars="100" w:firstLine="200"/>
              <w:cnfStyle w:val="000000100000" w:firstRow="0" w:lastRow="0" w:firstColumn="0" w:lastColumn="0" w:oddVBand="0" w:evenVBand="0" w:oddHBand="1" w:evenHBand="0" w:firstRowFirstColumn="0" w:firstRowLastColumn="0" w:lastRowFirstColumn="0" w:lastRowLastColumn="0"/>
              <w:rPr>
                <w:b/>
              </w:rPr>
            </w:pPr>
            <w:r w:rsidRPr="00AA2846">
              <w:sym w:font="Wingdings" w:char="F0DF"/>
            </w:r>
            <w:r w:rsidRPr="00AA2846">
              <w:sym w:font="Wingdings" w:char="F0DF"/>
            </w:r>
            <w:r w:rsidRPr="00AA2846">
              <w:sym w:font="Wingdings" w:char="F0DF"/>
            </w:r>
          </w:p>
        </w:tc>
        <w:tc>
          <w:tcPr>
            <w:tcW w:w="3346" w:type="dxa"/>
          </w:tcPr>
          <w:p w:rsidR="00FE0112" w:rsidRPr="00AA2846" w:rsidRDefault="00FE0112" w:rsidP="008163D5">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n</w:t>
            </w:r>
            <w:r w:rsidRPr="00F62E56">
              <w:rPr>
                <w:b/>
                <w:vertAlign w:val="superscript"/>
              </w:rPr>
              <w:t>th</w:t>
            </w:r>
            <w:r>
              <w:rPr>
                <w:rFonts w:hint="eastAsia"/>
                <w:b/>
                <w:vertAlign w:val="superscript"/>
              </w:rPr>
              <w:t xml:space="preserve"> </w:t>
            </w:r>
            <w:r>
              <w:rPr>
                <w:rFonts w:hint="eastAsia"/>
                <w:b/>
              </w:rPr>
              <w:t>frame</w:t>
            </w:r>
            <w:r>
              <w:rPr>
                <w:b/>
              </w:rPr>
              <w:t xml:space="preserve"> of response package</w:t>
            </w:r>
          </w:p>
        </w:tc>
      </w:tr>
      <w:tr w:rsidR="00FE0112" w:rsidRPr="00AA2846" w:rsidTr="005215FB">
        <w:tc>
          <w:tcPr>
            <w:cnfStyle w:val="001000000000" w:firstRow="0" w:lastRow="0" w:firstColumn="1" w:lastColumn="0" w:oddVBand="0" w:evenVBand="0" w:oddHBand="0" w:evenHBand="0" w:firstRowFirstColumn="0" w:firstRowLastColumn="0" w:lastRowFirstColumn="0" w:lastRowLastColumn="0"/>
            <w:tcW w:w="3677" w:type="dxa"/>
          </w:tcPr>
          <w:p w:rsidR="00FE0112" w:rsidRPr="00AA2846" w:rsidRDefault="00FE0112" w:rsidP="008163D5">
            <w:pPr>
              <w:jc w:val="center"/>
              <w:rPr>
                <w:b w:val="0"/>
              </w:rPr>
            </w:pPr>
            <w:r>
              <w:rPr>
                <w:rFonts w:hint="eastAsia"/>
                <w:b w:val="0"/>
              </w:rPr>
              <w:t>ACK</w:t>
            </w:r>
          </w:p>
        </w:tc>
        <w:tc>
          <w:tcPr>
            <w:tcW w:w="1283"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r w:rsidRPr="00AA2846">
              <w:sym w:font="Wingdings" w:char="F0E0"/>
            </w:r>
            <w:r w:rsidRPr="00AA2846">
              <w:sym w:font="Wingdings" w:char="F0E0"/>
            </w:r>
            <w:r w:rsidRPr="00AA2846">
              <w:sym w:font="Wingdings" w:char="F0E0"/>
            </w:r>
          </w:p>
        </w:tc>
        <w:tc>
          <w:tcPr>
            <w:tcW w:w="3346" w:type="dxa"/>
          </w:tcPr>
          <w:p w:rsidR="00FE0112" w:rsidRPr="00AA2846" w:rsidRDefault="00FE0112" w:rsidP="008163D5">
            <w:pPr>
              <w:jc w:val="center"/>
              <w:cnfStyle w:val="000000000000" w:firstRow="0" w:lastRow="0" w:firstColumn="0" w:lastColumn="0" w:oddVBand="0" w:evenVBand="0" w:oddHBand="0" w:evenHBand="0" w:firstRowFirstColumn="0" w:firstRowLastColumn="0" w:lastRowFirstColumn="0" w:lastRowLastColumn="0"/>
              <w:rPr>
                <w:b/>
              </w:rPr>
            </w:pPr>
          </w:p>
        </w:tc>
      </w:tr>
    </w:tbl>
    <w:p w:rsidR="005215FB" w:rsidRDefault="005215FB" w:rsidP="005215FB">
      <w:pPr>
        <w:jc w:val="center"/>
      </w:pPr>
      <w:r w:rsidRPr="00FE0112">
        <w:t>Table</w:t>
      </w:r>
      <w:r>
        <w:t>4</w:t>
      </w:r>
      <w:r w:rsidRPr="00FE0112">
        <w:t xml:space="preserve"> </w:t>
      </w:r>
      <w:r>
        <w:t>–</w:t>
      </w:r>
      <w:r w:rsidRPr="00FE0112">
        <w:t xml:space="preserve"> </w:t>
      </w:r>
      <w:r>
        <w:t>multi frame</w:t>
      </w:r>
    </w:p>
    <w:p w:rsidR="005215FB" w:rsidRDefault="005215FB" w:rsidP="0061787F">
      <w:pPr>
        <w:pStyle w:val="3"/>
        <w:numPr>
          <w:ilvl w:val="2"/>
          <w:numId w:val="17"/>
        </w:numPr>
      </w:pPr>
      <w:bookmarkStart w:id="929" w:name="_Toc478130650"/>
      <w:r>
        <w:lastRenderedPageBreak/>
        <w:t>Communication packet format</w:t>
      </w:r>
      <w:bookmarkEnd w:id="929"/>
    </w:p>
    <w:tbl>
      <w:tblPr>
        <w:tblW w:w="10648" w:type="dxa"/>
        <w:tblInd w:w="-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6"/>
        <w:gridCol w:w="987"/>
        <w:gridCol w:w="714"/>
        <w:gridCol w:w="851"/>
        <w:gridCol w:w="850"/>
        <w:gridCol w:w="851"/>
        <w:gridCol w:w="992"/>
        <w:gridCol w:w="1276"/>
        <w:gridCol w:w="1134"/>
        <w:gridCol w:w="1048"/>
        <w:gridCol w:w="1149"/>
      </w:tblGrid>
      <w:tr w:rsidR="005215FB" w:rsidRPr="00F77585" w:rsidTr="000075D6">
        <w:trPr>
          <w:trHeight w:val="338"/>
        </w:trPr>
        <w:tc>
          <w:tcPr>
            <w:tcW w:w="796" w:type="dxa"/>
            <w:vMerge w:val="restart"/>
            <w:shd w:val="clear" w:color="4F81BD" w:fill="4F81BD"/>
            <w:noWrap/>
            <w:vAlign w:val="center"/>
            <w:hideMark/>
          </w:tcPr>
          <w:p w:rsidR="005215FB" w:rsidRPr="00F77585" w:rsidRDefault="005215FB" w:rsidP="008163D5">
            <w:pPr>
              <w:jc w:val="center"/>
              <w:rPr>
                <w:rFonts w:eastAsiaTheme="majorEastAsia"/>
              </w:rPr>
            </w:pPr>
            <w:r>
              <w:rPr>
                <w:rFonts w:eastAsiaTheme="majorEastAsia" w:hint="eastAsia"/>
                <w:b/>
                <w:kern w:val="0"/>
              </w:rPr>
              <w:t>STX</w:t>
            </w:r>
          </w:p>
        </w:tc>
        <w:tc>
          <w:tcPr>
            <w:tcW w:w="987" w:type="dxa"/>
            <w:vMerge w:val="restart"/>
            <w:shd w:val="clear" w:color="4F81BD" w:fill="4F81BD"/>
            <w:vAlign w:val="center"/>
          </w:tcPr>
          <w:p w:rsidR="005215FB" w:rsidRPr="00F77585" w:rsidRDefault="005215FB" w:rsidP="008163D5">
            <w:pPr>
              <w:widowControl/>
              <w:rPr>
                <w:rFonts w:eastAsiaTheme="majorEastAsia"/>
                <w:b/>
                <w:kern w:val="0"/>
              </w:rPr>
            </w:pPr>
            <w:r>
              <w:rPr>
                <w:rFonts w:eastAsiaTheme="majorEastAsia" w:hint="eastAsia"/>
                <w:b/>
                <w:kern w:val="0"/>
              </w:rPr>
              <w:t>Version</w:t>
            </w:r>
          </w:p>
        </w:tc>
        <w:tc>
          <w:tcPr>
            <w:tcW w:w="1565" w:type="dxa"/>
            <w:gridSpan w:val="2"/>
            <w:shd w:val="clear" w:color="4F81BD" w:fill="4F81BD"/>
          </w:tcPr>
          <w:p w:rsidR="005215FB" w:rsidRDefault="00B612E3" w:rsidP="00E42344">
            <w:pPr>
              <w:widowControl/>
              <w:jc w:val="center"/>
              <w:rPr>
                <w:rFonts w:eastAsiaTheme="majorEastAsia"/>
                <w:b/>
                <w:kern w:val="0"/>
              </w:rPr>
            </w:pPr>
            <w:r>
              <w:rPr>
                <w:rFonts w:eastAsiaTheme="majorEastAsia" w:hint="eastAsia"/>
                <w:b/>
                <w:kern w:val="0"/>
              </w:rPr>
              <w:t>Pa</w:t>
            </w:r>
            <w:r>
              <w:rPr>
                <w:rFonts w:eastAsiaTheme="majorEastAsia"/>
                <w:b/>
                <w:kern w:val="0"/>
              </w:rPr>
              <w:t>cket No.</w:t>
            </w:r>
          </w:p>
        </w:tc>
        <w:tc>
          <w:tcPr>
            <w:tcW w:w="1701" w:type="dxa"/>
            <w:gridSpan w:val="2"/>
            <w:shd w:val="clear" w:color="4F81BD" w:fill="4F81BD"/>
            <w:noWrap/>
            <w:vAlign w:val="center"/>
            <w:hideMark/>
          </w:tcPr>
          <w:p w:rsidR="005215FB" w:rsidRPr="00F77585" w:rsidRDefault="00B612E3" w:rsidP="00E42344">
            <w:pPr>
              <w:widowControl/>
              <w:jc w:val="center"/>
              <w:rPr>
                <w:rFonts w:eastAsiaTheme="majorEastAsia"/>
                <w:b/>
                <w:color w:val="FFFFFF"/>
                <w:kern w:val="0"/>
              </w:rPr>
            </w:pPr>
            <w:r>
              <w:rPr>
                <w:rFonts w:eastAsiaTheme="majorEastAsia" w:hint="eastAsia"/>
                <w:b/>
                <w:kern w:val="0"/>
              </w:rPr>
              <w:t>F</w:t>
            </w:r>
            <w:r>
              <w:rPr>
                <w:rFonts w:eastAsiaTheme="majorEastAsia"/>
                <w:b/>
                <w:kern w:val="0"/>
              </w:rPr>
              <w:t>rame No.</w:t>
            </w:r>
            <w:r w:rsidR="00E42344" w:rsidRPr="00F77585">
              <w:rPr>
                <w:rFonts w:eastAsiaTheme="majorEastAsia"/>
                <w:b/>
                <w:color w:val="FFFFFF"/>
                <w:kern w:val="0"/>
              </w:rPr>
              <w:t xml:space="preserve"> </w:t>
            </w:r>
          </w:p>
        </w:tc>
        <w:tc>
          <w:tcPr>
            <w:tcW w:w="2268" w:type="dxa"/>
            <w:gridSpan w:val="2"/>
            <w:shd w:val="clear" w:color="4F81BD" w:fill="4F81BD"/>
            <w:noWrap/>
            <w:vAlign w:val="center"/>
            <w:hideMark/>
          </w:tcPr>
          <w:p w:rsidR="005215FB" w:rsidRPr="00100E05" w:rsidRDefault="00B612E3" w:rsidP="008163D5">
            <w:pPr>
              <w:widowControl/>
              <w:jc w:val="center"/>
              <w:rPr>
                <w:rFonts w:eastAsiaTheme="majorEastAsia"/>
                <w:b/>
                <w:color w:val="FFFFFF"/>
                <w:kern w:val="0"/>
                <w:sz w:val="18"/>
                <w:szCs w:val="18"/>
              </w:rPr>
            </w:pPr>
            <w:r>
              <w:rPr>
                <w:rFonts w:eastAsiaTheme="majorEastAsia" w:hint="eastAsia"/>
                <w:b/>
                <w:kern w:val="0"/>
                <w:sz w:val="18"/>
                <w:szCs w:val="18"/>
              </w:rPr>
              <w:t xml:space="preserve">Data </w:t>
            </w:r>
            <w:r w:rsidR="005215FB">
              <w:rPr>
                <w:rFonts w:eastAsiaTheme="majorEastAsia" w:hint="eastAsia"/>
                <w:b/>
                <w:kern w:val="0"/>
                <w:sz w:val="18"/>
                <w:szCs w:val="18"/>
              </w:rPr>
              <w:t>Len</w:t>
            </w:r>
            <w:r>
              <w:rPr>
                <w:rFonts w:eastAsiaTheme="majorEastAsia"/>
                <w:b/>
                <w:kern w:val="0"/>
                <w:sz w:val="18"/>
                <w:szCs w:val="18"/>
              </w:rPr>
              <w:t>gth</w:t>
            </w:r>
          </w:p>
        </w:tc>
        <w:tc>
          <w:tcPr>
            <w:tcW w:w="1134" w:type="dxa"/>
            <w:shd w:val="clear" w:color="4F81BD" w:fill="4F81BD"/>
            <w:vAlign w:val="center"/>
          </w:tcPr>
          <w:p w:rsidR="005215FB" w:rsidRPr="00F77585" w:rsidRDefault="00B612E3" w:rsidP="008163D5">
            <w:pPr>
              <w:jc w:val="center"/>
              <w:rPr>
                <w:rFonts w:eastAsiaTheme="majorEastAsia"/>
                <w:b/>
                <w:kern w:val="0"/>
              </w:rPr>
            </w:pPr>
            <w:r>
              <w:rPr>
                <w:rFonts w:eastAsiaTheme="majorEastAsia" w:hint="eastAsia"/>
                <w:b/>
                <w:kern w:val="0"/>
              </w:rPr>
              <w:t>D</w:t>
            </w:r>
            <w:r>
              <w:rPr>
                <w:rFonts w:eastAsiaTheme="majorEastAsia"/>
                <w:b/>
                <w:kern w:val="0"/>
              </w:rPr>
              <w:t>ata</w:t>
            </w:r>
          </w:p>
        </w:tc>
        <w:tc>
          <w:tcPr>
            <w:tcW w:w="1048" w:type="dxa"/>
            <w:vMerge w:val="restart"/>
            <w:shd w:val="clear" w:color="4F81BD" w:fill="4F81BD"/>
            <w:vAlign w:val="center"/>
          </w:tcPr>
          <w:p w:rsidR="005215FB" w:rsidRPr="00F77585" w:rsidRDefault="005215FB" w:rsidP="008163D5">
            <w:pPr>
              <w:widowControl/>
              <w:jc w:val="center"/>
              <w:rPr>
                <w:rFonts w:eastAsiaTheme="majorEastAsia"/>
                <w:b/>
                <w:kern w:val="0"/>
              </w:rPr>
            </w:pPr>
            <w:r>
              <w:rPr>
                <w:rFonts w:eastAsiaTheme="majorEastAsia" w:hint="eastAsia"/>
                <w:b/>
                <w:kern w:val="0"/>
              </w:rPr>
              <w:t>LRC</w:t>
            </w:r>
          </w:p>
        </w:tc>
        <w:tc>
          <w:tcPr>
            <w:tcW w:w="1149" w:type="dxa"/>
            <w:vMerge w:val="restart"/>
            <w:shd w:val="clear" w:color="4F81BD" w:fill="4F81BD"/>
            <w:vAlign w:val="center"/>
          </w:tcPr>
          <w:p w:rsidR="005215FB" w:rsidRPr="00F77585" w:rsidRDefault="005215FB" w:rsidP="008163D5">
            <w:pPr>
              <w:widowControl/>
              <w:jc w:val="center"/>
              <w:rPr>
                <w:rFonts w:eastAsiaTheme="majorEastAsia"/>
                <w:b/>
                <w:kern w:val="0"/>
              </w:rPr>
            </w:pPr>
            <w:r>
              <w:rPr>
                <w:rFonts w:eastAsiaTheme="majorEastAsia" w:hint="eastAsia"/>
                <w:b/>
                <w:kern w:val="0"/>
              </w:rPr>
              <w:t>ETX</w:t>
            </w:r>
          </w:p>
        </w:tc>
      </w:tr>
      <w:tr w:rsidR="000075D6" w:rsidRPr="00F77585" w:rsidTr="000075D6">
        <w:trPr>
          <w:trHeight w:val="273"/>
        </w:trPr>
        <w:tc>
          <w:tcPr>
            <w:tcW w:w="796" w:type="dxa"/>
            <w:vMerge/>
            <w:shd w:val="clear" w:color="4F81BD" w:fill="4F81BD"/>
            <w:noWrap/>
            <w:hideMark/>
          </w:tcPr>
          <w:p w:rsidR="005215FB" w:rsidRPr="00F77585" w:rsidRDefault="005215FB" w:rsidP="008163D5">
            <w:pPr>
              <w:jc w:val="center"/>
              <w:rPr>
                <w:rFonts w:eastAsiaTheme="majorEastAsia"/>
                <w:b/>
                <w:kern w:val="0"/>
              </w:rPr>
            </w:pPr>
          </w:p>
        </w:tc>
        <w:tc>
          <w:tcPr>
            <w:tcW w:w="987" w:type="dxa"/>
            <w:vMerge/>
            <w:shd w:val="clear" w:color="4F81BD" w:fill="4F81BD"/>
          </w:tcPr>
          <w:p w:rsidR="005215FB" w:rsidRPr="00F77585" w:rsidRDefault="005215FB" w:rsidP="008163D5">
            <w:pPr>
              <w:widowControl/>
              <w:jc w:val="center"/>
              <w:rPr>
                <w:rFonts w:eastAsiaTheme="majorEastAsia"/>
                <w:b/>
                <w:kern w:val="0"/>
              </w:rPr>
            </w:pPr>
          </w:p>
        </w:tc>
        <w:tc>
          <w:tcPr>
            <w:tcW w:w="714" w:type="dxa"/>
            <w:shd w:val="clear" w:color="4F81BD" w:fill="4F81BD"/>
          </w:tcPr>
          <w:p w:rsidR="005215FB" w:rsidRPr="003C6CF7" w:rsidRDefault="005215FB" w:rsidP="008163D5">
            <w:pPr>
              <w:jc w:val="center"/>
              <w:rPr>
                <w:rFonts w:eastAsiaTheme="majorEastAsia"/>
                <w:kern w:val="0"/>
                <w:sz w:val="16"/>
                <w:szCs w:val="16"/>
              </w:rPr>
            </w:pPr>
            <w:proofErr w:type="spellStart"/>
            <w:r w:rsidRPr="003C6CF7">
              <w:rPr>
                <w:rFonts w:eastAsiaTheme="majorEastAsia"/>
                <w:kern w:val="0"/>
                <w:sz w:val="16"/>
                <w:szCs w:val="16"/>
              </w:rPr>
              <w:t>PaNoH</w:t>
            </w:r>
            <w:proofErr w:type="spellEnd"/>
          </w:p>
        </w:tc>
        <w:tc>
          <w:tcPr>
            <w:tcW w:w="851" w:type="dxa"/>
            <w:shd w:val="clear" w:color="4F81BD" w:fill="4F81BD"/>
          </w:tcPr>
          <w:p w:rsidR="005215FB" w:rsidRPr="003C6CF7" w:rsidRDefault="005215FB" w:rsidP="008163D5">
            <w:pPr>
              <w:jc w:val="center"/>
              <w:rPr>
                <w:rFonts w:eastAsiaTheme="majorEastAsia"/>
                <w:kern w:val="0"/>
                <w:sz w:val="16"/>
                <w:szCs w:val="16"/>
              </w:rPr>
            </w:pPr>
            <w:proofErr w:type="spellStart"/>
            <w:r w:rsidRPr="003C6CF7">
              <w:rPr>
                <w:rFonts w:eastAsiaTheme="majorEastAsia"/>
                <w:kern w:val="0"/>
                <w:sz w:val="16"/>
                <w:szCs w:val="16"/>
              </w:rPr>
              <w:t>PaNoL</w:t>
            </w:r>
            <w:proofErr w:type="spellEnd"/>
          </w:p>
        </w:tc>
        <w:tc>
          <w:tcPr>
            <w:tcW w:w="850" w:type="dxa"/>
            <w:shd w:val="clear" w:color="4F81BD" w:fill="4F81BD"/>
            <w:noWrap/>
            <w:hideMark/>
          </w:tcPr>
          <w:p w:rsidR="005215FB" w:rsidRPr="003C6CF7" w:rsidRDefault="005215FB" w:rsidP="008163D5">
            <w:pPr>
              <w:jc w:val="center"/>
              <w:rPr>
                <w:rFonts w:eastAsiaTheme="majorEastAsia"/>
                <w:kern w:val="0"/>
                <w:sz w:val="16"/>
                <w:szCs w:val="16"/>
              </w:rPr>
            </w:pPr>
            <w:proofErr w:type="spellStart"/>
            <w:r w:rsidRPr="003C6CF7">
              <w:rPr>
                <w:rFonts w:eastAsiaTheme="majorEastAsia"/>
                <w:kern w:val="0"/>
                <w:sz w:val="16"/>
                <w:szCs w:val="16"/>
              </w:rPr>
              <w:t>FrN</w:t>
            </w:r>
            <w:r w:rsidRPr="003C6CF7">
              <w:rPr>
                <w:rFonts w:eastAsiaTheme="majorEastAsia" w:hint="eastAsia"/>
                <w:kern w:val="0"/>
                <w:sz w:val="16"/>
                <w:szCs w:val="16"/>
              </w:rPr>
              <w:t>o</w:t>
            </w:r>
            <w:r w:rsidRPr="003C6CF7">
              <w:rPr>
                <w:rFonts w:eastAsiaTheme="majorEastAsia"/>
                <w:kern w:val="0"/>
                <w:sz w:val="16"/>
                <w:szCs w:val="16"/>
              </w:rPr>
              <w:t>H</w:t>
            </w:r>
            <w:proofErr w:type="spellEnd"/>
          </w:p>
        </w:tc>
        <w:tc>
          <w:tcPr>
            <w:tcW w:w="851" w:type="dxa"/>
            <w:shd w:val="clear" w:color="4F81BD" w:fill="4F81BD"/>
            <w:noWrap/>
            <w:hideMark/>
          </w:tcPr>
          <w:p w:rsidR="005215FB" w:rsidRPr="003C6CF7" w:rsidRDefault="005215FB" w:rsidP="008163D5">
            <w:pPr>
              <w:jc w:val="center"/>
              <w:rPr>
                <w:rFonts w:eastAsiaTheme="majorEastAsia"/>
                <w:kern w:val="0"/>
                <w:sz w:val="16"/>
                <w:szCs w:val="16"/>
              </w:rPr>
            </w:pPr>
            <w:proofErr w:type="spellStart"/>
            <w:r w:rsidRPr="003C6CF7">
              <w:rPr>
                <w:rFonts w:eastAsiaTheme="majorEastAsia"/>
                <w:kern w:val="0"/>
                <w:sz w:val="16"/>
                <w:szCs w:val="16"/>
              </w:rPr>
              <w:t>FrN</w:t>
            </w:r>
            <w:r w:rsidRPr="003C6CF7">
              <w:rPr>
                <w:rFonts w:eastAsiaTheme="majorEastAsia" w:hint="eastAsia"/>
                <w:kern w:val="0"/>
                <w:sz w:val="16"/>
                <w:szCs w:val="16"/>
              </w:rPr>
              <w:t>oL</w:t>
            </w:r>
            <w:proofErr w:type="spellEnd"/>
          </w:p>
        </w:tc>
        <w:tc>
          <w:tcPr>
            <w:tcW w:w="992" w:type="dxa"/>
            <w:shd w:val="clear" w:color="4F81BD" w:fill="4F81BD"/>
            <w:noWrap/>
            <w:vAlign w:val="center"/>
            <w:hideMark/>
          </w:tcPr>
          <w:p w:rsidR="005215FB" w:rsidRPr="003C6CF7" w:rsidRDefault="005215FB" w:rsidP="008163D5">
            <w:pPr>
              <w:jc w:val="center"/>
              <w:rPr>
                <w:rFonts w:eastAsiaTheme="majorEastAsia"/>
                <w:kern w:val="0"/>
                <w:sz w:val="16"/>
                <w:szCs w:val="16"/>
              </w:rPr>
            </w:pPr>
            <w:proofErr w:type="spellStart"/>
            <w:r w:rsidRPr="003C6CF7">
              <w:rPr>
                <w:rFonts w:eastAsiaTheme="majorEastAsia" w:hint="eastAsia"/>
                <w:kern w:val="0"/>
                <w:sz w:val="16"/>
                <w:szCs w:val="16"/>
              </w:rPr>
              <w:t>LenH</w:t>
            </w:r>
            <w:proofErr w:type="spellEnd"/>
          </w:p>
        </w:tc>
        <w:tc>
          <w:tcPr>
            <w:tcW w:w="1276" w:type="dxa"/>
            <w:shd w:val="clear" w:color="4F81BD" w:fill="4F81BD"/>
            <w:vAlign w:val="center"/>
          </w:tcPr>
          <w:p w:rsidR="005215FB" w:rsidRPr="003C6CF7" w:rsidRDefault="005215FB" w:rsidP="008163D5">
            <w:pPr>
              <w:jc w:val="center"/>
              <w:rPr>
                <w:rFonts w:eastAsiaTheme="majorEastAsia"/>
                <w:kern w:val="0"/>
                <w:sz w:val="16"/>
                <w:szCs w:val="16"/>
              </w:rPr>
            </w:pPr>
            <w:proofErr w:type="spellStart"/>
            <w:r w:rsidRPr="003C6CF7">
              <w:rPr>
                <w:rFonts w:eastAsiaTheme="majorEastAsia" w:hint="eastAsia"/>
                <w:kern w:val="0"/>
                <w:sz w:val="16"/>
                <w:szCs w:val="16"/>
              </w:rPr>
              <w:t>LenL</w:t>
            </w:r>
            <w:proofErr w:type="spellEnd"/>
          </w:p>
        </w:tc>
        <w:tc>
          <w:tcPr>
            <w:tcW w:w="1134" w:type="dxa"/>
            <w:shd w:val="clear" w:color="4F81BD" w:fill="4F81BD"/>
          </w:tcPr>
          <w:p w:rsidR="005215FB" w:rsidRPr="00106632" w:rsidRDefault="005215FB" w:rsidP="008163D5">
            <w:pPr>
              <w:jc w:val="center"/>
              <w:rPr>
                <w:rFonts w:eastAsiaTheme="majorEastAsia"/>
                <w:sz w:val="15"/>
                <w:szCs w:val="15"/>
              </w:rPr>
            </w:pPr>
          </w:p>
        </w:tc>
        <w:tc>
          <w:tcPr>
            <w:tcW w:w="1048" w:type="dxa"/>
            <w:vMerge/>
            <w:shd w:val="clear" w:color="4F81BD" w:fill="4F81BD"/>
          </w:tcPr>
          <w:p w:rsidR="005215FB" w:rsidRPr="00F77585" w:rsidRDefault="005215FB" w:rsidP="008163D5">
            <w:pPr>
              <w:jc w:val="center"/>
              <w:rPr>
                <w:rFonts w:eastAsiaTheme="majorEastAsia"/>
              </w:rPr>
            </w:pPr>
          </w:p>
        </w:tc>
        <w:tc>
          <w:tcPr>
            <w:tcW w:w="1149" w:type="dxa"/>
            <w:vMerge/>
            <w:shd w:val="clear" w:color="4F81BD" w:fill="4F81BD"/>
          </w:tcPr>
          <w:p w:rsidR="005215FB" w:rsidRPr="00F77585" w:rsidRDefault="005215FB" w:rsidP="008163D5">
            <w:pPr>
              <w:jc w:val="center"/>
              <w:rPr>
                <w:rFonts w:eastAsiaTheme="majorEastAsia"/>
              </w:rPr>
            </w:pPr>
          </w:p>
        </w:tc>
      </w:tr>
      <w:tr w:rsidR="005215FB" w:rsidRPr="00F77585" w:rsidTr="000075D6">
        <w:trPr>
          <w:trHeight w:val="270"/>
        </w:trPr>
        <w:tc>
          <w:tcPr>
            <w:tcW w:w="796" w:type="dxa"/>
            <w:shd w:val="clear" w:color="B8CCE4" w:fill="B8CCE4"/>
            <w:noWrap/>
            <w:hideMark/>
          </w:tcPr>
          <w:p w:rsidR="005215FB" w:rsidRPr="003809AB" w:rsidRDefault="005215FB" w:rsidP="008163D5">
            <w:pPr>
              <w:widowControl/>
              <w:jc w:val="left"/>
              <w:rPr>
                <w:rFonts w:eastAsiaTheme="majorEastAsia" w:cstheme="minorHAnsi"/>
                <w:color w:val="000000"/>
                <w:kern w:val="0"/>
                <w:sz w:val="18"/>
                <w:szCs w:val="18"/>
              </w:rPr>
            </w:pPr>
            <w:r w:rsidRPr="003809AB">
              <w:rPr>
                <w:rFonts w:eastAsiaTheme="majorEastAsia" w:cstheme="minorHAnsi"/>
                <w:color w:val="000000"/>
                <w:kern w:val="0"/>
                <w:sz w:val="18"/>
                <w:szCs w:val="18"/>
              </w:rPr>
              <w:t>0x02</w:t>
            </w:r>
          </w:p>
          <w:p w:rsidR="005215FB" w:rsidRPr="003809AB" w:rsidRDefault="005215FB" w:rsidP="008163D5">
            <w:pPr>
              <w:widowControl/>
              <w:jc w:val="left"/>
              <w:rPr>
                <w:rFonts w:eastAsiaTheme="majorEastAsia" w:cstheme="minorHAnsi"/>
                <w:color w:val="000000"/>
                <w:kern w:val="0"/>
                <w:sz w:val="18"/>
                <w:szCs w:val="18"/>
              </w:rPr>
            </w:pPr>
            <w:r w:rsidRPr="003809AB">
              <w:rPr>
                <w:rFonts w:eastAsiaTheme="majorEastAsia" w:cstheme="minorHAnsi"/>
                <w:color w:val="000000"/>
                <w:kern w:val="0"/>
                <w:sz w:val="18"/>
                <w:szCs w:val="18"/>
              </w:rPr>
              <w:t>(1 byte)</w:t>
            </w:r>
          </w:p>
        </w:tc>
        <w:tc>
          <w:tcPr>
            <w:tcW w:w="987" w:type="dxa"/>
            <w:shd w:val="clear" w:color="B8CCE4" w:fill="B8CCE4"/>
          </w:tcPr>
          <w:p w:rsidR="005215FB" w:rsidRPr="003809AB" w:rsidRDefault="005215FB" w:rsidP="005215FB">
            <w:pPr>
              <w:widowControl/>
              <w:ind w:left="180" w:hangingChars="100" w:hanging="180"/>
              <w:jc w:val="left"/>
              <w:rPr>
                <w:rFonts w:eastAsiaTheme="majorEastAsia" w:cstheme="minorHAnsi"/>
                <w:color w:val="000000"/>
                <w:kern w:val="0"/>
                <w:sz w:val="18"/>
                <w:szCs w:val="18"/>
              </w:rPr>
            </w:pPr>
            <w:r w:rsidRPr="003809AB">
              <w:rPr>
                <w:rFonts w:eastAsiaTheme="majorEastAsia" w:cstheme="minorHAnsi"/>
                <w:color w:val="000000"/>
                <w:kern w:val="0"/>
                <w:sz w:val="18"/>
                <w:szCs w:val="18"/>
              </w:rPr>
              <w:t>Version</w:t>
            </w:r>
            <w:r w:rsidR="00E42344" w:rsidRPr="003809AB">
              <w:rPr>
                <w:rFonts w:eastAsiaTheme="majorEastAsia" w:cstheme="minorHAnsi"/>
                <w:color w:val="000000"/>
                <w:kern w:val="0"/>
                <w:sz w:val="18"/>
                <w:szCs w:val="18"/>
              </w:rPr>
              <w:t xml:space="preserve"> </w:t>
            </w:r>
            <w:r w:rsidRPr="003809AB">
              <w:rPr>
                <w:rFonts w:eastAsiaTheme="majorEastAsia" w:cstheme="minorHAnsi"/>
                <w:color w:val="000000"/>
                <w:kern w:val="0"/>
                <w:sz w:val="18"/>
                <w:szCs w:val="18"/>
              </w:rPr>
              <w:t>of</w:t>
            </w:r>
            <w:r w:rsidR="00E42344" w:rsidRPr="003809AB">
              <w:rPr>
                <w:rFonts w:eastAsiaTheme="majorEastAsia" w:cstheme="minorHAnsi"/>
                <w:color w:val="000000"/>
                <w:kern w:val="0"/>
                <w:sz w:val="18"/>
                <w:szCs w:val="18"/>
              </w:rPr>
              <w:t xml:space="preserve"> </w:t>
            </w:r>
            <w:r w:rsidRPr="003809AB">
              <w:rPr>
                <w:rFonts w:eastAsiaTheme="majorEastAsia" w:cstheme="minorHAnsi"/>
                <w:color w:val="000000"/>
                <w:kern w:val="0"/>
                <w:sz w:val="18"/>
                <w:szCs w:val="18"/>
              </w:rPr>
              <w:t>package, fi</w:t>
            </w:r>
            <w:r w:rsidR="00E42344" w:rsidRPr="003809AB">
              <w:rPr>
                <w:rFonts w:eastAsiaTheme="majorEastAsia" w:cstheme="minorHAnsi"/>
                <w:color w:val="000000"/>
                <w:kern w:val="0"/>
                <w:sz w:val="18"/>
                <w:szCs w:val="18"/>
              </w:rPr>
              <w:t>x</w:t>
            </w:r>
            <w:r w:rsidRPr="003809AB">
              <w:rPr>
                <w:rFonts w:eastAsiaTheme="majorEastAsia" w:cstheme="minorHAnsi"/>
                <w:color w:val="000000"/>
                <w:kern w:val="0"/>
                <w:sz w:val="18"/>
                <w:szCs w:val="18"/>
              </w:rPr>
              <w:t xml:space="preserve">ed to </w:t>
            </w:r>
            <w:r w:rsidR="00E42344" w:rsidRPr="003809AB">
              <w:rPr>
                <w:rFonts w:eastAsiaTheme="majorEastAsia" w:cstheme="minorHAnsi"/>
                <w:color w:val="000000"/>
                <w:kern w:val="0"/>
                <w:sz w:val="18"/>
                <w:szCs w:val="18"/>
              </w:rPr>
              <w:t xml:space="preserve">be </w:t>
            </w:r>
            <w:r w:rsidRPr="003809AB">
              <w:rPr>
                <w:rFonts w:eastAsiaTheme="majorEastAsia" w:cstheme="minorHAnsi"/>
                <w:color w:val="000000"/>
                <w:kern w:val="0"/>
                <w:sz w:val="18"/>
                <w:szCs w:val="18"/>
              </w:rPr>
              <w:t>0x01 for now</w:t>
            </w:r>
          </w:p>
        </w:tc>
        <w:tc>
          <w:tcPr>
            <w:tcW w:w="1565" w:type="dxa"/>
            <w:gridSpan w:val="2"/>
            <w:shd w:val="clear" w:color="B8CCE4" w:fill="B8CCE4"/>
          </w:tcPr>
          <w:p w:rsidR="005215FB" w:rsidRPr="003809AB" w:rsidRDefault="005215FB" w:rsidP="008163D5">
            <w:pPr>
              <w:jc w:val="left"/>
              <w:rPr>
                <w:rFonts w:eastAsiaTheme="majorEastAsia" w:cstheme="minorHAnsi"/>
                <w:color w:val="000000"/>
                <w:kern w:val="0"/>
                <w:sz w:val="18"/>
                <w:szCs w:val="18"/>
              </w:rPr>
            </w:pPr>
            <w:proofErr w:type="spellStart"/>
            <w:r w:rsidRPr="003809AB">
              <w:rPr>
                <w:rFonts w:eastAsiaTheme="majorEastAsia" w:cstheme="minorHAnsi"/>
                <w:color w:val="000000"/>
                <w:kern w:val="0"/>
                <w:sz w:val="18"/>
                <w:szCs w:val="18"/>
              </w:rPr>
              <w:t>PaNoH</w:t>
            </w:r>
            <w:proofErr w:type="spellEnd"/>
            <w:r w:rsidRPr="003809AB">
              <w:rPr>
                <w:rFonts w:eastAsiaTheme="majorEastAsia" w:cstheme="minorHAnsi"/>
                <w:color w:val="000000"/>
                <w:kern w:val="0"/>
                <w:sz w:val="18"/>
                <w:szCs w:val="18"/>
              </w:rPr>
              <w:t>=</w:t>
            </w:r>
            <w:proofErr w:type="spellStart"/>
            <w:r w:rsidRPr="003809AB">
              <w:rPr>
                <w:rFonts w:eastAsiaTheme="majorEastAsia" w:cstheme="minorHAnsi"/>
                <w:color w:val="000000"/>
                <w:kern w:val="0"/>
                <w:sz w:val="18"/>
                <w:szCs w:val="18"/>
              </w:rPr>
              <w:t>PaNo</w:t>
            </w:r>
            <w:proofErr w:type="spellEnd"/>
            <w:r w:rsidRPr="003809AB">
              <w:rPr>
                <w:rFonts w:eastAsiaTheme="majorEastAsia" w:cstheme="minorHAnsi"/>
                <w:color w:val="000000"/>
                <w:kern w:val="0"/>
                <w:sz w:val="18"/>
                <w:szCs w:val="18"/>
              </w:rPr>
              <w:t>/256</w:t>
            </w:r>
          </w:p>
          <w:p w:rsidR="005215FB" w:rsidRPr="003809AB" w:rsidRDefault="005215FB" w:rsidP="008163D5">
            <w:pPr>
              <w:jc w:val="left"/>
              <w:rPr>
                <w:rFonts w:eastAsiaTheme="majorEastAsia" w:cstheme="minorHAnsi"/>
                <w:color w:val="000000"/>
                <w:kern w:val="0"/>
                <w:sz w:val="18"/>
                <w:szCs w:val="18"/>
              </w:rPr>
            </w:pPr>
            <w:proofErr w:type="spellStart"/>
            <w:r w:rsidRPr="003809AB">
              <w:rPr>
                <w:rFonts w:eastAsiaTheme="majorEastAsia" w:cstheme="minorHAnsi"/>
                <w:color w:val="000000"/>
                <w:kern w:val="0"/>
                <w:sz w:val="18"/>
                <w:szCs w:val="18"/>
              </w:rPr>
              <w:t>PaNoL</w:t>
            </w:r>
            <w:proofErr w:type="spellEnd"/>
            <w:r w:rsidRPr="003809AB">
              <w:rPr>
                <w:rFonts w:eastAsiaTheme="majorEastAsia" w:cstheme="minorHAnsi"/>
                <w:color w:val="000000"/>
                <w:kern w:val="0"/>
                <w:sz w:val="18"/>
                <w:szCs w:val="18"/>
              </w:rPr>
              <w:t>=PaNo%256</w:t>
            </w:r>
          </w:p>
          <w:p w:rsidR="005215FB" w:rsidRPr="003809AB" w:rsidRDefault="00B612E3" w:rsidP="008163D5">
            <w:pPr>
              <w:jc w:val="left"/>
              <w:rPr>
                <w:rFonts w:eastAsiaTheme="majorEastAsia" w:cstheme="minorHAnsi"/>
                <w:color w:val="000000"/>
                <w:kern w:val="0"/>
                <w:sz w:val="18"/>
                <w:szCs w:val="18"/>
              </w:rPr>
            </w:pPr>
            <w:r w:rsidRPr="003809AB">
              <w:rPr>
                <w:rFonts w:eastAsiaTheme="majorEastAsia" w:cstheme="minorHAnsi"/>
                <w:color w:val="000000"/>
                <w:kern w:val="0"/>
                <w:sz w:val="18"/>
                <w:szCs w:val="18"/>
              </w:rPr>
              <w:t xml:space="preserve">Start from </w:t>
            </w:r>
            <w:r w:rsidR="005215FB" w:rsidRPr="003809AB">
              <w:rPr>
                <w:rFonts w:eastAsiaTheme="majorEastAsia" w:cstheme="minorHAnsi"/>
                <w:color w:val="000000"/>
                <w:kern w:val="0"/>
                <w:sz w:val="18"/>
                <w:szCs w:val="18"/>
              </w:rPr>
              <w:t>1000</w:t>
            </w:r>
          </w:p>
        </w:tc>
        <w:tc>
          <w:tcPr>
            <w:tcW w:w="1701" w:type="dxa"/>
            <w:gridSpan w:val="2"/>
            <w:shd w:val="clear" w:color="B8CCE4" w:fill="B8CCE4"/>
            <w:noWrap/>
            <w:hideMark/>
          </w:tcPr>
          <w:p w:rsidR="005215FB" w:rsidRPr="003809AB" w:rsidRDefault="005215FB" w:rsidP="008163D5">
            <w:pPr>
              <w:jc w:val="left"/>
              <w:rPr>
                <w:rFonts w:eastAsiaTheme="majorEastAsia" w:cstheme="minorHAnsi"/>
                <w:color w:val="000000"/>
                <w:kern w:val="0"/>
                <w:sz w:val="18"/>
                <w:szCs w:val="18"/>
              </w:rPr>
            </w:pPr>
            <w:proofErr w:type="spellStart"/>
            <w:r w:rsidRPr="003809AB">
              <w:rPr>
                <w:rFonts w:eastAsiaTheme="majorEastAsia" w:cstheme="minorHAnsi"/>
                <w:color w:val="000000"/>
                <w:kern w:val="0"/>
                <w:sz w:val="18"/>
                <w:szCs w:val="18"/>
              </w:rPr>
              <w:t>PaNoH</w:t>
            </w:r>
            <w:proofErr w:type="spellEnd"/>
            <w:r w:rsidRPr="003809AB">
              <w:rPr>
                <w:rFonts w:eastAsiaTheme="majorEastAsia" w:cstheme="minorHAnsi"/>
                <w:color w:val="000000"/>
                <w:kern w:val="0"/>
                <w:sz w:val="18"/>
                <w:szCs w:val="18"/>
              </w:rPr>
              <w:t>=</w:t>
            </w:r>
            <w:proofErr w:type="spellStart"/>
            <w:r w:rsidRPr="003809AB">
              <w:rPr>
                <w:rFonts w:eastAsiaTheme="majorEastAsia" w:cstheme="minorHAnsi"/>
                <w:color w:val="000000"/>
                <w:kern w:val="0"/>
                <w:sz w:val="18"/>
                <w:szCs w:val="18"/>
              </w:rPr>
              <w:t>PaNo</w:t>
            </w:r>
            <w:proofErr w:type="spellEnd"/>
            <w:r w:rsidRPr="003809AB">
              <w:rPr>
                <w:rFonts w:eastAsiaTheme="majorEastAsia" w:cstheme="minorHAnsi"/>
                <w:color w:val="000000"/>
                <w:kern w:val="0"/>
                <w:sz w:val="18"/>
                <w:szCs w:val="18"/>
              </w:rPr>
              <w:t>/256</w:t>
            </w:r>
          </w:p>
          <w:p w:rsidR="005215FB" w:rsidRPr="003809AB" w:rsidRDefault="005215FB" w:rsidP="008163D5">
            <w:pPr>
              <w:jc w:val="left"/>
              <w:rPr>
                <w:rFonts w:eastAsiaTheme="majorEastAsia" w:cstheme="minorHAnsi"/>
                <w:color w:val="000000"/>
                <w:kern w:val="0"/>
                <w:sz w:val="18"/>
                <w:szCs w:val="18"/>
              </w:rPr>
            </w:pPr>
            <w:proofErr w:type="spellStart"/>
            <w:r w:rsidRPr="003809AB">
              <w:rPr>
                <w:rFonts w:eastAsiaTheme="majorEastAsia" w:cstheme="minorHAnsi"/>
                <w:color w:val="000000"/>
                <w:kern w:val="0"/>
                <w:sz w:val="18"/>
                <w:szCs w:val="18"/>
              </w:rPr>
              <w:t>PaNoL</w:t>
            </w:r>
            <w:proofErr w:type="spellEnd"/>
            <w:r w:rsidRPr="003809AB">
              <w:rPr>
                <w:rFonts w:eastAsiaTheme="majorEastAsia" w:cstheme="minorHAnsi"/>
                <w:color w:val="000000"/>
                <w:kern w:val="0"/>
                <w:sz w:val="18"/>
                <w:szCs w:val="18"/>
              </w:rPr>
              <w:t>=PaNo%256</w:t>
            </w:r>
          </w:p>
          <w:p w:rsidR="00B612E3" w:rsidRPr="003809AB" w:rsidRDefault="00B612E3" w:rsidP="008163D5">
            <w:pPr>
              <w:jc w:val="left"/>
              <w:rPr>
                <w:rFonts w:eastAsiaTheme="majorEastAsia" w:cstheme="minorHAnsi"/>
                <w:color w:val="000000"/>
                <w:kern w:val="0"/>
                <w:sz w:val="18"/>
                <w:szCs w:val="18"/>
              </w:rPr>
            </w:pPr>
            <w:proofErr w:type="spellStart"/>
            <w:r w:rsidRPr="003809AB">
              <w:rPr>
                <w:rFonts w:eastAsiaTheme="majorEastAsia" w:cstheme="minorHAnsi"/>
                <w:color w:val="000000"/>
                <w:kern w:val="0"/>
                <w:sz w:val="18"/>
                <w:szCs w:val="18"/>
              </w:rPr>
              <w:t>S</w:t>
            </w:r>
            <w:r w:rsidR="00F81EE7" w:rsidRPr="003809AB">
              <w:rPr>
                <w:rFonts w:eastAsiaTheme="majorEastAsia" w:cstheme="minorHAnsi"/>
                <w:color w:val="000000"/>
                <w:kern w:val="0"/>
                <w:sz w:val="18"/>
                <w:szCs w:val="18"/>
              </w:rPr>
              <w:t>ste</w:t>
            </w:r>
            <w:r w:rsidRPr="003809AB">
              <w:rPr>
                <w:rFonts w:eastAsiaTheme="majorEastAsia" w:cstheme="minorHAnsi"/>
                <w:color w:val="000000"/>
                <w:kern w:val="0"/>
                <w:sz w:val="18"/>
                <w:szCs w:val="18"/>
              </w:rPr>
              <w:t>tart</w:t>
            </w:r>
            <w:proofErr w:type="spellEnd"/>
            <w:r w:rsidRPr="003809AB">
              <w:rPr>
                <w:rFonts w:eastAsiaTheme="majorEastAsia" w:cstheme="minorHAnsi"/>
                <w:color w:val="000000"/>
                <w:kern w:val="0"/>
                <w:sz w:val="18"/>
                <w:szCs w:val="18"/>
              </w:rPr>
              <w:t xml:space="preserve"> from 1</w:t>
            </w:r>
          </w:p>
        </w:tc>
        <w:tc>
          <w:tcPr>
            <w:tcW w:w="2268" w:type="dxa"/>
            <w:gridSpan w:val="2"/>
            <w:shd w:val="clear" w:color="B8CCE4" w:fill="B8CCE4"/>
            <w:noWrap/>
          </w:tcPr>
          <w:p w:rsidR="005215FB" w:rsidRPr="003809AB" w:rsidRDefault="00B612E3" w:rsidP="008163D5">
            <w:pPr>
              <w:widowControl/>
              <w:jc w:val="left"/>
              <w:rPr>
                <w:rFonts w:eastAsiaTheme="majorEastAsia" w:cstheme="minorHAnsi"/>
                <w:color w:val="000000"/>
                <w:kern w:val="0"/>
                <w:sz w:val="18"/>
                <w:szCs w:val="18"/>
              </w:rPr>
            </w:pPr>
            <w:r w:rsidRPr="003809AB">
              <w:rPr>
                <w:rFonts w:cstheme="minorHAnsi"/>
                <w:sz w:val="18"/>
                <w:szCs w:val="18"/>
              </w:rPr>
              <w:t xml:space="preserve">2 byte data domain length used to </w:t>
            </w:r>
            <w:proofErr w:type="spellStart"/>
            <w:r w:rsidRPr="003809AB">
              <w:rPr>
                <w:rFonts w:cstheme="minorHAnsi"/>
                <w:sz w:val="18"/>
                <w:szCs w:val="18"/>
              </w:rPr>
              <w:t>respresent</w:t>
            </w:r>
            <w:proofErr w:type="spellEnd"/>
            <w:r w:rsidRPr="003809AB">
              <w:rPr>
                <w:rFonts w:cstheme="minorHAnsi"/>
                <w:sz w:val="18"/>
                <w:szCs w:val="18"/>
              </w:rPr>
              <w:t xml:space="preserve"> the data domain length. The value is 0, indicating no data domain of 2 byte length, the former byte is data field length </w:t>
            </w:r>
            <w:r w:rsidRPr="003809AB">
              <w:rPr>
                <w:rFonts w:cstheme="minorHAnsi"/>
                <w:color w:val="000000"/>
                <w:sz w:val="18"/>
                <w:szCs w:val="18"/>
              </w:rPr>
              <w:t xml:space="preserve">Len/256 and the latter byte is Len%256. In protocol, all involving length or size data field are the high byte at the </w:t>
            </w:r>
            <w:proofErr w:type="spellStart"/>
            <w:r w:rsidRPr="003809AB">
              <w:rPr>
                <w:rFonts w:cstheme="minorHAnsi"/>
                <w:color w:val="000000"/>
                <w:sz w:val="18"/>
                <w:szCs w:val="18"/>
              </w:rPr>
              <w:t>frontt</w:t>
            </w:r>
            <w:proofErr w:type="spellEnd"/>
            <w:r w:rsidRPr="003809AB">
              <w:rPr>
                <w:rFonts w:cstheme="minorHAnsi"/>
                <w:color w:val="000000"/>
                <w:sz w:val="18"/>
                <w:szCs w:val="18"/>
              </w:rPr>
              <w:t>, low byte in the post</w:t>
            </w:r>
            <w:r w:rsidRPr="003809AB">
              <w:rPr>
                <w:rFonts w:cstheme="minorHAnsi"/>
                <w:sz w:val="18"/>
                <w:szCs w:val="18"/>
              </w:rPr>
              <w:t>.</w:t>
            </w:r>
          </w:p>
        </w:tc>
        <w:tc>
          <w:tcPr>
            <w:tcW w:w="1134" w:type="dxa"/>
            <w:shd w:val="clear" w:color="B8CCE4" w:fill="B8CCE4"/>
          </w:tcPr>
          <w:p w:rsidR="005215FB" w:rsidRPr="003809AB" w:rsidRDefault="005215FB" w:rsidP="008163D5">
            <w:pPr>
              <w:widowControl/>
              <w:jc w:val="left"/>
              <w:rPr>
                <w:rFonts w:eastAsiaTheme="majorEastAsia" w:cstheme="minorHAnsi"/>
                <w:color w:val="000000"/>
                <w:kern w:val="0"/>
                <w:sz w:val="18"/>
                <w:szCs w:val="18"/>
              </w:rPr>
            </w:pPr>
          </w:p>
        </w:tc>
        <w:tc>
          <w:tcPr>
            <w:tcW w:w="1048" w:type="dxa"/>
            <w:shd w:val="clear" w:color="B8CCE4" w:fill="B8CCE4"/>
          </w:tcPr>
          <w:p w:rsidR="00E42344" w:rsidRPr="003809AB" w:rsidRDefault="00E42344" w:rsidP="00E42344">
            <w:pPr>
              <w:rPr>
                <w:rFonts w:cstheme="minorHAnsi"/>
                <w:sz w:val="18"/>
                <w:szCs w:val="18"/>
              </w:rPr>
            </w:pPr>
            <w:r w:rsidRPr="003809AB">
              <w:rPr>
                <w:rFonts w:cstheme="minorHAnsi"/>
                <w:sz w:val="18"/>
                <w:szCs w:val="18"/>
              </w:rPr>
              <w:t xml:space="preserve">LRC is the data XOR </w:t>
            </w:r>
            <w:r w:rsidR="00C07BE0">
              <w:rPr>
                <w:rFonts w:cstheme="minorHAnsi"/>
                <w:sz w:val="18"/>
                <w:szCs w:val="18"/>
              </w:rPr>
              <w:t>start from</w:t>
            </w:r>
            <w:r w:rsidR="00C07BE0" w:rsidRPr="003809AB">
              <w:rPr>
                <w:rFonts w:cstheme="minorHAnsi"/>
                <w:sz w:val="18"/>
                <w:szCs w:val="18"/>
              </w:rPr>
              <w:t xml:space="preserve"> </w:t>
            </w:r>
            <w:r w:rsidRPr="003809AB">
              <w:rPr>
                <w:rFonts w:cstheme="minorHAnsi"/>
                <w:sz w:val="18"/>
                <w:szCs w:val="18"/>
              </w:rPr>
              <w:t>starting the character. (1 byte)</w:t>
            </w:r>
          </w:p>
          <w:p w:rsidR="005215FB" w:rsidRPr="003809AB" w:rsidRDefault="005215FB" w:rsidP="008163D5">
            <w:pPr>
              <w:widowControl/>
              <w:jc w:val="left"/>
              <w:rPr>
                <w:rFonts w:eastAsiaTheme="majorEastAsia" w:cstheme="minorHAnsi"/>
                <w:color w:val="000000"/>
                <w:kern w:val="0"/>
                <w:sz w:val="18"/>
                <w:szCs w:val="18"/>
              </w:rPr>
            </w:pPr>
          </w:p>
        </w:tc>
        <w:tc>
          <w:tcPr>
            <w:tcW w:w="1149" w:type="dxa"/>
            <w:shd w:val="clear" w:color="B8CCE4" w:fill="B8CCE4"/>
          </w:tcPr>
          <w:p w:rsidR="005215FB" w:rsidRPr="003809AB" w:rsidRDefault="00CB77D2" w:rsidP="008163D5">
            <w:pPr>
              <w:widowControl/>
              <w:jc w:val="left"/>
              <w:rPr>
                <w:rFonts w:eastAsiaTheme="majorEastAsia" w:cstheme="minorHAnsi"/>
                <w:color w:val="000000"/>
                <w:kern w:val="0"/>
                <w:sz w:val="18"/>
                <w:szCs w:val="18"/>
              </w:rPr>
            </w:pPr>
            <w:r w:rsidRPr="003809AB">
              <w:rPr>
                <w:rFonts w:eastAsiaTheme="majorEastAsia" w:cstheme="minorHAnsi"/>
                <w:color w:val="000000"/>
                <w:kern w:val="0"/>
                <w:sz w:val="18"/>
                <w:szCs w:val="18"/>
              </w:rPr>
              <w:t>EOF</w:t>
            </w:r>
            <w:r w:rsidR="005215FB" w:rsidRPr="003809AB">
              <w:rPr>
                <w:rFonts w:eastAsiaTheme="majorEastAsia" w:cstheme="minorHAnsi"/>
                <w:color w:val="000000"/>
                <w:kern w:val="0"/>
                <w:sz w:val="18"/>
                <w:szCs w:val="18"/>
              </w:rPr>
              <w:t>：</w:t>
            </w:r>
          </w:p>
          <w:p w:rsidR="005215FB" w:rsidRPr="003809AB" w:rsidRDefault="005215FB" w:rsidP="008163D5">
            <w:pPr>
              <w:widowControl/>
              <w:jc w:val="left"/>
              <w:rPr>
                <w:rFonts w:eastAsiaTheme="majorEastAsia" w:cstheme="minorHAnsi"/>
                <w:color w:val="000000"/>
                <w:kern w:val="0"/>
                <w:sz w:val="18"/>
                <w:szCs w:val="18"/>
              </w:rPr>
            </w:pPr>
            <w:r w:rsidRPr="003809AB">
              <w:rPr>
                <w:rFonts w:eastAsiaTheme="majorEastAsia" w:cstheme="minorHAnsi"/>
                <w:color w:val="000000"/>
                <w:kern w:val="0"/>
                <w:sz w:val="18"/>
                <w:szCs w:val="18"/>
              </w:rPr>
              <w:t>0x03</w:t>
            </w:r>
            <w:r w:rsidR="00CB77D2" w:rsidRPr="003809AB">
              <w:rPr>
                <w:rFonts w:eastAsiaTheme="majorEastAsia" w:cstheme="minorHAnsi"/>
                <w:color w:val="000000"/>
                <w:kern w:val="0"/>
                <w:sz w:val="18"/>
                <w:szCs w:val="18"/>
              </w:rPr>
              <w:t xml:space="preserve"> </w:t>
            </w:r>
            <w:r w:rsidR="00716BE0" w:rsidRPr="003809AB">
              <w:rPr>
                <w:rFonts w:eastAsiaTheme="majorEastAsia" w:cstheme="minorHAnsi"/>
                <w:color w:val="000000"/>
                <w:kern w:val="0"/>
                <w:sz w:val="18"/>
                <w:szCs w:val="18"/>
              </w:rPr>
              <w:t>Last frame</w:t>
            </w:r>
          </w:p>
          <w:p w:rsidR="005215FB" w:rsidRPr="003809AB" w:rsidRDefault="005215FB" w:rsidP="00716BE0">
            <w:pPr>
              <w:widowControl/>
              <w:jc w:val="left"/>
              <w:rPr>
                <w:rFonts w:eastAsiaTheme="majorEastAsia" w:cstheme="minorHAnsi"/>
                <w:color w:val="000000"/>
                <w:kern w:val="0"/>
                <w:sz w:val="18"/>
                <w:szCs w:val="18"/>
              </w:rPr>
            </w:pPr>
            <w:r w:rsidRPr="003809AB">
              <w:rPr>
                <w:rFonts w:eastAsiaTheme="majorEastAsia" w:cstheme="minorHAnsi"/>
                <w:color w:val="000000"/>
                <w:kern w:val="0"/>
                <w:sz w:val="18"/>
                <w:szCs w:val="18"/>
              </w:rPr>
              <w:t>0x17</w:t>
            </w:r>
            <w:r w:rsidR="00716BE0" w:rsidRPr="003809AB">
              <w:rPr>
                <w:rFonts w:eastAsiaTheme="majorEastAsia" w:cstheme="minorHAnsi"/>
                <w:color w:val="000000"/>
                <w:kern w:val="0"/>
                <w:sz w:val="18"/>
                <w:szCs w:val="18"/>
              </w:rPr>
              <w:t xml:space="preserve"> there exits subsequent frame</w:t>
            </w:r>
          </w:p>
        </w:tc>
      </w:tr>
    </w:tbl>
    <w:p w:rsidR="00652F4D" w:rsidRDefault="00652F4D" w:rsidP="00652F4D">
      <w:pPr>
        <w:jc w:val="center"/>
      </w:pPr>
      <w:r w:rsidRPr="00FE0112">
        <w:t>Table</w:t>
      </w:r>
      <w:r>
        <w:t>5</w:t>
      </w:r>
      <w:r w:rsidRPr="00FE0112">
        <w:t xml:space="preserve"> </w:t>
      </w:r>
      <w:r>
        <w:t>–</w:t>
      </w:r>
      <w:r w:rsidRPr="00FE0112">
        <w:t xml:space="preserve"> </w:t>
      </w:r>
      <w:r>
        <w:t>communication packet format</w:t>
      </w:r>
    </w:p>
    <w:p w:rsidR="00652F4D" w:rsidRDefault="00F81EE7" w:rsidP="0061787F">
      <w:pPr>
        <w:pStyle w:val="4"/>
        <w:numPr>
          <w:ilvl w:val="3"/>
          <w:numId w:val="17"/>
        </w:numPr>
      </w:pPr>
      <w:r>
        <w:rPr>
          <w:rFonts w:hint="eastAsia"/>
        </w:rPr>
        <w:t>Packet No.</w:t>
      </w:r>
    </w:p>
    <w:p w:rsidR="00F81EE7" w:rsidRDefault="00F81EE7" w:rsidP="00F81EE7">
      <w:r>
        <w:rPr>
          <w:rFonts w:hint="eastAsia"/>
        </w:rPr>
        <w:t xml:space="preserve">Packet No. </w:t>
      </w:r>
      <w:r>
        <w:t>is maintained by master device</w:t>
      </w:r>
      <w:r w:rsidR="008D78FF">
        <w:t xml:space="preserve"> which is used to identify the request packet. It</w:t>
      </w:r>
      <w:r w:rsidR="00B7096F">
        <w:t xml:space="preserve"> starts from 1000, while the frame No. below to 1000 is used to identify the control frame, such as </w:t>
      </w:r>
      <w:r w:rsidR="002E28C2">
        <w:t xml:space="preserve">acknowledge frame ACK/NAK, </w:t>
      </w:r>
      <w:r w:rsidR="002E28C2" w:rsidRPr="002E28C2">
        <w:t>synchronizing frame</w:t>
      </w:r>
      <w:r w:rsidR="002E28C2">
        <w:t>, and so on.</w:t>
      </w:r>
    </w:p>
    <w:p w:rsidR="00AB53D9" w:rsidRDefault="00AB53D9" w:rsidP="00F81EE7">
      <w:r>
        <w:t>For each request packet, the master de</w:t>
      </w:r>
      <w:r w:rsidR="00E831F9">
        <w:t>vice shall increase the packet N</w:t>
      </w:r>
      <w:r>
        <w:t xml:space="preserve">o. by 1. </w:t>
      </w:r>
      <w:r w:rsidR="00E831F9">
        <w:t>Meanwhile, the POS terminal shall use the same packet No. in its response packet.</w:t>
      </w:r>
    </w:p>
    <w:p w:rsidR="000075D6" w:rsidRDefault="003D21E9" w:rsidP="00F81EE7">
      <w:r>
        <w:t>If the</w:t>
      </w:r>
      <w:r w:rsidR="005A1EE7">
        <w:t xml:space="preserve"> packet No. between the</w:t>
      </w:r>
      <w:r>
        <w:t xml:space="preserve"> receiver and sender </w:t>
      </w:r>
      <w:r w:rsidR="005A1EE7">
        <w:t xml:space="preserve">gets out of </w:t>
      </w:r>
      <w:r w:rsidR="005A1EE7" w:rsidRPr="005A1EE7">
        <w:t>synchronization</w:t>
      </w:r>
      <w:r w:rsidR="005A1EE7">
        <w:t xml:space="preserve">, the master device shall send the </w:t>
      </w:r>
      <w:r w:rsidR="001B3AC0" w:rsidRPr="002E28C2">
        <w:t>synchronizing frame</w:t>
      </w:r>
      <w:r w:rsidR="001B3AC0">
        <w:t xml:space="preserve"> first and then send the request packet.</w:t>
      </w:r>
    </w:p>
    <w:p w:rsidR="00F81EE7" w:rsidRDefault="00F81EE7" w:rsidP="0061787F">
      <w:pPr>
        <w:pStyle w:val="4"/>
        <w:numPr>
          <w:ilvl w:val="3"/>
          <w:numId w:val="17"/>
        </w:numPr>
      </w:pPr>
      <w:r>
        <w:rPr>
          <w:rFonts w:hint="eastAsia"/>
        </w:rPr>
        <w:t>Frame No.</w:t>
      </w:r>
    </w:p>
    <w:p w:rsidR="000075D6" w:rsidRDefault="001B3AC0" w:rsidP="00FE0112">
      <w:r>
        <w:rPr>
          <w:rFonts w:hint="eastAsia"/>
        </w:rPr>
        <w:t xml:space="preserve">Frame No. is </w:t>
      </w:r>
      <w:r>
        <w:t xml:space="preserve">used to identify the sequence in multi frame communication. It starts from 1, and </w:t>
      </w:r>
      <w:r w:rsidR="00BD7D8B">
        <w:t>maintained by the sender. T</w:t>
      </w:r>
      <w:r w:rsidR="005C4F17">
        <w:t xml:space="preserve">he frame No. should be increased by 1 </w:t>
      </w:r>
      <w:r w:rsidR="00BD7D8B">
        <w:t>by the sender in multi frame communication.</w:t>
      </w:r>
    </w:p>
    <w:p w:rsidR="00B31EBB" w:rsidRDefault="00B31EBB" w:rsidP="0061787F">
      <w:pPr>
        <w:pStyle w:val="4"/>
        <w:numPr>
          <w:ilvl w:val="3"/>
          <w:numId w:val="17"/>
        </w:numPr>
      </w:pPr>
      <w:r>
        <w:rPr>
          <w:rFonts w:hint="eastAsia"/>
        </w:rPr>
        <w:t>ACK frame</w:t>
      </w:r>
    </w:p>
    <w:tbl>
      <w:tblPr>
        <w:tblW w:w="9784" w:type="dxa"/>
        <w:tblInd w:w="-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948"/>
        <w:gridCol w:w="883"/>
        <w:gridCol w:w="709"/>
        <w:gridCol w:w="1167"/>
        <w:gridCol w:w="676"/>
        <w:gridCol w:w="708"/>
        <w:gridCol w:w="851"/>
        <w:gridCol w:w="1417"/>
        <w:gridCol w:w="840"/>
        <w:gridCol w:w="993"/>
      </w:tblGrid>
      <w:tr w:rsidR="00B31EBB" w:rsidRPr="00F77585" w:rsidTr="000075D6">
        <w:trPr>
          <w:trHeight w:val="338"/>
        </w:trPr>
        <w:tc>
          <w:tcPr>
            <w:tcW w:w="592" w:type="dxa"/>
            <w:vMerge w:val="restart"/>
            <w:shd w:val="clear" w:color="4F81BD" w:fill="4F81BD"/>
            <w:noWrap/>
            <w:vAlign w:val="center"/>
            <w:hideMark/>
          </w:tcPr>
          <w:p w:rsidR="00B31EBB" w:rsidRPr="00F77585" w:rsidRDefault="00B31EBB" w:rsidP="008163D5">
            <w:pPr>
              <w:jc w:val="center"/>
              <w:rPr>
                <w:rFonts w:eastAsiaTheme="majorEastAsia"/>
              </w:rPr>
            </w:pPr>
            <w:r>
              <w:rPr>
                <w:rFonts w:eastAsiaTheme="majorEastAsia" w:hint="eastAsia"/>
                <w:b/>
                <w:kern w:val="0"/>
              </w:rPr>
              <w:t>STX</w:t>
            </w:r>
          </w:p>
        </w:tc>
        <w:tc>
          <w:tcPr>
            <w:tcW w:w="948" w:type="dxa"/>
            <w:vMerge w:val="restart"/>
            <w:shd w:val="clear" w:color="4F81BD" w:fill="4F81BD"/>
            <w:vAlign w:val="center"/>
          </w:tcPr>
          <w:p w:rsidR="00B31EBB" w:rsidRPr="00F77585" w:rsidRDefault="000075D6" w:rsidP="008163D5">
            <w:pPr>
              <w:widowControl/>
              <w:rPr>
                <w:rFonts w:eastAsiaTheme="majorEastAsia"/>
                <w:b/>
                <w:kern w:val="0"/>
              </w:rPr>
            </w:pPr>
            <w:r>
              <w:rPr>
                <w:rFonts w:eastAsiaTheme="majorEastAsia" w:hint="eastAsia"/>
                <w:b/>
                <w:kern w:val="0"/>
              </w:rPr>
              <w:t>Version</w:t>
            </w:r>
          </w:p>
        </w:tc>
        <w:tc>
          <w:tcPr>
            <w:tcW w:w="1592" w:type="dxa"/>
            <w:gridSpan w:val="2"/>
            <w:shd w:val="clear" w:color="4F81BD" w:fill="4F81BD"/>
          </w:tcPr>
          <w:p w:rsidR="00B31EBB" w:rsidRDefault="000075D6" w:rsidP="000075D6">
            <w:pPr>
              <w:widowControl/>
              <w:jc w:val="center"/>
              <w:rPr>
                <w:rFonts w:eastAsiaTheme="majorEastAsia"/>
                <w:b/>
                <w:kern w:val="0"/>
              </w:rPr>
            </w:pPr>
            <w:r>
              <w:rPr>
                <w:rFonts w:eastAsiaTheme="majorEastAsia" w:hint="eastAsia"/>
                <w:b/>
                <w:kern w:val="0"/>
              </w:rPr>
              <w:t>P</w:t>
            </w:r>
            <w:r>
              <w:rPr>
                <w:rFonts w:eastAsiaTheme="majorEastAsia"/>
                <w:b/>
                <w:kern w:val="0"/>
              </w:rPr>
              <w:t>acket No.</w:t>
            </w:r>
          </w:p>
        </w:tc>
        <w:tc>
          <w:tcPr>
            <w:tcW w:w="1843" w:type="dxa"/>
            <w:gridSpan w:val="2"/>
            <w:shd w:val="clear" w:color="4F81BD" w:fill="4F81BD"/>
            <w:noWrap/>
            <w:vAlign w:val="center"/>
            <w:hideMark/>
          </w:tcPr>
          <w:p w:rsidR="00B31EBB" w:rsidRPr="00F77585" w:rsidRDefault="002D595C" w:rsidP="008163D5">
            <w:pPr>
              <w:widowControl/>
              <w:jc w:val="center"/>
              <w:rPr>
                <w:rFonts w:eastAsiaTheme="majorEastAsia"/>
                <w:b/>
                <w:color w:val="FFFFFF"/>
                <w:kern w:val="0"/>
              </w:rPr>
            </w:pPr>
            <w:r>
              <w:rPr>
                <w:rFonts w:eastAsiaTheme="majorEastAsia" w:hint="eastAsia"/>
                <w:b/>
                <w:kern w:val="0"/>
              </w:rPr>
              <w:t>F</w:t>
            </w:r>
            <w:r>
              <w:rPr>
                <w:rFonts w:eastAsiaTheme="majorEastAsia"/>
                <w:b/>
                <w:kern w:val="0"/>
              </w:rPr>
              <w:t>rame No.</w:t>
            </w:r>
          </w:p>
        </w:tc>
        <w:tc>
          <w:tcPr>
            <w:tcW w:w="1559" w:type="dxa"/>
            <w:gridSpan w:val="2"/>
            <w:shd w:val="clear" w:color="4F81BD" w:fill="4F81BD"/>
            <w:noWrap/>
            <w:vAlign w:val="center"/>
            <w:hideMark/>
          </w:tcPr>
          <w:p w:rsidR="00B31EBB" w:rsidRPr="00100E05" w:rsidRDefault="002D595C" w:rsidP="008163D5">
            <w:pPr>
              <w:widowControl/>
              <w:jc w:val="center"/>
              <w:rPr>
                <w:rFonts w:eastAsiaTheme="majorEastAsia"/>
                <w:b/>
                <w:color w:val="FFFFFF"/>
                <w:kern w:val="0"/>
                <w:sz w:val="18"/>
                <w:szCs w:val="18"/>
              </w:rPr>
            </w:pPr>
            <w:r>
              <w:rPr>
                <w:rFonts w:eastAsiaTheme="majorEastAsia" w:hint="eastAsia"/>
                <w:b/>
                <w:kern w:val="0"/>
                <w:sz w:val="18"/>
                <w:szCs w:val="18"/>
              </w:rPr>
              <w:t>D</w:t>
            </w:r>
            <w:r>
              <w:rPr>
                <w:rFonts w:eastAsiaTheme="majorEastAsia"/>
                <w:b/>
                <w:kern w:val="0"/>
                <w:sz w:val="18"/>
                <w:szCs w:val="18"/>
              </w:rPr>
              <w:t>ata Length</w:t>
            </w:r>
          </w:p>
        </w:tc>
        <w:tc>
          <w:tcPr>
            <w:tcW w:w="1417" w:type="dxa"/>
            <w:shd w:val="clear" w:color="4F81BD" w:fill="4F81BD"/>
            <w:vAlign w:val="center"/>
          </w:tcPr>
          <w:p w:rsidR="00B31EBB" w:rsidRPr="00F77585" w:rsidRDefault="002D595C" w:rsidP="008163D5">
            <w:pPr>
              <w:jc w:val="center"/>
              <w:rPr>
                <w:rFonts w:eastAsiaTheme="majorEastAsia"/>
                <w:b/>
                <w:kern w:val="0"/>
              </w:rPr>
            </w:pPr>
            <w:r>
              <w:rPr>
                <w:rFonts w:eastAsiaTheme="majorEastAsia" w:hint="eastAsia"/>
                <w:b/>
                <w:kern w:val="0"/>
              </w:rPr>
              <w:t>D</w:t>
            </w:r>
            <w:r>
              <w:rPr>
                <w:rFonts w:eastAsiaTheme="majorEastAsia"/>
                <w:b/>
                <w:kern w:val="0"/>
              </w:rPr>
              <w:t>ata</w:t>
            </w:r>
          </w:p>
        </w:tc>
        <w:tc>
          <w:tcPr>
            <w:tcW w:w="840" w:type="dxa"/>
            <w:vMerge w:val="restart"/>
            <w:shd w:val="clear" w:color="4F81BD" w:fill="4F81BD"/>
            <w:vAlign w:val="center"/>
          </w:tcPr>
          <w:p w:rsidR="00B31EBB" w:rsidRPr="00F77585" w:rsidRDefault="00B31EBB" w:rsidP="008163D5">
            <w:pPr>
              <w:widowControl/>
              <w:jc w:val="center"/>
              <w:rPr>
                <w:rFonts w:eastAsiaTheme="majorEastAsia"/>
                <w:b/>
                <w:kern w:val="0"/>
              </w:rPr>
            </w:pPr>
            <w:r>
              <w:rPr>
                <w:rFonts w:eastAsiaTheme="majorEastAsia" w:hint="eastAsia"/>
                <w:b/>
                <w:kern w:val="0"/>
              </w:rPr>
              <w:t>LRC</w:t>
            </w:r>
          </w:p>
        </w:tc>
        <w:tc>
          <w:tcPr>
            <w:tcW w:w="993" w:type="dxa"/>
            <w:vMerge w:val="restart"/>
            <w:shd w:val="clear" w:color="4F81BD" w:fill="4F81BD"/>
            <w:vAlign w:val="center"/>
          </w:tcPr>
          <w:p w:rsidR="00B31EBB" w:rsidRPr="00F77585" w:rsidRDefault="00B31EBB" w:rsidP="008163D5">
            <w:pPr>
              <w:widowControl/>
              <w:jc w:val="center"/>
              <w:rPr>
                <w:rFonts w:eastAsiaTheme="majorEastAsia"/>
                <w:b/>
                <w:kern w:val="0"/>
              </w:rPr>
            </w:pPr>
            <w:r>
              <w:rPr>
                <w:rFonts w:eastAsiaTheme="majorEastAsia" w:hint="eastAsia"/>
                <w:b/>
                <w:kern w:val="0"/>
              </w:rPr>
              <w:t>ETX</w:t>
            </w:r>
          </w:p>
        </w:tc>
      </w:tr>
      <w:tr w:rsidR="00B31EBB" w:rsidRPr="00F77585" w:rsidTr="000075D6">
        <w:trPr>
          <w:trHeight w:val="273"/>
        </w:trPr>
        <w:tc>
          <w:tcPr>
            <w:tcW w:w="592" w:type="dxa"/>
            <w:vMerge/>
            <w:shd w:val="clear" w:color="4F81BD" w:fill="4F81BD"/>
            <w:noWrap/>
            <w:hideMark/>
          </w:tcPr>
          <w:p w:rsidR="00B31EBB" w:rsidRPr="00F77585" w:rsidRDefault="00B31EBB" w:rsidP="008163D5">
            <w:pPr>
              <w:jc w:val="center"/>
              <w:rPr>
                <w:rFonts w:eastAsiaTheme="majorEastAsia"/>
                <w:b/>
                <w:kern w:val="0"/>
              </w:rPr>
            </w:pPr>
          </w:p>
        </w:tc>
        <w:tc>
          <w:tcPr>
            <w:tcW w:w="948" w:type="dxa"/>
            <w:vMerge/>
            <w:shd w:val="clear" w:color="4F81BD" w:fill="4F81BD"/>
          </w:tcPr>
          <w:p w:rsidR="00B31EBB" w:rsidRPr="00F77585" w:rsidRDefault="00B31EBB" w:rsidP="008163D5">
            <w:pPr>
              <w:widowControl/>
              <w:jc w:val="center"/>
              <w:rPr>
                <w:rFonts w:eastAsiaTheme="majorEastAsia"/>
                <w:b/>
                <w:kern w:val="0"/>
              </w:rPr>
            </w:pPr>
          </w:p>
        </w:tc>
        <w:tc>
          <w:tcPr>
            <w:tcW w:w="883" w:type="dxa"/>
            <w:shd w:val="clear" w:color="4F81BD" w:fill="4F81BD"/>
          </w:tcPr>
          <w:p w:rsidR="00B31EBB" w:rsidRPr="003C6CF7" w:rsidRDefault="00B31EBB" w:rsidP="008163D5">
            <w:pPr>
              <w:jc w:val="center"/>
              <w:rPr>
                <w:rFonts w:eastAsiaTheme="majorEastAsia"/>
                <w:kern w:val="0"/>
                <w:sz w:val="16"/>
                <w:szCs w:val="16"/>
              </w:rPr>
            </w:pPr>
            <w:proofErr w:type="spellStart"/>
            <w:r w:rsidRPr="003C6CF7">
              <w:rPr>
                <w:rFonts w:eastAsiaTheme="majorEastAsia"/>
                <w:kern w:val="0"/>
                <w:sz w:val="16"/>
                <w:szCs w:val="16"/>
              </w:rPr>
              <w:t>PaNoH</w:t>
            </w:r>
            <w:proofErr w:type="spellEnd"/>
          </w:p>
        </w:tc>
        <w:tc>
          <w:tcPr>
            <w:tcW w:w="709" w:type="dxa"/>
            <w:shd w:val="clear" w:color="4F81BD" w:fill="4F81BD"/>
          </w:tcPr>
          <w:p w:rsidR="00B31EBB" w:rsidRPr="003C6CF7" w:rsidRDefault="00B31EBB" w:rsidP="008163D5">
            <w:pPr>
              <w:jc w:val="center"/>
              <w:rPr>
                <w:rFonts w:eastAsiaTheme="majorEastAsia"/>
                <w:kern w:val="0"/>
                <w:sz w:val="16"/>
                <w:szCs w:val="16"/>
              </w:rPr>
            </w:pPr>
            <w:proofErr w:type="spellStart"/>
            <w:r w:rsidRPr="003C6CF7">
              <w:rPr>
                <w:rFonts w:eastAsiaTheme="majorEastAsia"/>
                <w:kern w:val="0"/>
                <w:sz w:val="16"/>
                <w:szCs w:val="16"/>
              </w:rPr>
              <w:t>PaNoL</w:t>
            </w:r>
            <w:proofErr w:type="spellEnd"/>
          </w:p>
        </w:tc>
        <w:tc>
          <w:tcPr>
            <w:tcW w:w="1167" w:type="dxa"/>
            <w:shd w:val="clear" w:color="4F81BD" w:fill="4F81BD"/>
            <w:noWrap/>
            <w:hideMark/>
          </w:tcPr>
          <w:p w:rsidR="00B31EBB" w:rsidRPr="003C6CF7" w:rsidRDefault="00B31EBB" w:rsidP="008163D5">
            <w:pPr>
              <w:jc w:val="center"/>
              <w:rPr>
                <w:rFonts w:eastAsiaTheme="majorEastAsia"/>
                <w:kern w:val="0"/>
                <w:sz w:val="16"/>
                <w:szCs w:val="16"/>
              </w:rPr>
            </w:pPr>
            <w:proofErr w:type="spellStart"/>
            <w:r w:rsidRPr="003C6CF7">
              <w:rPr>
                <w:rFonts w:eastAsiaTheme="majorEastAsia"/>
                <w:kern w:val="0"/>
                <w:sz w:val="16"/>
                <w:szCs w:val="16"/>
              </w:rPr>
              <w:t>FrN</w:t>
            </w:r>
            <w:r w:rsidRPr="003C6CF7">
              <w:rPr>
                <w:rFonts w:eastAsiaTheme="majorEastAsia" w:hint="eastAsia"/>
                <w:kern w:val="0"/>
                <w:sz w:val="16"/>
                <w:szCs w:val="16"/>
              </w:rPr>
              <w:t>o</w:t>
            </w:r>
            <w:r w:rsidRPr="003C6CF7">
              <w:rPr>
                <w:rFonts w:eastAsiaTheme="majorEastAsia"/>
                <w:kern w:val="0"/>
                <w:sz w:val="16"/>
                <w:szCs w:val="16"/>
              </w:rPr>
              <w:t>H</w:t>
            </w:r>
            <w:proofErr w:type="spellEnd"/>
          </w:p>
        </w:tc>
        <w:tc>
          <w:tcPr>
            <w:tcW w:w="676" w:type="dxa"/>
            <w:shd w:val="clear" w:color="4F81BD" w:fill="4F81BD"/>
            <w:noWrap/>
            <w:hideMark/>
          </w:tcPr>
          <w:p w:rsidR="00B31EBB" w:rsidRPr="003C6CF7" w:rsidRDefault="00B31EBB" w:rsidP="008163D5">
            <w:pPr>
              <w:jc w:val="center"/>
              <w:rPr>
                <w:rFonts w:eastAsiaTheme="majorEastAsia"/>
                <w:kern w:val="0"/>
                <w:sz w:val="16"/>
                <w:szCs w:val="16"/>
              </w:rPr>
            </w:pPr>
            <w:proofErr w:type="spellStart"/>
            <w:r w:rsidRPr="003C6CF7">
              <w:rPr>
                <w:rFonts w:eastAsiaTheme="majorEastAsia"/>
                <w:kern w:val="0"/>
                <w:sz w:val="16"/>
                <w:szCs w:val="16"/>
              </w:rPr>
              <w:t>FrN</w:t>
            </w:r>
            <w:r w:rsidRPr="003C6CF7">
              <w:rPr>
                <w:rFonts w:eastAsiaTheme="majorEastAsia" w:hint="eastAsia"/>
                <w:kern w:val="0"/>
                <w:sz w:val="16"/>
                <w:szCs w:val="16"/>
              </w:rPr>
              <w:t>oL</w:t>
            </w:r>
            <w:proofErr w:type="spellEnd"/>
          </w:p>
        </w:tc>
        <w:tc>
          <w:tcPr>
            <w:tcW w:w="708" w:type="dxa"/>
            <w:shd w:val="clear" w:color="4F81BD" w:fill="4F81BD"/>
            <w:noWrap/>
            <w:vAlign w:val="center"/>
            <w:hideMark/>
          </w:tcPr>
          <w:p w:rsidR="00B31EBB" w:rsidRPr="003C6CF7" w:rsidRDefault="00B31EBB" w:rsidP="008163D5">
            <w:pPr>
              <w:jc w:val="center"/>
              <w:rPr>
                <w:rFonts w:eastAsiaTheme="majorEastAsia"/>
                <w:kern w:val="0"/>
                <w:sz w:val="16"/>
                <w:szCs w:val="16"/>
              </w:rPr>
            </w:pPr>
            <w:proofErr w:type="spellStart"/>
            <w:r w:rsidRPr="003C6CF7">
              <w:rPr>
                <w:rFonts w:eastAsiaTheme="majorEastAsia" w:hint="eastAsia"/>
                <w:kern w:val="0"/>
                <w:sz w:val="16"/>
                <w:szCs w:val="16"/>
              </w:rPr>
              <w:t>LenH</w:t>
            </w:r>
            <w:proofErr w:type="spellEnd"/>
          </w:p>
        </w:tc>
        <w:tc>
          <w:tcPr>
            <w:tcW w:w="851" w:type="dxa"/>
            <w:shd w:val="clear" w:color="4F81BD" w:fill="4F81BD"/>
            <w:vAlign w:val="center"/>
          </w:tcPr>
          <w:p w:rsidR="00B31EBB" w:rsidRPr="003C6CF7" w:rsidRDefault="00B31EBB" w:rsidP="008163D5">
            <w:pPr>
              <w:jc w:val="center"/>
              <w:rPr>
                <w:rFonts w:eastAsiaTheme="majorEastAsia"/>
                <w:kern w:val="0"/>
                <w:sz w:val="16"/>
                <w:szCs w:val="16"/>
              </w:rPr>
            </w:pPr>
            <w:proofErr w:type="spellStart"/>
            <w:r w:rsidRPr="003C6CF7">
              <w:rPr>
                <w:rFonts w:eastAsiaTheme="majorEastAsia" w:hint="eastAsia"/>
                <w:kern w:val="0"/>
                <w:sz w:val="16"/>
                <w:szCs w:val="16"/>
              </w:rPr>
              <w:t>LenL</w:t>
            </w:r>
            <w:proofErr w:type="spellEnd"/>
          </w:p>
        </w:tc>
        <w:tc>
          <w:tcPr>
            <w:tcW w:w="1417" w:type="dxa"/>
            <w:shd w:val="clear" w:color="4F81BD" w:fill="4F81BD"/>
          </w:tcPr>
          <w:p w:rsidR="00B31EBB" w:rsidRPr="003C6CF7" w:rsidRDefault="00B31EBB" w:rsidP="008163D5">
            <w:pPr>
              <w:jc w:val="center"/>
              <w:rPr>
                <w:rFonts w:eastAsiaTheme="majorEastAsia"/>
                <w:sz w:val="16"/>
                <w:szCs w:val="16"/>
              </w:rPr>
            </w:pPr>
          </w:p>
        </w:tc>
        <w:tc>
          <w:tcPr>
            <w:tcW w:w="840" w:type="dxa"/>
            <w:vMerge/>
            <w:shd w:val="clear" w:color="4F81BD" w:fill="4F81BD"/>
          </w:tcPr>
          <w:p w:rsidR="00B31EBB" w:rsidRPr="00F77585" w:rsidRDefault="00B31EBB" w:rsidP="008163D5">
            <w:pPr>
              <w:jc w:val="center"/>
              <w:rPr>
                <w:rFonts w:eastAsiaTheme="majorEastAsia"/>
              </w:rPr>
            </w:pPr>
          </w:p>
        </w:tc>
        <w:tc>
          <w:tcPr>
            <w:tcW w:w="993" w:type="dxa"/>
            <w:vMerge/>
            <w:shd w:val="clear" w:color="4F81BD" w:fill="4F81BD"/>
          </w:tcPr>
          <w:p w:rsidR="00B31EBB" w:rsidRPr="00F77585" w:rsidRDefault="00B31EBB" w:rsidP="008163D5">
            <w:pPr>
              <w:jc w:val="center"/>
              <w:rPr>
                <w:rFonts w:eastAsiaTheme="majorEastAsia"/>
              </w:rPr>
            </w:pPr>
          </w:p>
        </w:tc>
      </w:tr>
      <w:tr w:rsidR="00B31EBB" w:rsidRPr="00F77585" w:rsidTr="000075D6">
        <w:trPr>
          <w:trHeight w:val="270"/>
        </w:trPr>
        <w:tc>
          <w:tcPr>
            <w:tcW w:w="592" w:type="dxa"/>
            <w:shd w:val="clear" w:color="B8CCE4" w:fill="B8CCE4"/>
            <w:noWrap/>
            <w:hideMark/>
          </w:tcPr>
          <w:p w:rsidR="00B31EBB" w:rsidRPr="003809AB" w:rsidRDefault="00B31EBB" w:rsidP="00D62903">
            <w:pPr>
              <w:widowControl/>
              <w:jc w:val="left"/>
              <w:rPr>
                <w:rFonts w:eastAsiaTheme="majorEastAsia"/>
                <w:color w:val="000000"/>
                <w:kern w:val="0"/>
                <w:sz w:val="18"/>
                <w:szCs w:val="18"/>
              </w:rPr>
            </w:pPr>
            <w:r w:rsidRPr="003809AB">
              <w:rPr>
                <w:rFonts w:eastAsiaTheme="majorEastAsia" w:hint="eastAsia"/>
                <w:color w:val="000000"/>
                <w:kern w:val="0"/>
                <w:sz w:val="18"/>
                <w:szCs w:val="18"/>
              </w:rPr>
              <w:t>0x02</w:t>
            </w:r>
          </w:p>
        </w:tc>
        <w:tc>
          <w:tcPr>
            <w:tcW w:w="948" w:type="dxa"/>
            <w:shd w:val="clear" w:color="B8CCE4" w:fill="B8CCE4"/>
          </w:tcPr>
          <w:p w:rsidR="00B31EBB" w:rsidRPr="003809AB" w:rsidRDefault="00B31EBB" w:rsidP="008163D5">
            <w:pPr>
              <w:widowControl/>
              <w:jc w:val="left"/>
              <w:rPr>
                <w:rFonts w:eastAsiaTheme="majorEastAsia"/>
                <w:color w:val="000000"/>
                <w:kern w:val="0"/>
                <w:sz w:val="18"/>
                <w:szCs w:val="18"/>
              </w:rPr>
            </w:pPr>
            <w:r w:rsidRPr="003809AB">
              <w:rPr>
                <w:rFonts w:eastAsiaTheme="majorEastAsia" w:hint="eastAsia"/>
                <w:color w:val="000000"/>
                <w:kern w:val="0"/>
                <w:sz w:val="18"/>
                <w:szCs w:val="18"/>
              </w:rPr>
              <w:t>0x01</w:t>
            </w:r>
          </w:p>
        </w:tc>
        <w:tc>
          <w:tcPr>
            <w:tcW w:w="1592" w:type="dxa"/>
            <w:gridSpan w:val="2"/>
            <w:shd w:val="clear" w:color="B8CCE4" w:fill="B8CCE4"/>
          </w:tcPr>
          <w:p w:rsidR="00B31EBB" w:rsidRPr="003809AB" w:rsidRDefault="00B31EBB" w:rsidP="008163D5">
            <w:pPr>
              <w:jc w:val="left"/>
              <w:rPr>
                <w:rFonts w:eastAsiaTheme="majorEastAsia"/>
                <w:color w:val="000000"/>
                <w:kern w:val="0"/>
                <w:sz w:val="18"/>
                <w:szCs w:val="18"/>
              </w:rPr>
            </w:pPr>
            <w:r w:rsidRPr="003809AB">
              <w:rPr>
                <w:rFonts w:eastAsiaTheme="majorEastAsia" w:hint="eastAsia"/>
                <w:color w:val="000000"/>
                <w:kern w:val="0"/>
                <w:sz w:val="18"/>
                <w:szCs w:val="18"/>
              </w:rPr>
              <w:t>0x00,0x00</w:t>
            </w:r>
          </w:p>
        </w:tc>
        <w:tc>
          <w:tcPr>
            <w:tcW w:w="1843" w:type="dxa"/>
            <w:gridSpan w:val="2"/>
            <w:shd w:val="clear" w:color="B8CCE4" w:fill="B8CCE4"/>
            <w:noWrap/>
            <w:hideMark/>
          </w:tcPr>
          <w:p w:rsidR="00B31EBB" w:rsidRPr="003809AB" w:rsidRDefault="00B31EBB" w:rsidP="008163D5">
            <w:pPr>
              <w:jc w:val="left"/>
              <w:rPr>
                <w:rFonts w:eastAsiaTheme="majorEastAsia"/>
                <w:color w:val="000000"/>
                <w:kern w:val="0"/>
                <w:sz w:val="18"/>
                <w:szCs w:val="18"/>
              </w:rPr>
            </w:pPr>
          </w:p>
        </w:tc>
        <w:tc>
          <w:tcPr>
            <w:tcW w:w="1559" w:type="dxa"/>
            <w:gridSpan w:val="2"/>
            <w:shd w:val="clear" w:color="B8CCE4" w:fill="B8CCE4"/>
            <w:noWrap/>
          </w:tcPr>
          <w:p w:rsidR="00B31EBB" w:rsidRPr="003809AB" w:rsidRDefault="00B31EBB" w:rsidP="008163D5">
            <w:pPr>
              <w:widowControl/>
              <w:jc w:val="left"/>
              <w:rPr>
                <w:rFonts w:eastAsiaTheme="majorEastAsia"/>
                <w:color w:val="000000"/>
                <w:kern w:val="0"/>
                <w:sz w:val="18"/>
                <w:szCs w:val="18"/>
              </w:rPr>
            </w:pPr>
            <w:r w:rsidRPr="003809AB">
              <w:rPr>
                <w:rFonts w:eastAsiaTheme="majorEastAsia" w:hint="eastAsia"/>
                <w:color w:val="000000"/>
                <w:kern w:val="0"/>
                <w:sz w:val="18"/>
                <w:szCs w:val="18"/>
              </w:rPr>
              <w:t>0x00,0x01</w:t>
            </w:r>
          </w:p>
        </w:tc>
        <w:tc>
          <w:tcPr>
            <w:tcW w:w="1417" w:type="dxa"/>
            <w:shd w:val="clear" w:color="B8CCE4" w:fill="B8CCE4"/>
          </w:tcPr>
          <w:p w:rsidR="00B31EBB" w:rsidRPr="003809AB" w:rsidRDefault="00B31EBB" w:rsidP="008163D5">
            <w:pPr>
              <w:widowControl/>
              <w:jc w:val="left"/>
              <w:rPr>
                <w:rFonts w:eastAsiaTheme="majorEastAsia"/>
                <w:color w:val="000000"/>
                <w:kern w:val="0"/>
                <w:sz w:val="18"/>
                <w:szCs w:val="18"/>
              </w:rPr>
            </w:pPr>
            <w:r w:rsidRPr="003809AB">
              <w:rPr>
                <w:rFonts w:eastAsiaTheme="majorEastAsia" w:hint="eastAsia"/>
                <w:color w:val="000000"/>
                <w:kern w:val="0"/>
                <w:sz w:val="18"/>
                <w:szCs w:val="18"/>
              </w:rPr>
              <w:t>0X06</w:t>
            </w:r>
          </w:p>
        </w:tc>
        <w:tc>
          <w:tcPr>
            <w:tcW w:w="840" w:type="dxa"/>
            <w:shd w:val="clear" w:color="B8CCE4" w:fill="B8CCE4"/>
          </w:tcPr>
          <w:p w:rsidR="00B31EBB" w:rsidRPr="003809AB" w:rsidRDefault="00B31EBB" w:rsidP="008163D5">
            <w:pPr>
              <w:widowControl/>
              <w:jc w:val="left"/>
              <w:rPr>
                <w:rFonts w:eastAsiaTheme="majorEastAsia"/>
                <w:color w:val="000000"/>
                <w:kern w:val="0"/>
                <w:sz w:val="18"/>
                <w:szCs w:val="18"/>
              </w:rPr>
            </w:pPr>
            <w:r w:rsidRPr="003809AB">
              <w:rPr>
                <w:rFonts w:eastAsiaTheme="majorEastAsia" w:hint="eastAsia"/>
                <w:color w:val="000000"/>
                <w:kern w:val="0"/>
                <w:sz w:val="18"/>
                <w:szCs w:val="18"/>
              </w:rPr>
              <w:t>LRC</w:t>
            </w:r>
            <w:r w:rsidRPr="003809AB">
              <w:rPr>
                <w:rFonts w:eastAsiaTheme="majorEastAsia"/>
                <w:color w:val="000000"/>
                <w:kern w:val="0"/>
                <w:sz w:val="18"/>
                <w:szCs w:val="18"/>
              </w:rPr>
              <w:t xml:space="preserve"> </w:t>
            </w:r>
          </w:p>
        </w:tc>
        <w:tc>
          <w:tcPr>
            <w:tcW w:w="993" w:type="dxa"/>
            <w:shd w:val="clear" w:color="B8CCE4" w:fill="B8CCE4"/>
          </w:tcPr>
          <w:p w:rsidR="00B31EBB" w:rsidRPr="003809AB" w:rsidRDefault="00B31EBB" w:rsidP="008163D5">
            <w:pPr>
              <w:widowControl/>
              <w:jc w:val="left"/>
              <w:rPr>
                <w:rFonts w:eastAsiaTheme="majorEastAsia"/>
                <w:color w:val="000000"/>
                <w:kern w:val="0"/>
                <w:sz w:val="18"/>
                <w:szCs w:val="18"/>
              </w:rPr>
            </w:pPr>
            <w:r w:rsidRPr="003809AB">
              <w:rPr>
                <w:rFonts w:eastAsiaTheme="majorEastAsia" w:hint="eastAsia"/>
                <w:color w:val="000000"/>
                <w:kern w:val="0"/>
                <w:sz w:val="18"/>
                <w:szCs w:val="18"/>
              </w:rPr>
              <w:t>0x03</w:t>
            </w:r>
          </w:p>
        </w:tc>
      </w:tr>
    </w:tbl>
    <w:p w:rsidR="000075D6" w:rsidRDefault="000075D6" w:rsidP="000075D6">
      <w:pPr>
        <w:jc w:val="center"/>
      </w:pPr>
      <w:r w:rsidRPr="00FE0112">
        <w:t>Table</w:t>
      </w:r>
      <w:r>
        <w:t>6</w:t>
      </w:r>
      <w:r w:rsidRPr="00FE0112">
        <w:t xml:space="preserve"> </w:t>
      </w:r>
      <w:r>
        <w:t>–</w:t>
      </w:r>
      <w:r w:rsidRPr="00FE0112">
        <w:t xml:space="preserve"> </w:t>
      </w:r>
      <w:r>
        <w:t>ACK packet format</w:t>
      </w:r>
    </w:p>
    <w:p w:rsidR="00B31EBB" w:rsidRDefault="00B31EBB" w:rsidP="0061787F">
      <w:pPr>
        <w:pStyle w:val="4"/>
        <w:numPr>
          <w:ilvl w:val="3"/>
          <w:numId w:val="17"/>
        </w:numPr>
      </w:pPr>
      <w:r>
        <w:t>NAK frame</w:t>
      </w:r>
    </w:p>
    <w:tbl>
      <w:tblPr>
        <w:tblW w:w="9784" w:type="dxa"/>
        <w:tblInd w:w="-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948"/>
        <w:gridCol w:w="883"/>
        <w:gridCol w:w="709"/>
        <w:gridCol w:w="1167"/>
        <w:gridCol w:w="676"/>
        <w:gridCol w:w="708"/>
        <w:gridCol w:w="851"/>
        <w:gridCol w:w="1417"/>
        <w:gridCol w:w="840"/>
        <w:gridCol w:w="993"/>
      </w:tblGrid>
      <w:tr w:rsidR="00B31EBB" w:rsidRPr="00F77585" w:rsidTr="002D595C">
        <w:trPr>
          <w:trHeight w:val="338"/>
        </w:trPr>
        <w:tc>
          <w:tcPr>
            <w:tcW w:w="592" w:type="dxa"/>
            <w:vMerge w:val="restart"/>
            <w:shd w:val="clear" w:color="4F81BD" w:fill="4F81BD"/>
            <w:noWrap/>
            <w:vAlign w:val="center"/>
            <w:hideMark/>
          </w:tcPr>
          <w:p w:rsidR="00B31EBB" w:rsidRPr="00F77585" w:rsidRDefault="00B31EBB" w:rsidP="008163D5">
            <w:pPr>
              <w:jc w:val="center"/>
              <w:rPr>
                <w:rFonts w:eastAsiaTheme="majorEastAsia"/>
              </w:rPr>
            </w:pPr>
            <w:r>
              <w:rPr>
                <w:rFonts w:eastAsiaTheme="majorEastAsia" w:hint="eastAsia"/>
                <w:b/>
                <w:kern w:val="0"/>
              </w:rPr>
              <w:t>STX</w:t>
            </w:r>
          </w:p>
        </w:tc>
        <w:tc>
          <w:tcPr>
            <w:tcW w:w="948" w:type="dxa"/>
            <w:vMerge w:val="restart"/>
            <w:shd w:val="clear" w:color="4F81BD" w:fill="4F81BD"/>
            <w:vAlign w:val="center"/>
          </w:tcPr>
          <w:p w:rsidR="00B31EBB" w:rsidRPr="00F77585" w:rsidRDefault="002D595C" w:rsidP="008163D5">
            <w:pPr>
              <w:widowControl/>
              <w:rPr>
                <w:rFonts w:eastAsiaTheme="majorEastAsia"/>
                <w:b/>
                <w:kern w:val="0"/>
              </w:rPr>
            </w:pPr>
            <w:r>
              <w:rPr>
                <w:rFonts w:eastAsiaTheme="majorEastAsia" w:hint="eastAsia"/>
                <w:b/>
                <w:kern w:val="0"/>
              </w:rPr>
              <w:t>Version</w:t>
            </w:r>
          </w:p>
        </w:tc>
        <w:tc>
          <w:tcPr>
            <w:tcW w:w="1592" w:type="dxa"/>
            <w:gridSpan w:val="2"/>
            <w:shd w:val="clear" w:color="4F81BD" w:fill="4F81BD"/>
          </w:tcPr>
          <w:p w:rsidR="00B31EBB" w:rsidRDefault="002D595C" w:rsidP="002D595C">
            <w:pPr>
              <w:widowControl/>
              <w:jc w:val="center"/>
              <w:rPr>
                <w:rFonts w:eastAsiaTheme="majorEastAsia"/>
                <w:b/>
                <w:kern w:val="0"/>
              </w:rPr>
            </w:pPr>
            <w:r>
              <w:rPr>
                <w:rFonts w:eastAsiaTheme="majorEastAsia" w:hint="eastAsia"/>
                <w:b/>
                <w:kern w:val="0"/>
              </w:rPr>
              <w:t>P</w:t>
            </w:r>
            <w:r>
              <w:rPr>
                <w:rFonts w:eastAsiaTheme="majorEastAsia"/>
                <w:b/>
                <w:kern w:val="0"/>
              </w:rPr>
              <w:t>acket No.</w:t>
            </w:r>
          </w:p>
        </w:tc>
        <w:tc>
          <w:tcPr>
            <w:tcW w:w="1843" w:type="dxa"/>
            <w:gridSpan w:val="2"/>
            <w:shd w:val="clear" w:color="4F81BD" w:fill="4F81BD"/>
            <w:noWrap/>
            <w:vAlign w:val="center"/>
            <w:hideMark/>
          </w:tcPr>
          <w:p w:rsidR="00B31EBB" w:rsidRPr="00F77585" w:rsidRDefault="002D595C" w:rsidP="008163D5">
            <w:pPr>
              <w:widowControl/>
              <w:jc w:val="center"/>
              <w:rPr>
                <w:rFonts w:eastAsiaTheme="majorEastAsia"/>
                <w:b/>
                <w:color w:val="FFFFFF"/>
                <w:kern w:val="0"/>
              </w:rPr>
            </w:pPr>
            <w:r>
              <w:rPr>
                <w:rFonts w:eastAsiaTheme="majorEastAsia" w:hint="eastAsia"/>
                <w:b/>
                <w:kern w:val="0"/>
              </w:rPr>
              <w:t>F</w:t>
            </w:r>
            <w:r>
              <w:rPr>
                <w:rFonts w:eastAsiaTheme="majorEastAsia"/>
                <w:b/>
                <w:kern w:val="0"/>
              </w:rPr>
              <w:t>rame No.</w:t>
            </w:r>
          </w:p>
        </w:tc>
        <w:tc>
          <w:tcPr>
            <w:tcW w:w="1559" w:type="dxa"/>
            <w:gridSpan w:val="2"/>
            <w:shd w:val="clear" w:color="4F81BD" w:fill="4F81BD"/>
            <w:noWrap/>
            <w:vAlign w:val="center"/>
            <w:hideMark/>
          </w:tcPr>
          <w:p w:rsidR="00B31EBB" w:rsidRPr="00100E05" w:rsidRDefault="002D595C" w:rsidP="008163D5">
            <w:pPr>
              <w:widowControl/>
              <w:jc w:val="center"/>
              <w:rPr>
                <w:rFonts w:eastAsiaTheme="majorEastAsia"/>
                <w:b/>
                <w:color w:val="FFFFFF"/>
                <w:kern w:val="0"/>
                <w:sz w:val="18"/>
                <w:szCs w:val="18"/>
              </w:rPr>
            </w:pPr>
            <w:r>
              <w:rPr>
                <w:rFonts w:eastAsiaTheme="majorEastAsia" w:hint="eastAsia"/>
                <w:b/>
                <w:kern w:val="0"/>
                <w:sz w:val="18"/>
                <w:szCs w:val="18"/>
              </w:rPr>
              <w:t>D</w:t>
            </w:r>
            <w:r>
              <w:rPr>
                <w:rFonts w:eastAsiaTheme="majorEastAsia"/>
                <w:b/>
                <w:kern w:val="0"/>
                <w:sz w:val="18"/>
                <w:szCs w:val="18"/>
              </w:rPr>
              <w:t>ata Length</w:t>
            </w:r>
          </w:p>
        </w:tc>
        <w:tc>
          <w:tcPr>
            <w:tcW w:w="1417" w:type="dxa"/>
            <w:shd w:val="clear" w:color="4F81BD" w:fill="4F81BD"/>
            <w:vAlign w:val="center"/>
          </w:tcPr>
          <w:p w:rsidR="00B31EBB" w:rsidRPr="00F77585" w:rsidRDefault="002D595C" w:rsidP="008163D5">
            <w:pPr>
              <w:jc w:val="center"/>
              <w:rPr>
                <w:rFonts w:eastAsiaTheme="majorEastAsia"/>
                <w:b/>
                <w:kern w:val="0"/>
              </w:rPr>
            </w:pPr>
            <w:r>
              <w:rPr>
                <w:rFonts w:eastAsiaTheme="majorEastAsia" w:hint="eastAsia"/>
                <w:b/>
                <w:kern w:val="0"/>
              </w:rPr>
              <w:t>D</w:t>
            </w:r>
            <w:r>
              <w:rPr>
                <w:rFonts w:eastAsiaTheme="majorEastAsia"/>
                <w:b/>
                <w:kern w:val="0"/>
              </w:rPr>
              <w:t>ata</w:t>
            </w:r>
          </w:p>
        </w:tc>
        <w:tc>
          <w:tcPr>
            <w:tcW w:w="840" w:type="dxa"/>
            <w:vMerge w:val="restart"/>
            <w:shd w:val="clear" w:color="4F81BD" w:fill="4F81BD"/>
            <w:vAlign w:val="center"/>
          </w:tcPr>
          <w:p w:rsidR="00B31EBB" w:rsidRPr="00F77585" w:rsidRDefault="00B31EBB" w:rsidP="008163D5">
            <w:pPr>
              <w:widowControl/>
              <w:jc w:val="center"/>
              <w:rPr>
                <w:rFonts w:eastAsiaTheme="majorEastAsia"/>
                <w:b/>
                <w:kern w:val="0"/>
              </w:rPr>
            </w:pPr>
            <w:r>
              <w:rPr>
                <w:rFonts w:eastAsiaTheme="majorEastAsia" w:hint="eastAsia"/>
                <w:b/>
                <w:kern w:val="0"/>
              </w:rPr>
              <w:t>LRC</w:t>
            </w:r>
          </w:p>
        </w:tc>
        <w:tc>
          <w:tcPr>
            <w:tcW w:w="993" w:type="dxa"/>
            <w:vMerge w:val="restart"/>
            <w:shd w:val="clear" w:color="4F81BD" w:fill="4F81BD"/>
            <w:vAlign w:val="center"/>
          </w:tcPr>
          <w:p w:rsidR="00B31EBB" w:rsidRPr="00F77585" w:rsidRDefault="00B31EBB" w:rsidP="008163D5">
            <w:pPr>
              <w:widowControl/>
              <w:jc w:val="center"/>
              <w:rPr>
                <w:rFonts w:eastAsiaTheme="majorEastAsia"/>
                <w:b/>
                <w:kern w:val="0"/>
              </w:rPr>
            </w:pPr>
            <w:r>
              <w:rPr>
                <w:rFonts w:eastAsiaTheme="majorEastAsia" w:hint="eastAsia"/>
                <w:b/>
                <w:kern w:val="0"/>
              </w:rPr>
              <w:t>ETX</w:t>
            </w:r>
          </w:p>
        </w:tc>
      </w:tr>
      <w:tr w:rsidR="00B31EBB" w:rsidRPr="00F77585" w:rsidTr="002D595C">
        <w:trPr>
          <w:trHeight w:val="273"/>
        </w:trPr>
        <w:tc>
          <w:tcPr>
            <w:tcW w:w="592" w:type="dxa"/>
            <w:vMerge/>
            <w:shd w:val="clear" w:color="4F81BD" w:fill="4F81BD"/>
            <w:noWrap/>
            <w:hideMark/>
          </w:tcPr>
          <w:p w:rsidR="00B31EBB" w:rsidRPr="00F77585" w:rsidRDefault="00B31EBB" w:rsidP="008163D5">
            <w:pPr>
              <w:jc w:val="center"/>
              <w:rPr>
                <w:rFonts w:eastAsiaTheme="majorEastAsia"/>
                <w:b/>
                <w:kern w:val="0"/>
              </w:rPr>
            </w:pPr>
          </w:p>
        </w:tc>
        <w:tc>
          <w:tcPr>
            <w:tcW w:w="948" w:type="dxa"/>
            <w:vMerge/>
            <w:shd w:val="clear" w:color="4F81BD" w:fill="4F81BD"/>
          </w:tcPr>
          <w:p w:rsidR="00B31EBB" w:rsidRPr="00F77585" w:rsidRDefault="00B31EBB" w:rsidP="008163D5">
            <w:pPr>
              <w:widowControl/>
              <w:jc w:val="center"/>
              <w:rPr>
                <w:rFonts w:eastAsiaTheme="majorEastAsia"/>
                <w:b/>
                <w:kern w:val="0"/>
              </w:rPr>
            </w:pPr>
          </w:p>
        </w:tc>
        <w:tc>
          <w:tcPr>
            <w:tcW w:w="883" w:type="dxa"/>
            <w:shd w:val="clear" w:color="4F81BD" w:fill="4F81BD"/>
          </w:tcPr>
          <w:p w:rsidR="00B31EBB" w:rsidRPr="003C6CF7" w:rsidRDefault="00B31EBB" w:rsidP="008163D5">
            <w:pPr>
              <w:jc w:val="center"/>
              <w:rPr>
                <w:rFonts w:eastAsiaTheme="majorEastAsia"/>
                <w:kern w:val="0"/>
                <w:sz w:val="16"/>
                <w:szCs w:val="16"/>
              </w:rPr>
            </w:pPr>
            <w:proofErr w:type="spellStart"/>
            <w:r w:rsidRPr="003C6CF7">
              <w:rPr>
                <w:rFonts w:eastAsiaTheme="majorEastAsia"/>
                <w:kern w:val="0"/>
                <w:sz w:val="16"/>
                <w:szCs w:val="16"/>
              </w:rPr>
              <w:t>PaNoH</w:t>
            </w:r>
            <w:proofErr w:type="spellEnd"/>
          </w:p>
        </w:tc>
        <w:tc>
          <w:tcPr>
            <w:tcW w:w="709" w:type="dxa"/>
            <w:shd w:val="clear" w:color="4F81BD" w:fill="4F81BD"/>
          </w:tcPr>
          <w:p w:rsidR="00B31EBB" w:rsidRPr="003C6CF7" w:rsidRDefault="00B31EBB" w:rsidP="008163D5">
            <w:pPr>
              <w:jc w:val="center"/>
              <w:rPr>
                <w:rFonts w:eastAsiaTheme="majorEastAsia"/>
                <w:kern w:val="0"/>
                <w:sz w:val="16"/>
                <w:szCs w:val="16"/>
              </w:rPr>
            </w:pPr>
            <w:proofErr w:type="spellStart"/>
            <w:r w:rsidRPr="003C6CF7">
              <w:rPr>
                <w:rFonts w:eastAsiaTheme="majorEastAsia"/>
                <w:kern w:val="0"/>
                <w:sz w:val="16"/>
                <w:szCs w:val="16"/>
              </w:rPr>
              <w:t>PaNoL</w:t>
            </w:r>
            <w:proofErr w:type="spellEnd"/>
          </w:p>
        </w:tc>
        <w:tc>
          <w:tcPr>
            <w:tcW w:w="1167" w:type="dxa"/>
            <w:shd w:val="clear" w:color="4F81BD" w:fill="4F81BD"/>
            <w:noWrap/>
            <w:hideMark/>
          </w:tcPr>
          <w:p w:rsidR="00B31EBB" w:rsidRPr="003C6CF7" w:rsidRDefault="00B31EBB" w:rsidP="008163D5">
            <w:pPr>
              <w:jc w:val="center"/>
              <w:rPr>
                <w:rFonts w:eastAsiaTheme="majorEastAsia"/>
                <w:kern w:val="0"/>
                <w:sz w:val="16"/>
                <w:szCs w:val="16"/>
              </w:rPr>
            </w:pPr>
            <w:proofErr w:type="spellStart"/>
            <w:r w:rsidRPr="003C6CF7">
              <w:rPr>
                <w:rFonts w:eastAsiaTheme="majorEastAsia"/>
                <w:kern w:val="0"/>
                <w:sz w:val="16"/>
                <w:szCs w:val="16"/>
              </w:rPr>
              <w:t>FrN</w:t>
            </w:r>
            <w:r w:rsidRPr="003C6CF7">
              <w:rPr>
                <w:rFonts w:eastAsiaTheme="majorEastAsia" w:hint="eastAsia"/>
                <w:kern w:val="0"/>
                <w:sz w:val="16"/>
                <w:szCs w:val="16"/>
              </w:rPr>
              <w:t>o</w:t>
            </w:r>
            <w:r w:rsidRPr="003C6CF7">
              <w:rPr>
                <w:rFonts w:eastAsiaTheme="majorEastAsia"/>
                <w:kern w:val="0"/>
                <w:sz w:val="16"/>
                <w:szCs w:val="16"/>
              </w:rPr>
              <w:t>H</w:t>
            </w:r>
            <w:proofErr w:type="spellEnd"/>
          </w:p>
        </w:tc>
        <w:tc>
          <w:tcPr>
            <w:tcW w:w="676" w:type="dxa"/>
            <w:shd w:val="clear" w:color="4F81BD" w:fill="4F81BD"/>
            <w:noWrap/>
            <w:hideMark/>
          </w:tcPr>
          <w:p w:rsidR="00B31EBB" w:rsidRPr="003C6CF7" w:rsidRDefault="00B31EBB" w:rsidP="008163D5">
            <w:pPr>
              <w:jc w:val="center"/>
              <w:rPr>
                <w:rFonts w:eastAsiaTheme="majorEastAsia"/>
                <w:kern w:val="0"/>
                <w:sz w:val="16"/>
                <w:szCs w:val="16"/>
              </w:rPr>
            </w:pPr>
            <w:proofErr w:type="spellStart"/>
            <w:r w:rsidRPr="003C6CF7">
              <w:rPr>
                <w:rFonts w:eastAsiaTheme="majorEastAsia"/>
                <w:kern w:val="0"/>
                <w:sz w:val="16"/>
                <w:szCs w:val="16"/>
              </w:rPr>
              <w:t>FrN</w:t>
            </w:r>
            <w:r w:rsidRPr="003C6CF7">
              <w:rPr>
                <w:rFonts w:eastAsiaTheme="majorEastAsia" w:hint="eastAsia"/>
                <w:kern w:val="0"/>
                <w:sz w:val="16"/>
                <w:szCs w:val="16"/>
              </w:rPr>
              <w:t>oL</w:t>
            </w:r>
            <w:proofErr w:type="spellEnd"/>
          </w:p>
        </w:tc>
        <w:tc>
          <w:tcPr>
            <w:tcW w:w="708" w:type="dxa"/>
            <w:shd w:val="clear" w:color="4F81BD" w:fill="4F81BD"/>
            <w:noWrap/>
            <w:vAlign w:val="center"/>
            <w:hideMark/>
          </w:tcPr>
          <w:p w:rsidR="00B31EBB" w:rsidRPr="003C6CF7" w:rsidRDefault="00B31EBB" w:rsidP="008163D5">
            <w:pPr>
              <w:jc w:val="center"/>
              <w:rPr>
                <w:rFonts w:eastAsiaTheme="majorEastAsia"/>
                <w:kern w:val="0"/>
                <w:sz w:val="16"/>
                <w:szCs w:val="16"/>
              </w:rPr>
            </w:pPr>
            <w:proofErr w:type="spellStart"/>
            <w:r w:rsidRPr="003C6CF7">
              <w:rPr>
                <w:rFonts w:eastAsiaTheme="majorEastAsia" w:hint="eastAsia"/>
                <w:kern w:val="0"/>
                <w:sz w:val="16"/>
                <w:szCs w:val="16"/>
              </w:rPr>
              <w:t>LenH</w:t>
            </w:r>
            <w:proofErr w:type="spellEnd"/>
          </w:p>
        </w:tc>
        <w:tc>
          <w:tcPr>
            <w:tcW w:w="851" w:type="dxa"/>
            <w:shd w:val="clear" w:color="4F81BD" w:fill="4F81BD"/>
            <w:vAlign w:val="center"/>
          </w:tcPr>
          <w:p w:rsidR="00B31EBB" w:rsidRPr="003C6CF7" w:rsidRDefault="00B31EBB" w:rsidP="008163D5">
            <w:pPr>
              <w:jc w:val="center"/>
              <w:rPr>
                <w:rFonts w:eastAsiaTheme="majorEastAsia"/>
                <w:kern w:val="0"/>
                <w:sz w:val="16"/>
                <w:szCs w:val="16"/>
              </w:rPr>
            </w:pPr>
            <w:proofErr w:type="spellStart"/>
            <w:r w:rsidRPr="003C6CF7">
              <w:rPr>
                <w:rFonts w:eastAsiaTheme="majorEastAsia" w:hint="eastAsia"/>
                <w:kern w:val="0"/>
                <w:sz w:val="16"/>
                <w:szCs w:val="16"/>
              </w:rPr>
              <w:t>LenL</w:t>
            </w:r>
            <w:proofErr w:type="spellEnd"/>
          </w:p>
        </w:tc>
        <w:tc>
          <w:tcPr>
            <w:tcW w:w="1417" w:type="dxa"/>
            <w:shd w:val="clear" w:color="4F81BD" w:fill="4F81BD"/>
          </w:tcPr>
          <w:p w:rsidR="00B31EBB" w:rsidRPr="003C6CF7" w:rsidRDefault="00B31EBB" w:rsidP="008163D5">
            <w:pPr>
              <w:jc w:val="center"/>
              <w:rPr>
                <w:rFonts w:eastAsiaTheme="majorEastAsia"/>
                <w:sz w:val="16"/>
                <w:szCs w:val="16"/>
              </w:rPr>
            </w:pPr>
          </w:p>
        </w:tc>
        <w:tc>
          <w:tcPr>
            <w:tcW w:w="840" w:type="dxa"/>
            <w:vMerge/>
            <w:shd w:val="clear" w:color="4F81BD" w:fill="4F81BD"/>
          </w:tcPr>
          <w:p w:rsidR="00B31EBB" w:rsidRPr="00F77585" w:rsidRDefault="00B31EBB" w:rsidP="008163D5">
            <w:pPr>
              <w:jc w:val="center"/>
              <w:rPr>
                <w:rFonts w:eastAsiaTheme="majorEastAsia"/>
              </w:rPr>
            </w:pPr>
          </w:p>
        </w:tc>
        <w:tc>
          <w:tcPr>
            <w:tcW w:w="993" w:type="dxa"/>
            <w:vMerge/>
            <w:shd w:val="clear" w:color="4F81BD" w:fill="4F81BD"/>
          </w:tcPr>
          <w:p w:rsidR="00B31EBB" w:rsidRPr="00F77585" w:rsidRDefault="00B31EBB" w:rsidP="008163D5">
            <w:pPr>
              <w:jc w:val="center"/>
              <w:rPr>
                <w:rFonts w:eastAsiaTheme="majorEastAsia"/>
              </w:rPr>
            </w:pPr>
          </w:p>
        </w:tc>
      </w:tr>
      <w:tr w:rsidR="00B31EBB" w:rsidRPr="00F77585" w:rsidTr="002D595C">
        <w:trPr>
          <w:trHeight w:val="270"/>
        </w:trPr>
        <w:tc>
          <w:tcPr>
            <w:tcW w:w="592" w:type="dxa"/>
            <w:shd w:val="clear" w:color="B8CCE4" w:fill="B8CCE4"/>
            <w:noWrap/>
            <w:hideMark/>
          </w:tcPr>
          <w:p w:rsidR="00B31EBB" w:rsidRPr="003809AB" w:rsidRDefault="00B31EBB" w:rsidP="00D62903">
            <w:pPr>
              <w:widowControl/>
              <w:jc w:val="left"/>
              <w:rPr>
                <w:rFonts w:eastAsiaTheme="majorEastAsia"/>
                <w:color w:val="000000"/>
                <w:kern w:val="0"/>
                <w:sz w:val="18"/>
                <w:szCs w:val="18"/>
              </w:rPr>
            </w:pPr>
            <w:r w:rsidRPr="003809AB">
              <w:rPr>
                <w:rFonts w:eastAsiaTheme="majorEastAsia" w:hint="eastAsia"/>
                <w:color w:val="000000"/>
                <w:kern w:val="0"/>
                <w:sz w:val="18"/>
                <w:szCs w:val="18"/>
              </w:rPr>
              <w:t>0x02</w:t>
            </w:r>
          </w:p>
        </w:tc>
        <w:tc>
          <w:tcPr>
            <w:tcW w:w="948" w:type="dxa"/>
            <w:shd w:val="clear" w:color="B8CCE4" w:fill="B8CCE4"/>
          </w:tcPr>
          <w:p w:rsidR="00B31EBB" w:rsidRPr="003809AB" w:rsidRDefault="00B31EBB" w:rsidP="008163D5">
            <w:pPr>
              <w:widowControl/>
              <w:jc w:val="left"/>
              <w:rPr>
                <w:rFonts w:eastAsiaTheme="majorEastAsia"/>
                <w:color w:val="000000"/>
                <w:kern w:val="0"/>
                <w:sz w:val="18"/>
                <w:szCs w:val="18"/>
              </w:rPr>
            </w:pPr>
            <w:r w:rsidRPr="003809AB">
              <w:rPr>
                <w:rFonts w:eastAsiaTheme="majorEastAsia" w:hint="eastAsia"/>
                <w:color w:val="000000"/>
                <w:kern w:val="0"/>
                <w:sz w:val="18"/>
                <w:szCs w:val="18"/>
              </w:rPr>
              <w:t>0x01</w:t>
            </w:r>
          </w:p>
        </w:tc>
        <w:tc>
          <w:tcPr>
            <w:tcW w:w="1592" w:type="dxa"/>
            <w:gridSpan w:val="2"/>
            <w:shd w:val="clear" w:color="B8CCE4" w:fill="B8CCE4"/>
          </w:tcPr>
          <w:p w:rsidR="00B31EBB" w:rsidRPr="003809AB" w:rsidRDefault="00B31EBB" w:rsidP="008163D5">
            <w:pPr>
              <w:jc w:val="left"/>
              <w:rPr>
                <w:rFonts w:eastAsiaTheme="majorEastAsia"/>
                <w:color w:val="000000"/>
                <w:kern w:val="0"/>
                <w:sz w:val="18"/>
                <w:szCs w:val="18"/>
              </w:rPr>
            </w:pPr>
            <w:r w:rsidRPr="003809AB">
              <w:rPr>
                <w:rFonts w:eastAsiaTheme="majorEastAsia" w:hint="eastAsia"/>
                <w:color w:val="000000"/>
                <w:kern w:val="0"/>
                <w:sz w:val="18"/>
                <w:szCs w:val="18"/>
              </w:rPr>
              <w:t>0x00,0x00</w:t>
            </w:r>
          </w:p>
        </w:tc>
        <w:tc>
          <w:tcPr>
            <w:tcW w:w="1843" w:type="dxa"/>
            <w:gridSpan w:val="2"/>
            <w:shd w:val="clear" w:color="B8CCE4" w:fill="B8CCE4"/>
            <w:noWrap/>
            <w:hideMark/>
          </w:tcPr>
          <w:p w:rsidR="00B31EBB" w:rsidRPr="003809AB" w:rsidRDefault="00B31EBB" w:rsidP="008163D5">
            <w:pPr>
              <w:jc w:val="left"/>
              <w:rPr>
                <w:rFonts w:eastAsiaTheme="majorEastAsia"/>
                <w:color w:val="000000"/>
                <w:kern w:val="0"/>
                <w:sz w:val="18"/>
                <w:szCs w:val="18"/>
              </w:rPr>
            </w:pPr>
          </w:p>
        </w:tc>
        <w:tc>
          <w:tcPr>
            <w:tcW w:w="1559" w:type="dxa"/>
            <w:gridSpan w:val="2"/>
            <w:shd w:val="clear" w:color="B8CCE4" w:fill="B8CCE4"/>
            <w:noWrap/>
          </w:tcPr>
          <w:p w:rsidR="00B31EBB" w:rsidRPr="003809AB" w:rsidRDefault="00B31EBB" w:rsidP="008163D5">
            <w:pPr>
              <w:widowControl/>
              <w:jc w:val="left"/>
              <w:rPr>
                <w:rFonts w:eastAsiaTheme="majorEastAsia"/>
                <w:color w:val="000000"/>
                <w:kern w:val="0"/>
                <w:sz w:val="18"/>
                <w:szCs w:val="18"/>
              </w:rPr>
            </w:pPr>
            <w:r w:rsidRPr="003809AB">
              <w:rPr>
                <w:rFonts w:eastAsiaTheme="majorEastAsia" w:hint="eastAsia"/>
                <w:color w:val="000000"/>
                <w:kern w:val="0"/>
                <w:sz w:val="18"/>
                <w:szCs w:val="18"/>
              </w:rPr>
              <w:t>0x00,0x01</w:t>
            </w:r>
          </w:p>
        </w:tc>
        <w:tc>
          <w:tcPr>
            <w:tcW w:w="1417" w:type="dxa"/>
            <w:shd w:val="clear" w:color="B8CCE4" w:fill="B8CCE4"/>
          </w:tcPr>
          <w:p w:rsidR="00B31EBB" w:rsidRPr="003809AB" w:rsidRDefault="00B31EBB" w:rsidP="008163D5">
            <w:pPr>
              <w:widowControl/>
              <w:jc w:val="left"/>
              <w:rPr>
                <w:rFonts w:eastAsiaTheme="majorEastAsia"/>
                <w:color w:val="000000"/>
                <w:kern w:val="0"/>
                <w:sz w:val="18"/>
                <w:szCs w:val="18"/>
              </w:rPr>
            </w:pPr>
            <w:r w:rsidRPr="003809AB">
              <w:rPr>
                <w:rFonts w:eastAsiaTheme="majorEastAsia" w:hint="eastAsia"/>
                <w:color w:val="000000"/>
                <w:kern w:val="0"/>
                <w:sz w:val="18"/>
                <w:szCs w:val="18"/>
              </w:rPr>
              <w:t>0X15</w:t>
            </w:r>
          </w:p>
        </w:tc>
        <w:tc>
          <w:tcPr>
            <w:tcW w:w="840" w:type="dxa"/>
            <w:shd w:val="clear" w:color="B8CCE4" w:fill="B8CCE4"/>
          </w:tcPr>
          <w:p w:rsidR="00B31EBB" w:rsidRPr="003809AB" w:rsidRDefault="00B31EBB" w:rsidP="008163D5">
            <w:pPr>
              <w:widowControl/>
              <w:jc w:val="left"/>
              <w:rPr>
                <w:rFonts w:eastAsiaTheme="majorEastAsia"/>
                <w:color w:val="000000"/>
                <w:kern w:val="0"/>
                <w:sz w:val="18"/>
                <w:szCs w:val="18"/>
              </w:rPr>
            </w:pPr>
            <w:r w:rsidRPr="003809AB">
              <w:rPr>
                <w:rFonts w:eastAsiaTheme="majorEastAsia" w:hint="eastAsia"/>
                <w:color w:val="000000"/>
                <w:kern w:val="0"/>
                <w:sz w:val="18"/>
                <w:szCs w:val="18"/>
              </w:rPr>
              <w:t>LRC</w:t>
            </w:r>
            <w:r w:rsidRPr="003809AB">
              <w:rPr>
                <w:rFonts w:eastAsiaTheme="majorEastAsia"/>
                <w:color w:val="000000"/>
                <w:kern w:val="0"/>
                <w:sz w:val="18"/>
                <w:szCs w:val="18"/>
              </w:rPr>
              <w:t xml:space="preserve"> </w:t>
            </w:r>
          </w:p>
        </w:tc>
        <w:tc>
          <w:tcPr>
            <w:tcW w:w="993" w:type="dxa"/>
            <w:shd w:val="clear" w:color="B8CCE4" w:fill="B8CCE4"/>
          </w:tcPr>
          <w:p w:rsidR="00B31EBB" w:rsidRPr="003809AB" w:rsidRDefault="00B31EBB" w:rsidP="008163D5">
            <w:pPr>
              <w:widowControl/>
              <w:jc w:val="left"/>
              <w:rPr>
                <w:rFonts w:eastAsiaTheme="majorEastAsia"/>
                <w:color w:val="000000"/>
                <w:kern w:val="0"/>
                <w:sz w:val="18"/>
                <w:szCs w:val="18"/>
              </w:rPr>
            </w:pPr>
            <w:r w:rsidRPr="003809AB">
              <w:rPr>
                <w:rFonts w:eastAsiaTheme="majorEastAsia" w:hint="eastAsia"/>
                <w:color w:val="000000"/>
                <w:kern w:val="0"/>
                <w:sz w:val="18"/>
                <w:szCs w:val="18"/>
              </w:rPr>
              <w:t>0x03</w:t>
            </w:r>
          </w:p>
        </w:tc>
      </w:tr>
    </w:tbl>
    <w:p w:rsidR="000075D6" w:rsidRDefault="000075D6" w:rsidP="000075D6">
      <w:pPr>
        <w:jc w:val="center"/>
      </w:pPr>
      <w:r w:rsidRPr="00FE0112">
        <w:t>Table</w:t>
      </w:r>
      <w:r>
        <w:t>7</w:t>
      </w:r>
      <w:r w:rsidRPr="00FE0112">
        <w:t xml:space="preserve"> </w:t>
      </w:r>
      <w:r>
        <w:t>–</w:t>
      </w:r>
      <w:r w:rsidRPr="00FE0112">
        <w:t xml:space="preserve"> </w:t>
      </w:r>
      <w:r>
        <w:t>NAK packet format</w:t>
      </w:r>
    </w:p>
    <w:p w:rsidR="00B31EBB" w:rsidRDefault="00871E4D" w:rsidP="0061787F">
      <w:pPr>
        <w:pStyle w:val="4"/>
        <w:numPr>
          <w:ilvl w:val="3"/>
          <w:numId w:val="17"/>
        </w:numPr>
      </w:pPr>
      <w:r>
        <w:lastRenderedPageBreak/>
        <w:t>S</w:t>
      </w:r>
      <w:r w:rsidRPr="002E28C2">
        <w:t>ynchronizing</w:t>
      </w:r>
      <w:r>
        <w:t>/Handshake</w:t>
      </w:r>
      <w:r w:rsidRPr="002E28C2">
        <w:t xml:space="preserve"> frame</w:t>
      </w:r>
    </w:p>
    <w:tbl>
      <w:tblPr>
        <w:tblStyle w:val="-1"/>
        <w:tblW w:w="0" w:type="auto"/>
        <w:tblLook w:val="04A0" w:firstRow="1" w:lastRow="0" w:firstColumn="1" w:lastColumn="0" w:noHBand="0" w:noVBand="1"/>
      </w:tblPr>
      <w:tblGrid>
        <w:gridCol w:w="3675"/>
        <w:gridCol w:w="1294"/>
        <w:gridCol w:w="3337"/>
      </w:tblGrid>
      <w:tr w:rsidR="00871E4D" w:rsidRPr="00AA2846" w:rsidTr="00871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rsidR="00871E4D" w:rsidRPr="00AA2846" w:rsidRDefault="00871E4D" w:rsidP="008163D5">
            <w:pPr>
              <w:ind w:firstLine="562"/>
              <w:jc w:val="center"/>
              <w:rPr>
                <w:b w:val="0"/>
              </w:rPr>
            </w:pPr>
            <w:r>
              <w:rPr>
                <w:rFonts w:hint="eastAsia"/>
                <w:b w:val="0"/>
                <w:bCs w:val="0"/>
                <w:sz w:val="28"/>
              </w:rPr>
              <w:t>Sender (</w:t>
            </w:r>
            <w:r>
              <w:rPr>
                <w:b w:val="0"/>
                <w:bCs w:val="0"/>
                <w:sz w:val="28"/>
              </w:rPr>
              <w:t>master device</w:t>
            </w:r>
            <w:r>
              <w:rPr>
                <w:rFonts w:hint="eastAsia"/>
                <w:b w:val="0"/>
                <w:bCs w:val="0"/>
                <w:sz w:val="28"/>
              </w:rPr>
              <w:t>)</w:t>
            </w:r>
          </w:p>
        </w:tc>
        <w:tc>
          <w:tcPr>
            <w:tcW w:w="1294" w:type="dxa"/>
          </w:tcPr>
          <w:p w:rsidR="00871E4D" w:rsidRPr="00AA2846" w:rsidRDefault="00871E4D" w:rsidP="008163D5">
            <w:pPr>
              <w:ind w:firstLine="482"/>
              <w:jc w:val="center"/>
              <w:cnfStyle w:val="100000000000" w:firstRow="1" w:lastRow="0" w:firstColumn="0" w:lastColumn="0" w:oddVBand="0" w:evenVBand="0" w:oddHBand="0" w:evenHBand="0" w:firstRowFirstColumn="0" w:firstRowLastColumn="0" w:lastRowFirstColumn="0" w:lastRowLastColumn="0"/>
              <w:rPr>
                <w:b w:val="0"/>
              </w:rPr>
            </w:pPr>
          </w:p>
        </w:tc>
        <w:tc>
          <w:tcPr>
            <w:tcW w:w="3337" w:type="dxa"/>
          </w:tcPr>
          <w:p w:rsidR="00871E4D" w:rsidRPr="00AA2846" w:rsidRDefault="00871E4D" w:rsidP="00871E4D">
            <w:pPr>
              <w:ind w:firstLine="562"/>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bCs w:val="0"/>
                <w:sz w:val="28"/>
              </w:rPr>
              <w:t>R</w:t>
            </w:r>
            <w:r>
              <w:rPr>
                <w:b w:val="0"/>
                <w:bCs w:val="0"/>
                <w:sz w:val="28"/>
              </w:rPr>
              <w:t>eceiver (terminal)</w:t>
            </w:r>
          </w:p>
        </w:tc>
      </w:tr>
      <w:tr w:rsidR="00871E4D" w:rsidRPr="00AA2846" w:rsidTr="00871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rsidR="00871E4D" w:rsidRPr="00AA2846" w:rsidRDefault="00871E4D" w:rsidP="00871E4D">
            <w:pPr>
              <w:ind w:firstLine="480"/>
              <w:jc w:val="center"/>
              <w:rPr>
                <w:b w:val="0"/>
              </w:rPr>
            </w:pPr>
            <w:r>
              <w:t>S</w:t>
            </w:r>
            <w:r w:rsidRPr="002E28C2">
              <w:t>ynchronizing</w:t>
            </w:r>
            <w:r>
              <w:rPr>
                <w:rFonts w:hint="eastAsia"/>
              </w:rPr>
              <w:t xml:space="preserve"> reques</w:t>
            </w:r>
            <w:r>
              <w:t>t frame</w:t>
            </w:r>
          </w:p>
        </w:tc>
        <w:tc>
          <w:tcPr>
            <w:tcW w:w="1294" w:type="dxa"/>
          </w:tcPr>
          <w:p w:rsidR="00871E4D" w:rsidRPr="00AA2846" w:rsidRDefault="00871E4D" w:rsidP="008163D5">
            <w:pPr>
              <w:ind w:firstLine="480"/>
              <w:jc w:val="center"/>
              <w:cnfStyle w:val="000000100000" w:firstRow="0" w:lastRow="0" w:firstColumn="0" w:lastColumn="0" w:oddVBand="0" w:evenVBand="0" w:oddHBand="1" w:evenHBand="0" w:firstRowFirstColumn="0" w:firstRowLastColumn="0" w:lastRowFirstColumn="0" w:lastRowLastColumn="0"/>
              <w:rPr>
                <w:b/>
              </w:rPr>
            </w:pPr>
            <w:r w:rsidRPr="00AA2846">
              <w:sym w:font="Wingdings" w:char="F0E0"/>
            </w:r>
            <w:r w:rsidRPr="00AA2846">
              <w:sym w:font="Wingdings" w:char="F0E0"/>
            </w:r>
            <w:r w:rsidRPr="00AA2846">
              <w:sym w:font="Wingdings" w:char="F0E0"/>
            </w:r>
          </w:p>
        </w:tc>
        <w:tc>
          <w:tcPr>
            <w:tcW w:w="3337" w:type="dxa"/>
          </w:tcPr>
          <w:p w:rsidR="00871E4D" w:rsidRPr="00AA2846" w:rsidRDefault="00871E4D" w:rsidP="008163D5">
            <w:pPr>
              <w:ind w:firstLine="482"/>
              <w:jc w:val="center"/>
              <w:cnfStyle w:val="000000100000" w:firstRow="0" w:lastRow="0" w:firstColumn="0" w:lastColumn="0" w:oddVBand="0" w:evenVBand="0" w:oddHBand="1" w:evenHBand="0" w:firstRowFirstColumn="0" w:firstRowLastColumn="0" w:lastRowFirstColumn="0" w:lastRowLastColumn="0"/>
              <w:rPr>
                <w:b/>
              </w:rPr>
            </w:pPr>
          </w:p>
        </w:tc>
      </w:tr>
      <w:tr w:rsidR="00871E4D" w:rsidRPr="00AA2846" w:rsidTr="00871E4D">
        <w:trPr>
          <w:gridAfter w:val="2"/>
          <w:wAfter w:w="4631" w:type="dxa"/>
        </w:trPr>
        <w:tc>
          <w:tcPr>
            <w:cnfStyle w:val="001000000000" w:firstRow="0" w:lastRow="0" w:firstColumn="1" w:lastColumn="0" w:oddVBand="0" w:evenVBand="0" w:oddHBand="0" w:evenHBand="0" w:firstRowFirstColumn="0" w:firstRowLastColumn="0" w:lastRowFirstColumn="0" w:lastRowLastColumn="0"/>
            <w:tcW w:w="3675" w:type="dxa"/>
          </w:tcPr>
          <w:p w:rsidR="00871E4D" w:rsidRPr="00AA2846" w:rsidRDefault="00871E4D" w:rsidP="008163D5">
            <w:pPr>
              <w:ind w:firstLine="482"/>
              <w:jc w:val="center"/>
              <w:rPr>
                <w:b w:val="0"/>
              </w:rPr>
            </w:pPr>
          </w:p>
        </w:tc>
      </w:tr>
      <w:tr w:rsidR="00871E4D" w:rsidRPr="00AA2846" w:rsidTr="00871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rsidR="00871E4D" w:rsidRPr="00AA2846" w:rsidRDefault="00871E4D" w:rsidP="008163D5">
            <w:pPr>
              <w:ind w:firstLine="482"/>
              <w:jc w:val="center"/>
              <w:rPr>
                <w:b w:val="0"/>
              </w:rPr>
            </w:pPr>
          </w:p>
        </w:tc>
        <w:tc>
          <w:tcPr>
            <w:tcW w:w="1294" w:type="dxa"/>
          </w:tcPr>
          <w:p w:rsidR="00871E4D" w:rsidRPr="00AA2846" w:rsidRDefault="00871E4D" w:rsidP="008163D5">
            <w:pPr>
              <w:ind w:firstLine="480"/>
              <w:jc w:val="center"/>
              <w:cnfStyle w:val="000000100000" w:firstRow="0" w:lastRow="0" w:firstColumn="0" w:lastColumn="0" w:oddVBand="0" w:evenVBand="0" w:oddHBand="1" w:evenHBand="0" w:firstRowFirstColumn="0" w:firstRowLastColumn="0" w:lastRowFirstColumn="0" w:lastRowLastColumn="0"/>
            </w:pPr>
            <w:r w:rsidRPr="00AA2846">
              <w:sym w:font="Wingdings" w:char="F0DF"/>
            </w:r>
            <w:r w:rsidRPr="00AA2846">
              <w:sym w:font="Wingdings" w:char="F0DF"/>
            </w:r>
            <w:r w:rsidRPr="00AA2846">
              <w:sym w:font="Wingdings" w:char="F0DF"/>
            </w:r>
          </w:p>
        </w:tc>
        <w:tc>
          <w:tcPr>
            <w:tcW w:w="3337" w:type="dxa"/>
          </w:tcPr>
          <w:p w:rsidR="00871E4D" w:rsidRDefault="00871E4D" w:rsidP="008163D5">
            <w:pPr>
              <w:ind w:firstLine="482"/>
              <w:jc w:val="center"/>
              <w:cnfStyle w:val="000000100000" w:firstRow="0" w:lastRow="0" w:firstColumn="0" w:lastColumn="0" w:oddVBand="0" w:evenVBand="0" w:oddHBand="1" w:evenHBand="0" w:firstRowFirstColumn="0" w:firstRowLastColumn="0" w:lastRowFirstColumn="0" w:lastRowLastColumn="0"/>
              <w:rPr>
                <w:b/>
              </w:rPr>
            </w:pPr>
            <w:r>
              <w:t>S</w:t>
            </w:r>
            <w:r w:rsidRPr="002E28C2">
              <w:t>ynchronizing</w:t>
            </w:r>
            <w:r>
              <w:t xml:space="preserve"> response frame</w:t>
            </w:r>
          </w:p>
        </w:tc>
      </w:tr>
    </w:tbl>
    <w:p w:rsidR="00871E4D" w:rsidRDefault="00871E4D" w:rsidP="00871E4D">
      <w:pPr>
        <w:jc w:val="center"/>
      </w:pPr>
      <w:r w:rsidRPr="00FE0112">
        <w:t>Table</w:t>
      </w:r>
      <w:r>
        <w:t>8</w:t>
      </w:r>
      <w:r w:rsidRPr="00FE0112">
        <w:t xml:space="preserve"> </w:t>
      </w:r>
      <w:r>
        <w:t>–</w:t>
      </w:r>
      <w:r w:rsidRPr="00871E4D">
        <w:tab/>
        <w:t>Synchronizing/Handshake frame</w:t>
      </w:r>
    </w:p>
    <w:p w:rsidR="00322ED8" w:rsidRDefault="00322ED8" w:rsidP="00322ED8">
      <w:pPr>
        <w:jc w:val="left"/>
      </w:pPr>
    </w:p>
    <w:p w:rsidR="00FC3220" w:rsidRDefault="00322ED8" w:rsidP="00322ED8">
      <w:r>
        <w:t>See the below r</w:t>
      </w:r>
      <w:r w:rsidR="00FC3220">
        <w:rPr>
          <w:rFonts w:hint="eastAsia"/>
        </w:rPr>
        <w:t>equest frame</w:t>
      </w:r>
      <w:r>
        <w:t xml:space="preserve"> of s</w:t>
      </w:r>
      <w:r w:rsidRPr="00871E4D">
        <w:t>ynchronizing frame</w:t>
      </w:r>
      <w:r>
        <w:t>:</w:t>
      </w:r>
    </w:p>
    <w:tbl>
      <w:tblPr>
        <w:tblW w:w="9784" w:type="dxa"/>
        <w:tblInd w:w="-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948"/>
        <w:gridCol w:w="883"/>
        <w:gridCol w:w="709"/>
        <w:gridCol w:w="1167"/>
        <w:gridCol w:w="676"/>
        <w:gridCol w:w="708"/>
        <w:gridCol w:w="851"/>
        <w:gridCol w:w="1417"/>
        <w:gridCol w:w="840"/>
        <w:gridCol w:w="993"/>
      </w:tblGrid>
      <w:tr w:rsidR="00FC3220" w:rsidRPr="00F77585" w:rsidTr="00322ED8">
        <w:trPr>
          <w:trHeight w:val="338"/>
        </w:trPr>
        <w:tc>
          <w:tcPr>
            <w:tcW w:w="592" w:type="dxa"/>
            <w:vMerge w:val="restart"/>
            <w:shd w:val="clear" w:color="4F81BD" w:fill="4F81BD"/>
            <w:noWrap/>
            <w:vAlign w:val="center"/>
            <w:hideMark/>
          </w:tcPr>
          <w:p w:rsidR="00FC3220" w:rsidRPr="00F77585" w:rsidRDefault="00FC3220" w:rsidP="008163D5">
            <w:pPr>
              <w:jc w:val="center"/>
              <w:rPr>
                <w:rFonts w:eastAsiaTheme="majorEastAsia"/>
              </w:rPr>
            </w:pPr>
            <w:r>
              <w:rPr>
                <w:rFonts w:eastAsiaTheme="majorEastAsia" w:hint="eastAsia"/>
                <w:b/>
                <w:kern w:val="0"/>
              </w:rPr>
              <w:t>STX</w:t>
            </w:r>
          </w:p>
        </w:tc>
        <w:tc>
          <w:tcPr>
            <w:tcW w:w="948" w:type="dxa"/>
            <w:vMerge w:val="restart"/>
            <w:shd w:val="clear" w:color="4F81BD" w:fill="4F81BD"/>
            <w:vAlign w:val="center"/>
          </w:tcPr>
          <w:p w:rsidR="00FC3220" w:rsidRPr="00F77585" w:rsidRDefault="00322ED8" w:rsidP="008163D5">
            <w:pPr>
              <w:widowControl/>
              <w:rPr>
                <w:rFonts w:eastAsiaTheme="majorEastAsia"/>
                <w:b/>
                <w:kern w:val="0"/>
              </w:rPr>
            </w:pPr>
            <w:r>
              <w:rPr>
                <w:rFonts w:eastAsiaTheme="majorEastAsia" w:hint="eastAsia"/>
                <w:b/>
                <w:kern w:val="0"/>
              </w:rPr>
              <w:t>Version</w:t>
            </w:r>
          </w:p>
        </w:tc>
        <w:tc>
          <w:tcPr>
            <w:tcW w:w="1592" w:type="dxa"/>
            <w:gridSpan w:val="2"/>
            <w:shd w:val="clear" w:color="4F81BD" w:fill="4F81BD"/>
          </w:tcPr>
          <w:p w:rsidR="00FC3220" w:rsidRDefault="00322ED8" w:rsidP="00322ED8">
            <w:pPr>
              <w:widowControl/>
              <w:jc w:val="center"/>
              <w:rPr>
                <w:rFonts w:eastAsiaTheme="majorEastAsia"/>
                <w:b/>
                <w:kern w:val="0"/>
              </w:rPr>
            </w:pPr>
            <w:r>
              <w:rPr>
                <w:rFonts w:eastAsiaTheme="majorEastAsia" w:hint="eastAsia"/>
                <w:b/>
                <w:kern w:val="0"/>
              </w:rPr>
              <w:t>Packet No.</w:t>
            </w:r>
          </w:p>
        </w:tc>
        <w:tc>
          <w:tcPr>
            <w:tcW w:w="1843" w:type="dxa"/>
            <w:gridSpan w:val="2"/>
            <w:shd w:val="clear" w:color="4F81BD" w:fill="4F81BD"/>
            <w:noWrap/>
            <w:vAlign w:val="center"/>
            <w:hideMark/>
          </w:tcPr>
          <w:p w:rsidR="00FC3220" w:rsidRPr="00F77585" w:rsidRDefault="00322ED8" w:rsidP="008163D5">
            <w:pPr>
              <w:widowControl/>
              <w:jc w:val="center"/>
              <w:rPr>
                <w:rFonts w:eastAsiaTheme="majorEastAsia"/>
                <w:b/>
                <w:color w:val="FFFFFF"/>
                <w:kern w:val="0"/>
              </w:rPr>
            </w:pPr>
            <w:r>
              <w:rPr>
                <w:rFonts w:eastAsiaTheme="majorEastAsia" w:hint="eastAsia"/>
                <w:b/>
                <w:kern w:val="0"/>
              </w:rPr>
              <w:t>F</w:t>
            </w:r>
            <w:r>
              <w:rPr>
                <w:rFonts w:eastAsiaTheme="majorEastAsia"/>
                <w:b/>
                <w:kern w:val="0"/>
              </w:rPr>
              <w:t>rame No.</w:t>
            </w:r>
          </w:p>
        </w:tc>
        <w:tc>
          <w:tcPr>
            <w:tcW w:w="1559" w:type="dxa"/>
            <w:gridSpan w:val="2"/>
            <w:shd w:val="clear" w:color="4F81BD" w:fill="4F81BD"/>
            <w:noWrap/>
            <w:vAlign w:val="center"/>
            <w:hideMark/>
          </w:tcPr>
          <w:p w:rsidR="00FC3220" w:rsidRPr="00100E05" w:rsidRDefault="00322ED8" w:rsidP="008163D5">
            <w:pPr>
              <w:widowControl/>
              <w:jc w:val="center"/>
              <w:rPr>
                <w:rFonts w:eastAsiaTheme="majorEastAsia"/>
                <w:b/>
                <w:color w:val="FFFFFF"/>
                <w:kern w:val="0"/>
                <w:sz w:val="18"/>
                <w:szCs w:val="18"/>
              </w:rPr>
            </w:pPr>
            <w:r>
              <w:rPr>
                <w:rFonts w:eastAsiaTheme="majorEastAsia" w:hint="eastAsia"/>
                <w:b/>
                <w:kern w:val="0"/>
                <w:sz w:val="18"/>
                <w:szCs w:val="18"/>
              </w:rPr>
              <w:t>D</w:t>
            </w:r>
            <w:r>
              <w:rPr>
                <w:rFonts w:eastAsiaTheme="majorEastAsia"/>
                <w:b/>
                <w:kern w:val="0"/>
                <w:sz w:val="18"/>
                <w:szCs w:val="18"/>
              </w:rPr>
              <w:t>ata Length</w:t>
            </w:r>
          </w:p>
        </w:tc>
        <w:tc>
          <w:tcPr>
            <w:tcW w:w="1417" w:type="dxa"/>
            <w:shd w:val="clear" w:color="4F81BD" w:fill="4F81BD"/>
            <w:vAlign w:val="center"/>
          </w:tcPr>
          <w:p w:rsidR="00FC3220" w:rsidRPr="00F77585" w:rsidRDefault="00322ED8" w:rsidP="008163D5">
            <w:pPr>
              <w:jc w:val="center"/>
              <w:rPr>
                <w:rFonts w:eastAsiaTheme="majorEastAsia"/>
                <w:b/>
                <w:kern w:val="0"/>
              </w:rPr>
            </w:pPr>
            <w:r>
              <w:rPr>
                <w:rFonts w:eastAsiaTheme="majorEastAsia" w:hint="eastAsia"/>
                <w:b/>
                <w:kern w:val="0"/>
              </w:rPr>
              <w:t>D</w:t>
            </w:r>
            <w:r>
              <w:rPr>
                <w:rFonts w:eastAsiaTheme="majorEastAsia"/>
                <w:b/>
                <w:kern w:val="0"/>
              </w:rPr>
              <w:t>ata</w:t>
            </w:r>
          </w:p>
        </w:tc>
        <w:tc>
          <w:tcPr>
            <w:tcW w:w="840" w:type="dxa"/>
            <w:vMerge w:val="restart"/>
            <w:shd w:val="clear" w:color="4F81BD" w:fill="4F81BD"/>
            <w:vAlign w:val="center"/>
          </w:tcPr>
          <w:p w:rsidR="00FC3220" w:rsidRPr="00F77585" w:rsidRDefault="00FC3220" w:rsidP="008163D5">
            <w:pPr>
              <w:widowControl/>
              <w:jc w:val="center"/>
              <w:rPr>
                <w:rFonts w:eastAsiaTheme="majorEastAsia"/>
                <w:b/>
                <w:kern w:val="0"/>
              </w:rPr>
            </w:pPr>
            <w:r>
              <w:rPr>
                <w:rFonts w:eastAsiaTheme="majorEastAsia" w:hint="eastAsia"/>
                <w:b/>
                <w:kern w:val="0"/>
              </w:rPr>
              <w:t>LRC</w:t>
            </w:r>
          </w:p>
        </w:tc>
        <w:tc>
          <w:tcPr>
            <w:tcW w:w="993" w:type="dxa"/>
            <w:vMerge w:val="restart"/>
            <w:shd w:val="clear" w:color="4F81BD" w:fill="4F81BD"/>
            <w:vAlign w:val="center"/>
          </w:tcPr>
          <w:p w:rsidR="00FC3220" w:rsidRPr="00F77585" w:rsidRDefault="00FC3220" w:rsidP="008163D5">
            <w:pPr>
              <w:widowControl/>
              <w:jc w:val="center"/>
              <w:rPr>
                <w:rFonts w:eastAsiaTheme="majorEastAsia"/>
                <w:b/>
                <w:kern w:val="0"/>
              </w:rPr>
            </w:pPr>
            <w:r>
              <w:rPr>
                <w:rFonts w:eastAsiaTheme="majorEastAsia" w:hint="eastAsia"/>
                <w:b/>
                <w:kern w:val="0"/>
              </w:rPr>
              <w:t>ETX</w:t>
            </w:r>
          </w:p>
        </w:tc>
      </w:tr>
      <w:tr w:rsidR="00FC3220" w:rsidRPr="00F77585" w:rsidTr="00322ED8">
        <w:trPr>
          <w:trHeight w:val="273"/>
        </w:trPr>
        <w:tc>
          <w:tcPr>
            <w:tcW w:w="592" w:type="dxa"/>
            <w:vMerge/>
            <w:shd w:val="clear" w:color="4F81BD" w:fill="4F81BD"/>
            <w:noWrap/>
            <w:hideMark/>
          </w:tcPr>
          <w:p w:rsidR="00FC3220" w:rsidRPr="00F77585" w:rsidRDefault="00FC3220" w:rsidP="008163D5">
            <w:pPr>
              <w:jc w:val="center"/>
              <w:rPr>
                <w:rFonts w:eastAsiaTheme="majorEastAsia"/>
                <w:b/>
                <w:kern w:val="0"/>
              </w:rPr>
            </w:pPr>
          </w:p>
        </w:tc>
        <w:tc>
          <w:tcPr>
            <w:tcW w:w="948" w:type="dxa"/>
            <w:vMerge/>
            <w:shd w:val="clear" w:color="4F81BD" w:fill="4F81BD"/>
          </w:tcPr>
          <w:p w:rsidR="00FC3220" w:rsidRPr="00F77585" w:rsidRDefault="00FC3220" w:rsidP="008163D5">
            <w:pPr>
              <w:widowControl/>
              <w:jc w:val="center"/>
              <w:rPr>
                <w:rFonts w:eastAsiaTheme="majorEastAsia"/>
                <w:b/>
                <w:kern w:val="0"/>
              </w:rPr>
            </w:pPr>
          </w:p>
        </w:tc>
        <w:tc>
          <w:tcPr>
            <w:tcW w:w="883" w:type="dxa"/>
            <w:shd w:val="clear" w:color="4F81BD" w:fill="4F81BD"/>
          </w:tcPr>
          <w:p w:rsidR="00FC3220" w:rsidRPr="003C6CF7" w:rsidRDefault="00FC3220" w:rsidP="008163D5">
            <w:pPr>
              <w:jc w:val="center"/>
              <w:rPr>
                <w:rFonts w:eastAsiaTheme="majorEastAsia"/>
                <w:kern w:val="0"/>
                <w:sz w:val="16"/>
                <w:szCs w:val="16"/>
              </w:rPr>
            </w:pPr>
            <w:proofErr w:type="spellStart"/>
            <w:r w:rsidRPr="003C6CF7">
              <w:rPr>
                <w:rFonts w:eastAsiaTheme="majorEastAsia"/>
                <w:kern w:val="0"/>
                <w:sz w:val="16"/>
                <w:szCs w:val="16"/>
              </w:rPr>
              <w:t>PaNoH</w:t>
            </w:r>
            <w:proofErr w:type="spellEnd"/>
          </w:p>
        </w:tc>
        <w:tc>
          <w:tcPr>
            <w:tcW w:w="709" w:type="dxa"/>
            <w:shd w:val="clear" w:color="4F81BD" w:fill="4F81BD"/>
          </w:tcPr>
          <w:p w:rsidR="00FC3220" w:rsidRPr="003C6CF7" w:rsidRDefault="00FC3220" w:rsidP="008163D5">
            <w:pPr>
              <w:jc w:val="center"/>
              <w:rPr>
                <w:rFonts w:eastAsiaTheme="majorEastAsia"/>
                <w:kern w:val="0"/>
                <w:sz w:val="16"/>
                <w:szCs w:val="16"/>
              </w:rPr>
            </w:pPr>
            <w:proofErr w:type="spellStart"/>
            <w:r w:rsidRPr="003C6CF7">
              <w:rPr>
                <w:rFonts w:eastAsiaTheme="majorEastAsia"/>
                <w:kern w:val="0"/>
                <w:sz w:val="16"/>
                <w:szCs w:val="16"/>
              </w:rPr>
              <w:t>PaNoL</w:t>
            </w:r>
            <w:proofErr w:type="spellEnd"/>
          </w:p>
        </w:tc>
        <w:tc>
          <w:tcPr>
            <w:tcW w:w="1167" w:type="dxa"/>
            <w:shd w:val="clear" w:color="4F81BD" w:fill="4F81BD"/>
            <w:noWrap/>
            <w:hideMark/>
          </w:tcPr>
          <w:p w:rsidR="00FC3220" w:rsidRPr="003C6CF7" w:rsidRDefault="00FC3220" w:rsidP="008163D5">
            <w:pPr>
              <w:jc w:val="center"/>
              <w:rPr>
                <w:rFonts w:eastAsiaTheme="majorEastAsia"/>
                <w:kern w:val="0"/>
                <w:sz w:val="16"/>
                <w:szCs w:val="16"/>
              </w:rPr>
            </w:pPr>
            <w:proofErr w:type="spellStart"/>
            <w:r w:rsidRPr="003C6CF7">
              <w:rPr>
                <w:rFonts w:eastAsiaTheme="majorEastAsia"/>
                <w:kern w:val="0"/>
                <w:sz w:val="16"/>
                <w:szCs w:val="16"/>
              </w:rPr>
              <w:t>FrN</w:t>
            </w:r>
            <w:r w:rsidRPr="003C6CF7">
              <w:rPr>
                <w:rFonts w:eastAsiaTheme="majorEastAsia" w:hint="eastAsia"/>
                <w:kern w:val="0"/>
                <w:sz w:val="16"/>
                <w:szCs w:val="16"/>
              </w:rPr>
              <w:t>o</w:t>
            </w:r>
            <w:r w:rsidRPr="003C6CF7">
              <w:rPr>
                <w:rFonts w:eastAsiaTheme="majorEastAsia"/>
                <w:kern w:val="0"/>
                <w:sz w:val="16"/>
                <w:szCs w:val="16"/>
              </w:rPr>
              <w:t>H</w:t>
            </w:r>
            <w:proofErr w:type="spellEnd"/>
          </w:p>
        </w:tc>
        <w:tc>
          <w:tcPr>
            <w:tcW w:w="676" w:type="dxa"/>
            <w:shd w:val="clear" w:color="4F81BD" w:fill="4F81BD"/>
            <w:noWrap/>
            <w:hideMark/>
          </w:tcPr>
          <w:p w:rsidR="00FC3220" w:rsidRPr="003C6CF7" w:rsidRDefault="00FC3220" w:rsidP="008163D5">
            <w:pPr>
              <w:jc w:val="center"/>
              <w:rPr>
                <w:rFonts w:eastAsiaTheme="majorEastAsia"/>
                <w:kern w:val="0"/>
                <w:sz w:val="16"/>
                <w:szCs w:val="16"/>
              </w:rPr>
            </w:pPr>
            <w:proofErr w:type="spellStart"/>
            <w:r w:rsidRPr="003C6CF7">
              <w:rPr>
                <w:rFonts w:eastAsiaTheme="majorEastAsia"/>
                <w:kern w:val="0"/>
                <w:sz w:val="16"/>
                <w:szCs w:val="16"/>
              </w:rPr>
              <w:t>FrN</w:t>
            </w:r>
            <w:r w:rsidRPr="003C6CF7">
              <w:rPr>
                <w:rFonts w:eastAsiaTheme="majorEastAsia" w:hint="eastAsia"/>
                <w:kern w:val="0"/>
                <w:sz w:val="16"/>
                <w:szCs w:val="16"/>
              </w:rPr>
              <w:t>oL</w:t>
            </w:r>
            <w:proofErr w:type="spellEnd"/>
          </w:p>
        </w:tc>
        <w:tc>
          <w:tcPr>
            <w:tcW w:w="708" w:type="dxa"/>
            <w:shd w:val="clear" w:color="4F81BD" w:fill="4F81BD"/>
            <w:noWrap/>
            <w:vAlign w:val="center"/>
            <w:hideMark/>
          </w:tcPr>
          <w:p w:rsidR="00FC3220" w:rsidRPr="003C6CF7" w:rsidRDefault="00FC3220" w:rsidP="008163D5">
            <w:pPr>
              <w:jc w:val="center"/>
              <w:rPr>
                <w:rFonts w:eastAsiaTheme="majorEastAsia"/>
                <w:kern w:val="0"/>
                <w:sz w:val="16"/>
                <w:szCs w:val="16"/>
              </w:rPr>
            </w:pPr>
            <w:proofErr w:type="spellStart"/>
            <w:r w:rsidRPr="003C6CF7">
              <w:rPr>
                <w:rFonts w:eastAsiaTheme="majorEastAsia" w:hint="eastAsia"/>
                <w:kern w:val="0"/>
                <w:sz w:val="16"/>
                <w:szCs w:val="16"/>
              </w:rPr>
              <w:t>LenH</w:t>
            </w:r>
            <w:proofErr w:type="spellEnd"/>
          </w:p>
        </w:tc>
        <w:tc>
          <w:tcPr>
            <w:tcW w:w="851" w:type="dxa"/>
            <w:shd w:val="clear" w:color="4F81BD" w:fill="4F81BD"/>
            <w:vAlign w:val="center"/>
          </w:tcPr>
          <w:p w:rsidR="00FC3220" w:rsidRPr="003C6CF7" w:rsidRDefault="00FC3220" w:rsidP="008163D5">
            <w:pPr>
              <w:jc w:val="center"/>
              <w:rPr>
                <w:rFonts w:eastAsiaTheme="majorEastAsia"/>
                <w:kern w:val="0"/>
                <w:sz w:val="16"/>
                <w:szCs w:val="16"/>
              </w:rPr>
            </w:pPr>
            <w:proofErr w:type="spellStart"/>
            <w:r w:rsidRPr="003C6CF7">
              <w:rPr>
                <w:rFonts w:eastAsiaTheme="majorEastAsia" w:hint="eastAsia"/>
                <w:kern w:val="0"/>
                <w:sz w:val="16"/>
                <w:szCs w:val="16"/>
              </w:rPr>
              <w:t>LenL</w:t>
            </w:r>
            <w:proofErr w:type="spellEnd"/>
          </w:p>
        </w:tc>
        <w:tc>
          <w:tcPr>
            <w:tcW w:w="1417" w:type="dxa"/>
            <w:shd w:val="clear" w:color="4F81BD" w:fill="4F81BD"/>
          </w:tcPr>
          <w:p w:rsidR="00FC3220" w:rsidRPr="003C6CF7" w:rsidRDefault="00FC3220" w:rsidP="008163D5">
            <w:pPr>
              <w:jc w:val="center"/>
              <w:rPr>
                <w:rFonts w:eastAsiaTheme="majorEastAsia"/>
                <w:sz w:val="16"/>
                <w:szCs w:val="16"/>
              </w:rPr>
            </w:pPr>
          </w:p>
        </w:tc>
        <w:tc>
          <w:tcPr>
            <w:tcW w:w="840" w:type="dxa"/>
            <w:vMerge/>
            <w:shd w:val="clear" w:color="4F81BD" w:fill="4F81BD"/>
          </w:tcPr>
          <w:p w:rsidR="00FC3220" w:rsidRPr="00F77585" w:rsidRDefault="00FC3220" w:rsidP="008163D5">
            <w:pPr>
              <w:jc w:val="center"/>
              <w:rPr>
                <w:rFonts w:eastAsiaTheme="majorEastAsia"/>
              </w:rPr>
            </w:pPr>
          </w:p>
        </w:tc>
        <w:tc>
          <w:tcPr>
            <w:tcW w:w="993" w:type="dxa"/>
            <w:vMerge/>
            <w:shd w:val="clear" w:color="4F81BD" w:fill="4F81BD"/>
          </w:tcPr>
          <w:p w:rsidR="00FC3220" w:rsidRPr="00F77585" w:rsidRDefault="00FC3220" w:rsidP="008163D5">
            <w:pPr>
              <w:jc w:val="center"/>
              <w:rPr>
                <w:rFonts w:eastAsiaTheme="majorEastAsia"/>
              </w:rPr>
            </w:pPr>
          </w:p>
        </w:tc>
      </w:tr>
      <w:tr w:rsidR="00FC3220" w:rsidRPr="00F77585" w:rsidTr="00322ED8">
        <w:trPr>
          <w:trHeight w:val="270"/>
        </w:trPr>
        <w:tc>
          <w:tcPr>
            <w:tcW w:w="592" w:type="dxa"/>
            <w:shd w:val="clear" w:color="B8CCE4" w:fill="B8CCE4"/>
            <w:noWrap/>
            <w:hideMark/>
          </w:tcPr>
          <w:p w:rsidR="00FC3220" w:rsidRPr="002E5BD5" w:rsidRDefault="00FC3220" w:rsidP="002E5BD5">
            <w:pPr>
              <w:widowControl/>
              <w:jc w:val="left"/>
              <w:rPr>
                <w:rFonts w:eastAsiaTheme="majorEastAsia"/>
                <w:color w:val="000000"/>
                <w:kern w:val="0"/>
                <w:sz w:val="18"/>
                <w:szCs w:val="18"/>
              </w:rPr>
            </w:pPr>
            <w:r w:rsidRPr="002E5BD5">
              <w:rPr>
                <w:rFonts w:eastAsiaTheme="majorEastAsia" w:hint="eastAsia"/>
                <w:color w:val="000000"/>
                <w:kern w:val="0"/>
                <w:sz w:val="18"/>
                <w:szCs w:val="18"/>
              </w:rPr>
              <w:t>0x02</w:t>
            </w:r>
          </w:p>
        </w:tc>
        <w:tc>
          <w:tcPr>
            <w:tcW w:w="948" w:type="dxa"/>
            <w:shd w:val="clear" w:color="B8CCE4" w:fill="B8CCE4"/>
          </w:tcPr>
          <w:p w:rsidR="00FC3220" w:rsidRPr="002E5BD5" w:rsidRDefault="00FC3220" w:rsidP="008163D5">
            <w:pPr>
              <w:widowControl/>
              <w:jc w:val="left"/>
              <w:rPr>
                <w:rFonts w:eastAsiaTheme="majorEastAsia"/>
                <w:color w:val="000000"/>
                <w:kern w:val="0"/>
                <w:sz w:val="18"/>
                <w:szCs w:val="18"/>
              </w:rPr>
            </w:pPr>
            <w:r w:rsidRPr="002E5BD5">
              <w:rPr>
                <w:rFonts w:eastAsiaTheme="majorEastAsia" w:hint="eastAsia"/>
                <w:color w:val="000000"/>
                <w:kern w:val="0"/>
                <w:sz w:val="18"/>
                <w:szCs w:val="18"/>
              </w:rPr>
              <w:t>0x01</w:t>
            </w:r>
          </w:p>
        </w:tc>
        <w:tc>
          <w:tcPr>
            <w:tcW w:w="1592" w:type="dxa"/>
            <w:gridSpan w:val="2"/>
            <w:shd w:val="clear" w:color="B8CCE4" w:fill="B8CCE4"/>
          </w:tcPr>
          <w:p w:rsidR="00FC3220" w:rsidRPr="002E5BD5" w:rsidRDefault="00FC3220" w:rsidP="008163D5">
            <w:pPr>
              <w:jc w:val="left"/>
              <w:rPr>
                <w:rFonts w:eastAsiaTheme="majorEastAsia"/>
                <w:color w:val="000000"/>
                <w:kern w:val="0"/>
                <w:sz w:val="18"/>
                <w:szCs w:val="18"/>
              </w:rPr>
            </w:pPr>
            <w:r w:rsidRPr="002E5BD5">
              <w:rPr>
                <w:rFonts w:eastAsiaTheme="majorEastAsia" w:hint="eastAsia"/>
                <w:color w:val="000000"/>
                <w:kern w:val="0"/>
                <w:sz w:val="18"/>
                <w:szCs w:val="18"/>
              </w:rPr>
              <w:t>0x00,0x01</w:t>
            </w:r>
          </w:p>
        </w:tc>
        <w:tc>
          <w:tcPr>
            <w:tcW w:w="1843" w:type="dxa"/>
            <w:gridSpan w:val="2"/>
            <w:shd w:val="clear" w:color="B8CCE4" w:fill="B8CCE4"/>
            <w:noWrap/>
            <w:hideMark/>
          </w:tcPr>
          <w:p w:rsidR="00FC3220" w:rsidRPr="002E5BD5" w:rsidRDefault="00FC3220" w:rsidP="008163D5">
            <w:pPr>
              <w:jc w:val="left"/>
              <w:rPr>
                <w:rFonts w:eastAsiaTheme="majorEastAsia"/>
                <w:color w:val="000000"/>
                <w:kern w:val="0"/>
                <w:sz w:val="18"/>
                <w:szCs w:val="18"/>
              </w:rPr>
            </w:pPr>
            <w:r w:rsidRPr="002E5BD5">
              <w:rPr>
                <w:rFonts w:eastAsiaTheme="majorEastAsia" w:hint="eastAsia"/>
                <w:color w:val="000000"/>
                <w:kern w:val="0"/>
                <w:sz w:val="18"/>
                <w:szCs w:val="18"/>
              </w:rPr>
              <w:t>0x00</w:t>
            </w:r>
            <w:r w:rsidRPr="002E5BD5">
              <w:rPr>
                <w:rFonts w:eastAsiaTheme="majorEastAsia" w:hint="eastAsia"/>
                <w:color w:val="000000"/>
                <w:kern w:val="0"/>
                <w:sz w:val="18"/>
                <w:szCs w:val="18"/>
              </w:rPr>
              <w:t>，</w:t>
            </w:r>
            <w:r w:rsidRPr="002E5BD5">
              <w:rPr>
                <w:rFonts w:eastAsiaTheme="majorEastAsia" w:hint="eastAsia"/>
                <w:color w:val="000000"/>
                <w:kern w:val="0"/>
                <w:sz w:val="18"/>
                <w:szCs w:val="18"/>
              </w:rPr>
              <w:t>0x01</w:t>
            </w:r>
          </w:p>
        </w:tc>
        <w:tc>
          <w:tcPr>
            <w:tcW w:w="1559" w:type="dxa"/>
            <w:gridSpan w:val="2"/>
            <w:shd w:val="clear" w:color="B8CCE4" w:fill="B8CCE4"/>
            <w:noWrap/>
          </w:tcPr>
          <w:p w:rsidR="00FC3220" w:rsidRPr="002E5BD5" w:rsidRDefault="00FC3220" w:rsidP="008163D5">
            <w:pPr>
              <w:widowControl/>
              <w:jc w:val="left"/>
              <w:rPr>
                <w:rFonts w:eastAsiaTheme="majorEastAsia"/>
                <w:color w:val="000000"/>
                <w:kern w:val="0"/>
                <w:sz w:val="18"/>
                <w:szCs w:val="18"/>
              </w:rPr>
            </w:pPr>
            <w:r w:rsidRPr="002E5BD5">
              <w:rPr>
                <w:rFonts w:eastAsiaTheme="majorEastAsia" w:hint="eastAsia"/>
                <w:color w:val="000000"/>
                <w:kern w:val="0"/>
                <w:sz w:val="18"/>
                <w:szCs w:val="18"/>
              </w:rPr>
              <w:t>0x00,0x00</w:t>
            </w:r>
          </w:p>
        </w:tc>
        <w:tc>
          <w:tcPr>
            <w:tcW w:w="1417" w:type="dxa"/>
            <w:shd w:val="clear" w:color="B8CCE4" w:fill="B8CCE4"/>
          </w:tcPr>
          <w:p w:rsidR="00FC3220" w:rsidRPr="002E5BD5" w:rsidRDefault="00322ED8" w:rsidP="008163D5">
            <w:pPr>
              <w:widowControl/>
              <w:jc w:val="left"/>
              <w:rPr>
                <w:rFonts w:eastAsiaTheme="majorEastAsia"/>
                <w:color w:val="000000"/>
                <w:kern w:val="0"/>
                <w:sz w:val="18"/>
                <w:szCs w:val="18"/>
              </w:rPr>
            </w:pPr>
            <w:r w:rsidRPr="002E5BD5">
              <w:rPr>
                <w:rFonts w:eastAsiaTheme="majorEastAsia" w:hint="eastAsia"/>
                <w:color w:val="000000"/>
                <w:kern w:val="0"/>
                <w:sz w:val="18"/>
                <w:szCs w:val="18"/>
              </w:rPr>
              <w:t>N/A</w:t>
            </w:r>
          </w:p>
        </w:tc>
        <w:tc>
          <w:tcPr>
            <w:tcW w:w="840" w:type="dxa"/>
            <w:shd w:val="clear" w:color="B8CCE4" w:fill="B8CCE4"/>
          </w:tcPr>
          <w:p w:rsidR="00FC3220" w:rsidRPr="002E5BD5" w:rsidRDefault="00FC3220" w:rsidP="008163D5">
            <w:pPr>
              <w:widowControl/>
              <w:jc w:val="left"/>
              <w:rPr>
                <w:rFonts w:eastAsiaTheme="majorEastAsia"/>
                <w:color w:val="000000"/>
                <w:kern w:val="0"/>
                <w:sz w:val="18"/>
                <w:szCs w:val="18"/>
              </w:rPr>
            </w:pPr>
            <w:r w:rsidRPr="002E5BD5">
              <w:rPr>
                <w:rFonts w:eastAsiaTheme="majorEastAsia" w:hint="eastAsia"/>
                <w:color w:val="000000"/>
                <w:kern w:val="0"/>
                <w:sz w:val="18"/>
                <w:szCs w:val="18"/>
              </w:rPr>
              <w:t>LRC</w:t>
            </w:r>
            <w:r w:rsidRPr="002E5BD5">
              <w:rPr>
                <w:rFonts w:eastAsiaTheme="majorEastAsia"/>
                <w:color w:val="000000"/>
                <w:kern w:val="0"/>
                <w:sz w:val="18"/>
                <w:szCs w:val="18"/>
              </w:rPr>
              <w:t xml:space="preserve"> </w:t>
            </w:r>
          </w:p>
        </w:tc>
        <w:tc>
          <w:tcPr>
            <w:tcW w:w="993" w:type="dxa"/>
            <w:shd w:val="clear" w:color="B8CCE4" w:fill="B8CCE4"/>
          </w:tcPr>
          <w:p w:rsidR="00FC3220" w:rsidRPr="002E5BD5" w:rsidRDefault="00FC3220" w:rsidP="008163D5">
            <w:pPr>
              <w:widowControl/>
              <w:jc w:val="left"/>
              <w:rPr>
                <w:rFonts w:eastAsiaTheme="majorEastAsia"/>
                <w:color w:val="000000"/>
                <w:kern w:val="0"/>
                <w:sz w:val="18"/>
                <w:szCs w:val="18"/>
              </w:rPr>
            </w:pPr>
            <w:r w:rsidRPr="002E5BD5">
              <w:rPr>
                <w:rFonts w:eastAsiaTheme="majorEastAsia" w:hint="eastAsia"/>
                <w:color w:val="000000"/>
                <w:kern w:val="0"/>
                <w:sz w:val="18"/>
                <w:szCs w:val="18"/>
              </w:rPr>
              <w:t>0x03</w:t>
            </w:r>
          </w:p>
        </w:tc>
      </w:tr>
    </w:tbl>
    <w:p w:rsidR="00FC3220" w:rsidRDefault="00FC3220" w:rsidP="00FC3220">
      <w:pPr>
        <w:jc w:val="center"/>
      </w:pPr>
      <w:r w:rsidRPr="00FE0112">
        <w:t>Table</w:t>
      </w:r>
      <w:r w:rsidR="00877087">
        <w:t>9</w:t>
      </w:r>
      <w:r>
        <w:t>–</w:t>
      </w:r>
      <w:r w:rsidR="008D27E5">
        <w:t>r</w:t>
      </w:r>
      <w:r w:rsidR="008D27E5">
        <w:rPr>
          <w:rFonts w:hint="eastAsia"/>
        </w:rPr>
        <w:t>equest frame</w:t>
      </w:r>
      <w:r w:rsidR="008D27E5">
        <w:t xml:space="preserve"> of s</w:t>
      </w:r>
      <w:r w:rsidR="008D27E5" w:rsidRPr="00871E4D">
        <w:t>ynchronizing frame</w:t>
      </w:r>
      <w:r>
        <w:t xml:space="preserve"> format</w:t>
      </w:r>
    </w:p>
    <w:p w:rsidR="00877087" w:rsidRDefault="00877087" w:rsidP="00877087">
      <w:pPr>
        <w:jc w:val="left"/>
      </w:pPr>
    </w:p>
    <w:p w:rsidR="00FC3220" w:rsidRDefault="008D27E5" w:rsidP="008D27E5">
      <w:r>
        <w:t>See the below r</w:t>
      </w:r>
      <w:r w:rsidR="00FC3220">
        <w:t>esponse frame</w:t>
      </w:r>
      <w:r>
        <w:t xml:space="preserve"> of synchronizing frame:</w:t>
      </w:r>
    </w:p>
    <w:tbl>
      <w:tblPr>
        <w:tblW w:w="9784" w:type="dxa"/>
        <w:tblInd w:w="-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948"/>
        <w:gridCol w:w="883"/>
        <w:gridCol w:w="709"/>
        <w:gridCol w:w="1167"/>
        <w:gridCol w:w="676"/>
        <w:gridCol w:w="708"/>
        <w:gridCol w:w="851"/>
        <w:gridCol w:w="1417"/>
        <w:gridCol w:w="840"/>
        <w:gridCol w:w="993"/>
      </w:tblGrid>
      <w:tr w:rsidR="008D27E5" w:rsidRPr="00F77585" w:rsidTr="00877087">
        <w:trPr>
          <w:trHeight w:val="338"/>
        </w:trPr>
        <w:tc>
          <w:tcPr>
            <w:tcW w:w="592" w:type="dxa"/>
            <w:vMerge w:val="restart"/>
            <w:shd w:val="clear" w:color="4F81BD" w:fill="4F81BD"/>
            <w:noWrap/>
            <w:vAlign w:val="center"/>
            <w:hideMark/>
          </w:tcPr>
          <w:p w:rsidR="008D27E5" w:rsidRPr="00F77585" w:rsidRDefault="008D27E5" w:rsidP="008163D5">
            <w:pPr>
              <w:jc w:val="center"/>
              <w:rPr>
                <w:rFonts w:eastAsiaTheme="majorEastAsia"/>
              </w:rPr>
            </w:pPr>
            <w:r>
              <w:rPr>
                <w:rFonts w:eastAsiaTheme="majorEastAsia" w:hint="eastAsia"/>
                <w:b/>
                <w:kern w:val="0"/>
              </w:rPr>
              <w:t>STX</w:t>
            </w:r>
          </w:p>
        </w:tc>
        <w:tc>
          <w:tcPr>
            <w:tcW w:w="948" w:type="dxa"/>
            <w:vMerge w:val="restart"/>
            <w:shd w:val="clear" w:color="4F81BD" w:fill="4F81BD"/>
            <w:vAlign w:val="center"/>
          </w:tcPr>
          <w:p w:rsidR="008D27E5" w:rsidRPr="00F77585" w:rsidRDefault="00877087" w:rsidP="008163D5">
            <w:pPr>
              <w:widowControl/>
              <w:rPr>
                <w:rFonts w:eastAsiaTheme="majorEastAsia"/>
                <w:b/>
                <w:kern w:val="0"/>
              </w:rPr>
            </w:pPr>
            <w:r>
              <w:rPr>
                <w:rFonts w:eastAsiaTheme="majorEastAsia" w:hint="eastAsia"/>
                <w:b/>
                <w:kern w:val="0"/>
              </w:rPr>
              <w:t>Version</w:t>
            </w:r>
          </w:p>
        </w:tc>
        <w:tc>
          <w:tcPr>
            <w:tcW w:w="1592" w:type="dxa"/>
            <w:gridSpan w:val="2"/>
            <w:shd w:val="clear" w:color="4F81BD" w:fill="4F81BD"/>
          </w:tcPr>
          <w:p w:rsidR="008D27E5" w:rsidRDefault="00877087" w:rsidP="00877087">
            <w:pPr>
              <w:widowControl/>
              <w:jc w:val="center"/>
              <w:rPr>
                <w:rFonts w:eastAsiaTheme="majorEastAsia"/>
                <w:b/>
                <w:kern w:val="0"/>
              </w:rPr>
            </w:pPr>
            <w:r>
              <w:rPr>
                <w:rFonts w:eastAsiaTheme="majorEastAsia" w:hint="eastAsia"/>
                <w:b/>
                <w:kern w:val="0"/>
              </w:rPr>
              <w:t>P</w:t>
            </w:r>
            <w:r>
              <w:rPr>
                <w:rFonts w:eastAsiaTheme="majorEastAsia"/>
                <w:b/>
                <w:kern w:val="0"/>
              </w:rPr>
              <w:t>acket No.</w:t>
            </w:r>
          </w:p>
        </w:tc>
        <w:tc>
          <w:tcPr>
            <w:tcW w:w="1843" w:type="dxa"/>
            <w:gridSpan w:val="2"/>
            <w:shd w:val="clear" w:color="4F81BD" w:fill="4F81BD"/>
            <w:noWrap/>
            <w:vAlign w:val="center"/>
            <w:hideMark/>
          </w:tcPr>
          <w:p w:rsidR="008D27E5" w:rsidRPr="00F77585" w:rsidRDefault="00877087" w:rsidP="008163D5">
            <w:pPr>
              <w:widowControl/>
              <w:jc w:val="center"/>
              <w:rPr>
                <w:rFonts w:eastAsiaTheme="majorEastAsia"/>
                <w:b/>
                <w:color w:val="FFFFFF"/>
                <w:kern w:val="0"/>
              </w:rPr>
            </w:pPr>
            <w:r>
              <w:rPr>
                <w:rFonts w:eastAsiaTheme="majorEastAsia" w:hint="eastAsia"/>
                <w:b/>
                <w:kern w:val="0"/>
              </w:rPr>
              <w:t>F</w:t>
            </w:r>
            <w:r>
              <w:rPr>
                <w:rFonts w:eastAsiaTheme="majorEastAsia"/>
                <w:b/>
                <w:kern w:val="0"/>
              </w:rPr>
              <w:t>rame No.</w:t>
            </w:r>
          </w:p>
        </w:tc>
        <w:tc>
          <w:tcPr>
            <w:tcW w:w="1559" w:type="dxa"/>
            <w:gridSpan w:val="2"/>
            <w:shd w:val="clear" w:color="4F81BD" w:fill="4F81BD"/>
            <w:noWrap/>
            <w:vAlign w:val="center"/>
            <w:hideMark/>
          </w:tcPr>
          <w:p w:rsidR="008D27E5" w:rsidRPr="00100E05" w:rsidRDefault="00877087" w:rsidP="008163D5">
            <w:pPr>
              <w:widowControl/>
              <w:jc w:val="center"/>
              <w:rPr>
                <w:rFonts w:eastAsiaTheme="majorEastAsia"/>
                <w:b/>
                <w:color w:val="FFFFFF"/>
                <w:kern w:val="0"/>
                <w:sz w:val="18"/>
                <w:szCs w:val="18"/>
              </w:rPr>
            </w:pPr>
            <w:r>
              <w:rPr>
                <w:rFonts w:eastAsiaTheme="majorEastAsia" w:hint="eastAsia"/>
                <w:b/>
                <w:kern w:val="0"/>
                <w:sz w:val="18"/>
                <w:szCs w:val="18"/>
              </w:rPr>
              <w:t>D</w:t>
            </w:r>
            <w:r>
              <w:rPr>
                <w:rFonts w:eastAsiaTheme="majorEastAsia"/>
                <w:b/>
                <w:kern w:val="0"/>
                <w:sz w:val="18"/>
                <w:szCs w:val="18"/>
              </w:rPr>
              <w:t>ata Length</w:t>
            </w:r>
          </w:p>
        </w:tc>
        <w:tc>
          <w:tcPr>
            <w:tcW w:w="1417" w:type="dxa"/>
            <w:shd w:val="clear" w:color="4F81BD" w:fill="4F81BD"/>
            <w:vAlign w:val="center"/>
          </w:tcPr>
          <w:p w:rsidR="008D27E5" w:rsidRPr="00F77585" w:rsidRDefault="00877087" w:rsidP="008163D5">
            <w:pPr>
              <w:jc w:val="center"/>
              <w:rPr>
                <w:rFonts w:eastAsiaTheme="majorEastAsia"/>
                <w:b/>
                <w:kern w:val="0"/>
              </w:rPr>
            </w:pPr>
            <w:r>
              <w:rPr>
                <w:rFonts w:eastAsiaTheme="majorEastAsia" w:hint="eastAsia"/>
                <w:b/>
                <w:kern w:val="0"/>
              </w:rPr>
              <w:t>D</w:t>
            </w:r>
            <w:r>
              <w:rPr>
                <w:rFonts w:eastAsiaTheme="majorEastAsia"/>
                <w:b/>
                <w:kern w:val="0"/>
              </w:rPr>
              <w:t>ata</w:t>
            </w:r>
          </w:p>
        </w:tc>
        <w:tc>
          <w:tcPr>
            <w:tcW w:w="840" w:type="dxa"/>
            <w:vMerge w:val="restart"/>
            <w:shd w:val="clear" w:color="4F81BD" w:fill="4F81BD"/>
            <w:vAlign w:val="center"/>
          </w:tcPr>
          <w:p w:rsidR="008D27E5" w:rsidRPr="00F77585" w:rsidRDefault="008D27E5" w:rsidP="008163D5">
            <w:pPr>
              <w:widowControl/>
              <w:jc w:val="center"/>
              <w:rPr>
                <w:rFonts w:eastAsiaTheme="majorEastAsia"/>
                <w:b/>
                <w:kern w:val="0"/>
              </w:rPr>
            </w:pPr>
            <w:r>
              <w:rPr>
                <w:rFonts w:eastAsiaTheme="majorEastAsia" w:hint="eastAsia"/>
                <w:b/>
                <w:kern w:val="0"/>
              </w:rPr>
              <w:t>LRC</w:t>
            </w:r>
          </w:p>
        </w:tc>
        <w:tc>
          <w:tcPr>
            <w:tcW w:w="993" w:type="dxa"/>
            <w:vMerge w:val="restart"/>
            <w:shd w:val="clear" w:color="4F81BD" w:fill="4F81BD"/>
            <w:vAlign w:val="center"/>
          </w:tcPr>
          <w:p w:rsidR="008D27E5" w:rsidRPr="00F77585" w:rsidRDefault="008D27E5" w:rsidP="008163D5">
            <w:pPr>
              <w:widowControl/>
              <w:jc w:val="center"/>
              <w:rPr>
                <w:rFonts w:eastAsiaTheme="majorEastAsia"/>
                <w:b/>
                <w:kern w:val="0"/>
              </w:rPr>
            </w:pPr>
            <w:r>
              <w:rPr>
                <w:rFonts w:eastAsiaTheme="majorEastAsia" w:hint="eastAsia"/>
                <w:b/>
                <w:kern w:val="0"/>
              </w:rPr>
              <w:t>ETX</w:t>
            </w:r>
          </w:p>
        </w:tc>
      </w:tr>
      <w:tr w:rsidR="008D27E5" w:rsidRPr="00F77585" w:rsidTr="00877087">
        <w:trPr>
          <w:trHeight w:val="273"/>
        </w:trPr>
        <w:tc>
          <w:tcPr>
            <w:tcW w:w="592" w:type="dxa"/>
            <w:vMerge/>
            <w:shd w:val="clear" w:color="4F81BD" w:fill="4F81BD"/>
            <w:noWrap/>
            <w:hideMark/>
          </w:tcPr>
          <w:p w:rsidR="008D27E5" w:rsidRPr="00F77585" w:rsidRDefault="008D27E5" w:rsidP="008163D5">
            <w:pPr>
              <w:jc w:val="center"/>
              <w:rPr>
                <w:rFonts w:eastAsiaTheme="majorEastAsia"/>
                <w:b/>
                <w:kern w:val="0"/>
              </w:rPr>
            </w:pPr>
          </w:p>
        </w:tc>
        <w:tc>
          <w:tcPr>
            <w:tcW w:w="948" w:type="dxa"/>
            <w:vMerge/>
            <w:shd w:val="clear" w:color="4F81BD" w:fill="4F81BD"/>
          </w:tcPr>
          <w:p w:rsidR="008D27E5" w:rsidRPr="00F77585" w:rsidRDefault="008D27E5" w:rsidP="008163D5">
            <w:pPr>
              <w:widowControl/>
              <w:jc w:val="center"/>
              <w:rPr>
                <w:rFonts w:eastAsiaTheme="majorEastAsia"/>
                <w:b/>
                <w:kern w:val="0"/>
              </w:rPr>
            </w:pPr>
          </w:p>
        </w:tc>
        <w:tc>
          <w:tcPr>
            <w:tcW w:w="883" w:type="dxa"/>
            <w:shd w:val="clear" w:color="4F81BD" w:fill="4F81BD"/>
          </w:tcPr>
          <w:p w:rsidR="008D27E5" w:rsidRPr="003C6CF7" w:rsidRDefault="008D27E5" w:rsidP="008163D5">
            <w:pPr>
              <w:jc w:val="center"/>
              <w:rPr>
                <w:rFonts w:eastAsiaTheme="majorEastAsia"/>
                <w:kern w:val="0"/>
                <w:sz w:val="16"/>
                <w:szCs w:val="16"/>
              </w:rPr>
            </w:pPr>
            <w:proofErr w:type="spellStart"/>
            <w:r w:rsidRPr="003C6CF7">
              <w:rPr>
                <w:rFonts w:eastAsiaTheme="majorEastAsia"/>
                <w:kern w:val="0"/>
                <w:sz w:val="16"/>
                <w:szCs w:val="16"/>
              </w:rPr>
              <w:t>PaNoH</w:t>
            </w:r>
            <w:proofErr w:type="spellEnd"/>
          </w:p>
        </w:tc>
        <w:tc>
          <w:tcPr>
            <w:tcW w:w="709" w:type="dxa"/>
            <w:shd w:val="clear" w:color="4F81BD" w:fill="4F81BD"/>
          </w:tcPr>
          <w:p w:rsidR="008D27E5" w:rsidRPr="003C6CF7" w:rsidRDefault="008D27E5" w:rsidP="008163D5">
            <w:pPr>
              <w:jc w:val="center"/>
              <w:rPr>
                <w:rFonts w:eastAsiaTheme="majorEastAsia"/>
                <w:kern w:val="0"/>
                <w:sz w:val="16"/>
                <w:szCs w:val="16"/>
              </w:rPr>
            </w:pPr>
            <w:proofErr w:type="spellStart"/>
            <w:r w:rsidRPr="003C6CF7">
              <w:rPr>
                <w:rFonts w:eastAsiaTheme="majorEastAsia"/>
                <w:kern w:val="0"/>
                <w:sz w:val="16"/>
                <w:szCs w:val="16"/>
              </w:rPr>
              <w:t>PaNoL</w:t>
            </w:r>
            <w:proofErr w:type="spellEnd"/>
          </w:p>
        </w:tc>
        <w:tc>
          <w:tcPr>
            <w:tcW w:w="1167" w:type="dxa"/>
            <w:shd w:val="clear" w:color="4F81BD" w:fill="4F81BD"/>
            <w:noWrap/>
            <w:hideMark/>
          </w:tcPr>
          <w:p w:rsidR="008D27E5" w:rsidRPr="003C6CF7" w:rsidRDefault="008D27E5" w:rsidP="008163D5">
            <w:pPr>
              <w:jc w:val="center"/>
              <w:rPr>
                <w:rFonts w:eastAsiaTheme="majorEastAsia"/>
                <w:kern w:val="0"/>
                <w:sz w:val="16"/>
                <w:szCs w:val="16"/>
              </w:rPr>
            </w:pPr>
            <w:proofErr w:type="spellStart"/>
            <w:r w:rsidRPr="003C6CF7">
              <w:rPr>
                <w:rFonts w:eastAsiaTheme="majorEastAsia"/>
                <w:kern w:val="0"/>
                <w:sz w:val="16"/>
                <w:szCs w:val="16"/>
              </w:rPr>
              <w:t>FrN</w:t>
            </w:r>
            <w:r w:rsidRPr="003C6CF7">
              <w:rPr>
                <w:rFonts w:eastAsiaTheme="majorEastAsia" w:hint="eastAsia"/>
                <w:kern w:val="0"/>
                <w:sz w:val="16"/>
                <w:szCs w:val="16"/>
              </w:rPr>
              <w:t>o</w:t>
            </w:r>
            <w:r w:rsidRPr="003C6CF7">
              <w:rPr>
                <w:rFonts w:eastAsiaTheme="majorEastAsia"/>
                <w:kern w:val="0"/>
                <w:sz w:val="16"/>
                <w:szCs w:val="16"/>
              </w:rPr>
              <w:t>H</w:t>
            </w:r>
            <w:proofErr w:type="spellEnd"/>
          </w:p>
        </w:tc>
        <w:tc>
          <w:tcPr>
            <w:tcW w:w="676" w:type="dxa"/>
            <w:shd w:val="clear" w:color="4F81BD" w:fill="4F81BD"/>
            <w:noWrap/>
            <w:hideMark/>
          </w:tcPr>
          <w:p w:rsidR="008D27E5" w:rsidRPr="003C6CF7" w:rsidRDefault="008D27E5" w:rsidP="008163D5">
            <w:pPr>
              <w:jc w:val="center"/>
              <w:rPr>
                <w:rFonts w:eastAsiaTheme="majorEastAsia"/>
                <w:kern w:val="0"/>
                <w:sz w:val="16"/>
                <w:szCs w:val="16"/>
              </w:rPr>
            </w:pPr>
            <w:proofErr w:type="spellStart"/>
            <w:r w:rsidRPr="003C6CF7">
              <w:rPr>
                <w:rFonts w:eastAsiaTheme="majorEastAsia"/>
                <w:kern w:val="0"/>
                <w:sz w:val="16"/>
                <w:szCs w:val="16"/>
              </w:rPr>
              <w:t>FrN</w:t>
            </w:r>
            <w:r w:rsidRPr="003C6CF7">
              <w:rPr>
                <w:rFonts w:eastAsiaTheme="majorEastAsia" w:hint="eastAsia"/>
                <w:kern w:val="0"/>
                <w:sz w:val="16"/>
                <w:szCs w:val="16"/>
              </w:rPr>
              <w:t>oL</w:t>
            </w:r>
            <w:proofErr w:type="spellEnd"/>
          </w:p>
        </w:tc>
        <w:tc>
          <w:tcPr>
            <w:tcW w:w="708" w:type="dxa"/>
            <w:shd w:val="clear" w:color="4F81BD" w:fill="4F81BD"/>
            <w:noWrap/>
            <w:vAlign w:val="center"/>
            <w:hideMark/>
          </w:tcPr>
          <w:p w:rsidR="008D27E5" w:rsidRPr="003C6CF7" w:rsidRDefault="008D27E5" w:rsidP="008163D5">
            <w:pPr>
              <w:jc w:val="center"/>
              <w:rPr>
                <w:rFonts w:eastAsiaTheme="majorEastAsia"/>
                <w:kern w:val="0"/>
                <w:sz w:val="16"/>
                <w:szCs w:val="16"/>
              </w:rPr>
            </w:pPr>
            <w:proofErr w:type="spellStart"/>
            <w:r w:rsidRPr="003C6CF7">
              <w:rPr>
                <w:rFonts w:eastAsiaTheme="majorEastAsia" w:hint="eastAsia"/>
                <w:kern w:val="0"/>
                <w:sz w:val="16"/>
                <w:szCs w:val="16"/>
              </w:rPr>
              <w:t>LenH</w:t>
            </w:r>
            <w:proofErr w:type="spellEnd"/>
          </w:p>
        </w:tc>
        <w:tc>
          <w:tcPr>
            <w:tcW w:w="851" w:type="dxa"/>
            <w:shd w:val="clear" w:color="4F81BD" w:fill="4F81BD"/>
            <w:vAlign w:val="center"/>
          </w:tcPr>
          <w:p w:rsidR="008D27E5" w:rsidRPr="003C6CF7" w:rsidRDefault="008D27E5" w:rsidP="008163D5">
            <w:pPr>
              <w:jc w:val="center"/>
              <w:rPr>
                <w:rFonts w:eastAsiaTheme="majorEastAsia"/>
                <w:kern w:val="0"/>
                <w:sz w:val="16"/>
                <w:szCs w:val="16"/>
              </w:rPr>
            </w:pPr>
            <w:proofErr w:type="spellStart"/>
            <w:r w:rsidRPr="003C6CF7">
              <w:rPr>
                <w:rFonts w:eastAsiaTheme="majorEastAsia" w:hint="eastAsia"/>
                <w:kern w:val="0"/>
                <w:sz w:val="16"/>
                <w:szCs w:val="16"/>
              </w:rPr>
              <w:t>LenL</w:t>
            </w:r>
            <w:proofErr w:type="spellEnd"/>
          </w:p>
        </w:tc>
        <w:tc>
          <w:tcPr>
            <w:tcW w:w="1417" w:type="dxa"/>
            <w:shd w:val="clear" w:color="4F81BD" w:fill="4F81BD"/>
          </w:tcPr>
          <w:p w:rsidR="008D27E5" w:rsidRPr="003C6CF7" w:rsidRDefault="008D27E5" w:rsidP="008163D5">
            <w:pPr>
              <w:jc w:val="center"/>
              <w:rPr>
                <w:rFonts w:eastAsiaTheme="majorEastAsia"/>
                <w:sz w:val="16"/>
                <w:szCs w:val="16"/>
              </w:rPr>
            </w:pPr>
          </w:p>
        </w:tc>
        <w:tc>
          <w:tcPr>
            <w:tcW w:w="840" w:type="dxa"/>
            <w:vMerge/>
            <w:shd w:val="clear" w:color="4F81BD" w:fill="4F81BD"/>
          </w:tcPr>
          <w:p w:rsidR="008D27E5" w:rsidRPr="00F77585" w:rsidRDefault="008D27E5" w:rsidP="008163D5">
            <w:pPr>
              <w:jc w:val="center"/>
              <w:rPr>
                <w:rFonts w:eastAsiaTheme="majorEastAsia"/>
              </w:rPr>
            </w:pPr>
          </w:p>
        </w:tc>
        <w:tc>
          <w:tcPr>
            <w:tcW w:w="993" w:type="dxa"/>
            <w:vMerge/>
            <w:shd w:val="clear" w:color="4F81BD" w:fill="4F81BD"/>
          </w:tcPr>
          <w:p w:rsidR="008D27E5" w:rsidRPr="00F77585" w:rsidRDefault="008D27E5" w:rsidP="008163D5">
            <w:pPr>
              <w:jc w:val="center"/>
              <w:rPr>
                <w:rFonts w:eastAsiaTheme="majorEastAsia"/>
              </w:rPr>
            </w:pPr>
          </w:p>
        </w:tc>
      </w:tr>
      <w:tr w:rsidR="008D27E5" w:rsidRPr="00F77585" w:rsidTr="00877087">
        <w:trPr>
          <w:trHeight w:val="270"/>
        </w:trPr>
        <w:tc>
          <w:tcPr>
            <w:tcW w:w="592" w:type="dxa"/>
            <w:shd w:val="clear" w:color="B8CCE4" w:fill="B8CCE4"/>
            <w:noWrap/>
            <w:hideMark/>
          </w:tcPr>
          <w:p w:rsidR="008D27E5" w:rsidRPr="002E5BD5" w:rsidRDefault="008D27E5" w:rsidP="002E5BD5">
            <w:pPr>
              <w:widowControl/>
              <w:jc w:val="left"/>
              <w:rPr>
                <w:rFonts w:eastAsiaTheme="majorEastAsia"/>
                <w:color w:val="000000"/>
                <w:kern w:val="0"/>
                <w:sz w:val="18"/>
                <w:szCs w:val="18"/>
              </w:rPr>
            </w:pPr>
            <w:r w:rsidRPr="002E5BD5">
              <w:rPr>
                <w:rFonts w:eastAsiaTheme="majorEastAsia" w:hint="eastAsia"/>
                <w:color w:val="000000"/>
                <w:kern w:val="0"/>
                <w:sz w:val="18"/>
                <w:szCs w:val="18"/>
              </w:rPr>
              <w:t>0x02</w:t>
            </w:r>
          </w:p>
        </w:tc>
        <w:tc>
          <w:tcPr>
            <w:tcW w:w="948" w:type="dxa"/>
            <w:shd w:val="clear" w:color="B8CCE4" w:fill="B8CCE4"/>
          </w:tcPr>
          <w:p w:rsidR="008D27E5" w:rsidRPr="002E5BD5" w:rsidRDefault="008D27E5" w:rsidP="008163D5">
            <w:pPr>
              <w:widowControl/>
              <w:jc w:val="left"/>
              <w:rPr>
                <w:rFonts w:eastAsiaTheme="majorEastAsia"/>
                <w:color w:val="000000"/>
                <w:kern w:val="0"/>
                <w:sz w:val="18"/>
                <w:szCs w:val="18"/>
              </w:rPr>
            </w:pPr>
            <w:r w:rsidRPr="002E5BD5">
              <w:rPr>
                <w:rFonts w:eastAsiaTheme="majorEastAsia" w:hint="eastAsia"/>
                <w:color w:val="000000"/>
                <w:kern w:val="0"/>
                <w:sz w:val="18"/>
                <w:szCs w:val="18"/>
              </w:rPr>
              <w:t>0x01</w:t>
            </w:r>
          </w:p>
        </w:tc>
        <w:tc>
          <w:tcPr>
            <w:tcW w:w="1592" w:type="dxa"/>
            <w:gridSpan w:val="2"/>
            <w:shd w:val="clear" w:color="B8CCE4" w:fill="B8CCE4"/>
          </w:tcPr>
          <w:p w:rsidR="008D27E5" w:rsidRPr="002E5BD5" w:rsidRDefault="008D27E5" w:rsidP="008163D5">
            <w:pPr>
              <w:jc w:val="left"/>
              <w:rPr>
                <w:rFonts w:eastAsiaTheme="majorEastAsia"/>
                <w:color w:val="000000"/>
                <w:kern w:val="0"/>
                <w:sz w:val="18"/>
                <w:szCs w:val="18"/>
              </w:rPr>
            </w:pPr>
            <w:r w:rsidRPr="002E5BD5">
              <w:rPr>
                <w:rFonts w:eastAsiaTheme="majorEastAsia" w:hint="eastAsia"/>
                <w:color w:val="000000"/>
                <w:kern w:val="0"/>
                <w:sz w:val="18"/>
                <w:szCs w:val="18"/>
              </w:rPr>
              <w:t>0x00,0x01</w:t>
            </w:r>
          </w:p>
        </w:tc>
        <w:tc>
          <w:tcPr>
            <w:tcW w:w="1843" w:type="dxa"/>
            <w:gridSpan w:val="2"/>
            <w:shd w:val="clear" w:color="B8CCE4" w:fill="B8CCE4"/>
            <w:noWrap/>
            <w:hideMark/>
          </w:tcPr>
          <w:p w:rsidR="008D27E5" w:rsidRPr="002E5BD5" w:rsidRDefault="008D27E5" w:rsidP="008163D5">
            <w:pPr>
              <w:jc w:val="left"/>
              <w:rPr>
                <w:rFonts w:eastAsiaTheme="majorEastAsia"/>
                <w:color w:val="000000"/>
                <w:kern w:val="0"/>
                <w:sz w:val="18"/>
                <w:szCs w:val="18"/>
              </w:rPr>
            </w:pPr>
            <w:r w:rsidRPr="002E5BD5">
              <w:rPr>
                <w:rFonts w:eastAsiaTheme="majorEastAsia" w:hint="eastAsia"/>
                <w:color w:val="000000"/>
                <w:kern w:val="0"/>
                <w:sz w:val="18"/>
                <w:szCs w:val="18"/>
              </w:rPr>
              <w:t>0x00</w:t>
            </w:r>
            <w:r w:rsidRPr="002E5BD5">
              <w:rPr>
                <w:rFonts w:eastAsiaTheme="majorEastAsia" w:hint="eastAsia"/>
                <w:color w:val="000000"/>
                <w:kern w:val="0"/>
                <w:sz w:val="18"/>
                <w:szCs w:val="18"/>
              </w:rPr>
              <w:t>，</w:t>
            </w:r>
            <w:r w:rsidRPr="002E5BD5">
              <w:rPr>
                <w:rFonts w:eastAsiaTheme="majorEastAsia" w:hint="eastAsia"/>
                <w:color w:val="000000"/>
                <w:kern w:val="0"/>
                <w:sz w:val="18"/>
                <w:szCs w:val="18"/>
              </w:rPr>
              <w:t>0x01</w:t>
            </w:r>
          </w:p>
        </w:tc>
        <w:tc>
          <w:tcPr>
            <w:tcW w:w="1559" w:type="dxa"/>
            <w:gridSpan w:val="2"/>
            <w:shd w:val="clear" w:color="B8CCE4" w:fill="B8CCE4"/>
            <w:noWrap/>
          </w:tcPr>
          <w:p w:rsidR="008D27E5" w:rsidRPr="002E5BD5" w:rsidRDefault="008D27E5" w:rsidP="008163D5">
            <w:pPr>
              <w:widowControl/>
              <w:jc w:val="left"/>
              <w:rPr>
                <w:rFonts w:eastAsiaTheme="majorEastAsia"/>
                <w:color w:val="000000"/>
                <w:kern w:val="0"/>
                <w:sz w:val="18"/>
                <w:szCs w:val="18"/>
              </w:rPr>
            </w:pPr>
            <w:r w:rsidRPr="002E5BD5">
              <w:rPr>
                <w:rFonts w:eastAsiaTheme="majorEastAsia" w:hint="eastAsia"/>
                <w:color w:val="000000"/>
                <w:kern w:val="0"/>
                <w:sz w:val="18"/>
                <w:szCs w:val="18"/>
              </w:rPr>
              <w:t>0x00,0x08</w:t>
            </w:r>
          </w:p>
        </w:tc>
        <w:tc>
          <w:tcPr>
            <w:tcW w:w="1417" w:type="dxa"/>
            <w:shd w:val="clear" w:color="B8CCE4" w:fill="B8CCE4"/>
          </w:tcPr>
          <w:p w:rsidR="008D27E5" w:rsidRPr="002E5BD5" w:rsidRDefault="008D27E5" w:rsidP="008163D5">
            <w:pPr>
              <w:widowControl/>
              <w:jc w:val="left"/>
              <w:rPr>
                <w:rFonts w:eastAsiaTheme="majorEastAsia"/>
                <w:color w:val="000000"/>
                <w:kern w:val="0"/>
                <w:sz w:val="18"/>
                <w:szCs w:val="18"/>
              </w:rPr>
            </w:pPr>
            <w:proofErr w:type="spellStart"/>
            <w:r w:rsidRPr="002E5BD5">
              <w:rPr>
                <w:rFonts w:eastAsiaTheme="majorEastAsia" w:hint="eastAsia"/>
                <w:color w:val="000000"/>
                <w:kern w:val="0"/>
                <w:sz w:val="18"/>
                <w:szCs w:val="18"/>
              </w:rPr>
              <w:t>PaSize</w:t>
            </w:r>
            <w:proofErr w:type="spellEnd"/>
            <w:r w:rsidRPr="002E5BD5">
              <w:rPr>
                <w:rFonts w:eastAsiaTheme="majorEastAsia" w:hint="eastAsia"/>
                <w:color w:val="000000"/>
                <w:kern w:val="0"/>
                <w:sz w:val="18"/>
                <w:szCs w:val="18"/>
              </w:rPr>
              <w:t xml:space="preserve">+ </w:t>
            </w:r>
            <w:proofErr w:type="spellStart"/>
            <w:r w:rsidRPr="002E5BD5">
              <w:rPr>
                <w:rFonts w:eastAsiaTheme="majorEastAsia" w:hint="eastAsia"/>
                <w:color w:val="000000"/>
                <w:kern w:val="0"/>
                <w:sz w:val="18"/>
                <w:szCs w:val="18"/>
              </w:rPr>
              <w:t>FrSize</w:t>
            </w:r>
            <w:proofErr w:type="spellEnd"/>
          </w:p>
        </w:tc>
        <w:tc>
          <w:tcPr>
            <w:tcW w:w="840" w:type="dxa"/>
            <w:shd w:val="clear" w:color="B8CCE4" w:fill="B8CCE4"/>
          </w:tcPr>
          <w:p w:rsidR="008D27E5" w:rsidRPr="002E5BD5" w:rsidRDefault="008D27E5" w:rsidP="008163D5">
            <w:pPr>
              <w:widowControl/>
              <w:jc w:val="left"/>
              <w:rPr>
                <w:rFonts w:eastAsiaTheme="majorEastAsia"/>
                <w:color w:val="000000"/>
                <w:kern w:val="0"/>
                <w:sz w:val="18"/>
                <w:szCs w:val="18"/>
              </w:rPr>
            </w:pPr>
            <w:r w:rsidRPr="002E5BD5">
              <w:rPr>
                <w:rFonts w:eastAsiaTheme="majorEastAsia" w:hint="eastAsia"/>
                <w:color w:val="000000"/>
                <w:kern w:val="0"/>
                <w:sz w:val="18"/>
                <w:szCs w:val="18"/>
              </w:rPr>
              <w:t>LRC</w:t>
            </w:r>
            <w:r w:rsidRPr="002E5BD5">
              <w:rPr>
                <w:rFonts w:eastAsiaTheme="majorEastAsia"/>
                <w:color w:val="000000"/>
                <w:kern w:val="0"/>
                <w:sz w:val="18"/>
                <w:szCs w:val="18"/>
              </w:rPr>
              <w:t xml:space="preserve"> </w:t>
            </w:r>
          </w:p>
        </w:tc>
        <w:tc>
          <w:tcPr>
            <w:tcW w:w="993" w:type="dxa"/>
            <w:shd w:val="clear" w:color="B8CCE4" w:fill="B8CCE4"/>
          </w:tcPr>
          <w:p w:rsidR="008D27E5" w:rsidRPr="002E5BD5" w:rsidRDefault="008D27E5" w:rsidP="008163D5">
            <w:pPr>
              <w:widowControl/>
              <w:jc w:val="left"/>
              <w:rPr>
                <w:rFonts w:eastAsiaTheme="majorEastAsia"/>
                <w:color w:val="000000"/>
                <w:kern w:val="0"/>
                <w:sz w:val="18"/>
                <w:szCs w:val="18"/>
              </w:rPr>
            </w:pPr>
            <w:r w:rsidRPr="002E5BD5">
              <w:rPr>
                <w:rFonts w:eastAsiaTheme="majorEastAsia" w:hint="eastAsia"/>
                <w:color w:val="000000"/>
                <w:kern w:val="0"/>
                <w:sz w:val="18"/>
                <w:szCs w:val="18"/>
              </w:rPr>
              <w:t>0x03</w:t>
            </w:r>
          </w:p>
        </w:tc>
      </w:tr>
    </w:tbl>
    <w:p w:rsidR="008D27E5" w:rsidRDefault="008D27E5" w:rsidP="008D27E5">
      <w:pPr>
        <w:jc w:val="center"/>
      </w:pPr>
      <w:r w:rsidRPr="00FE0112">
        <w:t>Table</w:t>
      </w:r>
      <w:r w:rsidR="00877087">
        <w:t>10</w:t>
      </w:r>
      <w:r>
        <w:t>–</w:t>
      </w:r>
      <w:r w:rsidR="00877087">
        <w:t>response</w:t>
      </w:r>
      <w:r>
        <w:rPr>
          <w:rFonts w:hint="eastAsia"/>
        </w:rPr>
        <w:t xml:space="preserve"> frame</w:t>
      </w:r>
      <w:r>
        <w:t xml:space="preserve"> of s</w:t>
      </w:r>
      <w:r w:rsidRPr="00871E4D">
        <w:t>ynchronizing frame</w:t>
      </w:r>
      <w:r>
        <w:t xml:space="preserve"> format</w:t>
      </w:r>
    </w:p>
    <w:p w:rsidR="002E5BD5" w:rsidRDefault="002E5BD5" w:rsidP="008D27E5">
      <w:pPr>
        <w:jc w:val="center"/>
      </w:pPr>
    </w:p>
    <w:p w:rsidR="004E7320" w:rsidRDefault="00D62903" w:rsidP="004E7320">
      <w:r>
        <w:rPr>
          <w:rFonts w:hint="eastAsia"/>
        </w:rPr>
        <w:t>P</w:t>
      </w:r>
      <w:r>
        <w:t xml:space="preserve">acket size: </w:t>
      </w:r>
      <w:r w:rsidR="00445DF7">
        <w:t xml:space="preserve">the maximum length of POS terminal supported, </w:t>
      </w:r>
      <w:r w:rsidR="00395903">
        <w:t>4 bytes, Big Endian</w:t>
      </w:r>
      <w:r w:rsidR="00395903">
        <w:rPr>
          <w:rFonts w:hint="eastAsia"/>
        </w:rPr>
        <w:t>.</w:t>
      </w:r>
    </w:p>
    <w:p w:rsidR="00395903" w:rsidRDefault="00395903" w:rsidP="00395903">
      <w:r>
        <w:t>Frame size: the maximum length of POS terminal supported, 4 bytes, Big Endian.</w:t>
      </w:r>
    </w:p>
    <w:p w:rsidR="00170557" w:rsidRDefault="00170557" w:rsidP="0061787F">
      <w:pPr>
        <w:pStyle w:val="3"/>
        <w:numPr>
          <w:ilvl w:val="2"/>
          <w:numId w:val="17"/>
        </w:numPr>
      </w:pPr>
      <w:bookmarkStart w:id="930" w:name="_Toc478130651"/>
      <w:r>
        <w:t>Re</w:t>
      </w:r>
      <w:r w:rsidRPr="00170557">
        <w:t>send mechanism</w:t>
      </w:r>
      <w:bookmarkEnd w:id="930"/>
    </w:p>
    <w:p w:rsidR="00170557" w:rsidRDefault="00D01784" w:rsidP="00170557">
      <w:r>
        <w:rPr>
          <w:rFonts w:hint="eastAsia"/>
        </w:rPr>
        <w:t>Resend</w:t>
      </w:r>
      <w:r w:rsidR="002E5BD5">
        <w:t>ing</w:t>
      </w:r>
      <w:r>
        <w:rPr>
          <w:rFonts w:hint="eastAsia"/>
        </w:rPr>
        <w:t xml:space="preserve"> </w:t>
      </w:r>
      <w:r w:rsidR="00BF504D">
        <w:t>will be happened in the below situations:</w:t>
      </w:r>
    </w:p>
    <w:p w:rsidR="00BF504D" w:rsidRDefault="003D116E" w:rsidP="00226543">
      <w:pPr>
        <w:pStyle w:val="a6"/>
        <w:numPr>
          <w:ilvl w:val="0"/>
          <w:numId w:val="9"/>
        </w:numPr>
        <w:ind w:firstLineChars="0"/>
      </w:pPr>
      <w:r>
        <w:rPr>
          <w:rFonts w:hint="eastAsia"/>
        </w:rPr>
        <w:t xml:space="preserve">NAK </w:t>
      </w:r>
      <w:r>
        <w:t>retransmission</w:t>
      </w:r>
      <w:r w:rsidR="00690F73">
        <w:t xml:space="preserve">: </w:t>
      </w:r>
      <w:r>
        <w:t xml:space="preserve">the sender shall retransmit the packet </w:t>
      </w:r>
      <w:r w:rsidR="00690F73">
        <w:t>after receiving NAK;</w:t>
      </w:r>
    </w:p>
    <w:p w:rsidR="00690F73" w:rsidRDefault="00690F73" w:rsidP="00226543">
      <w:pPr>
        <w:pStyle w:val="a6"/>
        <w:numPr>
          <w:ilvl w:val="0"/>
          <w:numId w:val="9"/>
        </w:numPr>
        <w:ind w:firstLineChars="0"/>
      </w:pPr>
      <w:r>
        <w:t xml:space="preserve">Timeout retransmission: then sender shall retransmit the packet if </w:t>
      </w:r>
      <w:r w:rsidR="00347AB1">
        <w:t>it doesn’t receive the ACK within 150ms;</w:t>
      </w:r>
    </w:p>
    <w:p w:rsidR="003C6CF7" w:rsidRDefault="003C6CF7" w:rsidP="003C6CF7"/>
    <w:p w:rsidR="003C6CF7" w:rsidRDefault="007C2F69" w:rsidP="003C6CF7">
      <w:r>
        <w:rPr>
          <w:rFonts w:hint="eastAsia"/>
        </w:rPr>
        <w:t xml:space="preserve">If </w:t>
      </w:r>
      <w:r w:rsidR="00BE7ED3">
        <w:t xml:space="preserve">the </w:t>
      </w:r>
      <w:r>
        <w:rPr>
          <w:rFonts w:hint="eastAsia"/>
        </w:rPr>
        <w:t xml:space="preserve">receiver </w:t>
      </w:r>
      <w:r w:rsidR="00BE7ED3">
        <w:t>receive resent packet (</w:t>
      </w:r>
      <w:r w:rsidR="00A16B89">
        <w:t xml:space="preserve">the received </w:t>
      </w:r>
      <w:r w:rsidR="00BE7ED3">
        <w:t xml:space="preserve">frame No. </w:t>
      </w:r>
      <w:r w:rsidR="00647129">
        <w:t>is less than the expected frame No.</w:t>
      </w:r>
      <w:r w:rsidR="00BE7ED3">
        <w:t>)</w:t>
      </w:r>
      <w:r w:rsidR="00A16B89">
        <w:t xml:space="preserve">, then </w:t>
      </w:r>
      <w:r w:rsidR="009D30D0">
        <w:t>receiver would discard the current packet.</w:t>
      </w:r>
    </w:p>
    <w:p w:rsidR="009D30D0" w:rsidRDefault="009D30D0" w:rsidP="003C6CF7"/>
    <w:p w:rsidR="00793535" w:rsidRDefault="00793535" w:rsidP="003C6CF7">
      <w:r>
        <w:t>If the sender</w:t>
      </w:r>
      <w:r w:rsidR="009D30D0">
        <w:t xml:space="preserve"> still</w:t>
      </w:r>
      <w:r>
        <w:t xml:space="preserve"> get</w:t>
      </w:r>
      <w:r w:rsidR="009D30D0">
        <w:t xml:space="preserve"> fail</w:t>
      </w:r>
      <w:r w:rsidR="00EE1C4B">
        <w:t xml:space="preserve"> after resending the packet, then </w:t>
      </w:r>
      <w:r>
        <w:t>it shall return an error.</w:t>
      </w:r>
    </w:p>
    <w:p w:rsidR="00793535" w:rsidRDefault="00A93040" w:rsidP="0061787F">
      <w:pPr>
        <w:pStyle w:val="3"/>
        <w:numPr>
          <w:ilvl w:val="2"/>
          <w:numId w:val="17"/>
        </w:numPr>
      </w:pPr>
      <w:bookmarkStart w:id="931" w:name="_Toc478130652"/>
      <w:r>
        <w:t>Loss-Sync</w:t>
      </w:r>
      <w:r w:rsidR="00793535" w:rsidRPr="00793535">
        <w:t xml:space="preserve"> processing </w:t>
      </w:r>
      <w:r w:rsidR="00D6790B">
        <w:t>mechanism</w:t>
      </w:r>
      <w:bookmarkEnd w:id="931"/>
    </w:p>
    <w:p w:rsidR="00793535" w:rsidRDefault="00A93040" w:rsidP="00793535">
      <w:r w:rsidRPr="00A93040">
        <w:t xml:space="preserve">Loss-Sync </w:t>
      </w:r>
      <w:r w:rsidR="00D17BD4">
        <w:t>will be happened in the below situation:</w:t>
      </w:r>
    </w:p>
    <w:p w:rsidR="00D17BD4" w:rsidRDefault="00FD5BAD" w:rsidP="00226543">
      <w:pPr>
        <w:pStyle w:val="a6"/>
        <w:numPr>
          <w:ilvl w:val="0"/>
          <w:numId w:val="10"/>
        </w:numPr>
        <w:ind w:firstLineChars="0"/>
      </w:pPr>
      <w:r>
        <w:t>For master device, i</w:t>
      </w:r>
      <w:r>
        <w:rPr>
          <w:rFonts w:hint="eastAsia"/>
        </w:rPr>
        <w:t xml:space="preserve">f the packet No. </w:t>
      </w:r>
      <w:r>
        <w:t xml:space="preserve">in request packet </w:t>
      </w:r>
      <w:r w:rsidR="00177561">
        <w:t>is</w:t>
      </w:r>
      <w:r>
        <w:rPr>
          <w:rFonts w:hint="eastAsia"/>
        </w:rPr>
        <w:t xml:space="preserve"> not equal to </w:t>
      </w:r>
      <w:r>
        <w:t>the packet No. in response packet;</w:t>
      </w:r>
    </w:p>
    <w:p w:rsidR="00FD5BAD" w:rsidRDefault="00FD5BAD" w:rsidP="00226543">
      <w:pPr>
        <w:pStyle w:val="a6"/>
        <w:numPr>
          <w:ilvl w:val="0"/>
          <w:numId w:val="10"/>
        </w:numPr>
        <w:ind w:firstLineChars="0"/>
      </w:pPr>
      <w:r>
        <w:t xml:space="preserve">For POS terminal, if the </w:t>
      </w:r>
      <w:r w:rsidR="00177561">
        <w:t xml:space="preserve">packet No. in request packet is no equal to the expected packet No., or the frame No. in request packet is no is no equal to the expected frame No. </w:t>
      </w:r>
      <w:r w:rsidR="00B75FCA">
        <w:t>and</w:t>
      </w:r>
      <w:r w:rsidR="00A93040">
        <w:t xml:space="preserve"> is not one </w:t>
      </w:r>
      <w:r w:rsidR="00A93040">
        <w:lastRenderedPageBreak/>
        <w:t>interval</w:t>
      </w:r>
      <w:r w:rsidR="00B75FCA">
        <w:t xml:space="preserve"> less than ex</w:t>
      </w:r>
      <w:r w:rsidR="00A93040">
        <w:t>pected frame No.</w:t>
      </w:r>
    </w:p>
    <w:p w:rsidR="00A93040" w:rsidRDefault="00A93040" w:rsidP="00A93040"/>
    <w:p w:rsidR="00A93040" w:rsidRDefault="00D6790B" w:rsidP="00A93040">
      <w:r>
        <w:t>T</w:t>
      </w:r>
      <w:r>
        <w:rPr>
          <w:rFonts w:hint="eastAsia"/>
        </w:rPr>
        <w:t xml:space="preserve">he </w:t>
      </w:r>
      <w:r>
        <w:t xml:space="preserve">master device shall </w:t>
      </w:r>
      <w:r w:rsidR="005F0C41">
        <w:t xml:space="preserve">be the subject to control the </w:t>
      </w:r>
      <w:r w:rsidR="00443192">
        <w:t xml:space="preserve">loss-sync processing. Once the master device detects loss-sync, </w:t>
      </w:r>
      <w:r w:rsidR="009841F3">
        <w:t>it shall send the s</w:t>
      </w:r>
      <w:r w:rsidR="009841F3" w:rsidRPr="002E28C2">
        <w:t>ynchronizing</w:t>
      </w:r>
      <w:r w:rsidR="009841F3">
        <w:t xml:space="preserve"> packet to the POS terminal.</w:t>
      </w:r>
      <w:r w:rsidR="001C38BC">
        <w:t xml:space="preserve"> And then the POS terminal should reset to synchronize the packet No.</w:t>
      </w:r>
      <w:r w:rsidR="00837066">
        <w:t xml:space="preserve"> and send back the corresponding response.</w:t>
      </w:r>
    </w:p>
    <w:p w:rsidR="0076384F" w:rsidRPr="0076384F" w:rsidRDefault="0076384F" w:rsidP="0061787F">
      <w:pPr>
        <w:pStyle w:val="3"/>
        <w:numPr>
          <w:ilvl w:val="2"/>
          <w:numId w:val="17"/>
        </w:numPr>
      </w:pPr>
      <w:bookmarkStart w:id="932" w:name="_Toc478130653"/>
      <w:r w:rsidRPr="0076384F">
        <w:rPr>
          <w:rFonts w:hint="eastAsia"/>
        </w:rPr>
        <w:t xml:space="preserve">Packet size and </w:t>
      </w:r>
      <w:r w:rsidRPr="0076384F">
        <w:t>packet s</w:t>
      </w:r>
      <w:r w:rsidR="00122083">
        <w:t>p</w:t>
      </w:r>
      <w:r w:rsidRPr="0076384F">
        <w:t>lit mechanism</w:t>
      </w:r>
      <w:bookmarkEnd w:id="932"/>
    </w:p>
    <w:p w:rsidR="0076384F" w:rsidRDefault="00122083" w:rsidP="00A93040">
      <w:r>
        <w:rPr>
          <w:rFonts w:hint="eastAsia"/>
        </w:rPr>
        <w:t>Packet size and packet split mechanism (</w:t>
      </w:r>
      <w:r>
        <w:t>frame size</w:t>
      </w:r>
      <w:r>
        <w:rPr>
          <w:rFonts w:hint="eastAsia"/>
        </w:rPr>
        <w:t>)</w:t>
      </w:r>
      <w:r>
        <w:t xml:space="preserve"> shall be synchronized by synchronizing request packet</w:t>
      </w:r>
      <w:r w:rsidR="003D06BE">
        <w:t xml:space="preserve"> which is sent by the POS terminal.</w:t>
      </w:r>
      <w:r w:rsidR="00431274">
        <w:t xml:space="preserve"> </w:t>
      </w:r>
      <w:r w:rsidR="0018224E">
        <w:t>The p</w:t>
      </w:r>
      <w:r w:rsidR="0036117B">
        <w:t>acket size should be the equal to maximum length of frame in the POS terminal.</w:t>
      </w:r>
    </w:p>
    <w:p w:rsidR="00257E77" w:rsidRDefault="0036117B" w:rsidP="00A93040">
      <w:r>
        <w:t xml:space="preserve">Due to the memory limitation </w:t>
      </w:r>
      <w:r w:rsidR="005A6353">
        <w:t xml:space="preserve">of D180S, the size of frame in D180S shall be </w:t>
      </w:r>
      <w:r w:rsidR="00257E77">
        <w:t>1</w:t>
      </w:r>
      <w:r w:rsidR="00451A9B">
        <w:t xml:space="preserve">000 bytes in Bluetooth </w:t>
      </w:r>
      <w:r w:rsidR="00257E77">
        <w:t xml:space="preserve">and USB </w:t>
      </w:r>
      <w:r w:rsidR="00451A9B">
        <w:t>communication.</w:t>
      </w:r>
    </w:p>
    <w:p w:rsidR="00933BDF" w:rsidRDefault="00933BDF" w:rsidP="00A93040"/>
    <w:p w:rsidR="00721CD6" w:rsidRPr="003378D7" w:rsidRDefault="003378D7" w:rsidP="0061787F">
      <w:pPr>
        <w:pStyle w:val="2"/>
        <w:numPr>
          <w:ilvl w:val="1"/>
          <w:numId w:val="17"/>
        </w:numPr>
        <w:rPr>
          <w:color w:val="4472C4" w:themeColor="accent5"/>
        </w:rPr>
      </w:pPr>
      <w:bookmarkStart w:id="933" w:name="_Toc478130654"/>
      <w:r w:rsidRPr="003378D7">
        <w:rPr>
          <w:color w:val="4472C4" w:themeColor="accent5"/>
        </w:rPr>
        <w:t>Message processing mechanism</w:t>
      </w:r>
      <w:bookmarkEnd w:id="933"/>
    </w:p>
    <w:p w:rsidR="003378D7" w:rsidRDefault="003378D7" w:rsidP="003378D7">
      <w:r>
        <w:rPr>
          <w:rFonts w:hint="eastAsia"/>
        </w:rPr>
        <w:t xml:space="preserve">The messaging protocol is responsible for </w:t>
      </w:r>
      <w:r>
        <w:t>command parsing and delivery to the business layer for further processing or display.</w:t>
      </w:r>
    </w:p>
    <w:p w:rsidR="00933BDF" w:rsidRPr="00933BDF" w:rsidRDefault="00933BDF" w:rsidP="0061787F">
      <w:pPr>
        <w:pStyle w:val="3"/>
        <w:numPr>
          <w:ilvl w:val="2"/>
          <w:numId w:val="17"/>
        </w:numPr>
      </w:pPr>
      <w:bookmarkStart w:id="934" w:name="_Toc478130655"/>
      <w:r w:rsidRPr="00933BDF">
        <w:t>Data format in messaging layer</w:t>
      </w:r>
      <w:bookmarkEnd w:id="934"/>
    </w:p>
    <w:p w:rsidR="003378D7" w:rsidRDefault="00AF66F8" w:rsidP="003378D7">
      <w:r>
        <w:t>T</w:t>
      </w:r>
      <w:r>
        <w:rPr>
          <w:rFonts w:hint="eastAsia"/>
        </w:rPr>
        <w:t xml:space="preserve">he </w:t>
      </w:r>
      <w:r>
        <w:t xml:space="preserve">below table shows the </w:t>
      </w:r>
      <w:r w:rsidR="006018AF">
        <w:t>request data format:</w:t>
      </w:r>
    </w:p>
    <w:tbl>
      <w:tblPr>
        <w:tblW w:w="10648" w:type="dxa"/>
        <w:tblInd w:w="-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935"/>
        <w:gridCol w:w="1193"/>
        <w:gridCol w:w="1148"/>
        <w:gridCol w:w="1190"/>
        <w:gridCol w:w="1714"/>
        <w:gridCol w:w="2126"/>
        <w:gridCol w:w="850"/>
        <w:gridCol w:w="780"/>
      </w:tblGrid>
      <w:tr w:rsidR="006D00E9" w:rsidRPr="00F77585" w:rsidTr="0015518C">
        <w:trPr>
          <w:trHeight w:val="338"/>
        </w:trPr>
        <w:tc>
          <w:tcPr>
            <w:tcW w:w="712" w:type="dxa"/>
            <w:vMerge w:val="restart"/>
            <w:shd w:val="clear" w:color="4F81BD" w:fill="4F81BD"/>
            <w:noWrap/>
            <w:vAlign w:val="center"/>
            <w:hideMark/>
          </w:tcPr>
          <w:p w:rsidR="006D00E9" w:rsidRPr="00F77585" w:rsidRDefault="006D00E9" w:rsidP="008163D5">
            <w:pPr>
              <w:jc w:val="center"/>
              <w:rPr>
                <w:rFonts w:eastAsiaTheme="majorEastAsia"/>
              </w:rPr>
            </w:pPr>
            <w:r>
              <w:rPr>
                <w:rFonts w:eastAsiaTheme="majorEastAsia" w:hint="eastAsia"/>
                <w:b/>
                <w:kern w:val="0"/>
              </w:rPr>
              <w:t>STX</w:t>
            </w:r>
          </w:p>
        </w:tc>
        <w:tc>
          <w:tcPr>
            <w:tcW w:w="935" w:type="dxa"/>
            <w:vMerge w:val="restart"/>
            <w:shd w:val="clear" w:color="4F81BD" w:fill="4F81BD"/>
            <w:vAlign w:val="center"/>
          </w:tcPr>
          <w:p w:rsidR="006D00E9" w:rsidRPr="00F77585" w:rsidRDefault="006D00E9" w:rsidP="008163D5">
            <w:pPr>
              <w:widowControl/>
              <w:rPr>
                <w:rFonts w:eastAsiaTheme="majorEastAsia"/>
                <w:b/>
                <w:kern w:val="0"/>
              </w:rPr>
            </w:pPr>
            <w:r>
              <w:rPr>
                <w:rFonts w:eastAsiaTheme="majorEastAsia" w:hint="eastAsia"/>
                <w:b/>
                <w:kern w:val="0"/>
              </w:rPr>
              <w:t>Version</w:t>
            </w:r>
          </w:p>
        </w:tc>
        <w:tc>
          <w:tcPr>
            <w:tcW w:w="1193" w:type="dxa"/>
            <w:vMerge w:val="restart"/>
            <w:shd w:val="clear" w:color="4F81BD" w:fill="4F81BD"/>
            <w:vAlign w:val="center"/>
          </w:tcPr>
          <w:p w:rsidR="006D00E9" w:rsidRDefault="006D00E9" w:rsidP="00B76355">
            <w:pPr>
              <w:widowControl/>
              <w:jc w:val="center"/>
              <w:rPr>
                <w:rFonts w:eastAsiaTheme="majorEastAsia"/>
                <w:b/>
                <w:kern w:val="0"/>
              </w:rPr>
            </w:pPr>
            <w:r>
              <w:rPr>
                <w:rFonts w:eastAsiaTheme="majorEastAsia" w:hint="eastAsia"/>
                <w:b/>
                <w:kern w:val="0"/>
              </w:rPr>
              <w:t>Pa</w:t>
            </w:r>
            <w:r>
              <w:rPr>
                <w:rFonts w:eastAsiaTheme="majorEastAsia"/>
                <w:b/>
                <w:kern w:val="0"/>
              </w:rPr>
              <w:t>cket No.</w:t>
            </w:r>
          </w:p>
        </w:tc>
        <w:tc>
          <w:tcPr>
            <w:tcW w:w="1148" w:type="dxa"/>
            <w:vMerge w:val="restart"/>
            <w:shd w:val="clear" w:color="4F81BD" w:fill="4F81BD"/>
            <w:noWrap/>
            <w:vAlign w:val="center"/>
            <w:hideMark/>
          </w:tcPr>
          <w:p w:rsidR="006D00E9" w:rsidRPr="00F77585" w:rsidRDefault="006D00E9" w:rsidP="008163D5">
            <w:pPr>
              <w:widowControl/>
              <w:jc w:val="center"/>
              <w:rPr>
                <w:rFonts w:eastAsiaTheme="majorEastAsia"/>
                <w:b/>
                <w:color w:val="FFFFFF"/>
                <w:kern w:val="0"/>
              </w:rPr>
            </w:pPr>
            <w:r>
              <w:rPr>
                <w:rFonts w:eastAsiaTheme="majorEastAsia" w:hint="eastAsia"/>
                <w:b/>
                <w:kern w:val="0"/>
              </w:rPr>
              <w:t>F</w:t>
            </w:r>
            <w:r>
              <w:rPr>
                <w:rFonts w:eastAsiaTheme="majorEastAsia"/>
                <w:b/>
                <w:kern w:val="0"/>
              </w:rPr>
              <w:t>rame No.</w:t>
            </w:r>
            <w:r w:rsidRPr="00F77585">
              <w:rPr>
                <w:rFonts w:eastAsiaTheme="majorEastAsia"/>
                <w:b/>
                <w:color w:val="FFFFFF"/>
                <w:kern w:val="0"/>
              </w:rPr>
              <w:t xml:space="preserve"> </w:t>
            </w:r>
          </w:p>
        </w:tc>
        <w:tc>
          <w:tcPr>
            <w:tcW w:w="1190" w:type="dxa"/>
            <w:vMerge w:val="restart"/>
            <w:shd w:val="clear" w:color="4F81BD" w:fill="4F81BD"/>
            <w:noWrap/>
            <w:vAlign w:val="center"/>
            <w:hideMark/>
          </w:tcPr>
          <w:p w:rsidR="006D00E9" w:rsidRPr="00100E05" w:rsidRDefault="006D00E9" w:rsidP="008163D5">
            <w:pPr>
              <w:widowControl/>
              <w:jc w:val="center"/>
              <w:rPr>
                <w:rFonts w:eastAsiaTheme="majorEastAsia"/>
                <w:b/>
                <w:color w:val="FFFFFF"/>
                <w:kern w:val="0"/>
                <w:sz w:val="18"/>
                <w:szCs w:val="18"/>
              </w:rPr>
            </w:pPr>
            <w:r>
              <w:rPr>
                <w:rFonts w:eastAsiaTheme="majorEastAsia" w:hint="eastAsia"/>
                <w:b/>
                <w:kern w:val="0"/>
                <w:sz w:val="18"/>
                <w:szCs w:val="18"/>
              </w:rPr>
              <w:t>Data Len</w:t>
            </w:r>
            <w:r>
              <w:rPr>
                <w:rFonts w:eastAsiaTheme="majorEastAsia"/>
                <w:b/>
                <w:kern w:val="0"/>
                <w:sz w:val="18"/>
                <w:szCs w:val="18"/>
              </w:rPr>
              <w:t>gth</w:t>
            </w:r>
          </w:p>
        </w:tc>
        <w:tc>
          <w:tcPr>
            <w:tcW w:w="3840" w:type="dxa"/>
            <w:gridSpan w:val="2"/>
            <w:shd w:val="clear" w:color="auto" w:fill="FFC000" w:themeFill="accent4"/>
            <w:vAlign w:val="center"/>
          </w:tcPr>
          <w:p w:rsidR="006D00E9" w:rsidRPr="00F77585" w:rsidRDefault="006D00E9" w:rsidP="008163D5">
            <w:pPr>
              <w:jc w:val="center"/>
              <w:rPr>
                <w:rFonts w:eastAsiaTheme="majorEastAsia"/>
                <w:b/>
                <w:kern w:val="0"/>
              </w:rPr>
            </w:pPr>
            <w:r>
              <w:rPr>
                <w:rFonts w:eastAsiaTheme="majorEastAsia" w:hint="eastAsia"/>
                <w:b/>
                <w:kern w:val="0"/>
              </w:rPr>
              <w:t>D</w:t>
            </w:r>
            <w:r>
              <w:rPr>
                <w:rFonts w:eastAsiaTheme="majorEastAsia"/>
                <w:b/>
                <w:kern w:val="0"/>
              </w:rPr>
              <w:t>ata</w:t>
            </w:r>
          </w:p>
        </w:tc>
        <w:tc>
          <w:tcPr>
            <w:tcW w:w="850" w:type="dxa"/>
            <w:vMerge w:val="restart"/>
            <w:shd w:val="clear" w:color="4F81BD" w:fill="4F81BD"/>
            <w:vAlign w:val="center"/>
          </w:tcPr>
          <w:p w:rsidR="006D00E9" w:rsidRPr="00F77585" w:rsidRDefault="006D00E9" w:rsidP="008163D5">
            <w:pPr>
              <w:widowControl/>
              <w:jc w:val="center"/>
              <w:rPr>
                <w:rFonts w:eastAsiaTheme="majorEastAsia"/>
                <w:b/>
                <w:kern w:val="0"/>
              </w:rPr>
            </w:pPr>
            <w:r>
              <w:rPr>
                <w:rFonts w:eastAsiaTheme="majorEastAsia" w:hint="eastAsia"/>
                <w:b/>
                <w:kern w:val="0"/>
              </w:rPr>
              <w:t>LRC</w:t>
            </w:r>
          </w:p>
        </w:tc>
        <w:tc>
          <w:tcPr>
            <w:tcW w:w="780" w:type="dxa"/>
            <w:vMerge w:val="restart"/>
            <w:shd w:val="clear" w:color="4F81BD" w:fill="4F81BD"/>
            <w:vAlign w:val="center"/>
          </w:tcPr>
          <w:p w:rsidR="006D00E9" w:rsidRPr="00F77585" w:rsidRDefault="006D00E9" w:rsidP="008163D5">
            <w:pPr>
              <w:widowControl/>
              <w:jc w:val="center"/>
              <w:rPr>
                <w:rFonts w:eastAsiaTheme="majorEastAsia"/>
                <w:b/>
                <w:kern w:val="0"/>
              </w:rPr>
            </w:pPr>
            <w:r>
              <w:rPr>
                <w:rFonts w:eastAsiaTheme="majorEastAsia" w:hint="eastAsia"/>
                <w:b/>
                <w:kern w:val="0"/>
              </w:rPr>
              <w:t>ETX</w:t>
            </w:r>
          </w:p>
        </w:tc>
      </w:tr>
      <w:tr w:rsidR="00F538BF" w:rsidRPr="00F77585" w:rsidTr="0015518C">
        <w:trPr>
          <w:trHeight w:val="273"/>
        </w:trPr>
        <w:tc>
          <w:tcPr>
            <w:tcW w:w="712" w:type="dxa"/>
            <w:vMerge/>
            <w:shd w:val="clear" w:color="4F81BD" w:fill="4F81BD"/>
            <w:noWrap/>
            <w:hideMark/>
          </w:tcPr>
          <w:p w:rsidR="00F538BF" w:rsidRPr="00F77585" w:rsidRDefault="00F538BF" w:rsidP="008163D5">
            <w:pPr>
              <w:jc w:val="center"/>
              <w:rPr>
                <w:rFonts w:eastAsiaTheme="majorEastAsia"/>
                <w:b/>
                <w:kern w:val="0"/>
              </w:rPr>
            </w:pPr>
          </w:p>
        </w:tc>
        <w:tc>
          <w:tcPr>
            <w:tcW w:w="935" w:type="dxa"/>
            <w:vMerge/>
            <w:shd w:val="clear" w:color="4F81BD" w:fill="4F81BD"/>
          </w:tcPr>
          <w:p w:rsidR="00F538BF" w:rsidRPr="00F77585" w:rsidRDefault="00F538BF" w:rsidP="008163D5">
            <w:pPr>
              <w:widowControl/>
              <w:jc w:val="center"/>
              <w:rPr>
                <w:rFonts w:eastAsiaTheme="majorEastAsia"/>
                <w:b/>
                <w:kern w:val="0"/>
              </w:rPr>
            </w:pPr>
          </w:p>
        </w:tc>
        <w:tc>
          <w:tcPr>
            <w:tcW w:w="1193" w:type="dxa"/>
            <w:vMerge/>
            <w:shd w:val="clear" w:color="4F81BD" w:fill="4F81BD"/>
          </w:tcPr>
          <w:p w:rsidR="00F538BF" w:rsidRPr="003C6CF7" w:rsidRDefault="00F538BF" w:rsidP="008163D5">
            <w:pPr>
              <w:jc w:val="center"/>
              <w:rPr>
                <w:rFonts w:eastAsiaTheme="majorEastAsia"/>
                <w:kern w:val="0"/>
                <w:sz w:val="16"/>
                <w:szCs w:val="16"/>
              </w:rPr>
            </w:pPr>
          </w:p>
        </w:tc>
        <w:tc>
          <w:tcPr>
            <w:tcW w:w="1148" w:type="dxa"/>
            <w:vMerge/>
            <w:shd w:val="clear" w:color="4F81BD" w:fill="4F81BD"/>
            <w:noWrap/>
            <w:hideMark/>
          </w:tcPr>
          <w:p w:rsidR="00F538BF" w:rsidRPr="003C6CF7" w:rsidRDefault="00F538BF" w:rsidP="008163D5">
            <w:pPr>
              <w:jc w:val="center"/>
              <w:rPr>
                <w:rFonts w:eastAsiaTheme="majorEastAsia"/>
                <w:kern w:val="0"/>
                <w:sz w:val="16"/>
                <w:szCs w:val="16"/>
              </w:rPr>
            </w:pPr>
          </w:p>
        </w:tc>
        <w:tc>
          <w:tcPr>
            <w:tcW w:w="1190" w:type="dxa"/>
            <w:vMerge/>
            <w:shd w:val="clear" w:color="4F81BD" w:fill="4F81BD"/>
            <w:noWrap/>
            <w:vAlign w:val="center"/>
          </w:tcPr>
          <w:p w:rsidR="00F538BF" w:rsidRPr="003C6CF7" w:rsidRDefault="00F538BF" w:rsidP="008163D5">
            <w:pPr>
              <w:jc w:val="center"/>
              <w:rPr>
                <w:rFonts w:eastAsiaTheme="majorEastAsia"/>
                <w:kern w:val="0"/>
                <w:sz w:val="16"/>
                <w:szCs w:val="16"/>
              </w:rPr>
            </w:pPr>
          </w:p>
        </w:tc>
        <w:tc>
          <w:tcPr>
            <w:tcW w:w="1714" w:type="dxa"/>
            <w:shd w:val="clear" w:color="auto" w:fill="FFC000" w:themeFill="accent4"/>
          </w:tcPr>
          <w:p w:rsidR="00F538BF" w:rsidRPr="008B6392" w:rsidRDefault="008B6392" w:rsidP="008163D5">
            <w:pPr>
              <w:jc w:val="center"/>
              <w:rPr>
                <w:rFonts w:eastAsiaTheme="majorEastAsia"/>
                <w:sz w:val="16"/>
                <w:szCs w:val="16"/>
              </w:rPr>
            </w:pPr>
            <w:r>
              <w:rPr>
                <w:rFonts w:eastAsiaTheme="majorEastAsia" w:hint="eastAsia"/>
                <w:sz w:val="16"/>
                <w:szCs w:val="16"/>
              </w:rPr>
              <w:t>C</w:t>
            </w:r>
            <w:r w:rsidR="00DD77A0" w:rsidRPr="008B6392">
              <w:rPr>
                <w:rFonts w:eastAsiaTheme="majorEastAsia" w:hint="eastAsia"/>
                <w:sz w:val="16"/>
                <w:szCs w:val="16"/>
              </w:rPr>
              <w:t>ommand</w:t>
            </w:r>
          </w:p>
        </w:tc>
        <w:tc>
          <w:tcPr>
            <w:tcW w:w="2126" w:type="dxa"/>
            <w:shd w:val="clear" w:color="auto" w:fill="FFC000" w:themeFill="accent4"/>
          </w:tcPr>
          <w:p w:rsidR="00F538BF" w:rsidRPr="00106632" w:rsidRDefault="008B6392" w:rsidP="008163D5">
            <w:pPr>
              <w:jc w:val="center"/>
              <w:rPr>
                <w:rFonts w:eastAsiaTheme="majorEastAsia"/>
                <w:sz w:val="15"/>
                <w:szCs w:val="15"/>
              </w:rPr>
            </w:pPr>
            <w:r>
              <w:rPr>
                <w:rFonts w:eastAsiaTheme="majorEastAsia" w:hint="eastAsia"/>
                <w:sz w:val="15"/>
                <w:szCs w:val="15"/>
              </w:rPr>
              <w:t>Data</w:t>
            </w:r>
          </w:p>
        </w:tc>
        <w:tc>
          <w:tcPr>
            <w:tcW w:w="850" w:type="dxa"/>
            <w:vMerge/>
            <w:shd w:val="clear" w:color="4F81BD" w:fill="4F81BD"/>
          </w:tcPr>
          <w:p w:rsidR="00F538BF" w:rsidRPr="00F77585" w:rsidRDefault="00F538BF" w:rsidP="008163D5">
            <w:pPr>
              <w:jc w:val="center"/>
              <w:rPr>
                <w:rFonts w:eastAsiaTheme="majorEastAsia"/>
              </w:rPr>
            </w:pPr>
          </w:p>
        </w:tc>
        <w:tc>
          <w:tcPr>
            <w:tcW w:w="780" w:type="dxa"/>
            <w:vMerge/>
            <w:shd w:val="clear" w:color="4F81BD" w:fill="4F81BD"/>
          </w:tcPr>
          <w:p w:rsidR="00F538BF" w:rsidRPr="00F77585" w:rsidRDefault="00F538BF" w:rsidP="008163D5">
            <w:pPr>
              <w:jc w:val="center"/>
              <w:rPr>
                <w:rFonts w:eastAsiaTheme="majorEastAsia"/>
              </w:rPr>
            </w:pPr>
          </w:p>
        </w:tc>
      </w:tr>
      <w:tr w:rsidR="00DD77A0" w:rsidRPr="00F77585" w:rsidTr="0015518C">
        <w:trPr>
          <w:trHeight w:val="270"/>
        </w:trPr>
        <w:tc>
          <w:tcPr>
            <w:tcW w:w="712" w:type="dxa"/>
            <w:shd w:val="clear" w:color="B8CCE4" w:fill="B8CCE4"/>
            <w:noWrap/>
            <w:hideMark/>
          </w:tcPr>
          <w:p w:rsidR="00DD77A0" w:rsidRPr="003809AB" w:rsidRDefault="00DD77A0" w:rsidP="008163D5">
            <w:pPr>
              <w:widowControl/>
              <w:jc w:val="left"/>
              <w:rPr>
                <w:rFonts w:eastAsiaTheme="majorEastAsia" w:cstheme="minorHAnsi"/>
                <w:color w:val="000000"/>
                <w:kern w:val="0"/>
                <w:sz w:val="18"/>
                <w:szCs w:val="18"/>
              </w:rPr>
            </w:pPr>
            <w:r w:rsidRPr="003809AB">
              <w:rPr>
                <w:rFonts w:eastAsiaTheme="majorEastAsia" w:cstheme="minorHAnsi"/>
                <w:color w:val="000000"/>
                <w:kern w:val="0"/>
                <w:sz w:val="18"/>
                <w:szCs w:val="18"/>
              </w:rPr>
              <w:t>0x02</w:t>
            </w:r>
          </w:p>
          <w:p w:rsidR="00DD77A0" w:rsidRPr="003809AB" w:rsidRDefault="00DD77A0" w:rsidP="008163D5">
            <w:pPr>
              <w:widowControl/>
              <w:jc w:val="left"/>
              <w:rPr>
                <w:rFonts w:eastAsiaTheme="majorEastAsia" w:cstheme="minorHAnsi"/>
                <w:color w:val="000000"/>
                <w:kern w:val="0"/>
                <w:sz w:val="18"/>
                <w:szCs w:val="18"/>
              </w:rPr>
            </w:pPr>
            <w:r w:rsidRPr="003809AB">
              <w:rPr>
                <w:rFonts w:eastAsiaTheme="majorEastAsia" w:cstheme="minorHAnsi"/>
                <w:color w:val="000000"/>
                <w:kern w:val="0"/>
                <w:sz w:val="18"/>
                <w:szCs w:val="18"/>
              </w:rPr>
              <w:t>1 byte</w:t>
            </w:r>
          </w:p>
        </w:tc>
        <w:tc>
          <w:tcPr>
            <w:tcW w:w="935" w:type="dxa"/>
            <w:shd w:val="clear" w:color="B8CCE4" w:fill="B8CCE4"/>
          </w:tcPr>
          <w:p w:rsidR="00DD77A0" w:rsidRPr="003809AB" w:rsidRDefault="00DD77A0" w:rsidP="008163D5">
            <w:pPr>
              <w:widowControl/>
              <w:ind w:left="180" w:hangingChars="100" w:hanging="180"/>
              <w:jc w:val="left"/>
              <w:rPr>
                <w:rFonts w:eastAsiaTheme="majorEastAsia" w:cstheme="minorHAnsi"/>
                <w:color w:val="000000"/>
                <w:kern w:val="0"/>
                <w:sz w:val="18"/>
                <w:szCs w:val="18"/>
              </w:rPr>
            </w:pPr>
            <w:r>
              <w:rPr>
                <w:rFonts w:eastAsiaTheme="majorEastAsia" w:cstheme="minorHAnsi"/>
                <w:color w:val="000000"/>
                <w:kern w:val="0"/>
                <w:sz w:val="18"/>
                <w:szCs w:val="18"/>
              </w:rPr>
              <w:t>1 byte</w:t>
            </w:r>
          </w:p>
        </w:tc>
        <w:tc>
          <w:tcPr>
            <w:tcW w:w="1193" w:type="dxa"/>
            <w:shd w:val="clear" w:color="B8CCE4" w:fill="B8CCE4"/>
          </w:tcPr>
          <w:p w:rsidR="00DD77A0" w:rsidRPr="003809AB" w:rsidRDefault="00DD77A0" w:rsidP="008B6392">
            <w:pPr>
              <w:jc w:val="left"/>
              <w:rPr>
                <w:rFonts w:eastAsiaTheme="majorEastAsia" w:cstheme="minorHAnsi"/>
                <w:color w:val="000000"/>
                <w:kern w:val="0"/>
                <w:sz w:val="18"/>
                <w:szCs w:val="18"/>
              </w:rPr>
            </w:pPr>
            <w:r>
              <w:rPr>
                <w:rFonts w:eastAsiaTheme="majorEastAsia" w:cstheme="minorHAnsi"/>
                <w:color w:val="000000"/>
                <w:kern w:val="0"/>
                <w:sz w:val="18"/>
                <w:szCs w:val="18"/>
              </w:rPr>
              <w:t>2 bytes</w:t>
            </w:r>
          </w:p>
        </w:tc>
        <w:tc>
          <w:tcPr>
            <w:tcW w:w="1148" w:type="dxa"/>
            <w:shd w:val="clear" w:color="B8CCE4" w:fill="B8CCE4"/>
            <w:noWrap/>
            <w:hideMark/>
          </w:tcPr>
          <w:p w:rsidR="00DD77A0" w:rsidRPr="003809AB" w:rsidRDefault="00DD77A0" w:rsidP="002B7668">
            <w:pPr>
              <w:jc w:val="left"/>
              <w:rPr>
                <w:rFonts w:eastAsiaTheme="majorEastAsia" w:cstheme="minorHAnsi"/>
                <w:color w:val="000000"/>
                <w:kern w:val="0"/>
                <w:sz w:val="18"/>
                <w:szCs w:val="18"/>
              </w:rPr>
            </w:pPr>
            <w:r>
              <w:rPr>
                <w:rFonts w:eastAsiaTheme="majorEastAsia" w:cstheme="minorHAnsi"/>
                <w:color w:val="000000"/>
                <w:kern w:val="0"/>
                <w:sz w:val="18"/>
                <w:szCs w:val="18"/>
              </w:rPr>
              <w:t>2 bytes</w:t>
            </w:r>
          </w:p>
        </w:tc>
        <w:tc>
          <w:tcPr>
            <w:tcW w:w="1190" w:type="dxa"/>
            <w:shd w:val="clear" w:color="B8CCE4" w:fill="B8CCE4"/>
            <w:noWrap/>
          </w:tcPr>
          <w:p w:rsidR="00DD77A0" w:rsidRPr="003809AB" w:rsidRDefault="00DD77A0" w:rsidP="002B7668">
            <w:pPr>
              <w:widowControl/>
              <w:jc w:val="left"/>
              <w:rPr>
                <w:rFonts w:eastAsiaTheme="majorEastAsia" w:cstheme="minorHAnsi"/>
                <w:color w:val="000000"/>
                <w:kern w:val="0"/>
                <w:sz w:val="18"/>
                <w:szCs w:val="18"/>
              </w:rPr>
            </w:pPr>
            <w:r w:rsidRPr="003809AB">
              <w:rPr>
                <w:rFonts w:cstheme="minorHAnsi"/>
                <w:sz w:val="18"/>
                <w:szCs w:val="18"/>
              </w:rPr>
              <w:t>2 byte</w:t>
            </w:r>
            <w:r w:rsidR="008B6392">
              <w:rPr>
                <w:rFonts w:cstheme="minorHAnsi"/>
                <w:sz w:val="18"/>
                <w:szCs w:val="18"/>
              </w:rPr>
              <w:t>s</w:t>
            </w:r>
            <w:r w:rsidRPr="003809AB">
              <w:rPr>
                <w:rFonts w:cstheme="minorHAnsi"/>
                <w:sz w:val="18"/>
                <w:szCs w:val="18"/>
              </w:rPr>
              <w:t xml:space="preserve"> </w:t>
            </w:r>
          </w:p>
        </w:tc>
        <w:tc>
          <w:tcPr>
            <w:tcW w:w="1714" w:type="dxa"/>
            <w:shd w:val="clear" w:color="auto" w:fill="FFC000" w:themeFill="accent4"/>
          </w:tcPr>
          <w:p w:rsidR="00DD77A0" w:rsidRPr="003809AB" w:rsidRDefault="008B6392" w:rsidP="008163D5">
            <w:pPr>
              <w:widowControl/>
              <w:jc w:val="left"/>
              <w:rPr>
                <w:rFonts w:eastAsiaTheme="majorEastAsia" w:cstheme="minorHAnsi"/>
                <w:color w:val="000000"/>
                <w:kern w:val="0"/>
                <w:sz w:val="18"/>
                <w:szCs w:val="18"/>
              </w:rPr>
            </w:pPr>
            <w:r>
              <w:rPr>
                <w:rFonts w:eastAsiaTheme="majorEastAsia" w:cstheme="minorHAnsi" w:hint="eastAsia"/>
                <w:color w:val="000000"/>
                <w:kern w:val="0"/>
                <w:sz w:val="18"/>
                <w:szCs w:val="18"/>
              </w:rPr>
              <w:t>2 bytes</w:t>
            </w:r>
          </w:p>
        </w:tc>
        <w:tc>
          <w:tcPr>
            <w:tcW w:w="2126" w:type="dxa"/>
            <w:shd w:val="clear" w:color="auto" w:fill="FFC000" w:themeFill="accent4"/>
          </w:tcPr>
          <w:p w:rsidR="00DD77A0" w:rsidRPr="003809AB" w:rsidRDefault="008B6392" w:rsidP="008163D5">
            <w:pPr>
              <w:widowControl/>
              <w:jc w:val="left"/>
              <w:rPr>
                <w:rFonts w:eastAsiaTheme="majorEastAsia" w:cstheme="minorHAnsi"/>
                <w:color w:val="000000"/>
                <w:kern w:val="0"/>
                <w:sz w:val="18"/>
                <w:szCs w:val="18"/>
              </w:rPr>
            </w:pPr>
            <w:r>
              <w:rPr>
                <w:rFonts w:eastAsiaTheme="majorEastAsia" w:cstheme="minorHAnsi"/>
                <w:color w:val="000000"/>
                <w:kern w:val="0"/>
                <w:sz w:val="18"/>
                <w:szCs w:val="18"/>
              </w:rPr>
              <w:t>T</w:t>
            </w:r>
            <w:r>
              <w:rPr>
                <w:rFonts w:eastAsiaTheme="majorEastAsia" w:cstheme="minorHAnsi" w:hint="eastAsia"/>
                <w:color w:val="000000"/>
                <w:kern w:val="0"/>
                <w:sz w:val="18"/>
                <w:szCs w:val="18"/>
              </w:rPr>
              <w:t xml:space="preserve">he </w:t>
            </w:r>
            <w:r>
              <w:rPr>
                <w:rFonts w:eastAsiaTheme="majorEastAsia" w:cstheme="minorHAnsi"/>
                <w:color w:val="000000"/>
                <w:kern w:val="0"/>
                <w:sz w:val="18"/>
                <w:szCs w:val="18"/>
              </w:rPr>
              <w:t xml:space="preserve">data content of communication </w:t>
            </w:r>
            <w:r w:rsidR="00F9629C">
              <w:rPr>
                <w:rFonts w:eastAsiaTheme="majorEastAsia" w:cstheme="minorHAnsi"/>
                <w:color w:val="000000"/>
                <w:kern w:val="0"/>
                <w:sz w:val="18"/>
                <w:szCs w:val="18"/>
              </w:rPr>
              <w:t xml:space="preserve">needs. The definition </w:t>
            </w:r>
            <w:r w:rsidR="00F9629C" w:rsidRPr="00CC02B8">
              <w:rPr>
                <w:rFonts w:cstheme="minorHAnsi"/>
                <w:color w:val="000000"/>
                <w:sz w:val="18"/>
              </w:rPr>
              <w:t>is parsed by each command and some command may not have this field.</w:t>
            </w:r>
          </w:p>
        </w:tc>
        <w:tc>
          <w:tcPr>
            <w:tcW w:w="850" w:type="dxa"/>
            <w:shd w:val="clear" w:color="B8CCE4" w:fill="B8CCE4"/>
          </w:tcPr>
          <w:p w:rsidR="00DD77A0" w:rsidRPr="003809AB" w:rsidRDefault="00DD77A0" w:rsidP="008B6392">
            <w:pPr>
              <w:rPr>
                <w:rFonts w:eastAsiaTheme="majorEastAsia" w:cstheme="minorHAnsi"/>
                <w:color w:val="000000"/>
                <w:kern w:val="0"/>
                <w:sz w:val="18"/>
                <w:szCs w:val="18"/>
              </w:rPr>
            </w:pPr>
            <w:r>
              <w:rPr>
                <w:rFonts w:cstheme="minorHAnsi"/>
                <w:sz w:val="18"/>
                <w:szCs w:val="18"/>
              </w:rPr>
              <w:t>1 byte</w:t>
            </w:r>
          </w:p>
        </w:tc>
        <w:tc>
          <w:tcPr>
            <w:tcW w:w="780" w:type="dxa"/>
            <w:shd w:val="clear" w:color="B8CCE4" w:fill="B8CCE4"/>
          </w:tcPr>
          <w:p w:rsidR="00DD77A0" w:rsidRPr="003809AB" w:rsidRDefault="00DD77A0" w:rsidP="008163D5">
            <w:pPr>
              <w:widowControl/>
              <w:jc w:val="left"/>
              <w:rPr>
                <w:rFonts w:eastAsiaTheme="majorEastAsia" w:cstheme="minorHAnsi"/>
                <w:color w:val="000000"/>
                <w:kern w:val="0"/>
                <w:sz w:val="18"/>
                <w:szCs w:val="18"/>
              </w:rPr>
            </w:pPr>
            <w:r>
              <w:rPr>
                <w:rFonts w:eastAsiaTheme="majorEastAsia" w:cstheme="minorHAnsi"/>
                <w:color w:val="000000"/>
                <w:kern w:val="0"/>
                <w:sz w:val="18"/>
                <w:szCs w:val="18"/>
              </w:rPr>
              <w:t>1 byte</w:t>
            </w:r>
          </w:p>
        </w:tc>
      </w:tr>
      <w:tr w:rsidR="00EB7145" w:rsidRPr="00F77585" w:rsidTr="0015518C">
        <w:trPr>
          <w:trHeight w:val="270"/>
        </w:trPr>
        <w:tc>
          <w:tcPr>
            <w:tcW w:w="5178" w:type="dxa"/>
            <w:gridSpan w:val="5"/>
            <w:shd w:val="clear" w:color="B8CCE4" w:fill="B8CCE4"/>
            <w:noWrap/>
          </w:tcPr>
          <w:p w:rsidR="00EB7145" w:rsidRPr="003809AB" w:rsidRDefault="00EB7145" w:rsidP="002B7668">
            <w:pPr>
              <w:widowControl/>
              <w:jc w:val="center"/>
              <w:rPr>
                <w:rFonts w:cstheme="minorHAnsi"/>
                <w:sz w:val="18"/>
                <w:szCs w:val="18"/>
              </w:rPr>
            </w:pPr>
            <w:r>
              <w:rPr>
                <w:rFonts w:cstheme="minorHAnsi" w:hint="eastAsia"/>
                <w:sz w:val="18"/>
                <w:szCs w:val="18"/>
              </w:rPr>
              <w:t>Data link layer protocol</w:t>
            </w:r>
          </w:p>
        </w:tc>
        <w:tc>
          <w:tcPr>
            <w:tcW w:w="3840" w:type="dxa"/>
            <w:gridSpan w:val="2"/>
            <w:shd w:val="clear" w:color="auto" w:fill="FFC000" w:themeFill="accent4"/>
          </w:tcPr>
          <w:p w:rsidR="00EB7145" w:rsidRPr="003809AB" w:rsidRDefault="00F9629C" w:rsidP="00F9629C">
            <w:pPr>
              <w:widowControl/>
              <w:jc w:val="center"/>
              <w:rPr>
                <w:rFonts w:eastAsiaTheme="majorEastAsia" w:cstheme="minorHAnsi"/>
                <w:color w:val="000000"/>
                <w:kern w:val="0"/>
                <w:sz w:val="18"/>
                <w:szCs w:val="18"/>
              </w:rPr>
            </w:pPr>
            <w:r>
              <w:rPr>
                <w:rFonts w:eastAsiaTheme="majorEastAsia" w:cstheme="minorHAnsi" w:hint="eastAsia"/>
                <w:color w:val="000000"/>
                <w:kern w:val="0"/>
                <w:sz w:val="18"/>
                <w:szCs w:val="18"/>
              </w:rPr>
              <w:t>Messaging layer</w:t>
            </w:r>
          </w:p>
        </w:tc>
        <w:tc>
          <w:tcPr>
            <w:tcW w:w="1630" w:type="dxa"/>
            <w:gridSpan w:val="2"/>
            <w:shd w:val="clear" w:color="B8CCE4" w:fill="B8CCE4"/>
          </w:tcPr>
          <w:p w:rsidR="00EB7145" w:rsidRPr="003809AB" w:rsidRDefault="002B7668" w:rsidP="008163D5">
            <w:pPr>
              <w:widowControl/>
              <w:jc w:val="left"/>
              <w:rPr>
                <w:rFonts w:eastAsiaTheme="majorEastAsia" w:cstheme="minorHAnsi"/>
                <w:color w:val="000000"/>
                <w:kern w:val="0"/>
                <w:sz w:val="18"/>
                <w:szCs w:val="18"/>
              </w:rPr>
            </w:pPr>
            <w:r>
              <w:rPr>
                <w:rFonts w:cstheme="minorHAnsi" w:hint="eastAsia"/>
                <w:sz w:val="18"/>
                <w:szCs w:val="18"/>
              </w:rPr>
              <w:t>Data link layer protocol</w:t>
            </w:r>
          </w:p>
        </w:tc>
      </w:tr>
    </w:tbl>
    <w:p w:rsidR="000967BB" w:rsidRDefault="000967BB" w:rsidP="00764F3F">
      <w:pPr>
        <w:jc w:val="center"/>
      </w:pPr>
      <w:r w:rsidRPr="00FE0112">
        <w:t>Table</w:t>
      </w:r>
      <w:r>
        <w:t>11–</w:t>
      </w:r>
      <w:r w:rsidR="008C7774">
        <w:t>request data format in messaging layer</w:t>
      </w:r>
    </w:p>
    <w:p w:rsidR="00933BDF" w:rsidRDefault="00933BDF" w:rsidP="00764F3F">
      <w:pPr>
        <w:jc w:val="center"/>
      </w:pPr>
    </w:p>
    <w:p w:rsidR="0015518C" w:rsidRDefault="0015518C" w:rsidP="0015518C">
      <w:r>
        <w:t>T</w:t>
      </w:r>
      <w:r>
        <w:rPr>
          <w:rFonts w:hint="eastAsia"/>
        </w:rPr>
        <w:t xml:space="preserve">he </w:t>
      </w:r>
      <w:r>
        <w:t>below table shows the response data format:</w:t>
      </w:r>
    </w:p>
    <w:tbl>
      <w:tblPr>
        <w:tblW w:w="6384"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915"/>
        <w:gridCol w:w="915"/>
        <w:gridCol w:w="854"/>
        <w:gridCol w:w="849"/>
        <w:gridCol w:w="994"/>
        <w:gridCol w:w="991"/>
        <w:gridCol w:w="1277"/>
        <w:gridCol w:w="1703"/>
        <w:gridCol w:w="716"/>
        <w:gridCol w:w="697"/>
      </w:tblGrid>
      <w:tr w:rsidR="00146513" w:rsidRPr="00F77585" w:rsidTr="00E16E37">
        <w:trPr>
          <w:trHeight w:val="338"/>
        </w:trPr>
        <w:tc>
          <w:tcPr>
            <w:tcW w:w="321" w:type="pct"/>
            <w:vMerge w:val="restart"/>
            <w:shd w:val="clear" w:color="4F81BD" w:fill="4F81BD"/>
            <w:noWrap/>
            <w:vAlign w:val="center"/>
            <w:hideMark/>
          </w:tcPr>
          <w:p w:rsidR="00064526" w:rsidRPr="00F77585" w:rsidRDefault="00064526" w:rsidP="008163D5">
            <w:pPr>
              <w:jc w:val="center"/>
              <w:rPr>
                <w:rFonts w:eastAsiaTheme="majorEastAsia"/>
              </w:rPr>
            </w:pPr>
            <w:r>
              <w:rPr>
                <w:rFonts w:eastAsiaTheme="majorEastAsia" w:hint="eastAsia"/>
                <w:b/>
                <w:kern w:val="0"/>
              </w:rPr>
              <w:t>STX</w:t>
            </w:r>
          </w:p>
        </w:tc>
        <w:tc>
          <w:tcPr>
            <w:tcW w:w="432" w:type="pct"/>
            <w:vMerge w:val="restart"/>
            <w:shd w:val="clear" w:color="4F81BD" w:fill="4F81BD"/>
            <w:vAlign w:val="center"/>
          </w:tcPr>
          <w:p w:rsidR="00064526" w:rsidRPr="00F77585" w:rsidRDefault="00064526" w:rsidP="008163D5">
            <w:pPr>
              <w:widowControl/>
              <w:rPr>
                <w:rFonts w:eastAsiaTheme="majorEastAsia"/>
                <w:b/>
                <w:kern w:val="0"/>
              </w:rPr>
            </w:pPr>
            <w:r>
              <w:rPr>
                <w:rFonts w:eastAsiaTheme="majorEastAsia" w:hint="eastAsia"/>
                <w:b/>
                <w:kern w:val="0"/>
              </w:rPr>
              <w:t>Version</w:t>
            </w:r>
          </w:p>
        </w:tc>
        <w:tc>
          <w:tcPr>
            <w:tcW w:w="432" w:type="pct"/>
            <w:vMerge w:val="restart"/>
            <w:shd w:val="clear" w:color="4F81BD" w:fill="4F81BD"/>
            <w:vAlign w:val="center"/>
          </w:tcPr>
          <w:p w:rsidR="00064526" w:rsidRDefault="00064526" w:rsidP="008163D5">
            <w:pPr>
              <w:widowControl/>
              <w:jc w:val="center"/>
              <w:rPr>
                <w:rFonts w:eastAsiaTheme="majorEastAsia"/>
                <w:b/>
                <w:kern w:val="0"/>
              </w:rPr>
            </w:pPr>
            <w:r>
              <w:rPr>
                <w:rFonts w:eastAsiaTheme="majorEastAsia" w:hint="eastAsia"/>
                <w:b/>
                <w:kern w:val="0"/>
              </w:rPr>
              <w:t>Pa</w:t>
            </w:r>
            <w:r>
              <w:rPr>
                <w:rFonts w:eastAsiaTheme="majorEastAsia"/>
                <w:b/>
                <w:kern w:val="0"/>
              </w:rPr>
              <w:t>cket No.</w:t>
            </w:r>
          </w:p>
        </w:tc>
        <w:tc>
          <w:tcPr>
            <w:tcW w:w="403" w:type="pct"/>
            <w:vMerge w:val="restart"/>
            <w:shd w:val="clear" w:color="4F81BD" w:fill="4F81BD"/>
            <w:noWrap/>
            <w:vAlign w:val="center"/>
            <w:hideMark/>
          </w:tcPr>
          <w:p w:rsidR="00064526" w:rsidRPr="00F77585" w:rsidRDefault="00064526" w:rsidP="008163D5">
            <w:pPr>
              <w:widowControl/>
              <w:jc w:val="center"/>
              <w:rPr>
                <w:rFonts w:eastAsiaTheme="majorEastAsia"/>
                <w:b/>
                <w:color w:val="FFFFFF"/>
                <w:kern w:val="0"/>
              </w:rPr>
            </w:pPr>
            <w:r>
              <w:rPr>
                <w:rFonts w:eastAsiaTheme="majorEastAsia" w:hint="eastAsia"/>
                <w:b/>
                <w:kern w:val="0"/>
              </w:rPr>
              <w:t>F</w:t>
            </w:r>
            <w:r>
              <w:rPr>
                <w:rFonts w:eastAsiaTheme="majorEastAsia"/>
                <w:b/>
                <w:kern w:val="0"/>
              </w:rPr>
              <w:t>rame No.</w:t>
            </w:r>
            <w:r w:rsidRPr="00F77585">
              <w:rPr>
                <w:rFonts w:eastAsiaTheme="majorEastAsia"/>
                <w:b/>
                <w:color w:val="FFFFFF"/>
                <w:kern w:val="0"/>
              </w:rPr>
              <w:t xml:space="preserve"> </w:t>
            </w:r>
          </w:p>
        </w:tc>
        <w:tc>
          <w:tcPr>
            <w:tcW w:w="401" w:type="pct"/>
            <w:vMerge w:val="restart"/>
            <w:shd w:val="clear" w:color="4F81BD" w:fill="4F81BD"/>
            <w:noWrap/>
            <w:vAlign w:val="center"/>
            <w:hideMark/>
          </w:tcPr>
          <w:p w:rsidR="00064526" w:rsidRPr="00100E05" w:rsidRDefault="00064526" w:rsidP="008163D5">
            <w:pPr>
              <w:widowControl/>
              <w:jc w:val="center"/>
              <w:rPr>
                <w:rFonts w:eastAsiaTheme="majorEastAsia"/>
                <w:b/>
                <w:color w:val="FFFFFF"/>
                <w:kern w:val="0"/>
                <w:sz w:val="18"/>
                <w:szCs w:val="18"/>
              </w:rPr>
            </w:pPr>
            <w:r>
              <w:rPr>
                <w:rFonts w:eastAsiaTheme="majorEastAsia" w:hint="eastAsia"/>
                <w:b/>
                <w:kern w:val="0"/>
                <w:sz w:val="18"/>
                <w:szCs w:val="18"/>
              </w:rPr>
              <w:t>Data Len</w:t>
            </w:r>
            <w:r>
              <w:rPr>
                <w:rFonts w:eastAsiaTheme="majorEastAsia"/>
                <w:b/>
                <w:kern w:val="0"/>
                <w:sz w:val="18"/>
                <w:szCs w:val="18"/>
              </w:rPr>
              <w:t>gth</w:t>
            </w:r>
          </w:p>
        </w:tc>
        <w:tc>
          <w:tcPr>
            <w:tcW w:w="2344" w:type="pct"/>
            <w:gridSpan w:val="4"/>
            <w:shd w:val="clear" w:color="auto" w:fill="FFC000" w:themeFill="accent4"/>
          </w:tcPr>
          <w:p w:rsidR="00064526" w:rsidRPr="00F77585" w:rsidRDefault="00064526" w:rsidP="008163D5">
            <w:pPr>
              <w:jc w:val="center"/>
              <w:rPr>
                <w:rFonts w:eastAsiaTheme="majorEastAsia"/>
                <w:b/>
                <w:kern w:val="0"/>
              </w:rPr>
            </w:pPr>
            <w:r>
              <w:rPr>
                <w:rFonts w:eastAsiaTheme="majorEastAsia" w:hint="eastAsia"/>
                <w:b/>
                <w:kern w:val="0"/>
              </w:rPr>
              <w:t>D</w:t>
            </w:r>
            <w:r>
              <w:rPr>
                <w:rFonts w:eastAsiaTheme="majorEastAsia"/>
                <w:b/>
                <w:kern w:val="0"/>
              </w:rPr>
              <w:t>ata</w:t>
            </w:r>
          </w:p>
        </w:tc>
        <w:tc>
          <w:tcPr>
            <w:tcW w:w="338" w:type="pct"/>
            <w:vMerge w:val="restart"/>
            <w:shd w:val="clear" w:color="4F81BD" w:fill="4F81BD"/>
            <w:vAlign w:val="center"/>
          </w:tcPr>
          <w:p w:rsidR="00064526" w:rsidRPr="00F77585" w:rsidRDefault="00064526" w:rsidP="008163D5">
            <w:pPr>
              <w:widowControl/>
              <w:jc w:val="center"/>
              <w:rPr>
                <w:rFonts w:eastAsiaTheme="majorEastAsia"/>
                <w:b/>
                <w:kern w:val="0"/>
              </w:rPr>
            </w:pPr>
            <w:r>
              <w:rPr>
                <w:rFonts w:eastAsiaTheme="majorEastAsia" w:hint="eastAsia"/>
                <w:b/>
                <w:kern w:val="0"/>
              </w:rPr>
              <w:t>LRC</w:t>
            </w:r>
          </w:p>
        </w:tc>
        <w:tc>
          <w:tcPr>
            <w:tcW w:w="329" w:type="pct"/>
            <w:vMerge w:val="restart"/>
            <w:shd w:val="clear" w:color="4F81BD" w:fill="4F81BD"/>
            <w:vAlign w:val="center"/>
          </w:tcPr>
          <w:p w:rsidR="00064526" w:rsidRPr="00F77585" w:rsidRDefault="00064526" w:rsidP="008163D5">
            <w:pPr>
              <w:widowControl/>
              <w:jc w:val="center"/>
              <w:rPr>
                <w:rFonts w:eastAsiaTheme="majorEastAsia"/>
                <w:b/>
                <w:kern w:val="0"/>
              </w:rPr>
            </w:pPr>
            <w:r>
              <w:rPr>
                <w:rFonts w:eastAsiaTheme="majorEastAsia" w:hint="eastAsia"/>
                <w:b/>
                <w:kern w:val="0"/>
              </w:rPr>
              <w:t>ETX</w:t>
            </w:r>
          </w:p>
        </w:tc>
      </w:tr>
      <w:tr w:rsidR="00146513" w:rsidRPr="00F77585" w:rsidTr="00E16E37">
        <w:trPr>
          <w:trHeight w:val="273"/>
        </w:trPr>
        <w:tc>
          <w:tcPr>
            <w:tcW w:w="321" w:type="pct"/>
            <w:vMerge/>
            <w:shd w:val="clear" w:color="4F81BD" w:fill="4F81BD"/>
            <w:noWrap/>
            <w:hideMark/>
          </w:tcPr>
          <w:p w:rsidR="00064526" w:rsidRPr="00F77585" w:rsidRDefault="00064526" w:rsidP="00064526">
            <w:pPr>
              <w:jc w:val="center"/>
              <w:rPr>
                <w:rFonts w:eastAsiaTheme="majorEastAsia"/>
                <w:b/>
                <w:kern w:val="0"/>
              </w:rPr>
            </w:pPr>
          </w:p>
        </w:tc>
        <w:tc>
          <w:tcPr>
            <w:tcW w:w="432" w:type="pct"/>
            <w:vMerge/>
            <w:shd w:val="clear" w:color="4F81BD" w:fill="4F81BD"/>
          </w:tcPr>
          <w:p w:rsidR="00064526" w:rsidRPr="00F77585" w:rsidRDefault="00064526" w:rsidP="00064526">
            <w:pPr>
              <w:widowControl/>
              <w:jc w:val="center"/>
              <w:rPr>
                <w:rFonts w:eastAsiaTheme="majorEastAsia"/>
                <w:b/>
                <w:kern w:val="0"/>
              </w:rPr>
            </w:pPr>
          </w:p>
        </w:tc>
        <w:tc>
          <w:tcPr>
            <w:tcW w:w="432" w:type="pct"/>
            <w:vMerge/>
            <w:shd w:val="clear" w:color="4F81BD" w:fill="4F81BD"/>
          </w:tcPr>
          <w:p w:rsidR="00064526" w:rsidRPr="003C6CF7" w:rsidRDefault="00064526" w:rsidP="00064526">
            <w:pPr>
              <w:jc w:val="center"/>
              <w:rPr>
                <w:rFonts w:eastAsiaTheme="majorEastAsia"/>
                <w:kern w:val="0"/>
                <w:sz w:val="16"/>
                <w:szCs w:val="16"/>
              </w:rPr>
            </w:pPr>
          </w:p>
        </w:tc>
        <w:tc>
          <w:tcPr>
            <w:tcW w:w="403" w:type="pct"/>
            <w:vMerge/>
            <w:shd w:val="clear" w:color="4F81BD" w:fill="4F81BD"/>
            <w:noWrap/>
            <w:hideMark/>
          </w:tcPr>
          <w:p w:rsidR="00064526" w:rsidRPr="003C6CF7" w:rsidRDefault="00064526" w:rsidP="00064526">
            <w:pPr>
              <w:jc w:val="center"/>
              <w:rPr>
                <w:rFonts w:eastAsiaTheme="majorEastAsia"/>
                <w:kern w:val="0"/>
                <w:sz w:val="16"/>
                <w:szCs w:val="16"/>
              </w:rPr>
            </w:pPr>
          </w:p>
        </w:tc>
        <w:tc>
          <w:tcPr>
            <w:tcW w:w="401" w:type="pct"/>
            <w:vMerge/>
            <w:shd w:val="clear" w:color="4F81BD" w:fill="4F81BD"/>
            <w:noWrap/>
            <w:vAlign w:val="center"/>
          </w:tcPr>
          <w:p w:rsidR="00064526" w:rsidRPr="003C6CF7" w:rsidRDefault="00064526" w:rsidP="00064526">
            <w:pPr>
              <w:jc w:val="center"/>
              <w:rPr>
                <w:rFonts w:eastAsiaTheme="majorEastAsia"/>
                <w:kern w:val="0"/>
                <w:sz w:val="16"/>
                <w:szCs w:val="16"/>
              </w:rPr>
            </w:pPr>
          </w:p>
        </w:tc>
        <w:tc>
          <w:tcPr>
            <w:tcW w:w="469" w:type="pct"/>
            <w:shd w:val="clear" w:color="auto" w:fill="FFC000" w:themeFill="accent4"/>
          </w:tcPr>
          <w:p w:rsidR="00064526" w:rsidRPr="008B6392" w:rsidRDefault="00064526" w:rsidP="00064526">
            <w:pPr>
              <w:jc w:val="center"/>
              <w:rPr>
                <w:rFonts w:eastAsiaTheme="majorEastAsia"/>
                <w:sz w:val="16"/>
                <w:szCs w:val="16"/>
              </w:rPr>
            </w:pPr>
            <w:r>
              <w:rPr>
                <w:rFonts w:eastAsiaTheme="majorEastAsia" w:hint="eastAsia"/>
                <w:sz w:val="16"/>
                <w:szCs w:val="16"/>
              </w:rPr>
              <w:t>C</w:t>
            </w:r>
            <w:r w:rsidRPr="008B6392">
              <w:rPr>
                <w:rFonts w:eastAsiaTheme="majorEastAsia" w:hint="eastAsia"/>
                <w:sz w:val="16"/>
                <w:szCs w:val="16"/>
              </w:rPr>
              <w:t>ommand</w:t>
            </w:r>
          </w:p>
        </w:tc>
        <w:tc>
          <w:tcPr>
            <w:tcW w:w="468" w:type="pct"/>
            <w:shd w:val="clear" w:color="auto" w:fill="FFC000" w:themeFill="accent4"/>
          </w:tcPr>
          <w:p w:rsidR="00064526" w:rsidRDefault="00064526" w:rsidP="00064526">
            <w:pPr>
              <w:jc w:val="center"/>
              <w:rPr>
                <w:rFonts w:eastAsiaTheme="majorEastAsia"/>
                <w:sz w:val="16"/>
                <w:szCs w:val="16"/>
              </w:rPr>
            </w:pPr>
            <w:r>
              <w:rPr>
                <w:rFonts w:eastAsiaTheme="majorEastAsia" w:hint="eastAsia"/>
                <w:sz w:val="16"/>
                <w:szCs w:val="16"/>
              </w:rPr>
              <w:t>Status code</w:t>
            </w:r>
          </w:p>
        </w:tc>
        <w:tc>
          <w:tcPr>
            <w:tcW w:w="603" w:type="pct"/>
            <w:shd w:val="clear" w:color="auto" w:fill="FFC000" w:themeFill="accent4"/>
          </w:tcPr>
          <w:p w:rsidR="00064526" w:rsidRPr="008B6392" w:rsidRDefault="00296A28">
            <w:pPr>
              <w:jc w:val="center"/>
              <w:rPr>
                <w:rFonts w:eastAsiaTheme="majorEastAsia"/>
                <w:sz w:val="16"/>
                <w:szCs w:val="16"/>
              </w:rPr>
            </w:pPr>
            <w:r>
              <w:rPr>
                <w:rFonts w:eastAsiaTheme="majorEastAsia"/>
                <w:sz w:val="16"/>
                <w:szCs w:val="16"/>
              </w:rPr>
              <w:t xml:space="preserve">Response </w:t>
            </w:r>
            <w:r w:rsidR="00146513">
              <w:rPr>
                <w:rFonts w:eastAsiaTheme="majorEastAsia"/>
                <w:sz w:val="16"/>
                <w:szCs w:val="16"/>
              </w:rPr>
              <w:t>MSG</w:t>
            </w:r>
          </w:p>
        </w:tc>
        <w:tc>
          <w:tcPr>
            <w:tcW w:w="804" w:type="pct"/>
            <w:shd w:val="clear" w:color="auto" w:fill="FFC000" w:themeFill="accent4"/>
          </w:tcPr>
          <w:p w:rsidR="00064526" w:rsidRPr="00106632" w:rsidRDefault="00064526" w:rsidP="00064526">
            <w:pPr>
              <w:jc w:val="center"/>
              <w:rPr>
                <w:rFonts w:eastAsiaTheme="majorEastAsia"/>
                <w:sz w:val="15"/>
                <w:szCs w:val="15"/>
              </w:rPr>
            </w:pPr>
            <w:r>
              <w:rPr>
                <w:rFonts w:eastAsiaTheme="majorEastAsia" w:hint="eastAsia"/>
                <w:sz w:val="15"/>
                <w:szCs w:val="15"/>
              </w:rPr>
              <w:t>Data</w:t>
            </w:r>
          </w:p>
        </w:tc>
        <w:tc>
          <w:tcPr>
            <w:tcW w:w="338" w:type="pct"/>
            <w:vMerge/>
            <w:shd w:val="clear" w:color="4F81BD" w:fill="4F81BD"/>
          </w:tcPr>
          <w:p w:rsidR="00064526" w:rsidRPr="00F77585" w:rsidRDefault="00064526" w:rsidP="00064526">
            <w:pPr>
              <w:jc w:val="center"/>
              <w:rPr>
                <w:rFonts w:eastAsiaTheme="majorEastAsia"/>
              </w:rPr>
            </w:pPr>
          </w:p>
        </w:tc>
        <w:tc>
          <w:tcPr>
            <w:tcW w:w="329" w:type="pct"/>
            <w:vMerge/>
            <w:shd w:val="clear" w:color="4F81BD" w:fill="4F81BD"/>
          </w:tcPr>
          <w:p w:rsidR="00064526" w:rsidRPr="00F77585" w:rsidRDefault="00064526" w:rsidP="00064526">
            <w:pPr>
              <w:jc w:val="center"/>
              <w:rPr>
                <w:rFonts w:eastAsiaTheme="majorEastAsia"/>
              </w:rPr>
            </w:pPr>
          </w:p>
        </w:tc>
      </w:tr>
      <w:tr w:rsidR="00146513" w:rsidRPr="00F77585" w:rsidTr="00E16E37">
        <w:trPr>
          <w:trHeight w:val="270"/>
        </w:trPr>
        <w:tc>
          <w:tcPr>
            <w:tcW w:w="321" w:type="pct"/>
            <w:shd w:val="clear" w:color="B8CCE4" w:fill="B8CCE4"/>
            <w:noWrap/>
            <w:hideMark/>
          </w:tcPr>
          <w:p w:rsidR="00064526" w:rsidRPr="003809AB" w:rsidRDefault="00064526" w:rsidP="00064526">
            <w:pPr>
              <w:widowControl/>
              <w:jc w:val="left"/>
              <w:rPr>
                <w:rFonts w:eastAsiaTheme="majorEastAsia" w:cstheme="minorHAnsi"/>
                <w:color w:val="000000"/>
                <w:kern w:val="0"/>
                <w:sz w:val="18"/>
                <w:szCs w:val="18"/>
              </w:rPr>
            </w:pPr>
            <w:r w:rsidRPr="003809AB">
              <w:rPr>
                <w:rFonts w:eastAsiaTheme="majorEastAsia" w:cstheme="minorHAnsi"/>
                <w:color w:val="000000"/>
                <w:kern w:val="0"/>
                <w:sz w:val="18"/>
                <w:szCs w:val="18"/>
              </w:rPr>
              <w:t>0x02</w:t>
            </w:r>
          </w:p>
          <w:p w:rsidR="00064526" w:rsidRPr="003809AB" w:rsidRDefault="00064526" w:rsidP="00064526">
            <w:pPr>
              <w:widowControl/>
              <w:jc w:val="left"/>
              <w:rPr>
                <w:rFonts w:eastAsiaTheme="majorEastAsia" w:cstheme="minorHAnsi"/>
                <w:color w:val="000000"/>
                <w:kern w:val="0"/>
                <w:sz w:val="18"/>
                <w:szCs w:val="18"/>
              </w:rPr>
            </w:pPr>
            <w:r w:rsidRPr="003809AB">
              <w:rPr>
                <w:rFonts w:eastAsiaTheme="majorEastAsia" w:cstheme="minorHAnsi"/>
                <w:color w:val="000000"/>
                <w:kern w:val="0"/>
                <w:sz w:val="18"/>
                <w:szCs w:val="18"/>
              </w:rPr>
              <w:t>1 byte</w:t>
            </w:r>
          </w:p>
        </w:tc>
        <w:tc>
          <w:tcPr>
            <w:tcW w:w="432" w:type="pct"/>
            <w:shd w:val="clear" w:color="B8CCE4" w:fill="B8CCE4"/>
          </w:tcPr>
          <w:p w:rsidR="00064526" w:rsidRPr="003809AB" w:rsidRDefault="00064526" w:rsidP="00064526">
            <w:pPr>
              <w:widowControl/>
              <w:ind w:left="180" w:hangingChars="100" w:hanging="180"/>
              <w:jc w:val="left"/>
              <w:rPr>
                <w:rFonts w:eastAsiaTheme="majorEastAsia" w:cstheme="minorHAnsi"/>
                <w:color w:val="000000"/>
                <w:kern w:val="0"/>
                <w:sz w:val="18"/>
                <w:szCs w:val="18"/>
              </w:rPr>
            </w:pPr>
            <w:r>
              <w:rPr>
                <w:rFonts w:eastAsiaTheme="majorEastAsia" w:cstheme="minorHAnsi"/>
                <w:color w:val="000000"/>
                <w:kern w:val="0"/>
                <w:sz w:val="18"/>
                <w:szCs w:val="18"/>
              </w:rPr>
              <w:t>1 byte</w:t>
            </w:r>
          </w:p>
        </w:tc>
        <w:tc>
          <w:tcPr>
            <w:tcW w:w="432" w:type="pct"/>
            <w:shd w:val="clear" w:color="B8CCE4" w:fill="B8CCE4"/>
          </w:tcPr>
          <w:p w:rsidR="00064526" w:rsidRPr="003809AB" w:rsidRDefault="00064526" w:rsidP="00064526">
            <w:pPr>
              <w:jc w:val="left"/>
              <w:rPr>
                <w:rFonts w:eastAsiaTheme="majorEastAsia" w:cstheme="minorHAnsi"/>
                <w:color w:val="000000"/>
                <w:kern w:val="0"/>
                <w:sz w:val="18"/>
                <w:szCs w:val="18"/>
              </w:rPr>
            </w:pPr>
            <w:r>
              <w:rPr>
                <w:rFonts w:eastAsiaTheme="majorEastAsia" w:cstheme="minorHAnsi"/>
                <w:color w:val="000000"/>
                <w:kern w:val="0"/>
                <w:sz w:val="18"/>
                <w:szCs w:val="18"/>
              </w:rPr>
              <w:t>2 bytes</w:t>
            </w:r>
          </w:p>
        </w:tc>
        <w:tc>
          <w:tcPr>
            <w:tcW w:w="403" w:type="pct"/>
            <w:shd w:val="clear" w:color="B8CCE4" w:fill="B8CCE4"/>
            <w:noWrap/>
            <w:hideMark/>
          </w:tcPr>
          <w:p w:rsidR="00064526" w:rsidRPr="003809AB" w:rsidRDefault="00064526" w:rsidP="00064526">
            <w:pPr>
              <w:jc w:val="left"/>
              <w:rPr>
                <w:rFonts w:eastAsiaTheme="majorEastAsia" w:cstheme="minorHAnsi"/>
                <w:color w:val="000000"/>
                <w:kern w:val="0"/>
                <w:sz w:val="18"/>
                <w:szCs w:val="18"/>
              </w:rPr>
            </w:pPr>
            <w:r>
              <w:rPr>
                <w:rFonts w:eastAsiaTheme="majorEastAsia" w:cstheme="minorHAnsi"/>
                <w:color w:val="000000"/>
                <w:kern w:val="0"/>
                <w:sz w:val="18"/>
                <w:szCs w:val="18"/>
              </w:rPr>
              <w:t>2 bytes</w:t>
            </w:r>
          </w:p>
        </w:tc>
        <w:tc>
          <w:tcPr>
            <w:tcW w:w="401" w:type="pct"/>
            <w:shd w:val="clear" w:color="B8CCE4" w:fill="B8CCE4"/>
            <w:noWrap/>
          </w:tcPr>
          <w:p w:rsidR="00064526" w:rsidRPr="003809AB" w:rsidRDefault="00064526" w:rsidP="00064526">
            <w:pPr>
              <w:widowControl/>
              <w:jc w:val="left"/>
              <w:rPr>
                <w:rFonts w:eastAsiaTheme="majorEastAsia" w:cstheme="minorHAnsi"/>
                <w:color w:val="000000"/>
                <w:kern w:val="0"/>
                <w:sz w:val="18"/>
                <w:szCs w:val="18"/>
              </w:rPr>
            </w:pPr>
            <w:r w:rsidRPr="003809AB">
              <w:rPr>
                <w:rFonts w:cstheme="minorHAnsi"/>
                <w:sz w:val="18"/>
                <w:szCs w:val="18"/>
              </w:rPr>
              <w:t>2 byte</w:t>
            </w:r>
            <w:r>
              <w:rPr>
                <w:rFonts w:cstheme="minorHAnsi"/>
                <w:sz w:val="18"/>
                <w:szCs w:val="18"/>
              </w:rPr>
              <w:t>s</w:t>
            </w:r>
            <w:r w:rsidRPr="003809AB">
              <w:rPr>
                <w:rFonts w:cstheme="minorHAnsi"/>
                <w:sz w:val="18"/>
                <w:szCs w:val="18"/>
              </w:rPr>
              <w:t xml:space="preserve"> </w:t>
            </w:r>
          </w:p>
        </w:tc>
        <w:tc>
          <w:tcPr>
            <w:tcW w:w="469" w:type="pct"/>
            <w:shd w:val="clear" w:color="auto" w:fill="FFC000" w:themeFill="accent4"/>
          </w:tcPr>
          <w:p w:rsidR="00064526" w:rsidRPr="003809AB" w:rsidRDefault="00064526" w:rsidP="00064526">
            <w:pPr>
              <w:widowControl/>
              <w:jc w:val="left"/>
              <w:rPr>
                <w:rFonts w:eastAsiaTheme="majorEastAsia" w:cstheme="minorHAnsi"/>
                <w:color w:val="000000"/>
                <w:kern w:val="0"/>
                <w:sz w:val="18"/>
                <w:szCs w:val="18"/>
              </w:rPr>
            </w:pPr>
            <w:r>
              <w:rPr>
                <w:rFonts w:eastAsiaTheme="majorEastAsia" w:cstheme="minorHAnsi" w:hint="eastAsia"/>
                <w:color w:val="000000"/>
                <w:kern w:val="0"/>
                <w:sz w:val="18"/>
                <w:szCs w:val="18"/>
              </w:rPr>
              <w:t>2 bytes</w:t>
            </w:r>
          </w:p>
        </w:tc>
        <w:tc>
          <w:tcPr>
            <w:tcW w:w="468" w:type="pct"/>
            <w:shd w:val="clear" w:color="auto" w:fill="FFC000" w:themeFill="accent4"/>
          </w:tcPr>
          <w:p w:rsidR="00064526" w:rsidRDefault="00064526" w:rsidP="00064526">
            <w:pPr>
              <w:widowControl/>
              <w:jc w:val="left"/>
              <w:rPr>
                <w:rFonts w:eastAsiaTheme="majorEastAsia" w:cstheme="minorHAnsi"/>
                <w:color w:val="000000"/>
                <w:kern w:val="0"/>
                <w:sz w:val="18"/>
                <w:szCs w:val="18"/>
              </w:rPr>
            </w:pPr>
            <w:r>
              <w:rPr>
                <w:rFonts w:eastAsiaTheme="majorEastAsia" w:cstheme="minorHAnsi" w:hint="eastAsia"/>
                <w:color w:val="000000"/>
                <w:kern w:val="0"/>
                <w:sz w:val="18"/>
                <w:szCs w:val="18"/>
              </w:rPr>
              <w:t>4 bytes</w:t>
            </w:r>
          </w:p>
        </w:tc>
        <w:tc>
          <w:tcPr>
            <w:tcW w:w="603" w:type="pct"/>
            <w:shd w:val="clear" w:color="auto" w:fill="FFC000" w:themeFill="accent4"/>
          </w:tcPr>
          <w:p w:rsidR="00064526" w:rsidRPr="003809AB" w:rsidRDefault="00296A28" w:rsidP="00064526">
            <w:pPr>
              <w:widowControl/>
              <w:jc w:val="left"/>
              <w:rPr>
                <w:rFonts w:eastAsiaTheme="majorEastAsia" w:cstheme="minorHAnsi"/>
                <w:color w:val="000000"/>
                <w:kern w:val="0"/>
                <w:sz w:val="18"/>
                <w:szCs w:val="18"/>
              </w:rPr>
            </w:pPr>
            <w:r>
              <w:rPr>
                <w:rFonts w:eastAsiaTheme="majorEastAsia" w:cstheme="minorHAnsi"/>
                <w:color w:val="000000"/>
                <w:kern w:val="0"/>
                <w:sz w:val="18"/>
                <w:szCs w:val="18"/>
              </w:rPr>
              <w:t>64 bytes</w:t>
            </w:r>
          </w:p>
        </w:tc>
        <w:tc>
          <w:tcPr>
            <w:tcW w:w="804" w:type="pct"/>
            <w:shd w:val="clear" w:color="auto" w:fill="FFC000" w:themeFill="accent4"/>
          </w:tcPr>
          <w:p w:rsidR="00064526" w:rsidRPr="003809AB" w:rsidRDefault="00064526" w:rsidP="00064526">
            <w:pPr>
              <w:widowControl/>
              <w:jc w:val="left"/>
              <w:rPr>
                <w:rFonts w:eastAsiaTheme="majorEastAsia" w:cstheme="minorHAnsi"/>
                <w:color w:val="000000"/>
                <w:kern w:val="0"/>
                <w:sz w:val="18"/>
                <w:szCs w:val="18"/>
              </w:rPr>
            </w:pPr>
            <w:r>
              <w:rPr>
                <w:rFonts w:eastAsiaTheme="majorEastAsia" w:cstheme="minorHAnsi"/>
                <w:color w:val="000000"/>
                <w:kern w:val="0"/>
                <w:sz w:val="18"/>
                <w:szCs w:val="18"/>
              </w:rPr>
              <w:t>T</w:t>
            </w:r>
            <w:r>
              <w:rPr>
                <w:rFonts w:eastAsiaTheme="majorEastAsia" w:cstheme="minorHAnsi" w:hint="eastAsia"/>
                <w:color w:val="000000"/>
                <w:kern w:val="0"/>
                <w:sz w:val="18"/>
                <w:szCs w:val="18"/>
              </w:rPr>
              <w:t xml:space="preserve">he </w:t>
            </w:r>
            <w:r>
              <w:rPr>
                <w:rFonts w:eastAsiaTheme="majorEastAsia" w:cstheme="minorHAnsi"/>
                <w:color w:val="000000"/>
                <w:kern w:val="0"/>
                <w:sz w:val="18"/>
                <w:szCs w:val="18"/>
              </w:rPr>
              <w:t xml:space="preserve">data content of communication needs. The definition </w:t>
            </w:r>
            <w:r w:rsidRPr="00CC02B8">
              <w:rPr>
                <w:rFonts w:cstheme="minorHAnsi"/>
                <w:color w:val="000000"/>
                <w:sz w:val="18"/>
              </w:rPr>
              <w:t xml:space="preserve">is parsed by each command </w:t>
            </w:r>
            <w:r w:rsidRPr="00CC02B8">
              <w:rPr>
                <w:rFonts w:cstheme="minorHAnsi"/>
                <w:color w:val="000000"/>
                <w:sz w:val="18"/>
              </w:rPr>
              <w:lastRenderedPageBreak/>
              <w:t>and some command may not have this field.</w:t>
            </w:r>
          </w:p>
        </w:tc>
        <w:tc>
          <w:tcPr>
            <w:tcW w:w="338" w:type="pct"/>
            <w:shd w:val="clear" w:color="B8CCE4" w:fill="B8CCE4"/>
          </w:tcPr>
          <w:p w:rsidR="00064526" w:rsidRPr="003809AB" w:rsidRDefault="00064526" w:rsidP="00064526">
            <w:pPr>
              <w:rPr>
                <w:rFonts w:eastAsiaTheme="majorEastAsia" w:cstheme="minorHAnsi"/>
                <w:color w:val="000000"/>
                <w:kern w:val="0"/>
                <w:sz w:val="18"/>
                <w:szCs w:val="18"/>
              </w:rPr>
            </w:pPr>
            <w:r>
              <w:rPr>
                <w:rFonts w:cstheme="minorHAnsi"/>
                <w:sz w:val="18"/>
                <w:szCs w:val="18"/>
              </w:rPr>
              <w:lastRenderedPageBreak/>
              <w:t>1 byte</w:t>
            </w:r>
          </w:p>
        </w:tc>
        <w:tc>
          <w:tcPr>
            <w:tcW w:w="329" w:type="pct"/>
            <w:shd w:val="clear" w:color="B8CCE4" w:fill="B8CCE4"/>
          </w:tcPr>
          <w:p w:rsidR="00064526" w:rsidRPr="003809AB" w:rsidRDefault="00064526" w:rsidP="00064526">
            <w:pPr>
              <w:widowControl/>
              <w:jc w:val="left"/>
              <w:rPr>
                <w:rFonts w:eastAsiaTheme="majorEastAsia" w:cstheme="minorHAnsi"/>
                <w:color w:val="000000"/>
                <w:kern w:val="0"/>
                <w:sz w:val="18"/>
                <w:szCs w:val="18"/>
              </w:rPr>
            </w:pPr>
            <w:r>
              <w:rPr>
                <w:rFonts w:eastAsiaTheme="majorEastAsia" w:cstheme="minorHAnsi"/>
                <w:color w:val="000000"/>
                <w:kern w:val="0"/>
                <w:sz w:val="18"/>
                <w:szCs w:val="18"/>
              </w:rPr>
              <w:t>1 byte</w:t>
            </w:r>
          </w:p>
        </w:tc>
      </w:tr>
      <w:tr w:rsidR="00637966" w:rsidRPr="00F77585" w:rsidTr="00637966">
        <w:trPr>
          <w:trHeight w:val="270"/>
        </w:trPr>
        <w:tc>
          <w:tcPr>
            <w:tcW w:w="1989" w:type="pct"/>
            <w:gridSpan w:val="5"/>
            <w:shd w:val="clear" w:color="B8CCE4" w:fill="B8CCE4"/>
            <w:noWrap/>
          </w:tcPr>
          <w:p w:rsidR="00064526" w:rsidRPr="003809AB" w:rsidRDefault="00064526" w:rsidP="00064526">
            <w:pPr>
              <w:widowControl/>
              <w:jc w:val="center"/>
              <w:rPr>
                <w:rFonts w:cstheme="minorHAnsi"/>
                <w:sz w:val="18"/>
                <w:szCs w:val="18"/>
              </w:rPr>
            </w:pPr>
            <w:r>
              <w:rPr>
                <w:rFonts w:cstheme="minorHAnsi" w:hint="eastAsia"/>
                <w:sz w:val="18"/>
                <w:szCs w:val="18"/>
              </w:rPr>
              <w:lastRenderedPageBreak/>
              <w:t>Data link layer protocol</w:t>
            </w:r>
          </w:p>
        </w:tc>
        <w:tc>
          <w:tcPr>
            <w:tcW w:w="2344" w:type="pct"/>
            <w:gridSpan w:val="4"/>
            <w:shd w:val="clear" w:color="auto" w:fill="FFC000" w:themeFill="accent4"/>
          </w:tcPr>
          <w:p w:rsidR="00064526" w:rsidRPr="003809AB" w:rsidRDefault="00064526" w:rsidP="00064526">
            <w:pPr>
              <w:widowControl/>
              <w:jc w:val="center"/>
              <w:rPr>
                <w:rFonts w:eastAsiaTheme="majorEastAsia" w:cstheme="minorHAnsi"/>
                <w:color w:val="000000"/>
                <w:kern w:val="0"/>
                <w:sz w:val="18"/>
                <w:szCs w:val="18"/>
              </w:rPr>
            </w:pPr>
            <w:r>
              <w:rPr>
                <w:rFonts w:eastAsiaTheme="majorEastAsia" w:cstheme="minorHAnsi" w:hint="eastAsia"/>
                <w:color w:val="000000"/>
                <w:kern w:val="0"/>
                <w:sz w:val="18"/>
                <w:szCs w:val="18"/>
              </w:rPr>
              <w:t>Messaging layer</w:t>
            </w:r>
          </w:p>
        </w:tc>
        <w:tc>
          <w:tcPr>
            <w:tcW w:w="667" w:type="pct"/>
            <w:gridSpan w:val="2"/>
            <w:shd w:val="clear" w:color="B8CCE4" w:fill="B8CCE4"/>
          </w:tcPr>
          <w:p w:rsidR="00064526" w:rsidRPr="003809AB" w:rsidRDefault="00064526" w:rsidP="00064526">
            <w:pPr>
              <w:widowControl/>
              <w:jc w:val="left"/>
              <w:rPr>
                <w:rFonts w:eastAsiaTheme="majorEastAsia" w:cstheme="minorHAnsi"/>
                <w:color w:val="000000"/>
                <w:kern w:val="0"/>
                <w:sz w:val="18"/>
                <w:szCs w:val="18"/>
              </w:rPr>
            </w:pPr>
            <w:r>
              <w:rPr>
                <w:rFonts w:cstheme="minorHAnsi" w:hint="eastAsia"/>
                <w:sz w:val="18"/>
                <w:szCs w:val="18"/>
              </w:rPr>
              <w:t>Data link layer protocol</w:t>
            </w:r>
          </w:p>
        </w:tc>
      </w:tr>
    </w:tbl>
    <w:p w:rsidR="0015518C" w:rsidRDefault="0015518C" w:rsidP="00933BDF">
      <w:pPr>
        <w:jc w:val="center"/>
      </w:pPr>
      <w:r w:rsidRPr="00FE0112">
        <w:t>Table</w:t>
      </w:r>
      <w:r>
        <w:t>12–</w:t>
      </w:r>
      <w:r w:rsidR="008C7774">
        <w:t>response data format in messaging layer</w:t>
      </w:r>
    </w:p>
    <w:p w:rsidR="00933BDF" w:rsidRPr="00933BDF" w:rsidRDefault="00933BDF" w:rsidP="000A404B">
      <w:pPr>
        <w:jc w:val="left"/>
      </w:pPr>
    </w:p>
    <w:p w:rsidR="00933BDF" w:rsidRPr="00933BDF" w:rsidRDefault="00933BDF" w:rsidP="0061787F">
      <w:pPr>
        <w:pStyle w:val="3"/>
        <w:numPr>
          <w:ilvl w:val="2"/>
          <w:numId w:val="17"/>
        </w:numPr>
      </w:pPr>
      <w:bookmarkStart w:id="935" w:name="_Toc478130656"/>
      <w:r w:rsidRPr="00933BDF">
        <w:rPr>
          <w:rFonts w:hint="eastAsia"/>
        </w:rPr>
        <w:t>Command list</w:t>
      </w:r>
      <w:bookmarkEnd w:id="935"/>
    </w:p>
    <w:p w:rsidR="00933BDF" w:rsidRDefault="008163D5" w:rsidP="003378D7">
      <w:r>
        <w:t>C</w:t>
      </w:r>
      <w:r>
        <w:rPr>
          <w:rFonts w:hint="eastAsia"/>
        </w:rPr>
        <w:t xml:space="preserve">ommand </w:t>
      </w:r>
      <w:r>
        <w:t>list between master device and POS terminal: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096"/>
        <w:gridCol w:w="2127"/>
        <w:gridCol w:w="3977"/>
      </w:tblGrid>
      <w:tr w:rsidR="00073720" w:rsidRPr="00411730" w:rsidTr="00B00840">
        <w:tc>
          <w:tcPr>
            <w:tcW w:w="1093" w:type="pct"/>
            <w:gridSpan w:val="2"/>
            <w:tcBorders>
              <w:bottom w:val="single" w:sz="4" w:space="0" w:color="auto"/>
            </w:tcBorders>
            <w:shd w:val="clear" w:color="auto" w:fill="5B9BD5" w:themeFill="accent1"/>
          </w:tcPr>
          <w:p w:rsidR="00073720" w:rsidRPr="00411730" w:rsidRDefault="00073720" w:rsidP="00232453">
            <w:pPr>
              <w:jc w:val="center"/>
              <w:rPr>
                <w:rFonts w:cstheme="minorHAnsi"/>
              </w:rPr>
            </w:pPr>
            <w:r>
              <w:rPr>
                <w:rFonts w:cstheme="minorHAnsi"/>
              </w:rPr>
              <w:t>Command</w:t>
            </w:r>
          </w:p>
        </w:tc>
        <w:tc>
          <w:tcPr>
            <w:tcW w:w="1780" w:type="pct"/>
            <w:vMerge w:val="restart"/>
            <w:shd w:val="clear" w:color="auto" w:fill="5B9BD5" w:themeFill="accent1"/>
            <w:vAlign w:val="center"/>
          </w:tcPr>
          <w:p w:rsidR="00073720" w:rsidRPr="00411730" w:rsidRDefault="00073720" w:rsidP="008163D5">
            <w:pPr>
              <w:rPr>
                <w:rFonts w:cstheme="minorHAnsi"/>
              </w:rPr>
            </w:pPr>
            <w:r w:rsidRPr="00411730">
              <w:rPr>
                <w:rFonts w:cstheme="minorHAnsi"/>
              </w:rPr>
              <w:t>Description</w:t>
            </w:r>
          </w:p>
        </w:tc>
        <w:tc>
          <w:tcPr>
            <w:tcW w:w="2127" w:type="pct"/>
            <w:vMerge w:val="restart"/>
            <w:shd w:val="clear" w:color="auto" w:fill="5B9BD5" w:themeFill="accent1"/>
            <w:vAlign w:val="center"/>
          </w:tcPr>
          <w:p w:rsidR="00073720" w:rsidRPr="00411730" w:rsidRDefault="00073720" w:rsidP="008163D5">
            <w:pPr>
              <w:rPr>
                <w:rFonts w:cstheme="minorHAnsi"/>
              </w:rPr>
            </w:pPr>
            <w:r>
              <w:rPr>
                <w:rFonts w:cstheme="minorHAnsi"/>
              </w:rPr>
              <w:t>Other</w:t>
            </w:r>
          </w:p>
        </w:tc>
      </w:tr>
      <w:tr w:rsidR="00073720" w:rsidRPr="00411730" w:rsidTr="00B00840">
        <w:tc>
          <w:tcPr>
            <w:tcW w:w="547" w:type="pct"/>
            <w:tcBorders>
              <w:bottom w:val="single" w:sz="4" w:space="0" w:color="auto"/>
            </w:tcBorders>
            <w:shd w:val="clear" w:color="auto" w:fill="5B9BD5" w:themeFill="accent1"/>
          </w:tcPr>
          <w:p w:rsidR="00073720" w:rsidRDefault="00232453" w:rsidP="00920768">
            <w:pPr>
              <w:rPr>
                <w:rFonts w:cstheme="minorHAnsi"/>
              </w:rPr>
            </w:pPr>
            <w:r>
              <w:rPr>
                <w:rFonts w:cstheme="minorHAnsi" w:hint="eastAsia"/>
              </w:rPr>
              <w:t>Command type</w:t>
            </w:r>
          </w:p>
        </w:tc>
        <w:tc>
          <w:tcPr>
            <w:tcW w:w="547" w:type="pct"/>
            <w:tcBorders>
              <w:bottom w:val="single" w:sz="4" w:space="0" w:color="auto"/>
            </w:tcBorders>
            <w:shd w:val="clear" w:color="auto" w:fill="5B9BD5" w:themeFill="accent1"/>
          </w:tcPr>
          <w:p w:rsidR="00073720" w:rsidRDefault="00232453" w:rsidP="00920768">
            <w:pPr>
              <w:rPr>
                <w:rFonts w:cstheme="minorHAnsi"/>
              </w:rPr>
            </w:pPr>
            <w:r>
              <w:rPr>
                <w:rFonts w:cstheme="minorHAnsi" w:hint="eastAsia"/>
              </w:rPr>
              <w:t>Command code</w:t>
            </w:r>
          </w:p>
        </w:tc>
        <w:tc>
          <w:tcPr>
            <w:tcW w:w="1780" w:type="pct"/>
            <w:vMerge/>
            <w:tcBorders>
              <w:bottom w:val="single" w:sz="4" w:space="0" w:color="auto"/>
            </w:tcBorders>
            <w:shd w:val="clear" w:color="auto" w:fill="5B9BD5" w:themeFill="accent1"/>
          </w:tcPr>
          <w:p w:rsidR="00073720" w:rsidRPr="00411730" w:rsidRDefault="00073720" w:rsidP="008163D5">
            <w:pPr>
              <w:rPr>
                <w:rFonts w:cstheme="minorHAnsi"/>
              </w:rPr>
            </w:pPr>
          </w:p>
        </w:tc>
        <w:tc>
          <w:tcPr>
            <w:tcW w:w="2127" w:type="pct"/>
            <w:vMerge/>
            <w:tcBorders>
              <w:bottom w:val="single" w:sz="4" w:space="0" w:color="auto"/>
            </w:tcBorders>
            <w:shd w:val="clear" w:color="auto" w:fill="5B9BD5" w:themeFill="accent1"/>
          </w:tcPr>
          <w:p w:rsidR="00073720" w:rsidRDefault="00073720" w:rsidP="008163D5">
            <w:pPr>
              <w:rPr>
                <w:rFonts w:cstheme="minorHAnsi"/>
              </w:rPr>
            </w:pPr>
          </w:p>
        </w:tc>
      </w:tr>
      <w:tr w:rsidR="00232453" w:rsidRPr="00411730" w:rsidTr="00B00840">
        <w:trPr>
          <w:trHeight w:val="330"/>
        </w:trPr>
        <w:tc>
          <w:tcPr>
            <w:tcW w:w="547" w:type="pct"/>
            <w:shd w:val="clear" w:color="auto" w:fill="FFF2CC" w:themeFill="accent4" w:themeFillTint="33"/>
            <w:vAlign w:val="center"/>
          </w:tcPr>
          <w:p w:rsidR="00C01FF5" w:rsidRPr="00411730" w:rsidRDefault="00C01FF5" w:rsidP="008163D5">
            <w:pPr>
              <w:ind w:right="-989"/>
              <w:rPr>
                <w:rFonts w:cstheme="minorHAnsi"/>
              </w:rPr>
            </w:pPr>
            <w:r w:rsidRPr="00411730">
              <w:rPr>
                <w:rFonts w:cstheme="minorHAnsi"/>
              </w:rPr>
              <w:t>0x</w:t>
            </w:r>
            <w:r w:rsidR="000F6796">
              <w:rPr>
                <w:rFonts w:cstheme="minorHAnsi"/>
              </w:rPr>
              <w:t>8</w:t>
            </w:r>
            <w:r w:rsidRPr="00411730">
              <w:rPr>
                <w:rFonts w:cstheme="minorHAnsi"/>
              </w:rPr>
              <w:t>0</w:t>
            </w:r>
          </w:p>
        </w:tc>
        <w:tc>
          <w:tcPr>
            <w:tcW w:w="547" w:type="pct"/>
            <w:shd w:val="clear" w:color="auto" w:fill="FFF2CC" w:themeFill="accent4" w:themeFillTint="33"/>
            <w:vAlign w:val="center"/>
          </w:tcPr>
          <w:p w:rsidR="00C01FF5" w:rsidRPr="00411730" w:rsidRDefault="00C01FF5" w:rsidP="008163D5">
            <w:pPr>
              <w:ind w:left="14" w:right="-989"/>
              <w:rPr>
                <w:rFonts w:cstheme="minorHAnsi"/>
              </w:rPr>
            </w:pPr>
            <w:r w:rsidRPr="00411730">
              <w:rPr>
                <w:rFonts w:cstheme="minorHAnsi"/>
              </w:rPr>
              <w:t>0x00</w:t>
            </w:r>
          </w:p>
        </w:tc>
        <w:tc>
          <w:tcPr>
            <w:tcW w:w="1780" w:type="pct"/>
            <w:shd w:val="clear" w:color="auto" w:fill="FFF2CC" w:themeFill="accent4" w:themeFillTint="33"/>
          </w:tcPr>
          <w:p w:rsidR="00C01FF5" w:rsidRPr="00411730" w:rsidRDefault="00C01FF5" w:rsidP="008163D5">
            <w:pPr>
              <w:rPr>
                <w:rFonts w:cstheme="minorHAnsi"/>
              </w:rPr>
            </w:pPr>
            <w:r>
              <w:rPr>
                <w:rFonts w:cstheme="minorHAnsi"/>
              </w:rPr>
              <w:t>Connect</w:t>
            </w:r>
          </w:p>
        </w:tc>
        <w:tc>
          <w:tcPr>
            <w:tcW w:w="2127" w:type="pct"/>
            <w:shd w:val="clear" w:color="auto" w:fill="FFF2CC" w:themeFill="accent4" w:themeFillTint="33"/>
          </w:tcPr>
          <w:p w:rsidR="00C01FF5" w:rsidRPr="00411730" w:rsidRDefault="00C01FF5" w:rsidP="008163D5">
            <w:pPr>
              <w:rPr>
                <w:rFonts w:cstheme="minorHAnsi"/>
              </w:rPr>
            </w:pPr>
            <w:r>
              <w:rPr>
                <w:rFonts w:hint="eastAsia"/>
              </w:rPr>
              <w:t>CMD_COMM_CONNECT</w:t>
            </w:r>
          </w:p>
        </w:tc>
      </w:tr>
      <w:tr w:rsidR="00232453" w:rsidRPr="00411730" w:rsidTr="00B00840">
        <w:tc>
          <w:tcPr>
            <w:tcW w:w="547" w:type="pct"/>
            <w:shd w:val="clear" w:color="auto" w:fill="FFF2CC" w:themeFill="accent4" w:themeFillTint="33"/>
            <w:vAlign w:val="center"/>
          </w:tcPr>
          <w:p w:rsidR="00C01FF5" w:rsidRPr="00411730" w:rsidRDefault="00C01FF5" w:rsidP="008163D5">
            <w:pPr>
              <w:rPr>
                <w:rFonts w:cstheme="minorHAnsi"/>
              </w:rPr>
            </w:pPr>
            <w:r w:rsidRPr="00411730">
              <w:rPr>
                <w:rFonts w:cstheme="minorHAnsi"/>
              </w:rPr>
              <w:t>0x</w:t>
            </w:r>
            <w:r w:rsidR="000F6796">
              <w:rPr>
                <w:rFonts w:cstheme="minorHAnsi"/>
              </w:rPr>
              <w:t>8</w:t>
            </w:r>
            <w:r w:rsidRPr="00411730">
              <w:rPr>
                <w:rFonts w:cstheme="minorHAnsi"/>
              </w:rPr>
              <w:t>0</w:t>
            </w:r>
          </w:p>
        </w:tc>
        <w:tc>
          <w:tcPr>
            <w:tcW w:w="547" w:type="pct"/>
            <w:shd w:val="clear" w:color="auto" w:fill="FFF2CC" w:themeFill="accent4" w:themeFillTint="33"/>
            <w:vAlign w:val="center"/>
          </w:tcPr>
          <w:p w:rsidR="00C01FF5" w:rsidRPr="00411730" w:rsidRDefault="00C01FF5" w:rsidP="008163D5">
            <w:pPr>
              <w:ind w:left="14"/>
              <w:rPr>
                <w:rFonts w:cstheme="minorHAnsi"/>
              </w:rPr>
            </w:pPr>
            <w:r w:rsidRPr="00411730">
              <w:rPr>
                <w:rFonts w:cstheme="minorHAnsi"/>
              </w:rPr>
              <w:t>0x01</w:t>
            </w:r>
          </w:p>
        </w:tc>
        <w:tc>
          <w:tcPr>
            <w:tcW w:w="1780" w:type="pct"/>
            <w:shd w:val="clear" w:color="auto" w:fill="FFF2CC" w:themeFill="accent4" w:themeFillTint="33"/>
          </w:tcPr>
          <w:p w:rsidR="00C01FF5" w:rsidRPr="00411730" w:rsidRDefault="00064818" w:rsidP="008163D5">
            <w:pPr>
              <w:rPr>
                <w:rFonts w:cstheme="minorHAnsi"/>
              </w:rPr>
            </w:pPr>
            <w:r>
              <w:rPr>
                <w:rFonts w:cstheme="minorHAnsi"/>
              </w:rPr>
              <w:t>Disconnect</w:t>
            </w:r>
          </w:p>
        </w:tc>
        <w:tc>
          <w:tcPr>
            <w:tcW w:w="2127" w:type="pct"/>
            <w:shd w:val="clear" w:color="auto" w:fill="FFF2CC" w:themeFill="accent4" w:themeFillTint="33"/>
          </w:tcPr>
          <w:p w:rsidR="00C01FF5" w:rsidRPr="00411730" w:rsidRDefault="00C01FF5" w:rsidP="008163D5">
            <w:pPr>
              <w:rPr>
                <w:rFonts w:cstheme="minorHAnsi"/>
              </w:rPr>
            </w:pPr>
            <w:r>
              <w:rPr>
                <w:rFonts w:hint="eastAsia"/>
              </w:rPr>
              <w:t>CMD_COMM_DISCONNECT</w:t>
            </w:r>
          </w:p>
        </w:tc>
      </w:tr>
      <w:tr w:rsidR="00232453" w:rsidRPr="00411730" w:rsidTr="00B00840">
        <w:tc>
          <w:tcPr>
            <w:tcW w:w="547" w:type="pct"/>
            <w:tcBorders>
              <w:bottom w:val="single" w:sz="4" w:space="0" w:color="auto"/>
            </w:tcBorders>
            <w:shd w:val="clear" w:color="auto" w:fill="auto"/>
            <w:vAlign w:val="center"/>
          </w:tcPr>
          <w:p w:rsidR="00C01FF5" w:rsidRPr="00411730" w:rsidRDefault="00C01FF5" w:rsidP="008163D5">
            <w:pPr>
              <w:rPr>
                <w:rFonts w:cstheme="minorHAnsi"/>
              </w:rPr>
            </w:pPr>
          </w:p>
        </w:tc>
        <w:tc>
          <w:tcPr>
            <w:tcW w:w="547" w:type="pct"/>
            <w:tcBorders>
              <w:bottom w:val="single" w:sz="4" w:space="0" w:color="auto"/>
            </w:tcBorders>
            <w:shd w:val="clear" w:color="auto" w:fill="auto"/>
            <w:vAlign w:val="center"/>
          </w:tcPr>
          <w:p w:rsidR="00C01FF5" w:rsidRPr="00411730" w:rsidRDefault="00C01FF5" w:rsidP="008163D5">
            <w:pPr>
              <w:ind w:left="14"/>
              <w:rPr>
                <w:rFonts w:cstheme="minorHAnsi"/>
              </w:rPr>
            </w:pPr>
          </w:p>
        </w:tc>
        <w:tc>
          <w:tcPr>
            <w:tcW w:w="1780" w:type="pct"/>
            <w:tcBorders>
              <w:bottom w:val="single" w:sz="4" w:space="0" w:color="auto"/>
            </w:tcBorders>
            <w:shd w:val="clear" w:color="auto" w:fill="auto"/>
          </w:tcPr>
          <w:p w:rsidR="00C01FF5" w:rsidRPr="00411730" w:rsidRDefault="00C01FF5" w:rsidP="008163D5">
            <w:pPr>
              <w:rPr>
                <w:rFonts w:cstheme="minorHAnsi"/>
              </w:rPr>
            </w:pPr>
          </w:p>
        </w:tc>
        <w:tc>
          <w:tcPr>
            <w:tcW w:w="2127" w:type="pct"/>
            <w:tcBorders>
              <w:bottom w:val="single" w:sz="4" w:space="0" w:color="auto"/>
            </w:tcBorders>
            <w:shd w:val="clear" w:color="auto" w:fill="auto"/>
          </w:tcPr>
          <w:p w:rsidR="00C01FF5" w:rsidRPr="00411730" w:rsidRDefault="00C01FF5" w:rsidP="008163D5">
            <w:pPr>
              <w:rPr>
                <w:rFonts w:cstheme="minorHAnsi"/>
              </w:rPr>
            </w:pPr>
          </w:p>
        </w:tc>
      </w:tr>
      <w:tr w:rsidR="00AC7F9A" w:rsidRPr="00411730" w:rsidTr="00B00840">
        <w:tc>
          <w:tcPr>
            <w:tcW w:w="547" w:type="pct"/>
            <w:shd w:val="clear" w:color="auto" w:fill="DEEAF6" w:themeFill="accent1" w:themeFillTint="33"/>
            <w:vAlign w:val="center"/>
          </w:tcPr>
          <w:p w:rsidR="00C01FF5" w:rsidRPr="00411730" w:rsidRDefault="00C01FF5" w:rsidP="008163D5">
            <w:pPr>
              <w:rPr>
                <w:rFonts w:cstheme="minorHAnsi"/>
              </w:rPr>
            </w:pPr>
            <w:r w:rsidRPr="00411730">
              <w:rPr>
                <w:rFonts w:cstheme="minorHAnsi"/>
              </w:rPr>
              <w:t>0x</w:t>
            </w:r>
            <w:r w:rsidR="000F6796">
              <w:rPr>
                <w:rFonts w:cstheme="minorHAnsi"/>
              </w:rPr>
              <w:t>8</w:t>
            </w:r>
            <w:r w:rsidRPr="00411730">
              <w:rPr>
                <w:rFonts w:cstheme="minorHAnsi"/>
              </w:rPr>
              <w:t>0</w:t>
            </w:r>
          </w:p>
        </w:tc>
        <w:tc>
          <w:tcPr>
            <w:tcW w:w="547" w:type="pct"/>
            <w:shd w:val="clear" w:color="auto" w:fill="DEEAF6" w:themeFill="accent1" w:themeFillTint="33"/>
            <w:vAlign w:val="center"/>
          </w:tcPr>
          <w:p w:rsidR="00C01FF5" w:rsidRPr="00411730" w:rsidRDefault="00064818" w:rsidP="008163D5">
            <w:pPr>
              <w:ind w:left="14"/>
              <w:rPr>
                <w:rFonts w:cstheme="minorHAnsi"/>
              </w:rPr>
            </w:pPr>
            <w:r>
              <w:rPr>
                <w:rFonts w:cstheme="minorHAnsi"/>
              </w:rPr>
              <w:t>0x10</w:t>
            </w:r>
          </w:p>
        </w:tc>
        <w:tc>
          <w:tcPr>
            <w:tcW w:w="1780" w:type="pct"/>
            <w:shd w:val="clear" w:color="auto" w:fill="DEEAF6" w:themeFill="accent1" w:themeFillTint="33"/>
          </w:tcPr>
          <w:p w:rsidR="00C01FF5" w:rsidRPr="00411730" w:rsidRDefault="00064818" w:rsidP="00862551">
            <w:pPr>
              <w:rPr>
                <w:rFonts w:cstheme="minorHAnsi"/>
              </w:rPr>
            </w:pPr>
            <w:proofErr w:type="spellStart"/>
            <w:r>
              <w:rPr>
                <w:rFonts w:cstheme="minorHAnsi"/>
              </w:rPr>
              <w:t>ShowMsgBox</w:t>
            </w:r>
            <w:proofErr w:type="spellEnd"/>
          </w:p>
        </w:tc>
        <w:tc>
          <w:tcPr>
            <w:tcW w:w="2127" w:type="pct"/>
            <w:shd w:val="clear" w:color="auto" w:fill="DEEAF6" w:themeFill="accent1" w:themeFillTint="33"/>
          </w:tcPr>
          <w:p w:rsidR="00C01FF5" w:rsidRPr="00411730" w:rsidRDefault="00064818" w:rsidP="008163D5">
            <w:pPr>
              <w:rPr>
                <w:rFonts w:cstheme="minorHAnsi"/>
              </w:rPr>
            </w:pPr>
            <w:r>
              <w:rPr>
                <w:rFonts w:cstheme="minorHAnsi" w:hint="eastAsia"/>
              </w:rPr>
              <w:t>CMD_UI_SHOW</w:t>
            </w:r>
            <w:r w:rsidR="009A05C8">
              <w:rPr>
                <w:rFonts w:cstheme="minorHAnsi"/>
              </w:rPr>
              <w:t>_</w:t>
            </w:r>
            <w:r>
              <w:rPr>
                <w:rFonts w:cstheme="minorHAnsi" w:hint="eastAsia"/>
              </w:rPr>
              <w:t>MSG</w:t>
            </w:r>
            <w:r w:rsidR="009A05C8">
              <w:rPr>
                <w:rFonts w:cstheme="minorHAnsi"/>
              </w:rPr>
              <w:t>_</w:t>
            </w:r>
            <w:r>
              <w:rPr>
                <w:rFonts w:cstheme="minorHAnsi" w:hint="eastAsia"/>
              </w:rPr>
              <w:t>BOX</w:t>
            </w:r>
          </w:p>
        </w:tc>
      </w:tr>
      <w:tr w:rsidR="00232453" w:rsidRPr="00411730" w:rsidTr="00B00840">
        <w:tc>
          <w:tcPr>
            <w:tcW w:w="547" w:type="pct"/>
            <w:tcBorders>
              <w:bottom w:val="single" w:sz="4" w:space="0" w:color="auto"/>
            </w:tcBorders>
            <w:shd w:val="clear" w:color="auto" w:fill="auto"/>
            <w:vAlign w:val="center"/>
          </w:tcPr>
          <w:p w:rsidR="00C01FF5" w:rsidRPr="00411730" w:rsidRDefault="00C01FF5" w:rsidP="008163D5">
            <w:pPr>
              <w:rPr>
                <w:rFonts w:cstheme="minorHAnsi"/>
              </w:rPr>
            </w:pPr>
          </w:p>
        </w:tc>
        <w:tc>
          <w:tcPr>
            <w:tcW w:w="547" w:type="pct"/>
            <w:tcBorders>
              <w:bottom w:val="single" w:sz="4" w:space="0" w:color="auto"/>
            </w:tcBorders>
            <w:shd w:val="clear" w:color="auto" w:fill="auto"/>
            <w:vAlign w:val="center"/>
          </w:tcPr>
          <w:p w:rsidR="00C01FF5" w:rsidRPr="00411730" w:rsidRDefault="00C01FF5" w:rsidP="008163D5">
            <w:pPr>
              <w:ind w:left="14"/>
              <w:rPr>
                <w:rFonts w:cstheme="minorHAnsi"/>
              </w:rPr>
            </w:pPr>
          </w:p>
        </w:tc>
        <w:tc>
          <w:tcPr>
            <w:tcW w:w="1780" w:type="pct"/>
            <w:tcBorders>
              <w:bottom w:val="single" w:sz="4" w:space="0" w:color="auto"/>
            </w:tcBorders>
            <w:shd w:val="clear" w:color="auto" w:fill="auto"/>
          </w:tcPr>
          <w:p w:rsidR="00C01FF5" w:rsidRPr="00411730" w:rsidRDefault="00C01FF5" w:rsidP="008163D5">
            <w:pPr>
              <w:rPr>
                <w:rFonts w:cstheme="minorHAnsi"/>
              </w:rPr>
            </w:pPr>
          </w:p>
        </w:tc>
        <w:tc>
          <w:tcPr>
            <w:tcW w:w="2127" w:type="pct"/>
            <w:tcBorders>
              <w:bottom w:val="single" w:sz="4" w:space="0" w:color="auto"/>
            </w:tcBorders>
            <w:shd w:val="clear" w:color="auto" w:fill="auto"/>
          </w:tcPr>
          <w:p w:rsidR="00C01FF5" w:rsidRPr="00411730" w:rsidRDefault="00C01FF5" w:rsidP="008163D5">
            <w:pPr>
              <w:rPr>
                <w:rFonts w:cstheme="minorHAnsi"/>
              </w:rPr>
            </w:pPr>
          </w:p>
        </w:tc>
      </w:tr>
      <w:tr w:rsidR="00232453" w:rsidRPr="00411730" w:rsidTr="00B00840">
        <w:trPr>
          <w:trHeight w:val="313"/>
        </w:trPr>
        <w:tc>
          <w:tcPr>
            <w:tcW w:w="547" w:type="pct"/>
            <w:shd w:val="clear" w:color="auto" w:fill="FFF2CC" w:themeFill="accent4" w:themeFillTint="33"/>
            <w:vAlign w:val="center"/>
          </w:tcPr>
          <w:p w:rsidR="00C01FF5" w:rsidRPr="00411730" w:rsidRDefault="00C01FF5" w:rsidP="008163D5">
            <w:pPr>
              <w:rPr>
                <w:rFonts w:cstheme="minorHAnsi"/>
              </w:rPr>
            </w:pPr>
            <w:r w:rsidRPr="00411730">
              <w:rPr>
                <w:rFonts w:cstheme="minorHAnsi"/>
              </w:rPr>
              <w:t>0x</w:t>
            </w:r>
            <w:r w:rsidR="000F6796">
              <w:rPr>
                <w:rFonts w:cstheme="minorHAnsi"/>
              </w:rPr>
              <w:t>8</w:t>
            </w:r>
            <w:r w:rsidRPr="00411730">
              <w:rPr>
                <w:rFonts w:cstheme="minorHAnsi"/>
              </w:rPr>
              <w:t>0</w:t>
            </w:r>
          </w:p>
        </w:tc>
        <w:tc>
          <w:tcPr>
            <w:tcW w:w="547" w:type="pct"/>
            <w:shd w:val="clear" w:color="auto" w:fill="FFF2CC" w:themeFill="accent4" w:themeFillTint="33"/>
            <w:vAlign w:val="center"/>
          </w:tcPr>
          <w:p w:rsidR="00C01FF5" w:rsidRPr="00411730" w:rsidRDefault="009A05C8" w:rsidP="008163D5">
            <w:pPr>
              <w:ind w:left="14"/>
              <w:rPr>
                <w:rFonts w:cstheme="minorHAnsi"/>
              </w:rPr>
            </w:pPr>
            <w:r>
              <w:rPr>
                <w:rFonts w:cstheme="minorHAnsi"/>
              </w:rPr>
              <w:t>0x20</w:t>
            </w:r>
          </w:p>
        </w:tc>
        <w:tc>
          <w:tcPr>
            <w:tcW w:w="1780" w:type="pct"/>
            <w:shd w:val="clear" w:color="auto" w:fill="FFF2CC" w:themeFill="accent4" w:themeFillTint="33"/>
          </w:tcPr>
          <w:p w:rsidR="00C01FF5" w:rsidRPr="00411730" w:rsidRDefault="009A05C8" w:rsidP="008163D5">
            <w:pPr>
              <w:rPr>
                <w:rFonts w:cstheme="minorHAnsi"/>
              </w:rPr>
            </w:pPr>
            <w:proofErr w:type="spellStart"/>
            <w:r>
              <w:rPr>
                <w:rFonts w:cstheme="minorHAnsi"/>
              </w:rPr>
              <w:t>GetPinBlock</w:t>
            </w:r>
            <w:proofErr w:type="spellEnd"/>
          </w:p>
        </w:tc>
        <w:tc>
          <w:tcPr>
            <w:tcW w:w="2127" w:type="pct"/>
            <w:shd w:val="clear" w:color="auto" w:fill="FFF2CC" w:themeFill="accent4" w:themeFillTint="33"/>
          </w:tcPr>
          <w:p w:rsidR="00C01FF5" w:rsidRPr="00411730" w:rsidRDefault="009A05C8" w:rsidP="00474CE0">
            <w:pPr>
              <w:rPr>
                <w:rFonts w:cstheme="minorHAnsi"/>
              </w:rPr>
            </w:pPr>
            <w:r>
              <w:rPr>
                <w:rFonts w:cstheme="minorHAnsi" w:hint="eastAsia"/>
              </w:rPr>
              <w:t>CMD_GET</w:t>
            </w:r>
            <w:r>
              <w:rPr>
                <w:rFonts w:cstheme="minorHAnsi"/>
              </w:rPr>
              <w:t>_</w:t>
            </w:r>
            <w:r>
              <w:rPr>
                <w:rFonts w:cstheme="minorHAnsi" w:hint="eastAsia"/>
              </w:rPr>
              <w:t>PIN</w:t>
            </w:r>
            <w:r>
              <w:rPr>
                <w:rFonts w:cstheme="minorHAnsi"/>
              </w:rPr>
              <w:t>_</w:t>
            </w:r>
            <w:r>
              <w:rPr>
                <w:rFonts w:cstheme="minorHAnsi" w:hint="eastAsia"/>
              </w:rPr>
              <w:t>BLOCK</w:t>
            </w:r>
          </w:p>
        </w:tc>
      </w:tr>
      <w:tr w:rsidR="00232453" w:rsidRPr="00411730" w:rsidTr="00B00840">
        <w:trPr>
          <w:trHeight w:val="313"/>
        </w:trPr>
        <w:tc>
          <w:tcPr>
            <w:tcW w:w="547" w:type="pct"/>
            <w:shd w:val="clear" w:color="auto" w:fill="FFF2CC" w:themeFill="accent4" w:themeFillTint="33"/>
            <w:vAlign w:val="center"/>
          </w:tcPr>
          <w:p w:rsidR="00C01FF5" w:rsidRPr="00411730" w:rsidRDefault="00C01FF5" w:rsidP="008163D5">
            <w:pPr>
              <w:rPr>
                <w:rFonts w:cstheme="minorHAnsi"/>
              </w:rPr>
            </w:pPr>
            <w:r w:rsidRPr="00411730">
              <w:rPr>
                <w:rFonts w:cstheme="minorHAnsi"/>
              </w:rPr>
              <w:t>0x</w:t>
            </w:r>
            <w:r w:rsidR="000F6796">
              <w:rPr>
                <w:rFonts w:cstheme="minorHAnsi"/>
              </w:rPr>
              <w:t>8</w:t>
            </w:r>
            <w:r w:rsidRPr="00411730">
              <w:rPr>
                <w:rFonts w:cstheme="minorHAnsi"/>
              </w:rPr>
              <w:t>0</w:t>
            </w:r>
          </w:p>
        </w:tc>
        <w:tc>
          <w:tcPr>
            <w:tcW w:w="547" w:type="pct"/>
            <w:shd w:val="clear" w:color="auto" w:fill="FFF2CC" w:themeFill="accent4" w:themeFillTint="33"/>
            <w:vAlign w:val="center"/>
          </w:tcPr>
          <w:p w:rsidR="00C01FF5" w:rsidRPr="00411730" w:rsidRDefault="009A05C8" w:rsidP="008163D5">
            <w:pPr>
              <w:ind w:left="14"/>
              <w:rPr>
                <w:rFonts w:cstheme="minorHAnsi"/>
              </w:rPr>
            </w:pPr>
            <w:r>
              <w:rPr>
                <w:rFonts w:cstheme="minorHAnsi"/>
              </w:rPr>
              <w:t>0x21</w:t>
            </w:r>
          </w:p>
        </w:tc>
        <w:tc>
          <w:tcPr>
            <w:tcW w:w="1780" w:type="pct"/>
            <w:shd w:val="clear" w:color="auto" w:fill="FFF2CC" w:themeFill="accent4" w:themeFillTint="33"/>
          </w:tcPr>
          <w:p w:rsidR="00C01FF5" w:rsidRPr="00411730" w:rsidRDefault="009A05C8" w:rsidP="008163D5">
            <w:pPr>
              <w:rPr>
                <w:rFonts w:cstheme="minorHAnsi"/>
              </w:rPr>
            </w:pPr>
            <w:proofErr w:type="spellStart"/>
            <w:r>
              <w:rPr>
                <w:rFonts w:cstheme="minorHAnsi"/>
              </w:rPr>
              <w:t>EncryptData</w:t>
            </w:r>
            <w:proofErr w:type="spellEnd"/>
          </w:p>
        </w:tc>
        <w:tc>
          <w:tcPr>
            <w:tcW w:w="2127" w:type="pct"/>
            <w:shd w:val="clear" w:color="auto" w:fill="FFF2CC" w:themeFill="accent4" w:themeFillTint="33"/>
          </w:tcPr>
          <w:p w:rsidR="00C01FF5" w:rsidRPr="00411730" w:rsidRDefault="009A05C8" w:rsidP="00474CE0">
            <w:pPr>
              <w:rPr>
                <w:rFonts w:cstheme="minorHAnsi"/>
              </w:rPr>
            </w:pPr>
            <w:r>
              <w:rPr>
                <w:rFonts w:cstheme="minorHAnsi" w:hint="eastAsia"/>
              </w:rPr>
              <w:t>CMD_ENCRYPT_DATA</w:t>
            </w:r>
          </w:p>
        </w:tc>
      </w:tr>
      <w:tr w:rsidR="00232453" w:rsidRPr="00411730" w:rsidTr="00B00840">
        <w:trPr>
          <w:trHeight w:val="313"/>
        </w:trPr>
        <w:tc>
          <w:tcPr>
            <w:tcW w:w="547" w:type="pct"/>
            <w:tcBorders>
              <w:bottom w:val="single" w:sz="4" w:space="0" w:color="auto"/>
            </w:tcBorders>
            <w:shd w:val="clear" w:color="auto" w:fill="auto"/>
            <w:vAlign w:val="center"/>
          </w:tcPr>
          <w:p w:rsidR="00C01FF5" w:rsidRPr="00411730" w:rsidRDefault="00C01FF5" w:rsidP="008163D5">
            <w:pPr>
              <w:rPr>
                <w:rFonts w:cstheme="minorHAnsi"/>
              </w:rPr>
            </w:pPr>
          </w:p>
        </w:tc>
        <w:tc>
          <w:tcPr>
            <w:tcW w:w="547" w:type="pct"/>
            <w:tcBorders>
              <w:bottom w:val="single" w:sz="4" w:space="0" w:color="auto"/>
            </w:tcBorders>
            <w:shd w:val="clear" w:color="auto" w:fill="auto"/>
            <w:vAlign w:val="center"/>
          </w:tcPr>
          <w:p w:rsidR="00C01FF5" w:rsidRPr="00411730" w:rsidRDefault="00C01FF5" w:rsidP="008163D5">
            <w:pPr>
              <w:ind w:left="14"/>
              <w:rPr>
                <w:rFonts w:cstheme="minorHAnsi"/>
              </w:rPr>
            </w:pPr>
          </w:p>
        </w:tc>
        <w:tc>
          <w:tcPr>
            <w:tcW w:w="1780" w:type="pct"/>
            <w:tcBorders>
              <w:bottom w:val="single" w:sz="4" w:space="0" w:color="auto"/>
            </w:tcBorders>
            <w:shd w:val="clear" w:color="auto" w:fill="auto"/>
          </w:tcPr>
          <w:p w:rsidR="00C01FF5" w:rsidRPr="00411730" w:rsidRDefault="00C01FF5" w:rsidP="008163D5">
            <w:pPr>
              <w:rPr>
                <w:rFonts w:cstheme="minorHAnsi"/>
              </w:rPr>
            </w:pPr>
          </w:p>
        </w:tc>
        <w:tc>
          <w:tcPr>
            <w:tcW w:w="2127" w:type="pct"/>
            <w:tcBorders>
              <w:bottom w:val="single" w:sz="4" w:space="0" w:color="auto"/>
            </w:tcBorders>
            <w:shd w:val="clear" w:color="auto" w:fill="auto"/>
          </w:tcPr>
          <w:p w:rsidR="00C01FF5" w:rsidRPr="00411730" w:rsidRDefault="00C01FF5" w:rsidP="008163D5">
            <w:pPr>
              <w:rPr>
                <w:rFonts w:cstheme="minorHAnsi"/>
              </w:rPr>
            </w:pPr>
          </w:p>
        </w:tc>
      </w:tr>
      <w:tr w:rsidR="00232453" w:rsidRPr="00411730" w:rsidTr="00B00840">
        <w:trPr>
          <w:trHeight w:val="225"/>
        </w:trPr>
        <w:tc>
          <w:tcPr>
            <w:tcW w:w="547" w:type="pct"/>
            <w:shd w:val="clear" w:color="auto" w:fill="DEEAF6" w:themeFill="accent1" w:themeFillTint="33"/>
            <w:vAlign w:val="center"/>
          </w:tcPr>
          <w:p w:rsidR="00C01FF5" w:rsidRPr="00411730" w:rsidRDefault="009A05C8" w:rsidP="008163D5">
            <w:pPr>
              <w:rPr>
                <w:rFonts w:cstheme="minorHAnsi"/>
              </w:rPr>
            </w:pPr>
            <w:r>
              <w:rPr>
                <w:rFonts w:cstheme="minorHAnsi" w:hint="eastAsia"/>
              </w:rPr>
              <w:t>0x</w:t>
            </w:r>
            <w:r w:rsidR="000F6796">
              <w:rPr>
                <w:rFonts w:cstheme="minorHAnsi"/>
              </w:rPr>
              <w:t>8</w:t>
            </w:r>
            <w:r>
              <w:rPr>
                <w:rFonts w:cstheme="minorHAnsi"/>
              </w:rPr>
              <w:t>0</w:t>
            </w:r>
          </w:p>
        </w:tc>
        <w:tc>
          <w:tcPr>
            <w:tcW w:w="547" w:type="pct"/>
            <w:shd w:val="clear" w:color="auto" w:fill="DEEAF6" w:themeFill="accent1" w:themeFillTint="33"/>
            <w:vAlign w:val="center"/>
          </w:tcPr>
          <w:p w:rsidR="00C01FF5" w:rsidRPr="00411730" w:rsidRDefault="009A05C8" w:rsidP="008163D5">
            <w:pPr>
              <w:ind w:left="14"/>
              <w:rPr>
                <w:rFonts w:cstheme="minorHAnsi"/>
              </w:rPr>
            </w:pPr>
            <w:r>
              <w:rPr>
                <w:rFonts w:cstheme="minorHAnsi" w:hint="eastAsia"/>
              </w:rPr>
              <w:t>0x30</w:t>
            </w:r>
          </w:p>
        </w:tc>
        <w:tc>
          <w:tcPr>
            <w:tcW w:w="1780" w:type="pct"/>
            <w:shd w:val="clear" w:color="auto" w:fill="DEEAF6" w:themeFill="accent1" w:themeFillTint="33"/>
          </w:tcPr>
          <w:p w:rsidR="00C01FF5" w:rsidRPr="00411730" w:rsidRDefault="00546A77" w:rsidP="008163D5">
            <w:pPr>
              <w:rPr>
                <w:rFonts w:cstheme="minorHAnsi"/>
              </w:rPr>
            </w:pPr>
            <w:proofErr w:type="spellStart"/>
            <w:r>
              <w:rPr>
                <w:rFonts w:cstheme="minorHAnsi" w:hint="eastAsia"/>
              </w:rPr>
              <w:t>StartTransactio</w:t>
            </w:r>
            <w:r w:rsidR="004C0AF2">
              <w:rPr>
                <w:rFonts w:cstheme="minorHAnsi"/>
              </w:rPr>
              <w:t>n</w:t>
            </w:r>
            <w:proofErr w:type="spellEnd"/>
          </w:p>
        </w:tc>
        <w:tc>
          <w:tcPr>
            <w:tcW w:w="2127" w:type="pct"/>
            <w:shd w:val="clear" w:color="auto" w:fill="DEEAF6" w:themeFill="accent1" w:themeFillTint="33"/>
          </w:tcPr>
          <w:p w:rsidR="00C01FF5" w:rsidRPr="00411730" w:rsidRDefault="008D06B5" w:rsidP="004C0AF2">
            <w:pPr>
              <w:rPr>
                <w:rFonts w:cstheme="minorHAnsi"/>
              </w:rPr>
            </w:pPr>
            <w:r>
              <w:rPr>
                <w:rFonts w:cstheme="minorHAnsi" w:hint="eastAsia"/>
              </w:rPr>
              <w:t>CMD_TRANS_</w:t>
            </w:r>
            <w:r w:rsidR="004C0AF2">
              <w:rPr>
                <w:rFonts w:cstheme="minorHAnsi"/>
              </w:rPr>
              <w:t>START</w:t>
            </w:r>
          </w:p>
        </w:tc>
      </w:tr>
      <w:tr w:rsidR="008D06B5" w:rsidRPr="00411730" w:rsidTr="00B00840">
        <w:trPr>
          <w:trHeight w:val="225"/>
        </w:trPr>
        <w:tc>
          <w:tcPr>
            <w:tcW w:w="547" w:type="pct"/>
            <w:shd w:val="clear" w:color="auto" w:fill="DEEAF6" w:themeFill="accent1" w:themeFillTint="33"/>
            <w:vAlign w:val="center"/>
          </w:tcPr>
          <w:p w:rsidR="008D06B5" w:rsidRDefault="008D06B5" w:rsidP="008163D5">
            <w:pPr>
              <w:rPr>
                <w:rFonts w:cstheme="minorHAnsi"/>
              </w:rPr>
            </w:pPr>
            <w:r>
              <w:rPr>
                <w:rFonts w:cstheme="minorHAnsi" w:hint="eastAsia"/>
              </w:rPr>
              <w:t>0x</w:t>
            </w:r>
            <w:r w:rsidR="000F6796">
              <w:rPr>
                <w:rFonts w:cstheme="minorHAnsi"/>
              </w:rPr>
              <w:t>8</w:t>
            </w:r>
            <w:r>
              <w:rPr>
                <w:rFonts w:cstheme="minorHAnsi" w:hint="eastAsia"/>
              </w:rPr>
              <w:t>0</w:t>
            </w:r>
          </w:p>
        </w:tc>
        <w:tc>
          <w:tcPr>
            <w:tcW w:w="547" w:type="pct"/>
            <w:shd w:val="clear" w:color="auto" w:fill="DEEAF6" w:themeFill="accent1" w:themeFillTint="33"/>
            <w:vAlign w:val="center"/>
          </w:tcPr>
          <w:p w:rsidR="008D06B5" w:rsidRDefault="008D06B5" w:rsidP="008163D5">
            <w:pPr>
              <w:ind w:left="14"/>
              <w:rPr>
                <w:rFonts w:cstheme="minorHAnsi"/>
              </w:rPr>
            </w:pPr>
            <w:r>
              <w:rPr>
                <w:rFonts w:cstheme="minorHAnsi" w:hint="eastAsia"/>
              </w:rPr>
              <w:t>0x31</w:t>
            </w:r>
          </w:p>
        </w:tc>
        <w:tc>
          <w:tcPr>
            <w:tcW w:w="1780" w:type="pct"/>
            <w:shd w:val="clear" w:color="auto" w:fill="DEEAF6" w:themeFill="accent1" w:themeFillTint="33"/>
          </w:tcPr>
          <w:p w:rsidR="008D06B5" w:rsidRDefault="00546A77" w:rsidP="008163D5">
            <w:pPr>
              <w:rPr>
                <w:rFonts w:cstheme="minorHAnsi"/>
              </w:rPr>
            </w:pPr>
            <w:proofErr w:type="spellStart"/>
            <w:r>
              <w:rPr>
                <w:rFonts w:cstheme="minorHAnsi" w:hint="eastAsia"/>
              </w:rPr>
              <w:t>Complete</w:t>
            </w:r>
            <w:r w:rsidR="004C0AF2">
              <w:rPr>
                <w:rFonts w:cstheme="minorHAnsi" w:hint="eastAsia"/>
              </w:rPr>
              <w:t>Transaction</w:t>
            </w:r>
            <w:proofErr w:type="spellEnd"/>
          </w:p>
        </w:tc>
        <w:tc>
          <w:tcPr>
            <w:tcW w:w="2127" w:type="pct"/>
            <w:shd w:val="clear" w:color="auto" w:fill="DEEAF6" w:themeFill="accent1" w:themeFillTint="33"/>
          </w:tcPr>
          <w:p w:rsidR="008D06B5" w:rsidRDefault="008D06B5" w:rsidP="004C0AF2">
            <w:pPr>
              <w:rPr>
                <w:rFonts w:cstheme="minorHAnsi"/>
              </w:rPr>
            </w:pPr>
            <w:r>
              <w:rPr>
                <w:rFonts w:cstheme="minorHAnsi" w:hint="eastAsia"/>
              </w:rPr>
              <w:t>CMD_TRANS_COMPLETE</w:t>
            </w:r>
          </w:p>
        </w:tc>
      </w:tr>
      <w:tr w:rsidR="008D06B5" w:rsidRPr="00411730" w:rsidTr="00B00840">
        <w:trPr>
          <w:trHeight w:val="225"/>
        </w:trPr>
        <w:tc>
          <w:tcPr>
            <w:tcW w:w="547" w:type="pct"/>
            <w:tcBorders>
              <w:bottom w:val="single" w:sz="4" w:space="0" w:color="auto"/>
            </w:tcBorders>
            <w:shd w:val="clear" w:color="auto" w:fill="auto"/>
            <w:vAlign w:val="center"/>
          </w:tcPr>
          <w:p w:rsidR="008D06B5" w:rsidRDefault="008D06B5" w:rsidP="008163D5">
            <w:pPr>
              <w:rPr>
                <w:rFonts w:cstheme="minorHAnsi"/>
              </w:rPr>
            </w:pPr>
          </w:p>
        </w:tc>
        <w:tc>
          <w:tcPr>
            <w:tcW w:w="547" w:type="pct"/>
            <w:tcBorders>
              <w:bottom w:val="single" w:sz="4" w:space="0" w:color="auto"/>
            </w:tcBorders>
            <w:shd w:val="clear" w:color="auto" w:fill="auto"/>
            <w:vAlign w:val="center"/>
          </w:tcPr>
          <w:p w:rsidR="008D06B5" w:rsidRDefault="008D06B5" w:rsidP="008163D5">
            <w:pPr>
              <w:ind w:left="14"/>
              <w:rPr>
                <w:rFonts w:cstheme="minorHAnsi"/>
              </w:rPr>
            </w:pPr>
          </w:p>
        </w:tc>
        <w:tc>
          <w:tcPr>
            <w:tcW w:w="1780" w:type="pct"/>
            <w:tcBorders>
              <w:bottom w:val="single" w:sz="4" w:space="0" w:color="auto"/>
            </w:tcBorders>
            <w:shd w:val="clear" w:color="auto" w:fill="auto"/>
          </w:tcPr>
          <w:p w:rsidR="008D06B5" w:rsidRDefault="008D06B5" w:rsidP="008163D5">
            <w:pPr>
              <w:rPr>
                <w:rFonts w:cstheme="minorHAnsi"/>
              </w:rPr>
            </w:pPr>
          </w:p>
        </w:tc>
        <w:tc>
          <w:tcPr>
            <w:tcW w:w="2127" w:type="pct"/>
            <w:tcBorders>
              <w:bottom w:val="single" w:sz="4" w:space="0" w:color="auto"/>
            </w:tcBorders>
            <w:shd w:val="clear" w:color="auto" w:fill="auto"/>
          </w:tcPr>
          <w:p w:rsidR="008D06B5" w:rsidRDefault="008D06B5" w:rsidP="008163D5">
            <w:pPr>
              <w:rPr>
                <w:rFonts w:cstheme="minorHAnsi"/>
              </w:rPr>
            </w:pPr>
          </w:p>
        </w:tc>
      </w:tr>
      <w:tr w:rsidR="008D06B5" w:rsidRPr="00411730" w:rsidTr="00B00840">
        <w:trPr>
          <w:trHeight w:val="225"/>
        </w:trPr>
        <w:tc>
          <w:tcPr>
            <w:tcW w:w="547" w:type="pct"/>
            <w:shd w:val="clear" w:color="auto" w:fill="FFF2CC" w:themeFill="accent4" w:themeFillTint="33"/>
            <w:vAlign w:val="center"/>
          </w:tcPr>
          <w:p w:rsidR="008D06B5" w:rsidRDefault="008D06B5" w:rsidP="008163D5">
            <w:pPr>
              <w:rPr>
                <w:rFonts w:cstheme="minorHAnsi"/>
              </w:rPr>
            </w:pPr>
            <w:r>
              <w:rPr>
                <w:rFonts w:cstheme="minorHAnsi" w:hint="eastAsia"/>
              </w:rPr>
              <w:t>0x</w:t>
            </w:r>
            <w:r w:rsidR="000F6796">
              <w:rPr>
                <w:rFonts w:cstheme="minorHAnsi"/>
              </w:rPr>
              <w:t>8</w:t>
            </w:r>
            <w:r>
              <w:rPr>
                <w:rFonts w:cstheme="minorHAnsi" w:hint="eastAsia"/>
              </w:rPr>
              <w:t>0</w:t>
            </w:r>
          </w:p>
        </w:tc>
        <w:tc>
          <w:tcPr>
            <w:tcW w:w="547" w:type="pct"/>
            <w:shd w:val="clear" w:color="auto" w:fill="FFF2CC" w:themeFill="accent4" w:themeFillTint="33"/>
            <w:vAlign w:val="center"/>
          </w:tcPr>
          <w:p w:rsidR="008D06B5" w:rsidRDefault="008D06B5" w:rsidP="008163D5">
            <w:pPr>
              <w:ind w:left="14"/>
              <w:rPr>
                <w:rFonts w:cstheme="minorHAnsi"/>
              </w:rPr>
            </w:pPr>
            <w:r>
              <w:rPr>
                <w:rFonts w:cstheme="minorHAnsi" w:hint="eastAsia"/>
              </w:rPr>
              <w:t>0x40</w:t>
            </w:r>
          </w:p>
        </w:tc>
        <w:tc>
          <w:tcPr>
            <w:tcW w:w="1780" w:type="pct"/>
            <w:shd w:val="clear" w:color="auto" w:fill="FFF2CC" w:themeFill="accent4" w:themeFillTint="33"/>
          </w:tcPr>
          <w:p w:rsidR="008D06B5" w:rsidRDefault="002A442C" w:rsidP="008163D5">
            <w:pPr>
              <w:rPr>
                <w:rFonts w:cstheme="minorHAnsi"/>
              </w:rPr>
            </w:pPr>
            <w:proofErr w:type="spellStart"/>
            <w:r>
              <w:rPr>
                <w:rFonts w:cstheme="minorHAnsi"/>
              </w:rPr>
              <w:t>S</w:t>
            </w:r>
            <w:r w:rsidR="008D06B5">
              <w:rPr>
                <w:rFonts w:cstheme="minorHAnsi" w:hint="eastAsia"/>
              </w:rPr>
              <w:t>etData</w:t>
            </w:r>
            <w:proofErr w:type="spellEnd"/>
          </w:p>
        </w:tc>
        <w:tc>
          <w:tcPr>
            <w:tcW w:w="2127" w:type="pct"/>
            <w:shd w:val="clear" w:color="auto" w:fill="FFF2CC" w:themeFill="accent4" w:themeFillTint="33"/>
          </w:tcPr>
          <w:p w:rsidR="008D06B5" w:rsidRDefault="008D06B5" w:rsidP="008163D5">
            <w:pPr>
              <w:rPr>
                <w:rFonts w:cstheme="minorHAnsi"/>
              </w:rPr>
            </w:pPr>
            <w:r>
              <w:rPr>
                <w:rFonts w:cstheme="minorHAnsi" w:hint="eastAsia"/>
              </w:rPr>
              <w:t>CMD_PARAM_</w:t>
            </w:r>
            <w:r w:rsidR="002A442C">
              <w:rPr>
                <w:rFonts w:cstheme="minorHAnsi"/>
              </w:rPr>
              <w:t>S</w:t>
            </w:r>
            <w:r>
              <w:rPr>
                <w:rFonts w:cstheme="minorHAnsi" w:hint="eastAsia"/>
              </w:rPr>
              <w:t>ET_DATA</w:t>
            </w:r>
          </w:p>
        </w:tc>
      </w:tr>
      <w:tr w:rsidR="008D06B5" w:rsidRPr="00411730" w:rsidTr="00B00840">
        <w:trPr>
          <w:trHeight w:val="225"/>
        </w:trPr>
        <w:tc>
          <w:tcPr>
            <w:tcW w:w="547" w:type="pct"/>
            <w:shd w:val="clear" w:color="auto" w:fill="FFF2CC" w:themeFill="accent4" w:themeFillTint="33"/>
            <w:vAlign w:val="center"/>
          </w:tcPr>
          <w:p w:rsidR="008D06B5" w:rsidRDefault="008D06B5" w:rsidP="008163D5">
            <w:pPr>
              <w:rPr>
                <w:rFonts w:cstheme="minorHAnsi"/>
              </w:rPr>
            </w:pPr>
            <w:r>
              <w:rPr>
                <w:rFonts w:cstheme="minorHAnsi" w:hint="eastAsia"/>
              </w:rPr>
              <w:t>0x</w:t>
            </w:r>
            <w:r w:rsidR="000F6796">
              <w:rPr>
                <w:rFonts w:cstheme="minorHAnsi"/>
              </w:rPr>
              <w:t>8</w:t>
            </w:r>
            <w:r>
              <w:rPr>
                <w:rFonts w:cstheme="minorHAnsi" w:hint="eastAsia"/>
              </w:rPr>
              <w:t>0</w:t>
            </w:r>
          </w:p>
        </w:tc>
        <w:tc>
          <w:tcPr>
            <w:tcW w:w="547" w:type="pct"/>
            <w:shd w:val="clear" w:color="auto" w:fill="FFF2CC" w:themeFill="accent4" w:themeFillTint="33"/>
            <w:vAlign w:val="center"/>
          </w:tcPr>
          <w:p w:rsidR="008D06B5" w:rsidRDefault="008D06B5" w:rsidP="008163D5">
            <w:pPr>
              <w:ind w:left="14"/>
              <w:rPr>
                <w:rFonts w:cstheme="minorHAnsi"/>
              </w:rPr>
            </w:pPr>
            <w:r>
              <w:rPr>
                <w:rFonts w:cstheme="minorHAnsi" w:hint="eastAsia"/>
              </w:rPr>
              <w:t>0x41</w:t>
            </w:r>
          </w:p>
        </w:tc>
        <w:tc>
          <w:tcPr>
            <w:tcW w:w="1780" w:type="pct"/>
            <w:shd w:val="clear" w:color="auto" w:fill="FFF2CC" w:themeFill="accent4" w:themeFillTint="33"/>
          </w:tcPr>
          <w:p w:rsidR="008D06B5" w:rsidRDefault="002A442C" w:rsidP="008163D5">
            <w:pPr>
              <w:rPr>
                <w:rFonts w:cstheme="minorHAnsi"/>
              </w:rPr>
            </w:pPr>
            <w:proofErr w:type="spellStart"/>
            <w:r>
              <w:rPr>
                <w:rFonts w:cstheme="minorHAnsi"/>
              </w:rPr>
              <w:t>G</w:t>
            </w:r>
            <w:r w:rsidR="008D06B5">
              <w:rPr>
                <w:rFonts w:cstheme="minorHAnsi" w:hint="eastAsia"/>
              </w:rPr>
              <w:t>etData</w:t>
            </w:r>
            <w:proofErr w:type="spellEnd"/>
          </w:p>
        </w:tc>
        <w:tc>
          <w:tcPr>
            <w:tcW w:w="2127" w:type="pct"/>
            <w:shd w:val="clear" w:color="auto" w:fill="FFF2CC" w:themeFill="accent4" w:themeFillTint="33"/>
          </w:tcPr>
          <w:p w:rsidR="008D06B5" w:rsidRDefault="008D06B5" w:rsidP="008163D5">
            <w:pPr>
              <w:rPr>
                <w:rFonts w:cstheme="minorHAnsi"/>
              </w:rPr>
            </w:pPr>
            <w:r>
              <w:rPr>
                <w:rFonts w:cstheme="minorHAnsi" w:hint="eastAsia"/>
              </w:rPr>
              <w:t>CMD_PARAM_</w:t>
            </w:r>
            <w:r w:rsidR="002A442C">
              <w:rPr>
                <w:rFonts w:cstheme="minorHAnsi"/>
              </w:rPr>
              <w:t>G</w:t>
            </w:r>
            <w:r>
              <w:rPr>
                <w:rFonts w:cstheme="minorHAnsi" w:hint="eastAsia"/>
              </w:rPr>
              <w:t>ET_DATA</w:t>
            </w:r>
          </w:p>
        </w:tc>
      </w:tr>
      <w:tr w:rsidR="008D06B5" w:rsidRPr="00411730" w:rsidTr="00B00840">
        <w:trPr>
          <w:trHeight w:val="225"/>
        </w:trPr>
        <w:tc>
          <w:tcPr>
            <w:tcW w:w="547" w:type="pct"/>
            <w:tcBorders>
              <w:bottom w:val="single" w:sz="4" w:space="0" w:color="auto"/>
            </w:tcBorders>
            <w:shd w:val="clear" w:color="auto" w:fill="auto"/>
            <w:vAlign w:val="center"/>
          </w:tcPr>
          <w:p w:rsidR="008D06B5" w:rsidRDefault="008D06B5" w:rsidP="008163D5">
            <w:pPr>
              <w:rPr>
                <w:rFonts w:cstheme="minorHAnsi"/>
              </w:rPr>
            </w:pPr>
          </w:p>
        </w:tc>
        <w:tc>
          <w:tcPr>
            <w:tcW w:w="547" w:type="pct"/>
            <w:tcBorders>
              <w:bottom w:val="single" w:sz="4" w:space="0" w:color="auto"/>
            </w:tcBorders>
            <w:shd w:val="clear" w:color="auto" w:fill="auto"/>
            <w:vAlign w:val="center"/>
          </w:tcPr>
          <w:p w:rsidR="008D06B5" w:rsidRDefault="008D06B5" w:rsidP="008163D5">
            <w:pPr>
              <w:ind w:left="14"/>
              <w:rPr>
                <w:rFonts w:cstheme="minorHAnsi"/>
              </w:rPr>
            </w:pPr>
          </w:p>
        </w:tc>
        <w:tc>
          <w:tcPr>
            <w:tcW w:w="1780" w:type="pct"/>
            <w:tcBorders>
              <w:bottom w:val="single" w:sz="4" w:space="0" w:color="auto"/>
            </w:tcBorders>
            <w:shd w:val="clear" w:color="auto" w:fill="auto"/>
          </w:tcPr>
          <w:p w:rsidR="008D06B5" w:rsidRDefault="008D06B5" w:rsidP="008163D5">
            <w:pPr>
              <w:rPr>
                <w:rFonts w:cstheme="minorHAnsi"/>
              </w:rPr>
            </w:pPr>
          </w:p>
        </w:tc>
        <w:tc>
          <w:tcPr>
            <w:tcW w:w="2127" w:type="pct"/>
            <w:tcBorders>
              <w:bottom w:val="single" w:sz="4" w:space="0" w:color="auto"/>
            </w:tcBorders>
            <w:shd w:val="clear" w:color="auto" w:fill="auto"/>
          </w:tcPr>
          <w:p w:rsidR="008D06B5" w:rsidRDefault="008D06B5" w:rsidP="008163D5">
            <w:pPr>
              <w:rPr>
                <w:rFonts w:cstheme="minorHAnsi"/>
              </w:rPr>
            </w:pPr>
          </w:p>
        </w:tc>
      </w:tr>
      <w:tr w:rsidR="00631C4B" w:rsidRPr="00411730" w:rsidTr="00212605">
        <w:trPr>
          <w:trHeight w:val="225"/>
        </w:trPr>
        <w:tc>
          <w:tcPr>
            <w:tcW w:w="547" w:type="pct"/>
            <w:tcBorders>
              <w:bottom w:val="single" w:sz="4" w:space="0" w:color="auto"/>
            </w:tcBorders>
            <w:shd w:val="clear" w:color="auto" w:fill="auto"/>
            <w:vAlign w:val="center"/>
          </w:tcPr>
          <w:p w:rsidR="00631C4B" w:rsidRDefault="00631C4B" w:rsidP="008163D5">
            <w:pPr>
              <w:rPr>
                <w:rFonts w:cstheme="minorHAnsi"/>
              </w:rPr>
            </w:pPr>
            <w:r>
              <w:rPr>
                <w:rFonts w:cstheme="minorHAnsi" w:hint="eastAsia"/>
              </w:rPr>
              <w:t>0x80</w:t>
            </w:r>
          </w:p>
        </w:tc>
        <w:tc>
          <w:tcPr>
            <w:tcW w:w="547" w:type="pct"/>
            <w:tcBorders>
              <w:bottom w:val="single" w:sz="4" w:space="0" w:color="auto"/>
            </w:tcBorders>
            <w:shd w:val="clear" w:color="auto" w:fill="auto"/>
            <w:vAlign w:val="center"/>
          </w:tcPr>
          <w:p w:rsidR="00631C4B" w:rsidRDefault="00631C4B" w:rsidP="008163D5">
            <w:pPr>
              <w:ind w:left="14"/>
              <w:rPr>
                <w:rFonts w:cstheme="minorHAnsi"/>
              </w:rPr>
            </w:pPr>
            <w:r>
              <w:rPr>
                <w:rFonts w:cstheme="minorHAnsi" w:hint="eastAsia"/>
              </w:rPr>
              <w:t>0x50</w:t>
            </w:r>
          </w:p>
        </w:tc>
        <w:tc>
          <w:tcPr>
            <w:tcW w:w="1780" w:type="pct"/>
            <w:tcBorders>
              <w:bottom w:val="single" w:sz="4" w:space="0" w:color="auto"/>
            </w:tcBorders>
            <w:shd w:val="clear" w:color="auto" w:fill="auto"/>
          </w:tcPr>
          <w:p w:rsidR="00631C4B" w:rsidRDefault="00631C4B" w:rsidP="008163D5">
            <w:pPr>
              <w:rPr>
                <w:rFonts w:cstheme="minorHAnsi"/>
              </w:rPr>
            </w:pPr>
            <w:proofErr w:type="spellStart"/>
            <w:r>
              <w:rPr>
                <w:rFonts w:cstheme="minorHAnsi" w:hint="eastAsia"/>
              </w:rPr>
              <w:t>FileDownload</w:t>
            </w:r>
            <w:proofErr w:type="spellEnd"/>
          </w:p>
        </w:tc>
        <w:tc>
          <w:tcPr>
            <w:tcW w:w="2127" w:type="pct"/>
            <w:tcBorders>
              <w:bottom w:val="single" w:sz="4" w:space="0" w:color="auto"/>
            </w:tcBorders>
            <w:shd w:val="clear" w:color="auto" w:fill="auto"/>
          </w:tcPr>
          <w:p w:rsidR="00631C4B" w:rsidRDefault="00631C4B" w:rsidP="008163D5">
            <w:pPr>
              <w:rPr>
                <w:rFonts w:cstheme="minorHAnsi"/>
              </w:rPr>
            </w:pPr>
            <w:r>
              <w:rPr>
                <w:rFonts w:cstheme="minorHAnsi" w:hint="eastAsia"/>
              </w:rPr>
              <w:t>CMD_FILE_DOWNLOAD</w:t>
            </w:r>
          </w:p>
        </w:tc>
      </w:tr>
      <w:tr w:rsidR="00631C4B" w:rsidRPr="00411730" w:rsidTr="00212605">
        <w:trPr>
          <w:trHeight w:val="225"/>
        </w:trPr>
        <w:tc>
          <w:tcPr>
            <w:tcW w:w="547" w:type="pct"/>
            <w:tcBorders>
              <w:bottom w:val="single" w:sz="4" w:space="0" w:color="auto"/>
            </w:tcBorders>
            <w:shd w:val="clear" w:color="auto" w:fill="auto"/>
            <w:vAlign w:val="center"/>
          </w:tcPr>
          <w:p w:rsidR="00631C4B" w:rsidRDefault="00631C4B" w:rsidP="008163D5">
            <w:pPr>
              <w:rPr>
                <w:rFonts w:cstheme="minorHAnsi"/>
              </w:rPr>
            </w:pPr>
          </w:p>
        </w:tc>
        <w:tc>
          <w:tcPr>
            <w:tcW w:w="547" w:type="pct"/>
            <w:tcBorders>
              <w:bottom w:val="single" w:sz="4" w:space="0" w:color="auto"/>
            </w:tcBorders>
            <w:shd w:val="clear" w:color="auto" w:fill="auto"/>
            <w:vAlign w:val="center"/>
          </w:tcPr>
          <w:p w:rsidR="00631C4B" w:rsidRDefault="00631C4B" w:rsidP="008163D5">
            <w:pPr>
              <w:ind w:left="14"/>
              <w:rPr>
                <w:rFonts w:cstheme="minorHAnsi"/>
              </w:rPr>
            </w:pPr>
          </w:p>
        </w:tc>
        <w:tc>
          <w:tcPr>
            <w:tcW w:w="1780" w:type="pct"/>
            <w:tcBorders>
              <w:bottom w:val="single" w:sz="4" w:space="0" w:color="auto"/>
            </w:tcBorders>
            <w:shd w:val="clear" w:color="auto" w:fill="auto"/>
          </w:tcPr>
          <w:p w:rsidR="00631C4B" w:rsidRDefault="00631C4B" w:rsidP="008163D5">
            <w:pPr>
              <w:rPr>
                <w:rFonts w:cstheme="minorHAnsi"/>
              </w:rPr>
            </w:pPr>
          </w:p>
        </w:tc>
        <w:tc>
          <w:tcPr>
            <w:tcW w:w="2127" w:type="pct"/>
            <w:tcBorders>
              <w:bottom w:val="single" w:sz="4" w:space="0" w:color="auto"/>
            </w:tcBorders>
            <w:shd w:val="clear" w:color="auto" w:fill="auto"/>
          </w:tcPr>
          <w:p w:rsidR="00631C4B" w:rsidRDefault="00631C4B" w:rsidP="008163D5">
            <w:pPr>
              <w:rPr>
                <w:rFonts w:cstheme="minorHAnsi"/>
              </w:rPr>
            </w:pPr>
          </w:p>
        </w:tc>
      </w:tr>
      <w:tr w:rsidR="008D06B5" w:rsidRPr="00411730" w:rsidTr="00B00840">
        <w:trPr>
          <w:trHeight w:val="225"/>
        </w:trPr>
        <w:tc>
          <w:tcPr>
            <w:tcW w:w="547" w:type="pct"/>
            <w:shd w:val="clear" w:color="auto" w:fill="DEEAF6" w:themeFill="accent1" w:themeFillTint="33"/>
            <w:vAlign w:val="center"/>
          </w:tcPr>
          <w:p w:rsidR="008D06B5" w:rsidRDefault="008D06B5" w:rsidP="008163D5">
            <w:pPr>
              <w:rPr>
                <w:rFonts w:cstheme="minorHAnsi"/>
              </w:rPr>
            </w:pPr>
            <w:r>
              <w:rPr>
                <w:rFonts w:cstheme="minorHAnsi" w:hint="eastAsia"/>
              </w:rPr>
              <w:t>0x</w:t>
            </w:r>
            <w:r w:rsidR="009C0807">
              <w:rPr>
                <w:rFonts w:cstheme="minorHAnsi"/>
              </w:rPr>
              <w:t>8</w:t>
            </w:r>
            <w:r>
              <w:rPr>
                <w:rFonts w:cstheme="minorHAnsi" w:hint="eastAsia"/>
              </w:rPr>
              <w:t>0</w:t>
            </w:r>
          </w:p>
        </w:tc>
        <w:tc>
          <w:tcPr>
            <w:tcW w:w="547" w:type="pct"/>
            <w:shd w:val="clear" w:color="auto" w:fill="DEEAF6" w:themeFill="accent1" w:themeFillTint="33"/>
            <w:vAlign w:val="center"/>
          </w:tcPr>
          <w:p w:rsidR="008D06B5" w:rsidRDefault="008D06B5" w:rsidP="008163D5">
            <w:pPr>
              <w:ind w:left="14"/>
              <w:rPr>
                <w:rFonts w:cstheme="minorHAnsi"/>
              </w:rPr>
            </w:pPr>
            <w:r>
              <w:rPr>
                <w:rFonts w:cstheme="minorHAnsi" w:hint="eastAsia"/>
              </w:rPr>
              <w:t>0x</w:t>
            </w:r>
            <w:r w:rsidR="00631C4B">
              <w:rPr>
                <w:rFonts w:cstheme="minorHAnsi"/>
              </w:rPr>
              <w:t>60</w:t>
            </w:r>
          </w:p>
        </w:tc>
        <w:tc>
          <w:tcPr>
            <w:tcW w:w="1780" w:type="pct"/>
            <w:shd w:val="clear" w:color="auto" w:fill="DEEAF6" w:themeFill="accent1" w:themeFillTint="33"/>
          </w:tcPr>
          <w:p w:rsidR="008D06B5" w:rsidRDefault="00902693" w:rsidP="008163D5">
            <w:pPr>
              <w:rPr>
                <w:rFonts w:cstheme="minorHAnsi"/>
              </w:rPr>
            </w:pPr>
            <w:r>
              <w:rPr>
                <w:rFonts w:cstheme="minorHAnsi"/>
              </w:rPr>
              <w:t>Switch</w:t>
            </w:r>
            <w:r w:rsidR="00CC4B87">
              <w:rPr>
                <w:rFonts w:cstheme="minorHAnsi"/>
              </w:rPr>
              <w:t xml:space="preserve"> </w:t>
            </w:r>
            <w:r w:rsidR="00665EC4">
              <w:rPr>
                <w:rFonts w:cstheme="minorHAnsi"/>
              </w:rPr>
              <w:t xml:space="preserve">compatible </w:t>
            </w:r>
            <w:r w:rsidR="00CC4B87">
              <w:rPr>
                <w:rFonts w:cstheme="minorHAnsi"/>
              </w:rPr>
              <w:t xml:space="preserve">communication </w:t>
            </w:r>
            <w:r w:rsidR="00665EC4">
              <w:rPr>
                <w:rFonts w:cstheme="minorHAnsi"/>
              </w:rPr>
              <w:t>mode</w:t>
            </w:r>
          </w:p>
        </w:tc>
        <w:tc>
          <w:tcPr>
            <w:tcW w:w="2127" w:type="pct"/>
            <w:shd w:val="clear" w:color="auto" w:fill="DEEAF6" w:themeFill="accent1" w:themeFillTint="33"/>
          </w:tcPr>
          <w:p w:rsidR="008D06B5" w:rsidRDefault="00374EBC" w:rsidP="00E10C9D">
            <w:pPr>
              <w:rPr>
                <w:rFonts w:cstheme="minorHAnsi"/>
              </w:rPr>
            </w:pPr>
            <w:r>
              <w:rPr>
                <w:rFonts w:cstheme="minorHAnsi" w:hint="eastAsia"/>
              </w:rPr>
              <w:t>CMD_</w:t>
            </w:r>
            <w:r w:rsidR="00902693">
              <w:rPr>
                <w:rFonts w:cstheme="minorHAnsi"/>
              </w:rPr>
              <w:t>SWITCH</w:t>
            </w:r>
            <w:r w:rsidR="00665EC4">
              <w:rPr>
                <w:rFonts w:cstheme="minorHAnsi"/>
              </w:rPr>
              <w:t>_COMPATIBLE</w:t>
            </w:r>
            <w:r w:rsidR="009A5CA6">
              <w:rPr>
                <w:rFonts w:cstheme="minorHAnsi"/>
              </w:rPr>
              <w:t>_COMM</w:t>
            </w:r>
            <w:r w:rsidR="00665EC4">
              <w:rPr>
                <w:rFonts w:cstheme="minorHAnsi"/>
              </w:rPr>
              <w:t>_MODE</w:t>
            </w:r>
          </w:p>
        </w:tc>
      </w:tr>
      <w:tr w:rsidR="00757F33" w:rsidRPr="00411730" w:rsidTr="00B00840">
        <w:trPr>
          <w:trHeight w:val="225"/>
        </w:trPr>
        <w:tc>
          <w:tcPr>
            <w:tcW w:w="547" w:type="pct"/>
            <w:shd w:val="clear" w:color="auto" w:fill="DEEAF6" w:themeFill="accent1" w:themeFillTint="33"/>
            <w:vAlign w:val="center"/>
          </w:tcPr>
          <w:p w:rsidR="00757F33" w:rsidRDefault="00757F33" w:rsidP="008163D5">
            <w:pPr>
              <w:rPr>
                <w:rFonts w:cstheme="minorHAnsi"/>
              </w:rPr>
            </w:pPr>
          </w:p>
        </w:tc>
        <w:tc>
          <w:tcPr>
            <w:tcW w:w="547" w:type="pct"/>
            <w:shd w:val="clear" w:color="auto" w:fill="DEEAF6" w:themeFill="accent1" w:themeFillTint="33"/>
            <w:vAlign w:val="center"/>
          </w:tcPr>
          <w:p w:rsidR="00757F33" w:rsidRDefault="00757F33" w:rsidP="008163D5">
            <w:pPr>
              <w:ind w:left="14"/>
              <w:rPr>
                <w:rFonts w:cstheme="minorHAnsi"/>
              </w:rPr>
            </w:pPr>
          </w:p>
        </w:tc>
        <w:tc>
          <w:tcPr>
            <w:tcW w:w="1780" w:type="pct"/>
            <w:shd w:val="clear" w:color="auto" w:fill="DEEAF6" w:themeFill="accent1" w:themeFillTint="33"/>
          </w:tcPr>
          <w:p w:rsidR="00757F33" w:rsidRDefault="00757F33" w:rsidP="008163D5">
            <w:pPr>
              <w:rPr>
                <w:rFonts w:cstheme="minorHAnsi"/>
              </w:rPr>
            </w:pPr>
          </w:p>
        </w:tc>
        <w:tc>
          <w:tcPr>
            <w:tcW w:w="2127" w:type="pct"/>
            <w:shd w:val="clear" w:color="auto" w:fill="DEEAF6" w:themeFill="accent1" w:themeFillTint="33"/>
          </w:tcPr>
          <w:p w:rsidR="00757F33" w:rsidRDefault="00757F33" w:rsidP="00757F33">
            <w:pPr>
              <w:rPr>
                <w:rFonts w:cstheme="minorHAnsi"/>
              </w:rPr>
            </w:pPr>
          </w:p>
        </w:tc>
      </w:tr>
    </w:tbl>
    <w:p w:rsidR="00FB67DE" w:rsidRDefault="00FB67DE" w:rsidP="00FB67DE">
      <w:pPr>
        <w:jc w:val="center"/>
      </w:pPr>
      <w:r w:rsidRPr="00FE0112">
        <w:t>Table</w:t>
      </w:r>
      <w:r>
        <w:t>13–command list</w:t>
      </w:r>
    </w:p>
    <w:p w:rsidR="00914D8E" w:rsidRDefault="00914D8E">
      <w:pPr>
        <w:widowControl/>
        <w:jc w:val="left"/>
      </w:pPr>
      <w:r>
        <w:br w:type="page"/>
      </w:r>
    </w:p>
    <w:p w:rsidR="00914D8E" w:rsidRDefault="00914D8E" w:rsidP="0061787F">
      <w:pPr>
        <w:pStyle w:val="1"/>
        <w:numPr>
          <w:ilvl w:val="0"/>
          <w:numId w:val="17"/>
        </w:numPr>
        <w:rPr>
          <w:color w:val="4472C4" w:themeColor="accent5"/>
        </w:rPr>
      </w:pPr>
      <w:r>
        <w:rPr>
          <w:color w:val="4472C4" w:themeColor="accent5"/>
        </w:rPr>
        <w:lastRenderedPageBreak/>
        <w:t xml:space="preserve"> </w:t>
      </w:r>
      <w:bookmarkStart w:id="936" w:name="_Toc478130657"/>
      <w:r>
        <w:rPr>
          <w:color w:val="4472C4" w:themeColor="accent5"/>
        </w:rPr>
        <w:t>Interface definition</w:t>
      </w:r>
      <w:r w:rsidR="00D53C57">
        <w:rPr>
          <w:color w:val="4472C4" w:themeColor="accent5"/>
        </w:rPr>
        <w:t xml:space="preserve"> for master device and POS terminal</w:t>
      </w:r>
      <w:bookmarkEnd w:id="936"/>
    </w:p>
    <w:p w:rsidR="00D53C57" w:rsidRPr="004D64D7" w:rsidRDefault="00265F89" w:rsidP="0061787F">
      <w:pPr>
        <w:pStyle w:val="2"/>
        <w:numPr>
          <w:ilvl w:val="1"/>
          <w:numId w:val="17"/>
        </w:numPr>
        <w:rPr>
          <w:color w:val="4472C4" w:themeColor="accent5"/>
        </w:rPr>
      </w:pPr>
      <w:bookmarkStart w:id="937" w:name="_Toc478130658"/>
      <w:r w:rsidRPr="004D64D7">
        <w:rPr>
          <w:rFonts w:hint="eastAsia"/>
          <w:color w:val="4472C4" w:themeColor="accent5"/>
        </w:rPr>
        <w:t>COMM module</w:t>
      </w:r>
      <w:bookmarkEnd w:id="937"/>
    </w:p>
    <w:p w:rsidR="00265F89" w:rsidRPr="009768B8" w:rsidRDefault="009768B8" w:rsidP="0061787F">
      <w:pPr>
        <w:pStyle w:val="3"/>
        <w:numPr>
          <w:ilvl w:val="2"/>
          <w:numId w:val="17"/>
        </w:numPr>
      </w:pPr>
      <w:bookmarkStart w:id="938" w:name="_Toc478130659"/>
      <w:r w:rsidRPr="009768B8">
        <w:rPr>
          <w:rFonts w:hint="eastAsia"/>
        </w:rPr>
        <w:t>Connect</w:t>
      </w:r>
      <w:bookmarkEnd w:id="938"/>
    </w:p>
    <w:p w:rsidR="00914D8E" w:rsidRPr="005E0B59" w:rsidRDefault="005E0B59" w:rsidP="00914D8E">
      <w:pPr>
        <w:rPr>
          <w:b/>
        </w:rPr>
      </w:pPr>
      <w:r w:rsidRPr="005E0B59">
        <w:rPr>
          <w:b/>
        </w:rPr>
        <w:t>D</w:t>
      </w:r>
      <w:r w:rsidRPr="005E0B59">
        <w:rPr>
          <w:rFonts w:hint="eastAsia"/>
          <w:b/>
        </w:rPr>
        <w:t>escription:</w:t>
      </w:r>
      <w:r w:rsidRPr="005E0B59">
        <w:rPr>
          <w:b/>
        </w:rPr>
        <w:t xml:space="preserve"> </w:t>
      </w:r>
    </w:p>
    <w:p w:rsidR="005E0B59" w:rsidRPr="00914D8E" w:rsidRDefault="005E0B59" w:rsidP="00914D8E">
      <w:r>
        <w:t>T</w:t>
      </w:r>
      <w:r>
        <w:rPr>
          <w:rFonts w:hint="eastAsia"/>
        </w:rPr>
        <w:t>his API is used to create connection between the POS and Android/IOS/Windows device.</w:t>
      </w:r>
    </w:p>
    <w:p w:rsidR="008163D5" w:rsidRPr="005E0B59" w:rsidRDefault="005E0B59" w:rsidP="003378D7">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4F0BD5" w:rsidRPr="00073720" w:rsidTr="00F637EF">
        <w:tc>
          <w:tcPr>
            <w:tcW w:w="937" w:type="pct"/>
            <w:shd w:val="clear" w:color="auto" w:fill="5B9BD5" w:themeFill="accent1"/>
          </w:tcPr>
          <w:p w:rsidR="004F0BD5" w:rsidRPr="00073720" w:rsidRDefault="004F0BD5" w:rsidP="00CA080E">
            <w:r>
              <w:t>Command t</w:t>
            </w:r>
            <w:r w:rsidRPr="00073720">
              <w:t>ype</w:t>
            </w:r>
          </w:p>
        </w:tc>
        <w:tc>
          <w:tcPr>
            <w:tcW w:w="1025" w:type="pct"/>
            <w:shd w:val="clear" w:color="auto" w:fill="5B9BD5" w:themeFill="accent1"/>
          </w:tcPr>
          <w:p w:rsidR="004F0BD5" w:rsidRPr="00073720" w:rsidRDefault="004F0BD5" w:rsidP="00073720">
            <w:r w:rsidRPr="00073720">
              <w:t>Command Code</w:t>
            </w:r>
          </w:p>
        </w:tc>
        <w:tc>
          <w:tcPr>
            <w:tcW w:w="3038" w:type="pct"/>
            <w:shd w:val="clear" w:color="auto" w:fill="5B9BD5" w:themeFill="accent1"/>
          </w:tcPr>
          <w:p w:rsidR="004F0BD5" w:rsidRPr="00073720" w:rsidRDefault="004F0BD5" w:rsidP="00073720">
            <w:r w:rsidRPr="00073720">
              <w:t>Data Field</w:t>
            </w:r>
          </w:p>
        </w:tc>
      </w:tr>
      <w:tr w:rsidR="004F0BD5" w:rsidRPr="00073720" w:rsidTr="00A913F3">
        <w:tc>
          <w:tcPr>
            <w:tcW w:w="937" w:type="pct"/>
          </w:tcPr>
          <w:p w:rsidR="004F0BD5" w:rsidRPr="00073720" w:rsidRDefault="004F0BD5" w:rsidP="00073720">
            <w:r w:rsidRPr="00073720">
              <w:t>0x</w:t>
            </w:r>
            <w:r w:rsidR="00665EC4">
              <w:t>8</w:t>
            </w:r>
            <w:r w:rsidRPr="00073720">
              <w:t>0</w:t>
            </w:r>
          </w:p>
        </w:tc>
        <w:tc>
          <w:tcPr>
            <w:tcW w:w="1025" w:type="pct"/>
          </w:tcPr>
          <w:p w:rsidR="004F0BD5" w:rsidRPr="00073720" w:rsidRDefault="004F0BD5" w:rsidP="00073720">
            <w:r w:rsidRPr="00073720">
              <w:t>0x00</w:t>
            </w:r>
          </w:p>
        </w:tc>
        <w:tc>
          <w:tcPr>
            <w:tcW w:w="3038" w:type="pct"/>
          </w:tcPr>
          <w:p w:rsidR="004F0BD5" w:rsidRPr="00073720" w:rsidRDefault="004F0BD5" w:rsidP="00073720">
            <w:r w:rsidRPr="00073720">
              <w:t>N/A</w:t>
            </w:r>
          </w:p>
        </w:tc>
      </w:tr>
    </w:tbl>
    <w:p w:rsidR="005E0B59" w:rsidRPr="004F0BD5" w:rsidRDefault="004F0BD5" w:rsidP="003378D7">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4F0BD5" w:rsidRPr="004F0BD5" w:rsidTr="00F637EF">
        <w:tc>
          <w:tcPr>
            <w:tcW w:w="938" w:type="pct"/>
            <w:shd w:val="clear" w:color="auto" w:fill="5B9BD5" w:themeFill="accent1"/>
          </w:tcPr>
          <w:p w:rsidR="004F0BD5" w:rsidRPr="004F0BD5" w:rsidRDefault="004F0BD5" w:rsidP="004F0BD5">
            <w:r w:rsidRPr="004F0BD5">
              <w:t>Command Type</w:t>
            </w:r>
          </w:p>
        </w:tc>
        <w:tc>
          <w:tcPr>
            <w:tcW w:w="1025" w:type="pct"/>
            <w:shd w:val="clear" w:color="auto" w:fill="5B9BD5" w:themeFill="accent1"/>
          </w:tcPr>
          <w:p w:rsidR="004F0BD5" w:rsidRPr="004F0BD5" w:rsidRDefault="004F0BD5" w:rsidP="004F0BD5">
            <w:r w:rsidRPr="004F0BD5">
              <w:t>Command Code</w:t>
            </w:r>
          </w:p>
        </w:tc>
        <w:tc>
          <w:tcPr>
            <w:tcW w:w="853" w:type="pct"/>
            <w:shd w:val="clear" w:color="auto" w:fill="5B9BD5" w:themeFill="accent1"/>
          </w:tcPr>
          <w:p w:rsidR="004F0BD5" w:rsidRPr="004F0BD5" w:rsidRDefault="004F0BD5" w:rsidP="004F0BD5">
            <w:r w:rsidRPr="004F0BD5">
              <w:t>Return Code</w:t>
            </w:r>
          </w:p>
        </w:tc>
        <w:tc>
          <w:tcPr>
            <w:tcW w:w="2184" w:type="pct"/>
            <w:shd w:val="clear" w:color="auto" w:fill="5B9BD5" w:themeFill="accent1"/>
          </w:tcPr>
          <w:p w:rsidR="004F0BD5" w:rsidRPr="004F0BD5" w:rsidRDefault="004F0BD5" w:rsidP="004F0BD5">
            <w:r w:rsidRPr="004F0BD5">
              <w:t>Data Field</w:t>
            </w:r>
          </w:p>
        </w:tc>
      </w:tr>
      <w:tr w:rsidR="004F0BD5" w:rsidRPr="004F0BD5" w:rsidTr="004A3174">
        <w:tc>
          <w:tcPr>
            <w:tcW w:w="938" w:type="pct"/>
          </w:tcPr>
          <w:p w:rsidR="004F0BD5" w:rsidRPr="004F0BD5" w:rsidRDefault="004F0BD5" w:rsidP="004F0BD5">
            <w:r w:rsidRPr="004F0BD5">
              <w:t>0x</w:t>
            </w:r>
            <w:r w:rsidR="00665EC4">
              <w:t>8</w:t>
            </w:r>
            <w:r w:rsidRPr="004F0BD5">
              <w:t>0</w:t>
            </w:r>
          </w:p>
        </w:tc>
        <w:tc>
          <w:tcPr>
            <w:tcW w:w="1025" w:type="pct"/>
          </w:tcPr>
          <w:p w:rsidR="004F0BD5" w:rsidRPr="004F0BD5" w:rsidRDefault="004F0BD5" w:rsidP="004F0BD5">
            <w:r w:rsidRPr="004F0BD5">
              <w:t>0x00</w:t>
            </w:r>
          </w:p>
        </w:tc>
        <w:tc>
          <w:tcPr>
            <w:tcW w:w="853" w:type="pct"/>
          </w:tcPr>
          <w:p w:rsidR="004F0BD5" w:rsidRPr="004F0BD5" w:rsidRDefault="00CF3320" w:rsidP="004F0BD5">
            <w:r>
              <w:t>As follows</w:t>
            </w:r>
          </w:p>
        </w:tc>
        <w:tc>
          <w:tcPr>
            <w:tcW w:w="2184" w:type="pct"/>
          </w:tcPr>
          <w:p w:rsidR="004F0BD5" w:rsidRPr="004F0BD5" w:rsidRDefault="004A3174" w:rsidP="004F0BD5">
            <w:r>
              <w:rPr>
                <w:rFonts w:hint="eastAsia"/>
              </w:rPr>
              <w:t>N/A</w:t>
            </w:r>
          </w:p>
        </w:tc>
      </w:tr>
    </w:tbl>
    <w:p w:rsidR="00073720" w:rsidRPr="00CF3320" w:rsidRDefault="00CF3320" w:rsidP="004F0BD5">
      <w:pPr>
        <w:jc w:val="left"/>
        <w:rPr>
          <w:b/>
        </w:rPr>
      </w:pPr>
      <w:r w:rsidRPr="00CF3320">
        <w:rPr>
          <w:rFonts w:hint="eastAsia"/>
          <w:b/>
        </w:rPr>
        <w:t>Return code:</w:t>
      </w:r>
    </w:p>
    <w:p w:rsidR="00CF3320" w:rsidRPr="00A913F3" w:rsidRDefault="00A913F3" w:rsidP="00A913F3">
      <w:pPr>
        <w:jc w:val="left"/>
      </w:pPr>
      <w:r>
        <w:t xml:space="preserve">See </w:t>
      </w:r>
      <w:r w:rsidR="006B3B3A">
        <w:t xml:space="preserve">appendix </w:t>
      </w:r>
      <w:r w:rsidR="00F1363C">
        <w:fldChar w:fldCharType="begin"/>
      </w:r>
      <w:r w:rsidR="00F1363C">
        <w:instrText xml:space="preserve"> HYPERLINK \l "_COMM_return_code" </w:instrText>
      </w:r>
      <w:r w:rsidR="00F1363C">
        <w:fldChar w:fldCharType="separate"/>
      </w:r>
      <w:r w:rsidR="006B3B3A" w:rsidRPr="0035356C">
        <w:rPr>
          <w:rStyle w:val="a7"/>
        </w:rPr>
        <w:t>COMM return code</w:t>
      </w:r>
      <w:r w:rsidR="00F1363C">
        <w:rPr>
          <w:rStyle w:val="a7"/>
        </w:rPr>
        <w:fldChar w:fldCharType="end"/>
      </w:r>
    </w:p>
    <w:p w:rsidR="005570F1" w:rsidRDefault="00A913F3" w:rsidP="0061787F">
      <w:pPr>
        <w:pStyle w:val="3"/>
        <w:numPr>
          <w:ilvl w:val="2"/>
          <w:numId w:val="17"/>
        </w:numPr>
      </w:pPr>
      <w:bookmarkStart w:id="939" w:name="_Toc478130660"/>
      <w:r w:rsidRPr="00A913F3">
        <w:t>Disconnect</w:t>
      </w:r>
      <w:bookmarkEnd w:id="939"/>
    </w:p>
    <w:p w:rsidR="00A913F3" w:rsidRPr="005E0B59" w:rsidRDefault="00A913F3" w:rsidP="00A913F3">
      <w:pPr>
        <w:rPr>
          <w:b/>
        </w:rPr>
      </w:pPr>
      <w:r w:rsidRPr="005E0B59">
        <w:rPr>
          <w:b/>
        </w:rPr>
        <w:t>D</w:t>
      </w:r>
      <w:r w:rsidRPr="005E0B59">
        <w:rPr>
          <w:rFonts w:hint="eastAsia"/>
          <w:b/>
        </w:rPr>
        <w:t>escription:</w:t>
      </w:r>
      <w:r w:rsidRPr="005E0B59">
        <w:rPr>
          <w:b/>
        </w:rPr>
        <w:t xml:space="preserve"> </w:t>
      </w:r>
    </w:p>
    <w:p w:rsidR="00A913F3" w:rsidRPr="00914D8E" w:rsidRDefault="00A913F3" w:rsidP="00A913F3">
      <w:r>
        <w:rPr>
          <w:rFonts w:hint="eastAsia"/>
        </w:rPr>
        <w:t>This API is used to drop connection between the POS and Android/IOS/Windows device.</w:t>
      </w:r>
    </w:p>
    <w:p w:rsidR="00A913F3" w:rsidRPr="005E0B59" w:rsidRDefault="00A913F3" w:rsidP="00A913F3">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A913F3" w:rsidRPr="00073720" w:rsidTr="00F637EF">
        <w:tc>
          <w:tcPr>
            <w:tcW w:w="937" w:type="pct"/>
            <w:shd w:val="clear" w:color="auto" w:fill="5B9BD5" w:themeFill="accent1"/>
          </w:tcPr>
          <w:p w:rsidR="00A913F3" w:rsidRPr="00073720" w:rsidRDefault="00A913F3" w:rsidP="006B59EE">
            <w:r>
              <w:t>Command t</w:t>
            </w:r>
            <w:r w:rsidRPr="00073720">
              <w:t>ype</w:t>
            </w:r>
          </w:p>
        </w:tc>
        <w:tc>
          <w:tcPr>
            <w:tcW w:w="1025" w:type="pct"/>
            <w:shd w:val="clear" w:color="auto" w:fill="5B9BD5" w:themeFill="accent1"/>
          </w:tcPr>
          <w:p w:rsidR="00A913F3" w:rsidRPr="00073720" w:rsidRDefault="00A913F3" w:rsidP="006B59EE">
            <w:r w:rsidRPr="00073720">
              <w:t>Command Code</w:t>
            </w:r>
          </w:p>
        </w:tc>
        <w:tc>
          <w:tcPr>
            <w:tcW w:w="3038" w:type="pct"/>
            <w:shd w:val="clear" w:color="auto" w:fill="5B9BD5" w:themeFill="accent1"/>
          </w:tcPr>
          <w:p w:rsidR="00A913F3" w:rsidRPr="00073720" w:rsidRDefault="00A913F3" w:rsidP="006B59EE">
            <w:r w:rsidRPr="00073720">
              <w:t>Data Field</w:t>
            </w:r>
          </w:p>
        </w:tc>
      </w:tr>
      <w:tr w:rsidR="00A913F3" w:rsidRPr="00073720" w:rsidTr="00A913F3">
        <w:tc>
          <w:tcPr>
            <w:tcW w:w="937" w:type="pct"/>
          </w:tcPr>
          <w:p w:rsidR="00A913F3" w:rsidRPr="00073720" w:rsidRDefault="00A913F3" w:rsidP="006B59EE">
            <w:r w:rsidRPr="00073720">
              <w:t>0x</w:t>
            </w:r>
            <w:r w:rsidR="00665EC4">
              <w:t>8</w:t>
            </w:r>
            <w:r w:rsidRPr="00073720">
              <w:t>0</w:t>
            </w:r>
          </w:p>
        </w:tc>
        <w:tc>
          <w:tcPr>
            <w:tcW w:w="1025" w:type="pct"/>
          </w:tcPr>
          <w:p w:rsidR="00A913F3" w:rsidRPr="00073720" w:rsidRDefault="00A913F3" w:rsidP="006B59EE">
            <w:r>
              <w:t>0x01</w:t>
            </w:r>
          </w:p>
        </w:tc>
        <w:tc>
          <w:tcPr>
            <w:tcW w:w="3038" w:type="pct"/>
          </w:tcPr>
          <w:p w:rsidR="00A913F3" w:rsidRPr="00073720" w:rsidRDefault="002B2C93" w:rsidP="006B59EE">
            <w:r>
              <w:t>N/A</w:t>
            </w:r>
          </w:p>
        </w:tc>
      </w:tr>
    </w:tbl>
    <w:p w:rsidR="00A913F3" w:rsidRPr="004F0BD5" w:rsidRDefault="00A913F3" w:rsidP="00A913F3">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A913F3" w:rsidRPr="004F0BD5" w:rsidTr="00F637EF">
        <w:tc>
          <w:tcPr>
            <w:tcW w:w="938" w:type="pct"/>
            <w:shd w:val="clear" w:color="auto" w:fill="5B9BD5" w:themeFill="accent1"/>
          </w:tcPr>
          <w:p w:rsidR="00A913F3" w:rsidRPr="004F0BD5" w:rsidRDefault="00A913F3" w:rsidP="006B59EE">
            <w:r w:rsidRPr="004F0BD5">
              <w:t>Command Type</w:t>
            </w:r>
          </w:p>
        </w:tc>
        <w:tc>
          <w:tcPr>
            <w:tcW w:w="1025" w:type="pct"/>
            <w:shd w:val="clear" w:color="auto" w:fill="5B9BD5" w:themeFill="accent1"/>
          </w:tcPr>
          <w:p w:rsidR="00A913F3" w:rsidRPr="004F0BD5" w:rsidRDefault="00A913F3" w:rsidP="006B59EE">
            <w:r w:rsidRPr="004F0BD5">
              <w:t>Command Code</w:t>
            </w:r>
          </w:p>
        </w:tc>
        <w:tc>
          <w:tcPr>
            <w:tcW w:w="853" w:type="pct"/>
            <w:shd w:val="clear" w:color="auto" w:fill="5B9BD5" w:themeFill="accent1"/>
          </w:tcPr>
          <w:p w:rsidR="00A913F3" w:rsidRPr="004F0BD5" w:rsidRDefault="00A913F3" w:rsidP="006B59EE">
            <w:r w:rsidRPr="004F0BD5">
              <w:t>Return Code</w:t>
            </w:r>
          </w:p>
        </w:tc>
        <w:tc>
          <w:tcPr>
            <w:tcW w:w="2184" w:type="pct"/>
            <w:shd w:val="clear" w:color="auto" w:fill="5B9BD5" w:themeFill="accent1"/>
          </w:tcPr>
          <w:p w:rsidR="00A913F3" w:rsidRPr="004F0BD5" w:rsidRDefault="00A913F3" w:rsidP="006B59EE">
            <w:r w:rsidRPr="004F0BD5">
              <w:t>Data Field</w:t>
            </w:r>
          </w:p>
        </w:tc>
      </w:tr>
      <w:tr w:rsidR="00A913F3" w:rsidRPr="004F0BD5" w:rsidTr="006B59EE">
        <w:tc>
          <w:tcPr>
            <w:tcW w:w="938" w:type="pct"/>
          </w:tcPr>
          <w:p w:rsidR="00A913F3" w:rsidRPr="004F0BD5" w:rsidRDefault="00A913F3" w:rsidP="006B59EE">
            <w:r w:rsidRPr="004F0BD5">
              <w:t>0x</w:t>
            </w:r>
            <w:r w:rsidR="00665EC4">
              <w:t>8</w:t>
            </w:r>
            <w:r w:rsidRPr="004F0BD5">
              <w:t>0</w:t>
            </w:r>
          </w:p>
        </w:tc>
        <w:tc>
          <w:tcPr>
            <w:tcW w:w="1025" w:type="pct"/>
          </w:tcPr>
          <w:p w:rsidR="00A913F3" w:rsidRPr="004F0BD5" w:rsidRDefault="00A913F3" w:rsidP="006B59EE">
            <w:r>
              <w:t>0x01</w:t>
            </w:r>
          </w:p>
        </w:tc>
        <w:tc>
          <w:tcPr>
            <w:tcW w:w="853" w:type="pct"/>
          </w:tcPr>
          <w:p w:rsidR="00A913F3" w:rsidRPr="004F0BD5" w:rsidRDefault="00A913F3" w:rsidP="006B59EE">
            <w:r>
              <w:t>As follows</w:t>
            </w:r>
          </w:p>
        </w:tc>
        <w:tc>
          <w:tcPr>
            <w:tcW w:w="2184" w:type="pct"/>
          </w:tcPr>
          <w:p w:rsidR="00A913F3" w:rsidRPr="004F0BD5" w:rsidRDefault="00A913F3" w:rsidP="006B59EE">
            <w:r>
              <w:rPr>
                <w:rFonts w:hint="eastAsia"/>
              </w:rPr>
              <w:t>N/A</w:t>
            </w:r>
          </w:p>
        </w:tc>
      </w:tr>
    </w:tbl>
    <w:p w:rsidR="00A913F3" w:rsidRPr="00CF3320" w:rsidRDefault="00A913F3" w:rsidP="00A913F3">
      <w:pPr>
        <w:jc w:val="left"/>
        <w:rPr>
          <w:b/>
        </w:rPr>
      </w:pPr>
      <w:r w:rsidRPr="00CF3320">
        <w:rPr>
          <w:rFonts w:hint="eastAsia"/>
          <w:b/>
        </w:rPr>
        <w:t>Return code:</w:t>
      </w:r>
    </w:p>
    <w:p w:rsidR="00A913F3" w:rsidRPr="00A913F3" w:rsidRDefault="00A913F3" w:rsidP="00A913F3">
      <w:pPr>
        <w:jc w:val="left"/>
      </w:pPr>
      <w:r>
        <w:t>See</w:t>
      </w:r>
      <w:r w:rsidR="006B3B3A">
        <w:t xml:space="preserve"> appendix </w:t>
      </w:r>
      <w:r w:rsidR="00F1363C">
        <w:fldChar w:fldCharType="begin"/>
      </w:r>
      <w:r w:rsidR="00F1363C">
        <w:instrText xml:space="preserve"> HYPERLINK \l "_COMM_return_code" </w:instrText>
      </w:r>
      <w:r w:rsidR="00F1363C">
        <w:fldChar w:fldCharType="separate"/>
      </w:r>
      <w:r w:rsidR="0035356C" w:rsidRPr="0035356C">
        <w:rPr>
          <w:rStyle w:val="a7"/>
        </w:rPr>
        <w:t>COMM return code</w:t>
      </w:r>
      <w:r w:rsidR="00F1363C">
        <w:rPr>
          <w:rStyle w:val="a7"/>
        </w:rPr>
        <w:fldChar w:fldCharType="end"/>
      </w:r>
    </w:p>
    <w:p w:rsidR="00A913F3" w:rsidRDefault="0026183D" w:rsidP="0061787F">
      <w:pPr>
        <w:pStyle w:val="2"/>
        <w:numPr>
          <w:ilvl w:val="1"/>
          <w:numId w:val="17"/>
        </w:numPr>
        <w:rPr>
          <w:color w:val="4472C4" w:themeColor="accent5"/>
        </w:rPr>
      </w:pPr>
      <w:bookmarkStart w:id="940" w:name="_Toc478130661"/>
      <w:r w:rsidRPr="0026183D">
        <w:rPr>
          <w:rFonts w:hint="eastAsia"/>
          <w:color w:val="4472C4" w:themeColor="accent5"/>
        </w:rPr>
        <w:t>UI module</w:t>
      </w:r>
      <w:bookmarkEnd w:id="940"/>
    </w:p>
    <w:p w:rsidR="0026183D" w:rsidRPr="00B4690C" w:rsidRDefault="00B4690C" w:rsidP="0061787F">
      <w:pPr>
        <w:pStyle w:val="3"/>
        <w:numPr>
          <w:ilvl w:val="2"/>
          <w:numId w:val="17"/>
        </w:numPr>
      </w:pPr>
      <w:bookmarkStart w:id="941" w:name="_Toc478130662"/>
      <w:proofErr w:type="spellStart"/>
      <w:r w:rsidRPr="00B4690C">
        <w:rPr>
          <w:rFonts w:hint="eastAsia"/>
        </w:rPr>
        <w:t>ShowMsgBox</w:t>
      </w:r>
      <w:bookmarkEnd w:id="941"/>
      <w:proofErr w:type="spellEnd"/>
    </w:p>
    <w:p w:rsidR="00BA413F" w:rsidRPr="005E0B59" w:rsidRDefault="00BA413F" w:rsidP="00BA413F">
      <w:pPr>
        <w:rPr>
          <w:b/>
        </w:rPr>
      </w:pPr>
      <w:r w:rsidRPr="005E0B59">
        <w:rPr>
          <w:b/>
        </w:rPr>
        <w:t>D</w:t>
      </w:r>
      <w:r w:rsidRPr="005E0B59">
        <w:rPr>
          <w:rFonts w:hint="eastAsia"/>
          <w:b/>
        </w:rPr>
        <w:t>escription:</w:t>
      </w:r>
      <w:r w:rsidRPr="005E0B59">
        <w:rPr>
          <w:b/>
        </w:rPr>
        <w:t xml:space="preserve"> </w:t>
      </w:r>
    </w:p>
    <w:p w:rsidR="00BA413F" w:rsidRPr="00914D8E" w:rsidRDefault="00BA413F" w:rsidP="00BA413F">
      <w:r>
        <w:t>The terminal provides this API to Android/IOS/Windows device to fulfill all the UI related processing with the UI XML files, like show some message, pictures, and etc</w:t>
      </w:r>
      <w:r>
        <w:rPr>
          <w:rFonts w:hint="eastAsia"/>
        </w:rPr>
        <w:t>.</w:t>
      </w:r>
    </w:p>
    <w:p w:rsidR="00BA413F" w:rsidRPr="005E0B59" w:rsidRDefault="00BA413F" w:rsidP="00BA413F">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BA413F" w:rsidRPr="00073720" w:rsidTr="00F637EF">
        <w:tc>
          <w:tcPr>
            <w:tcW w:w="937" w:type="pct"/>
            <w:shd w:val="clear" w:color="auto" w:fill="5B9BD5" w:themeFill="accent1"/>
          </w:tcPr>
          <w:p w:rsidR="00BA413F" w:rsidRPr="00073720" w:rsidRDefault="00BA413F" w:rsidP="006B59EE">
            <w:r>
              <w:t>Command t</w:t>
            </w:r>
            <w:r w:rsidRPr="00073720">
              <w:t>ype</w:t>
            </w:r>
          </w:p>
        </w:tc>
        <w:tc>
          <w:tcPr>
            <w:tcW w:w="1025" w:type="pct"/>
            <w:shd w:val="clear" w:color="auto" w:fill="5B9BD5" w:themeFill="accent1"/>
          </w:tcPr>
          <w:p w:rsidR="00BA413F" w:rsidRPr="00073720" w:rsidRDefault="00BA413F" w:rsidP="006B59EE">
            <w:r w:rsidRPr="00073720">
              <w:t>Command Code</w:t>
            </w:r>
          </w:p>
        </w:tc>
        <w:tc>
          <w:tcPr>
            <w:tcW w:w="3038" w:type="pct"/>
            <w:shd w:val="clear" w:color="auto" w:fill="5B9BD5" w:themeFill="accent1"/>
          </w:tcPr>
          <w:p w:rsidR="00BA413F" w:rsidRPr="00073720" w:rsidRDefault="00BA413F" w:rsidP="006B59EE">
            <w:r w:rsidRPr="00073720">
              <w:t>Data Field</w:t>
            </w:r>
          </w:p>
        </w:tc>
      </w:tr>
      <w:tr w:rsidR="00BA413F" w:rsidRPr="00073720" w:rsidTr="000722E4">
        <w:tc>
          <w:tcPr>
            <w:tcW w:w="937" w:type="pct"/>
          </w:tcPr>
          <w:p w:rsidR="00BA413F" w:rsidRPr="00073720" w:rsidRDefault="00BA413F" w:rsidP="006B59EE">
            <w:r w:rsidRPr="00073720">
              <w:t>0x</w:t>
            </w:r>
            <w:r w:rsidR="00665EC4">
              <w:t>8</w:t>
            </w:r>
            <w:r w:rsidRPr="00073720">
              <w:t>0</w:t>
            </w:r>
          </w:p>
        </w:tc>
        <w:tc>
          <w:tcPr>
            <w:tcW w:w="1025" w:type="pct"/>
          </w:tcPr>
          <w:p w:rsidR="00BA413F" w:rsidRPr="00073720" w:rsidRDefault="00C87140" w:rsidP="006B59EE">
            <w:r>
              <w:t>0x10</w:t>
            </w:r>
          </w:p>
        </w:tc>
        <w:tc>
          <w:tcPr>
            <w:tcW w:w="3038" w:type="pct"/>
          </w:tcPr>
          <w:p w:rsidR="00BA413F" w:rsidRPr="00073720" w:rsidRDefault="002B2C93" w:rsidP="006B59EE">
            <w:r>
              <w:t>See request data field</w:t>
            </w:r>
          </w:p>
        </w:tc>
      </w:tr>
    </w:tbl>
    <w:p w:rsidR="002B2C93" w:rsidRDefault="002B2C93" w:rsidP="002B2C93">
      <w:pPr>
        <w:rPr>
          <w:b/>
        </w:rPr>
      </w:pPr>
      <w:r>
        <w:rPr>
          <w:rFonts w:hint="eastAsia"/>
          <w:b/>
        </w:rPr>
        <w:t>Request data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1577"/>
        <w:gridCol w:w="1879"/>
        <w:gridCol w:w="3329"/>
      </w:tblGrid>
      <w:tr w:rsidR="002B2C93" w:rsidRPr="001B75B2" w:rsidTr="00F637EF">
        <w:trPr>
          <w:trHeight w:val="285"/>
        </w:trPr>
        <w:tc>
          <w:tcPr>
            <w:tcW w:w="963" w:type="pct"/>
            <w:shd w:val="clear" w:color="auto" w:fill="5B9BD5" w:themeFill="accent1"/>
          </w:tcPr>
          <w:p w:rsidR="002B2C93" w:rsidRPr="001B75B2" w:rsidRDefault="002B2C93" w:rsidP="006B59EE">
            <w:pPr>
              <w:rPr>
                <w:b/>
              </w:rPr>
            </w:pPr>
            <w:r w:rsidRPr="001B75B2">
              <w:rPr>
                <w:b/>
              </w:rPr>
              <w:lastRenderedPageBreak/>
              <w:t>Offset</w:t>
            </w:r>
          </w:p>
        </w:tc>
        <w:tc>
          <w:tcPr>
            <w:tcW w:w="1003" w:type="pct"/>
            <w:shd w:val="clear" w:color="auto" w:fill="5B9BD5" w:themeFill="accent1"/>
          </w:tcPr>
          <w:p w:rsidR="002B2C93" w:rsidRPr="001B75B2" w:rsidRDefault="002B2C93" w:rsidP="006B59EE">
            <w:pPr>
              <w:rPr>
                <w:b/>
              </w:rPr>
            </w:pPr>
            <w:r w:rsidRPr="001B75B2">
              <w:rPr>
                <w:b/>
              </w:rPr>
              <w:t>Length(byte)</w:t>
            </w:r>
          </w:p>
        </w:tc>
        <w:tc>
          <w:tcPr>
            <w:tcW w:w="976" w:type="pct"/>
            <w:shd w:val="clear" w:color="auto" w:fill="5B9BD5" w:themeFill="accent1"/>
          </w:tcPr>
          <w:p w:rsidR="002B2C93" w:rsidRPr="001B75B2" w:rsidRDefault="002B2C93" w:rsidP="006B59EE">
            <w:pPr>
              <w:rPr>
                <w:b/>
              </w:rPr>
            </w:pPr>
            <w:r w:rsidRPr="001B75B2">
              <w:rPr>
                <w:b/>
              </w:rPr>
              <w:t>name</w:t>
            </w:r>
          </w:p>
        </w:tc>
        <w:tc>
          <w:tcPr>
            <w:tcW w:w="2058" w:type="pct"/>
            <w:shd w:val="clear" w:color="auto" w:fill="5B9BD5" w:themeFill="accent1"/>
          </w:tcPr>
          <w:p w:rsidR="002B2C93" w:rsidRPr="001B75B2" w:rsidRDefault="002B2C93" w:rsidP="006B59EE">
            <w:pPr>
              <w:rPr>
                <w:b/>
              </w:rPr>
            </w:pPr>
            <w:proofErr w:type="spellStart"/>
            <w:r w:rsidRPr="001B75B2">
              <w:rPr>
                <w:b/>
              </w:rPr>
              <w:t>Value,Description</w:t>
            </w:r>
            <w:proofErr w:type="spellEnd"/>
          </w:p>
        </w:tc>
      </w:tr>
      <w:tr w:rsidR="002B2C93" w:rsidRPr="001B75B2" w:rsidTr="006B59EE">
        <w:trPr>
          <w:trHeight w:val="255"/>
        </w:trPr>
        <w:tc>
          <w:tcPr>
            <w:tcW w:w="963" w:type="pct"/>
          </w:tcPr>
          <w:p w:rsidR="002B2C93" w:rsidRPr="00411730" w:rsidRDefault="002B2C93" w:rsidP="006B59EE">
            <w:pPr>
              <w:rPr>
                <w:rFonts w:cstheme="minorHAnsi"/>
              </w:rPr>
            </w:pPr>
            <w:r w:rsidRPr="00411730">
              <w:rPr>
                <w:rFonts w:cstheme="minorHAnsi"/>
              </w:rPr>
              <w:t>0x0000</w:t>
            </w:r>
          </w:p>
        </w:tc>
        <w:tc>
          <w:tcPr>
            <w:tcW w:w="1003" w:type="pct"/>
          </w:tcPr>
          <w:p w:rsidR="002B2C93" w:rsidRPr="00411730" w:rsidRDefault="002B2C93" w:rsidP="006B59EE">
            <w:pPr>
              <w:rPr>
                <w:rFonts w:cstheme="minorHAnsi"/>
              </w:rPr>
            </w:pPr>
            <w:r w:rsidRPr="00411730">
              <w:rPr>
                <w:rFonts w:cstheme="minorHAnsi"/>
              </w:rPr>
              <w:t>1</w:t>
            </w:r>
          </w:p>
        </w:tc>
        <w:tc>
          <w:tcPr>
            <w:tcW w:w="976" w:type="pct"/>
          </w:tcPr>
          <w:p w:rsidR="002B2C93" w:rsidRPr="00411730" w:rsidRDefault="002B2C93" w:rsidP="006B59EE">
            <w:pPr>
              <w:rPr>
                <w:rFonts w:cstheme="minorHAnsi"/>
              </w:rPr>
            </w:pPr>
            <w:proofErr w:type="spellStart"/>
            <w:r>
              <w:rPr>
                <w:rFonts w:cstheme="minorHAnsi" w:hint="eastAsia"/>
              </w:rPr>
              <w:t>PageName</w:t>
            </w:r>
            <w:r w:rsidRPr="00411730">
              <w:rPr>
                <w:rFonts w:cstheme="minorHAnsi"/>
              </w:rPr>
              <w:t>Len</w:t>
            </w:r>
            <w:proofErr w:type="spellEnd"/>
          </w:p>
        </w:tc>
        <w:tc>
          <w:tcPr>
            <w:tcW w:w="2058" w:type="pct"/>
            <w:vAlign w:val="center"/>
          </w:tcPr>
          <w:p w:rsidR="002B2C93" w:rsidRPr="00411730" w:rsidRDefault="002B2C93" w:rsidP="006B59EE">
            <w:pPr>
              <w:pStyle w:val="11"/>
              <w:rPr>
                <w:rFonts w:asciiTheme="minorHAnsi" w:hAnsiTheme="minorHAnsi" w:cstheme="minorHAnsi"/>
                <w:sz w:val="24"/>
                <w:szCs w:val="24"/>
              </w:rPr>
            </w:pPr>
            <w:r w:rsidRPr="00411730">
              <w:rPr>
                <w:rFonts w:asciiTheme="minorHAnsi" w:hAnsiTheme="minorHAnsi" w:cstheme="minorHAnsi"/>
                <w:sz w:val="24"/>
                <w:szCs w:val="24"/>
              </w:rPr>
              <w:t xml:space="preserve">Length of </w:t>
            </w:r>
            <w:proofErr w:type="spellStart"/>
            <w:r>
              <w:rPr>
                <w:rFonts w:asciiTheme="minorHAnsi" w:hAnsiTheme="minorHAnsi" w:cstheme="minorHAnsi" w:hint="eastAsia"/>
                <w:sz w:val="24"/>
                <w:szCs w:val="24"/>
              </w:rPr>
              <w:t>PageName</w:t>
            </w:r>
            <w:proofErr w:type="spellEnd"/>
          </w:p>
        </w:tc>
      </w:tr>
      <w:tr w:rsidR="002B2C93" w:rsidRPr="001B75B2" w:rsidTr="006B59EE">
        <w:trPr>
          <w:trHeight w:val="210"/>
        </w:trPr>
        <w:tc>
          <w:tcPr>
            <w:tcW w:w="963" w:type="pct"/>
          </w:tcPr>
          <w:p w:rsidR="002B2C93" w:rsidRPr="00411730" w:rsidRDefault="002B2C93" w:rsidP="006B59EE">
            <w:pPr>
              <w:rPr>
                <w:rFonts w:cstheme="minorHAnsi"/>
              </w:rPr>
            </w:pPr>
            <w:r w:rsidRPr="00411730">
              <w:rPr>
                <w:rFonts w:cstheme="minorHAnsi"/>
              </w:rPr>
              <w:t>0x0001</w:t>
            </w:r>
          </w:p>
        </w:tc>
        <w:tc>
          <w:tcPr>
            <w:tcW w:w="1003" w:type="pct"/>
          </w:tcPr>
          <w:p w:rsidR="002B2C93" w:rsidRPr="00411730" w:rsidRDefault="002B2C93" w:rsidP="006B59EE">
            <w:pPr>
              <w:rPr>
                <w:rFonts w:cstheme="minorHAnsi"/>
              </w:rPr>
            </w:pPr>
            <w:r>
              <w:rPr>
                <w:rFonts w:cstheme="minorHAnsi" w:hint="eastAsia"/>
              </w:rPr>
              <w:t>N</w:t>
            </w:r>
          </w:p>
        </w:tc>
        <w:tc>
          <w:tcPr>
            <w:tcW w:w="976" w:type="pct"/>
          </w:tcPr>
          <w:p w:rsidR="002B2C93" w:rsidRPr="00411730" w:rsidRDefault="002B2C93" w:rsidP="006B59EE">
            <w:pPr>
              <w:rPr>
                <w:rFonts w:cstheme="minorHAnsi"/>
              </w:rPr>
            </w:pPr>
            <w:proofErr w:type="spellStart"/>
            <w:r>
              <w:rPr>
                <w:rFonts w:cstheme="minorHAnsi" w:hint="eastAsia"/>
              </w:rPr>
              <w:t>PageName</w:t>
            </w:r>
            <w:proofErr w:type="spellEnd"/>
            <w:r w:rsidRPr="00411730">
              <w:rPr>
                <w:rFonts w:cstheme="minorHAnsi"/>
              </w:rPr>
              <w:t xml:space="preserve"> </w:t>
            </w:r>
          </w:p>
        </w:tc>
        <w:tc>
          <w:tcPr>
            <w:tcW w:w="2058" w:type="pct"/>
            <w:vAlign w:val="center"/>
          </w:tcPr>
          <w:p w:rsidR="002B2C93" w:rsidRPr="00411730" w:rsidRDefault="002B2C93" w:rsidP="006B59EE">
            <w:pPr>
              <w:pStyle w:val="11"/>
              <w:rPr>
                <w:rFonts w:asciiTheme="minorHAnsi" w:hAnsiTheme="minorHAnsi" w:cstheme="minorHAnsi"/>
                <w:sz w:val="24"/>
                <w:szCs w:val="24"/>
              </w:rPr>
            </w:pPr>
            <w:proofErr w:type="spellStart"/>
            <w:r>
              <w:rPr>
                <w:rFonts w:asciiTheme="minorHAnsi" w:hAnsiTheme="minorHAnsi" w:cstheme="minorHAnsi" w:hint="eastAsia"/>
                <w:sz w:val="24"/>
                <w:szCs w:val="24"/>
              </w:rPr>
              <w:t>PageName</w:t>
            </w:r>
            <w:proofErr w:type="spellEnd"/>
          </w:p>
        </w:tc>
      </w:tr>
      <w:tr w:rsidR="00165F00" w:rsidRPr="001B75B2" w:rsidTr="006B59EE">
        <w:trPr>
          <w:trHeight w:val="210"/>
        </w:trPr>
        <w:tc>
          <w:tcPr>
            <w:tcW w:w="963" w:type="pct"/>
          </w:tcPr>
          <w:p w:rsidR="00165F00" w:rsidRPr="00411730" w:rsidRDefault="00165F00" w:rsidP="006B59EE">
            <w:pPr>
              <w:rPr>
                <w:rFonts w:cstheme="minorHAnsi"/>
              </w:rPr>
            </w:pPr>
            <w:r>
              <w:rPr>
                <w:rFonts w:cstheme="minorHAnsi" w:hint="eastAsia"/>
              </w:rPr>
              <w:t>0x0001 + N</w:t>
            </w:r>
          </w:p>
        </w:tc>
        <w:tc>
          <w:tcPr>
            <w:tcW w:w="1003" w:type="pct"/>
          </w:tcPr>
          <w:p w:rsidR="00165F00" w:rsidRDefault="00165F00" w:rsidP="006B59EE">
            <w:pPr>
              <w:rPr>
                <w:rFonts w:cstheme="minorHAnsi"/>
              </w:rPr>
            </w:pPr>
            <w:r>
              <w:rPr>
                <w:rFonts w:cstheme="minorHAnsi" w:hint="eastAsia"/>
              </w:rPr>
              <w:t>2</w:t>
            </w:r>
          </w:p>
        </w:tc>
        <w:tc>
          <w:tcPr>
            <w:tcW w:w="976" w:type="pct"/>
          </w:tcPr>
          <w:p w:rsidR="00165F00" w:rsidRDefault="00165F00" w:rsidP="006B59EE">
            <w:pPr>
              <w:rPr>
                <w:rFonts w:cstheme="minorHAnsi"/>
              </w:rPr>
            </w:pPr>
            <w:r>
              <w:rPr>
                <w:rFonts w:cstheme="minorHAnsi" w:hint="eastAsia"/>
              </w:rPr>
              <w:t>Timeout</w:t>
            </w:r>
          </w:p>
        </w:tc>
        <w:tc>
          <w:tcPr>
            <w:tcW w:w="2058" w:type="pct"/>
            <w:vAlign w:val="center"/>
          </w:tcPr>
          <w:p w:rsidR="00165F00" w:rsidRDefault="00165F00" w:rsidP="006B59EE">
            <w:pPr>
              <w:pStyle w:val="11"/>
              <w:rPr>
                <w:rFonts w:asciiTheme="minorHAnsi" w:hAnsiTheme="minorHAnsi" w:cstheme="minorHAnsi"/>
                <w:sz w:val="24"/>
                <w:szCs w:val="24"/>
              </w:rPr>
            </w:pPr>
          </w:p>
        </w:tc>
      </w:tr>
      <w:tr w:rsidR="002B2C93" w:rsidRPr="001B75B2" w:rsidTr="006B59EE">
        <w:trPr>
          <w:trHeight w:val="210"/>
        </w:trPr>
        <w:tc>
          <w:tcPr>
            <w:tcW w:w="963" w:type="pct"/>
          </w:tcPr>
          <w:p w:rsidR="002B2C93" w:rsidRPr="00753300" w:rsidRDefault="002B2C93" w:rsidP="006B59EE">
            <w:pPr>
              <w:rPr>
                <w:rFonts w:cstheme="minorHAnsi"/>
              </w:rPr>
            </w:pPr>
            <w:r>
              <w:rPr>
                <w:rFonts w:cstheme="minorHAnsi" w:hint="eastAsia"/>
              </w:rPr>
              <w:t>0x0001 + N</w:t>
            </w:r>
            <w:r w:rsidR="00F621D6">
              <w:rPr>
                <w:rFonts w:cstheme="minorHAnsi"/>
              </w:rPr>
              <w:t xml:space="preserve"> + 2</w:t>
            </w:r>
          </w:p>
        </w:tc>
        <w:tc>
          <w:tcPr>
            <w:tcW w:w="1003" w:type="pct"/>
          </w:tcPr>
          <w:p w:rsidR="002B2C93" w:rsidRPr="00306DF8" w:rsidRDefault="002B2C93" w:rsidP="006B59EE">
            <w:pPr>
              <w:rPr>
                <w:rFonts w:cstheme="minorHAnsi"/>
              </w:rPr>
            </w:pPr>
            <w:r w:rsidRPr="00306DF8">
              <w:rPr>
                <w:rFonts w:cstheme="minorHAnsi" w:hint="eastAsia"/>
              </w:rPr>
              <w:t>1</w:t>
            </w:r>
          </w:p>
        </w:tc>
        <w:tc>
          <w:tcPr>
            <w:tcW w:w="976" w:type="pct"/>
          </w:tcPr>
          <w:p w:rsidR="002B2C93" w:rsidRPr="00306DF8" w:rsidRDefault="002B2C93" w:rsidP="006B59EE">
            <w:pPr>
              <w:rPr>
                <w:rFonts w:cstheme="minorHAnsi"/>
              </w:rPr>
            </w:pPr>
            <w:proofErr w:type="spellStart"/>
            <w:r>
              <w:rPr>
                <w:rFonts w:cstheme="minorHAnsi" w:hint="eastAsia"/>
              </w:rPr>
              <w:t>WidgetNameLen</w:t>
            </w:r>
            <w:proofErr w:type="spellEnd"/>
            <w:r>
              <w:rPr>
                <w:rFonts w:cstheme="minorHAnsi" w:hint="eastAsia"/>
              </w:rPr>
              <w:t>[1]</w:t>
            </w:r>
          </w:p>
        </w:tc>
        <w:tc>
          <w:tcPr>
            <w:tcW w:w="2058" w:type="pct"/>
            <w:vAlign w:val="center"/>
          </w:tcPr>
          <w:p w:rsidR="002B2C93" w:rsidRPr="00306DF8" w:rsidRDefault="002B2C93" w:rsidP="006B59EE">
            <w:pPr>
              <w:pStyle w:val="11"/>
              <w:rPr>
                <w:rFonts w:asciiTheme="minorHAnsi" w:hAnsiTheme="minorHAnsi" w:cstheme="minorHAnsi"/>
                <w:sz w:val="24"/>
                <w:szCs w:val="24"/>
              </w:rPr>
            </w:pPr>
            <w:r>
              <w:rPr>
                <w:rFonts w:asciiTheme="minorHAnsi" w:hAnsiTheme="minorHAnsi" w:cstheme="minorHAnsi" w:hint="eastAsia"/>
                <w:sz w:val="24"/>
                <w:szCs w:val="24"/>
                <w:lang w:bidi="en-US"/>
              </w:rPr>
              <w:t xml:space="preserve">Length of </w:t>
            </w:r>
            <w:proofErr w:type="spellStart"/>
            <w:r w:rsidRPr="00306DF8">
              <w:rPr>
                <w:rFonts w:asciiTheme="minorHAnsi" w:hAnsiTheme="minorHAnsi" w:cstheme="minorHAnsi" w:hint="eastAsia"/>
                <w:sz w:val="24"/>
                <w:szCs w:val="24"/>
                <w:lang w:bidi="en-US"/>
              </w:rPr>
              <w:t>WidgetName</w:t>
            </w:r>
            <w:proofErr w:type="spellEnd"/>
          </w:p>
        </w:tc>
      </w:tr>
      <w:tr w:rsidR="002B2C93" w:rsidRPr="001B75B2" w:rsidTr="006B59EE">
        <w:trPr>
          <w:trHeight w:val="210"/>
        </w:trPr>
        <w:tc>
          <w:tcPr>
            <w:tcW w:w="963" w:type="pct"/>
          </w:tcPr>
          <w:p w:rsidR="002B2C93" w:rsidRPr="00753300" w:rsidRDefault="002B2C93">
            <w:pPr>
              <w:rPr>
                <w:rFonts w:cstheme="minorHAnsi"/>
              </w:rPr>
            </w:pPr>
            <w:r>
              <w:rPr>
                <w:rFonts w:cstheme="minorHAnsi" w:hint="eastAsia"/>
              </w:rPr>
              <w:t xml:space="preserve">0x0001 + N + </w:t>
            </w:r>
            <w:r w:rsidR="00F621D6">
              <w:rPr>
                <w:rFonts w:cstheme="minorHAnsi"/>
              </w:rPr>
              <w:t>3</w:t>
            </w:r>
          </w:p>
        </w:tc>
        <w:tc>
          <w:tcPr>
            <w:tcW w:w="1003" w:type="pct"/>
          </w:tcPr>
          <w:p w:rsidR="002B2C93" w:rsidRPr="00306DF8" w:rsidRDefault="002B2C93" w:rsidP="006B59EE">
            <w:pPr>
              <w:rPr>
                <w:rFonts w:cstheme="minorHAnsi"/>
              </w:rPr>
            </w:pPr>
            <w:r>
              <w:rPr>
                <w:rFonts w:cstheme="minorHAnsi"/>
              </w:rPr>
              <w:t>N1</w:t>
            </w:r>
          </w:p>
        </w:tc>
        <w:tc>
          <w:tcPr>
            <w:tcW w:w="976" w:type="pct"/>
          </w:tcPr>
          <w:p w:rsidR="002B2C93" w:rsidRPr="00306DF8" w:rsidRDefault="002B2C93" w:rsidP="006B59EE">
            <w:pPr>
              <w:rPr>
                <w:rFonts w:cstheme="minorHAnsi"/>
              </w:rPr>
            </w:pPr>
            <w:proofErr w:type="spellStart"/>
            <w:r>
              <w:rPr>
                <w:rFonts w:cstheme="minorHAnsi" w:hint="eastAsia"/>
              </w:rPr>
              <w:t>WidgetName</w:t>
            </w:r>
            <w:proofErr w:type="spellEnd"/>
            <w:r>
              <w:rPr>
                <w:rFonts w:cstheme="minorHAnsi" w:hint="eastAsia"/>
              </w:rPr>
              <w:t>[1]</w:t>
            </w:r>
          </w:p>
        </w:tc>
        <w:tc>
          <w:tcPr>
            <w:tcW w:w="2058" w:type="pct"/>
            <w:vAlign w:val="center"/>
          </w:tcPr>
          <w:p w:rsidR="002B2C93" w:rsidRPr="00306DF8" w:rsidRDefault="002B2C93" w:rsidP="006B59EE">
            <w:pPr>
              <w:pStyle w:val="11"/>
              <w:rPr>
                <w:rFonts w:asciiTheme="minorHAnsi" w:hAnsiTheme="minorHAnsi" w:cstheme="minorHAnsi"/>
                <w:sz w:val="24"/>
                <w:szCs w:val="24"/>
              </w:rPr>
            </w:pPr>
            <w:proofErr w:type="spellStart"/>
            <w:r>
              <w:rPr>
                <w:rFonts w:asciiTheme="minorHAnsi" w:hAnsiTheme="minorHAnsi" w:cstheme="minorHAnsi" w:hint="eastAsia"/>
                <w:sz w:val="24"/>
                <w:szCs w:val="24"/>
              </w:rPr>
              <w:t>WidgetName</w:t>
            </w:r>
            <w:proofErr w:type="spellEnd"/>
          </w:p>
        </w:tc>
      </w:tr>
      <w:tr w:rsidR="002B2C93" w:rsidRPr="001B75B2" w:rsidTr="006B59EE">
        <w:trPr>
          <w:trHeight w:val="210"/>
        </w:trPr>
        <w:tc>
          <w:tcPr>
            <w:tcW w:w="963" w:type="pct"/>
          </w:tcPr>
          <w:p w:rsidR="002B2C93" w:rsidRDefault="002B2C93" w:rsidP="006B59EE">
            <w:pPr>
              <w:rPr>
                <w:rFonts w:cstheme="minorHAnsi"/>
              </w:rPr>
            </w:pPr>
            <w:r>
              <w:rPr>
                <w:rFonts w:cstheme="minorHAnsi"/>
              </w:rPr>
              <w:t xml:space="preserve">0x0001 + N + </w:t>
            </w:r>
            <w:r w:rsidR="00F621D6">
              <w:rPr>
                <w:rFonts w:cstheme="minorHAnsi"/>
              </w:rPr>
              <w:t>3</w:t>
            </w:r>
            <w:r>
              <w:rPr>
                <w:rFonts w:cstheme="minorHAnsi"/>
              </w:rPr>
              <w:t xml:space="preserve"> + N1</w:t>
            </w:r>
          </w:p>
        </w:tc>
        <w:tc>
          <w:tcPr>
            <w:tcW w:w="1003" w:type="pct"/>
          </w:tcPr>
          <w:p w:rsidR="002B2C93" w:rsidRDefault="002B2C93" w:rsidP="006B59EE">
            <w:pPr>
              <w:rPr>
                <w:rFonts w:cstheme="minorHAnsi"/>
              </w:rPr>
            </w:pPr>
            <w:r>
              <w:rPr>
                <w:rFonts w:cstheme="minorHAnsi" w:hint="eastAsia"/>
              </w:rPr>
              <w:t>1</w:t>
            </w:r>
          </w:p>
        </w:tc>
        <w:tc>
          <w:tcPr>
            <w:tcW w:w="976" w:type="pct"/>
          </w:tcPr>
          <w:p w:rsidR="002B2C93" w:rsidRDefault="002B2C93" w:rsidP="006B59EE">
            <w:pPr>
              <w:rPr>
                <w:rFonts w:cstheme="minorHAnsi"/>
              </w:rPr>
            </w:pPr>
            <w:proofErr w:type="spellStart"/>
            <w:r>
              <w:rPr>
                <w:rFonts w:cstheme="minorHAnsi" w:hint="eastAsia"/>
              </w:rPr>
              <w:t>TextLen</w:t>
            </w:r>
            <w:proofErr w:type="spellEnd"/>
            <w:r>
              <w:rPr>
                <w:rFonts w:cstheme="minorHAnsi" w:hint="eastAsia"/>
              </w:rPr>
              <w:t>[1]</w:t>
            </w:r>
          </w:p>
        </w:tc>
        <w:tc>
          <w:tcPr>
            <w:tcW w:w="2058" w:type="pct"/>
            <w:vAlign w:val="center"/>
          </w:tcPr>
          <w:p w:rsidR="002B2C93" w:rsidRDefault="002B2C93" w:rsidP="006B59EE">
            <w:pPr>
              <w:pStyle w:val="11"/>
              <w:rPr>
                <w:rFonts w:asciiTheme="minorHAnsi" w:hAnsiTheme="minorHAnsi" w:cstheme="minorHAnsi"/>
                <w:sz w:val="24"/>
                <w:szCs w:val="24"/>
              </w:rPr>
            </w:pPr>
            <w:r>
              <w:rPr>
                <w:rFonts w:asciiTheme="minorHAnsi" w:hAnsiTheme="minorHAnsi" w:cstheme="minorHAnsi" w:hint="eastAsia"/>
                <w:sz w:val="24"/>
                <w:szCs w:val="24"/>
              </w:rPr>
              <w:t>Length of Text</w:t>
            </w:r>
          </w:p>
        </w:tc>
      </w:tr>
      <w:tr w:rsidR="002B2C93" w:rsidRPr="001B75B2" w:rsidTr="006B59EE">
        <w:trPr>
          <w:trHeight w:val="210"/>
        </w:trPr>
        <w:tc>
          <w:tcPr>
            <w:tcW w:w="963" w:type="pct"/>
          </w:tcPr>
          <w:p w:rsidR="002B2C93" w:rsidRDefault="002B2C93" w:rsidP="006B59EE">
            <w:pPr>
              <w:rPr>
                <w:rFonts w:cstheme="minorHAnsi"/>
              </w:rPr>
            </w:pPr>
            <w:r>
              <w:rPr>
                <w:rFonts w:cstheme="minorHAnsi"/>
              </w:rPr>
              <w:t xml:space="preserve">0x0001 + N + </w:t>
            </w:r>
            <w:r w:rsidR="00F621D6">
              <w:rPr>
                <w:rFonts w:cstheme="minorHAnsi"/>
              </w:rPr>
              <w:t>3</w:t>
            </w:r>
            <w:r>
              <w:rPr>
                <w:rFonts w:cstheme="minorHAnsi"/>
              </w:rPr>
              <w:t xml:space="preserve"> + N1 + 1</w:t>
            </w:r>
          </w:p>
        </w:tc>
        <w:tc>
          <w:tcPr>
            <w:tcW w:w="1003" w:type="pct"/>
          </w:tcPr>
          <w:p w:rsidR="002B2C93" w:rsidRDefault="002B2C93" w:rsidP="006B59EE">
            <w:pPr>
              <w:rPr>
                <w:rFonts w:cstheme="minorHAnsi"/>
              </w:rPr>
            </w:pPr>
            <w:r>
              <w:rPr>
                <w:rFonts w:cstheme="minorHAnsi"/>
              </w:rPr>
              <w:t>N2</w:t>
            </w:r>
          </w:p>
        </w:tc>
        <w:tc>
          <w:tcPr>
            <w:tcW w:w="976" w:type="pct"/>
          </w:tcPr>
          <w:p w:rsidR="002B2C93" w:rsidRDefault="002B2C93" w:rsidP="006B59EE">
            <w:pPr>
              <w:rPr>
                <w:rFonts w:cstheme="minorHAnsi"/>
              </w:rPr>
            </w:pPr>
            <w:r>
              <w:rPr>
                <w:rFonts w:cstheme="minorHAnsi" w:hint="eastAsia"/>
              </w:rPr>
              <w:t>Text[1]</w:t>
            </w:r>
          </w:p>
        </w:tc>
        <w:tc>
          <w:tcPr>
            <w:tcW w:w="2058" w:type="pct"/>
            <w:vAlign w:val="center"/>
          </w:tcPr>
          <w:p w:rsidR="002B2C93" w:rsidRDefault="002B2C93" w:rsidP="006B59EE">
            <w:pPr>
              <w:pStyle w:val="11"/>
              <w:rPr>
                <w:rFonts w:asciiTheme="minorHAnsi" w:hAnsiTheme="minorHAnsi" w:cstheme="minorHAnsi"/>
                <w:sz w:val="24"/>
                <w:szCs w:val="24"/>
              </w:rPr>
            </w:pPr>
            <w:r>
              <w:rPr>
                <w:rFonts w:asciiTheme="minorHAnsi" w:hAnsiTheme="minorHAnsi" w:cstheme="minorHAnsi" w:hint="eastAsia"/>
                <w:sz w:val="24"/>
                <w:szCs w:val="24"/>
              </w:rPr>
              <w:t>Text</w:t>
            </w:r>
            <w:r>
              <w:rPr>
                <w:rFonts w:asciiTheme="minorHAnsi" w:hAnsiTheme="minorHAnsi" w:cstheme="minorHAnsi"/>
                <w:sz w:val="24"/>
                <w:szCs w:val="24"/>
              </w:rPr>
              <w:t xml:space="preserve"> string:</w:t>
            </w:r>
          </w:p>
        </w:tc>
      </w:tr>
    </w:tbl>
    <w:p w:rsidR="002B2C93" w:rsidRDefault="002B2C93" w:rsidP="00BA413F">
      <w:pPr>
        <w:rPr>
          <w:b/>
        </w:rPr>
      </w:pPr>
    </w:p>
    <w:p w:rsidR="00BA413F" w:rsidRPr="004F0BD5" w:rsidRDefault="00BA413F" w:rsidP="00BA413F">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BA413F" w:rsidRPr="004F0BD5" w:rsidTr="00F637EF">
        <w:tc>
          <w:tcPr>
            <w:tcW w:w="938" w:type="pct"/>
            <w:shd w:val="clear" w:color="auto" w:fill="5B9BD5" w:themeFill="accent1"/>
          </w:tcPr>
          <w:p w:rsidR="00BA413F" w:rsidRPr="004F0BD5" w:rsidRDefault="00BA413F" w:rsidP="006B59EE">
            <w:r w:rsidRPr="004F0BD5">
              <w:t>Command Type</w:t>
            </w:r>
          </w:p>
        </w:tc>
        <w:tc>
          <w:tcPr>
            <w:tcW w:w="1025" w:type="pct"/>
            <w:shd w:val="clear" w:color="auto" w:fill="5B9BD5" w:themeFill="accent1"/>
          </w:tcPr>
          <w:p w:rsidR="00BA413F" w:rsidRPr="004F0BD5" w:rsidRDefault="00BA413F" w:rsidP="006B59EE">
            <w:r w:rsidRPr="004F0BD5">
              <w:t>Command Code</w:t>
            </w:r>
          </w:p>
        </w:tc>
        <w:tc>
          <w:tcPr>
            <w:tcW w:w="853" w:type="pct"/>
            <w:shd w:val="clear" w:color="auto" w:fill="5B9BD5" w:themeFill="accent1"/>
          </w:tcPr>
          <w:p w:rsidR="00BA413F" w:rsidRPr="004F0BD5" w:rsidRDefault="00BA413F" w:rsidP="006B59EE">
            <w:r w:rsidRPr="004F0BD5">
              <w:t>Return Code</w:t>
            </w:r>
          </w:p>
        </w:tc>
        <w:tc>
          <w:tcPr>
            <w:tcW w:w="2184" w:type="pct"/>
            <w:shd w:val="clear" w:color="auto" w:fill="5B9BD5" w:themeFill="accent1"/>
          </w:tcPr>
          <w:p w:rsidR="00BA413F" w:rsidRPr="004F0BD5" w:rsidRDefault="00BA413F" w:rsidP="006B59EE">
            <w:r w:rsidRPr="004F0BD5">
              <w:t>Data Field</w:t>
            </w:r>
          </w:p>
        </w:tc>
      </w:tr>
      <w:tr w:rsidR="00BA413F" w:rsidRPr="004F0BD5" w:rsidTr="006B59EE">
        <w:tc>
          <w:tcPr>
            <w:tcW w:w="938" w:type="pct"/>
          </w:tcPr>
          <w:p w:rsidR="00BA413F" w:rsidRPr="004F0BD5" w:rsidRDefault="00BA413F" w:rsidP="006B59EE">
            <w:r w:rsidRPr="004F0BD5">
              <w:t>0x</w:t>
            </w:r>
            <w:r w:rsidR="001F4FC6">
              <w:t>8</w:t>
            </w:r>
            <w:r w:rsidRPr="004F0BD5">
              <w:t>0</w:t>
            </w:r>
          </w:p>
        </w:tc>
        <w:tc>
          <w:tcPr>
            <w:tcW w:w="1025" w:type="pct"/>
          </w:tcPr>
          <w:p w:rsidR="00BA413F" w:rsidRPr="004F0BD5" w:rsidRDefault="00C87140" w:rsidP="006B59EE">
            <w:r>
              <w:t>0x10</w:t>
            </w:r>
          </w:p>
        </w:tc>
        <w:tc>
          <w:tcPr>
            <w:tcW w:w="853" w:type="pct"/>
          </w:tcPr>
          <w:p w:rsidR="00BA413F" w:rsidRPr="004F0BD5" w:rsidRDefault="00BA413F" w:rsidP="006B59EE">
            <w:r>
              <w:t>As follows</w:t>
            </w:r>
          </w:p>
        </w:tc>
        <w:tc>
          <w:tcPr>
            <w:tcW w:w="2184" w:type="pct"/>
          </w:tcPr>
          <w:p w:rsidR="00BA413F" w:rsidRPr="004F0BD5" w:rsidRDefault="00BA413F" w:rsidP="006B59EE">
            <w:r>
              <w:rPr>
                <w:rFonts w:hint="eastAsia"/>
              </w:rPr>
              <w:t>N/A</w:t>
            </w:r>
          </w:p>
        </w:tc>
      </w:tr>
    </w:tbl>
    <w:p w:rsidR="00BA413F" w:rsidRPr="00CF3320" w:rsidRDefault="00BA413F" w:rsidP="00BA413F">
      <w:pPr>
        <w:jc w:val="left"/>
        <w:rPr>
          <w:b/>
        </w:rPr>
      </w:pPr>
      <w:r w:rsidRPr="00CF3320">
        <w:rPr>
          <w:rFonts w:hint="eastAsia"/>
          <w:b/>
        </w:rPr>
        <w:t>Return code:</w:t>
      </w:r>
    </w:p>
    <w:p w:rsidR="00BA413F" w:rsidRPr="00A913F3" w:rsidRDefault="00BA413F" w:rsidP="00BA413F">
      <w:pPr>
        <w:jc w:val="left"/>
      </w:pPr>
      <w:r>
        <w:t xml:space="preserve">See </w:t>
      </w:r>
      <w:r w:rsidR="006B3B3A">
        <w:t xml:space="preserve">appendix </w:t>
      </w:r>
      <w:r w:rsidR="00F1363C">
        <w:fldChar w:fldCharType="begin"/>
      </w:r>
      <w:r w:rsidR="00F1363C">
        <w:instrText xml:space="preserve"> HYPERLINK \l "_UI_return_code" </w:instrText>
      </w:r>
      <w:r w:rsidR="00F1363C">
        <w:fldChar w:fldCharType="separate"/>
      </w:r>
      <w:r w:rsidR="006B3B3A" w:rsidRPr="006B3B3A">
        <w:rPr>
          <w:rStyle w:val="a7"/>
        </w:rPr>
        <w:t>UI return code</w:t>
      </w:r>
      <w:r w:rsidR="00F1363C">
        <w:rPr>
          <w:rStyle w:val="a7"/>
        </w:rPr>
        <w:fldChar w:fldCharType="end"/>
      </w:r>
    </w:p>
    <w:p w:rsidR="00B4690C" w:rsidRDefault="00B4690C" w:rsidP="00B4690C"/>
    <w:p w:rsidR="00034975" w:rsidRPr="00034975" w:rsidRDefault="00034975" w:rsidP="0061787F">
      <w:pPr>
        <w:pStyle w:val="a6"/>
        <w:keepNext/>
        <w:keepLines/>
        <w:numPr>
          <w:ilvl w:val="0"/>
          <w:numId w:val="18"/>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942" w:name="_Toc456366012"/>
      <w:bookmarkStart w:id="943" w:name="_Toc456366356"/>
      <w:bookmarkStart w:id="944" w:name="_Toc456367029"/>
      <w:bookmarkStart w:id="945" w:name="_Toc456367434"/>
      <w:bookmarkStart w:id="946" w:name="_Toc456367611"/>
      <w:bookmarkStart w:id="947" w:name="_Toc456368312"/>
      <w:bookmarkStart w:id="948" w:name="_Toc456369781"/>
      <w:bookmarkStart w:id="949" w:name="_Toc456369974"/>
      <w:bookmarkStart w:id="950" w:name="_Toc456370162"/>
      <w:bookmarkStart w:id="951" w:name="_Toc456370115"/>
      <w:bookmarkStart w:id="952" w:name="_Toc456708057"/>
      <w:bookmarkStart w:id="953" w:name="_Toc456708247"/>
      <w:bookmarkStart w:id="954" w:name="_Toc456710752"/>
      <w:bookmarkStart w:id="955" w:name="_Toc456711099"/>
      <w:bookmarkStart w:id="956" w:name="_Toc456711292"/>
      <w:bookmarkStart w:id="957" w:name="_Toc456788007"/>
      <w:bookmarkStart w:id="958" w:name="_Toc459642856"/>
      <w:bookmarkStart w:id="959" w:name="_Toc459650125"/>
      <w:bookmarkStart w:id="960" w:name="_Toc459650333"/>
      <w:bookmarkStart w:id="961" w:name="_Toc459650773"/>
      <w:bookmarkStart w:id="962" w:name="_Toc459714363"/>
      <w:bookmarkStart w:id="963" w:name="_Toc459715309"/>
      <w:bookmarkStart w:id="964" w:name="_Toc459725533"/>
      <w:bookmarkStart w:id="965" w:name="_Toc462066457"/>
      <w:bookmarkStart w:id="966" w:name="_Toc464233256"/>
      <w:bookmarkStart w:id="967" w:name="_Toc478130663"/>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rsidR="00034975" w:rsidRPr="00034975" w:rsidRDefault="00034975" w:rsidP="0061787F">
      <w:pPr>
        <w:pStyle w:val="a6"/>
        <w:keepNext/>
        <w:keepLines/>
        <w:numPr>
          <w:ilvl w:val="0"/>
          <w:numId w:val="18"/>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968" w:name="_Toc456366013"/>
      <w:bookmarkStart w:id="969" w:name="_Toc456366357"/>
      <w:bookmarkStart w:id="970" w:name="_Toc456367030"/>
      <w:bookmarkStart w:id="971" w:name="_Toc456367435"/>
      <w:bookmarkStart w:id="972" w:name="_Toc456367612"/>
      <w:bookmarkStart w:id="973" w:name="_Toc456368313"/>
      <w:bookmarkStart w:id="974" w:name="_Toc456369782"/>
      <w:bookmarkStart w:id="975" w:name="_Toc456369975"/>
      <w:bookmarkStart w:id="976" w:name="_Toc456370163"/>
      <w:bookmarkStart w:id="977" w:name="_Toc456370116"/>
      <w:bookmarkStart w:id="978" w:name="_Toc456708058"/>
      <w:bookmarkStart w:id="979" w:name="_Toc456708248"/>
      <w:bookmarkStart w:id="980" w:name="_Toc456710753"/>
      <w:bookmarkStart w:id="981" w:name="_Toc456711100"/>
      <w:bookmarkStart w:id="982" w:name="_Toc456711293"/>
      <w:bookmarkStart w:id="983" w:name="_Toc456788008"/>
      <w:bookmarkStart w:id="984" w:name="_Toc459642857"/>
      <w:bookmarkStart w:id="985" w:name="_Toc459650126"/>
      <w:bookmarkStart w:id="986" w:name="_Toc459650334"/>
      <w:bookmarkStart w:id="987" w:name="_Toc459650774"/>
      <w:bookmarkStart w:id="988" w:name="_Toc459714364"/>
      <w:bookmarkStart w:id="989" w:name="_Toc459715310"/>
      <w:bookmarkStart w:id="990" w:name="_Toc459725534"/>
      <w:bookmarkStart w:id="991" w:name="_Toc462066458"/>
      <w:bookmarkStart w:id="992" w:name="_Toc464233257"/>
      <w:bookmarkStart w:id="993" w:name="_Toc478130664"/>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p>
    <w:p w:rsidR="00034975" w:rsidRPr="00034975" w:rsidRDefault="00034975" w:rsidP="0061787F">
      <w:pPr>
        <w:pStyle w:val="a6"/>
        <w:keepNext/>
        <w:keepLines/>
        <w:numPr>
          <w:ilvl w:val="1"/>
          <w:numId w:val="18"/>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994" w:name="_Toc456366014"/>
      <w:bookmarkStart w:id="995" w:name="_Toc456366358"/>
      <w:bookmarkStart w:id="996" w:name="_Toc456367031"/>
      <w:bookmarkStart w:id="997" w:name="_Toc456367436"/>
      <w:bookmarkStart w:id="998" w:name="_Toc456367613"/>
      <w:bookmarkStart w:id="999" w:name="_Toc456368314"/>
      <w:bookmarkStart w:id="1000" w:name="_Toc456369783"/>
      <w:bookmarkStart w:id="1001" w:name="_Toc456369976"/>
      <w:bookmarkStart w:id="1002" w:name="_Toc456370164"/>
      <w:bookmarkStart w:id="1003" w:name="_Toc456370117"/>
      <w:bookmarkStart w:id="1004" w:name="_Toc456708059"/>
      <w:bookmarkStart w:id="1005" w:name="_Toc456708249"/>
      <w:bookmarkStart w:id="1006" w:name="_Toc456710754"/>
      <w:bookmarkStart w:id="1007" w:name="_Toc456711101"/>
      <w:bookmarkStart w:id="1008" w:name="_Toc456711294"/>
      <w:bookmarkStart w:id="1009" w:name="_Toc456788009"/>
      <w:bookmarkStart w:id="1010" w:name="_Toc459642858"/>
      <w:bookmarkStart w:id="1011" w:name="_Toc459650127"/>
      <w:bookmarkStart w:id="1012" w:name="_Toc459650335"/>
      <w:bookmarkStart w:id="1013" w:name="_Toc459650775"/>
      <w:bookmarkStart w:id="1014" w:name="_Toc459714365"/>
      <w:bookmarkStart w:id="1015" w:name="_Toc459715311"/>
      <w:bookmarkStart w:id="1016" w:name="_Toc459725535"/>
      <w:bookmarkStart w:id="1017" w:name="_Toc462066459"/>
      <w:bookmarkStart w:id="1018" w:name="_Toc464233258"/>
      <w:bookmarkStart w:id="1019" w:name="_Toc478130665"/>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p>
    <w:p w:rsidR="00034975" w:rsidRPr="00034975" w:rsidRDefault="00034975" w:rsidP="0061787F">
      <w:pPr>
        <w:pStyle w:val="a6"/>
        <w:keepNext/>
        <w:keepLines/>
        <w:numPr>
          <w:ilvl w:val="1"/>
          <w:numId w:val="18"/>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1020" w:name="_Toc456366015"/>
      <w:bookmarkStart w:id="1021" w:name="_Toc456366359"/>
      <w:bookmarkStart w:id="1022" w:name="_Toc456367032"/>
      <w:bookmarkStart w:id="1023" w:name="_Toc456367437"/>
      <w:bookmarkStart w:id="1024" w:name="_Toc456367614"/>
      <w:bookmarkStart w:id="1025" w:name="_Toc456368315"/>
      <w:bookmarkStart w:id="1026" w:name="_Toc456369784"/>
      <w:bookmarkStart w:id="1027" w:name="_Toc456369977"/>
      <w:bookmarkStart w:id="1028" w:name="_Toc456370165"/>
      <w:bookmarkStart w:id="1029" w:name="_Toc456370118"/>
      <w:bookmarkStart w:id="1030" w:name="_Toc456708060"/>
      <w:bookmarkStart w:id="1031" w:name="_Toc456708250"/>
      <w:bookmarkStart w:id="1032" w:name="_Toc456710755"/>
      <w:bookmarkStart w:id="1033" w:name="_Toc456711102"/>
      <w:bookmarkStart w:id="1034" w:name="_Toc456711295"/>
      <w:bookmarkStart w:id="1035" w:name="_Toc456788010"/>
      <w:bookmarkStart w:id="1036" w:name="_Toc459642859"/>
      <w:bookmarkStart w:id="1037" w:name="_Toc459650128"/>
      <w:bookmarkStart w:id="1038" w:name="_Toc459650336"/>
      <w:bookmarkStart w:id="1039" w:name="_Toc459650776"/>
      <w:bookmarkStart w:id="1040" w:name="_Toc459714366"/>
      <w:bookmarkStart w:id="1041" w:name="_Toc459715312"/>
      <w:bookmarkStart w:id="1042" w:name="_Toc459725536"/>
      <w:bookmarkStart w:id="1043" w:name="_Toc462066460"/>
      <w:bookmarkStart w:id="1044" w:name="_Toc464233259"/>
      <w:bookmarkStart w:id="1045" w:name="_Toc478130666"/>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rsidR="003D2A25" w:rsidRDefault="003D2A25" w:rsidP="0061787F">
      <w:pPr>
        <w:pStyle w:val="2"/>
        <w:numPr>
          <w:ilvl w:val="1"/>
          <w:numId w:val="18"/>
        </w:numPr>
        <w:rPr>
          <w:color w:val="4472C4" w:themeColor="accent5"/>
        </w:rPr>
      </w:pPr>
      <w:bookmarkStart w:id="1046" w:name="_Toc478130667"/>
      <w:r w:rsidRPr="003D2A25">
        <w:rPr>
          <w:color w:val="4472C4" w:themeColor="accent5"/>
        </w:rPr>
        <w:t>Security module</w:t>
      </w:r>
      <w:bookmarkEnd w:id="1046"/>
    </w:p>
    <w:p w:rsidR="003D2A25" w:rsidRPr="00461C1C" w:rsidRDefault="00461C1C" w:rsidP="0061787F">
      <w:pPr>
        <w:pStyle w:val="3"/>
        <w:numPr>
          <w:ilvl w:val="2"/>
          <w:numId w:val="18"/>
        </w:numPr>
      </w:pPr>
      <w:bookmarkStart w:id="1047" w:name="_Toc478130668"/>
      <w:proofErr w:type="spellStart"/>
      <w:r w:rsidRPr="00461C1C">
        <w:rPr>
          <w:rFonts w:hint="eastAsia"/>
        </w:rPr>
        <w:t>GetPinBlock</w:t>
      </w:r>
      <w:bookmarkEnd w:id="1047"/>
      <w:proofErr w:type="spellEnd"/>
    </w:p>
    <w:p w:rsidR="00610102" w:rsidRPr="005E0B59" w:rsidRDefault="00610102" w:rsidP="00610102">
      <w:pPr>
        <w:rPr>
          <w:b/>
        </w:rPr>
      </w:pPr>
      <w:r w:rsidRPr="005E0B59">
        <w:rPr>
          <w:b/>
        </w:rPr>
        <w:t>D</w:t>
      </w:r>
      <w:r w:rsidRPr="005E0B59">
        <w:rPr>
          <w:rFonts w:hint="eastAsia"/>
          <w:b/>
        </w:rPr>
        <w:t>escription:</w:t>
      </w:r>
      <w:r w:rsidRPr="005E0B59">
        <w:rPr>
          <w:b/>
        </w:rPr>
        <w:t xml:space="preserve"> </w:t>
      </w:r>
    </w:p>
    <w:p w:rsidR="00610102" w:rsidRPr="00914D8E" w:rsidRDefault="00610102" w:rsidP="00610102">
      <w:r w:rsidRPr="00610102">
        <w:t>Th</w:t>
      </w:r>
      <w:r>
        <w:t>is API is used to get PIN block</w:t>
      </w:r>
      <w:r>
        <w:rPr>
          <w:rFonts w:hint="eastAsia"/>
        </w:rPr>
        <w:t>.</w:t>
      </w:r>
    </w:p>
    <w:p w:rsidR="00610102" w:rsidRPr="005E0B59" w:rsidRDefault="00610102" w:rsidP="00610102">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610102" w:rsidRPr="00073720" w:rsidTr="00F637EF">
        <w:tc>
          <w:tcPr>
            <w:tcW w:w="937" w:type="pct"/>
            <w:shd w:val="clear" w:color="auto" w:fill="5B9BD5" w:themeFill="accent1"/>
          </w:tcPr>
          <w:p w:rsidR="00610102" w:rsidRPr="00073720" w:rsidRDefault="00610102" w:rsidP="006B59EE">
            <w:r>
              <w:t>Command t</w:t>
            </w:r>
            <w:r w:rsidRPr="00073720">
              <w:t>ype</w:t>
            </w:r>
          </w:p>
        </w:tc>
        <w:tc>
          <w:tcPr>
            <w:tcW w:w="1025" w:type="pct"/>
            <w:shd w:val="clear" w:color="auto" w:fill="5B9BD5" w:themeFill="accent1"/>
          </w:tcPr>
          <w:p w:rsidR="00610102" w:rsidRPr="00073720" w:rsidRDefault="00610102" w:rsidP="006B59EE">
            <w:r w:rsidRPr="00073720">
              <w:t>Command Code</w:t>
            </w:r>
          </w:p>
        </w:tc>
        <w:tc>
          <w:tcPr>
            <w:tcW w:w="3038" w:type="pct"/>
            <w:shd w:val="clear" w:color="auto" w:fill="5B9BD5" w:themeFill="accent1"/>
          </w:tcPr>
          <w:p w:rsidR="00610102" w:rsidRPr="00073720" w:rsidRDefault="00610102" w:rsidP="006B59EE">
            <w:r w:rsidRPr="00073720">
              <w:t>Data Field</w:t>
            </w:r>
          </w:p>
        </w:tc>
      </w:tr>
      <w:tr w:rsidR="00610102" w:rsidRPr="00073720" w:rsidTr="006B59EE">
        <w:tc>
          <w:tcPr>
            <w:tcW w:w="937" w:type="pct"/>
          </w:tcPr>
          <w:p w:rsidR="00610102" w:rsidRPr="00073720" w:rsidRDefault="00610102" w:rsidP="006B59EE">
            <w:r w:rsidRPr="00073720">
              <w:t>0x</w:t>
            </w:r>
            <w:r w:rsidR="001F4FC6">
              <w:t>8</w:t>
            </w:r>
            <w:r w:rsidRPr="00073720">
              <w:t>0</w:t>
            </w:r>
          </w:p>
        </w:tc>
        <w:tc>
          <w:tcPr>
            <w:tcW w:w="1025" w:type="pct"/>
          </w:tcPr>
          <w:p w:rsidR="00610102" w:rsidRPr="00073720" w:rsidRDefault="001C16E8" w:rsidP="006B59EE">
            <w:r>
              <w:t>0x2</w:t>
            </w:r>
            <w:r w:rsidR="00610102">
              <w:t>0</w:t>
            </w:r>
          </w:p>
        </w:tc>
        <w:tc>
          <w:tcPr>
            <w:tcW w:w="3038" w:type="pct"/>
          </w:tcPr>
          <w:p w:rsidR="00610102" w:rsidRPr="00073720" w:rsidRDefault="00610102" w:rsidP="006B59EE">
            <w:r>
              <w:t>See request data field</w:t>
            </w:r>
          </w:p>
        </w:tc>
      </w:tr>
    </w:tbl>
    <w:p w:rsidR="00610102" w:rsidRDefault="00610102" w:rsidP="00610102">
      <w:pPr>
        <w:rPr>
          <w:b/>
        </w:rPr>
      </w:pPr>
      <w:r>
        <w:rPr>
          <w:rFonts w:hint="eastAsia"/>
          <w:b/>
        </w:rPr>
        <w:t>Request data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1577"/>
        <w:gridCol w:w="1878"/>
        <w:gridCol w:w="3328"/>
      </w:tblGrid>
      <w:tr w:rsidR="00610102" w:rsidRPr="001B75B2" w:rsidTr="00F637EF">
        <w:trPr>
          <w:trHeight w:val="285"/>
        </w:trPr>
        <w:tc>
          <w:tcPr>
            <w:tcW w:w="911" w:type="pct"/>
            <w:shd w:val="clear" w:color="auto" w:fill="5B9BD5" w:themeFill="accent1"/>
          </w:tcPr>
          <w:p w:rsidR="00610102" w:rsidRPr="001B75B2" w:rsidRDefault="00610102" w:rsidP="006B59EE">
            <w:pPr>
              <w:rPr>
                <w:b/>
              </w:rPr>
            </w:pPr>
            <w:r w:rsidRPr="001B75B2">
              <w:rPr>
                <w:b/>
              </w:rPr>
              <w:t>Offset</w:t>
            </w:r>
          </w:p>
        </w:tc>
        <w:tc>
          <w:tcPr>
            <w:tcW w:w="950" w:type="pct"/>
            <w:shd w:val="clear" w:color="auto" w:fill="5B9BD5" w:themeFill="accent1"/>
          </w:tcPr>
          <w:p w:rsidR="00610102" w:rsidRPr="001B75B2" w:rsidRDefault="00610102" w:rsidP="006B59EE">
            <w:pPr>
              <w:rPr>
                <w:b/>
              </w:rPr>
            </w:pPr>
            <w:r w:rsidRPr="001B75B2">
              <w:rPr>
                <w:b/>
              </w:rPr>
              <w:t>Length(byte)</w:t>
            </w:r>
          </w:p>
        </w:tc>
        <w:tc>
          <w:tcPr>
            <w:tcW w:w="1132" w:type="pct"/>
            <w:shd w:val="clear" w:color="auto" w:fill="5B9BD5" w:themeFill="accent1"/>
          </w:tcPr>
          <w:p w:rsidR="00610102" w:rsidRPr="001B75B2" w:rsidRDefault="00610102" w:rsidP="006B59EE">
            <w:pPr>
              <w:rPr>
                <w:b/>
              </w:rPr>
            </w:pPr>
            <w:r w:rsidRPr="001B75B2">
              <w:rPr>
                <w:b/>
              </w:rPr>
              <w:t>name</w:t>
            </w:r>
          </w:p>
        </w:tc>
        <w:tc>
          <w:tcPr>
            <w:tcW w:w="2006" w:type="pct"/>
            <w:shd w:val="clear" w:color="auto" w:fill="5B9BD5" w:themeFill="accent1"/>
          </w:tcPr>
          <w:p w:rsidR="00610102" w:rsidRPr="001B75B2" w:rsidRDefault="00610102" w:rsidP="006B59EE">
            <w:pPr>
              <w:rPr>
                <w:b/>
              </w:rPr>
            </w:pPr>
            <w:proofErr w:type="spellStart"/>
            <w:r w:rsidRPr="001B75B2">
              <w:rPr>
                <w:b/>
              </w:rPr>
              <w:t>Value,Description</w:t>
            </w:r>
            <w:proofErr w:type="spellEnd"/>
          </w:p>
        </w:tc>
      </w:tr>
      <w:tr w:rsidR="00610102" w:rsidRPr="001B75B2" w:rsidTr="00661BEA">
        <w:trPr>
          <w:trHeight w:val="255"/>
        </w:trPr>
        <w:tc>
          <w:tcPr>
            <w:tcW w:w="911" w:type="pct"/>
          </w:tcPr>
          <w:p w:rsidR="00610102" w:rsidRPr="00411730" w:rsidRDefault="00610102" w:rsidP="006B59EE">
            <w:pPr>
              <w:rPr>
                <w:rFonts w:cstheme="minorHAnsi"/>
              </w:rPr>
            </w:pPr>
            <w:r w:rsidRPr="00411730">
              <w:rPr>
                <w:rFonts w:cstheme="minorHAnsi"/>
              </w:rPr>
              <w:t>0x0000</w:t>
            </w:r>
          </w:p>
        </w:tc>
        <w:tc>
          <w:tcPr>
            <w:tcW w:w="950" w:type="pct"/>
          </w:tcPr>
          <w:p w:rsidR="00610102" w:rsidRPr="00411730" w:rsidRDefault="00610102" w:rsidP="006B59EE">
            <w:pPr>
              <w:rPr>
                <w:rFonts w:cstheme="minorHAnsi"/>
              </w:rPr>
            </w:pPr>
            <w:r w:rsidRPr="00411730">
              <w:rPr>
                <w:rFonts w:cstheme="minorHAnsi"/>
              </w:rPr>
              <w:t>1</w:t>
            </w:r>
          </w:p>
        </w:tc>
        <w:tc>
          <w:tcPr>
            <w:tcW w:w="1132" w:type="pct"/>
          </w:tcPr>
          <w:p w:rsidR="00610102" w:rsidRPr="00411730" w:rsidRDefault="00661BEA" w:rsidP="006B59EE">
            <w:pPr>
              <w:rPr>
                <w:rFonts w:cstheme="minorHAnsi"/>
              </w:rPr>
            </w:pPr>
            <w:proofErr w:type="spellStart"/>
            <w:r>
              <w:rPr>
                <w:rFonts w:cstheme="minorHAnsi"/>
              </w:rPr>
              <w:t>PANLen</w:t>
            </w:r>
            <w:proofErr w:type="spellEnd"/>
          </w:p>
        </w:tc>
        <w:tc>
          <w:tcPr>
            <w:tcW w:w="2006" w:type="pct"/>
            <w:vAlign w:val="center"/>
          </w:tcPr>
          <w:p w:rsidR="00610102" w:rsidRPr="00411730" w:rsidRDefault="00661BEA" w:rsidP="006B59EE">
            <w:pPr>
              <w:pStyle w:val="11"/>
              <w:rPr>
                <w:rFonts w:asciiTheme="minorHAnsi" w:hAnsiTheme="minorHAnsi" w:cstheme="minorHAnsi"/>
                <w:sz w:val="24"/>
                <w:szCs w:val="24"/>
              </w:rPr>
            </w:pPr>
            <w:r>
              <w:rPr>
                <w:rFonts w:asciiTheme="minorHAnsi" w:hAnsiTheme="minorHAnsi" w:cstheme="minorHAnsi"/>
                <w:sz w:val="24"/>
                <w:szCs w:val="24"/>
              </w:rPr>
              <w:t>Length of PAN</w:t>
            </w:r>
          </w:p>
        </w:tc>
      </w:tr>
      <w:tr w:rsidR="00610102" w:rsidRPr="001B75B2" w:rsidTr="00661BEA">
        <w:trPr>
          <w:trHeight w:val="210"/>
        </w:trPr>
        <w:tc>
          <w:tcPr>
            <w:tcW w:w="911" w:type="pct"/>
          </w:tcPr>
          <w:p w:rsidR="00610102" w:rsidRPr="00411730" w:rsidRDefault="00610102" w:rsidP="006B59EE">
            <w:pPr>
              <w:rPr>
                <w:rFonts w:cstheme="minorHAnsi"/>
              </w:rPr>
            </w:pPr>
            <w:r w:rsidRPr="00411730">
              <w:rPr>
                <w:rFonts w:cstheme="minorHAnsi"/>
              </w:rPr>
              <w:t>0x0001</w:t>
            </w:r>
          </w:p>
        </w:tc>
        <w:tc>
          <w:tcPr>
            <w:tcW w:w="950" w:type="pct"/>
          </w:tcPr>
          <w:p w:rsidR="00610102" w:rsidRPr="00411730" w:rsidRDefault="00610102" w:rsidP="006B59EE">
            <w:pPr>
              <w:rPr>
                <w:rFonts w:cstheme="minorHAnsi"/>
              </w:rPr>
            </w:pPr>
            <w:r>
              <w:rPr>
                <w:rFonts w:cstheme="minorHAnsi" w:hint="eastAsia"/>
              </w:rPr>
              <w:t>N</w:t>
            </w:r>
          </w:p>
        </w:tc>
        <w:tc>
          <w:tcPr>
            <w:tcW w:w="1132" w:type="pct"/>
          </w:tcPr>
          <w:p w:rsidR="00610102" w:rsidRPr="00411730" w:rsidRDefault="00661BEA" w:rsidP="006B59EE">
            <w:pPr>
              <w:rPr>
                <w:rFonts w:cstheme="minorHAnsi"/>
              </w:rPr>
            </w:pPr>
            <w:r>
              <w:rPr>
                <w:rFonts w:cstheme="minorHAnsi"/>
              </w:rPr>
              <w:t>PAN</w:t>
            </w:r>
          </w:p>
        </w:tc>
        <w:tc>
          <w:tcPr>
            <w:tcW w:w="2006" w:type="pct"/>
            <w:vAlign w:val="center"/>
          </w:tcPr>
          <w:p w:rsidR="00610102" w:rsidRPr="00411730" w:rsidRDefault="00661BEA" w:rsidP="006B59EE">
            <w:pPr>
              <w:pStyle w:val="11"/>
              <w:rPr>
                <w:rFonts w:asciiTheme="minorHAnsi" w:hAnsiTheme="minorHAnsi" w:cstheme="minorHAnsi"/>
                <w:sz w:val="24"/>
                <w:szCs w:val="24"/>
              </w:rPr>
            </w:pPr>
            <w:r>
              <w:rPr>
                <w:rFonts w:asciiTheme="minorHAnsi" w:hAnsiTheme="minorHAnsi" w:cstheme="minorHAnsi"/>
                <w:sz w:val="24"/>
                <w:szCs w:val="24"/>
              </w:rPr>
              <w:t>PAN</w:t>
            </w:r>
          </w:p>
        </w:tc>
      </w:tr>
      <w:tr w:rsidR="001220CB" w:rsidRPr="001B75B2" w:rsidTr="00661BEA">
        <w:trPr>
          <w:trHeight w:val="210"/>
        </w:trPr>
        <w:tc>
          <w:tcPr>
            <w:tcW w:w="911" w:type="pct"/>
          </w:tcPr>
          <w:p w:rsidR="001220CB" w:rsidRPr="00411730" w:rsidRDefault="001220CB" w:rsidP="006B59EE">
            <w:pPr>
              <w:rPr>
                <w:rFonts w:cstheme="minorHAnsi"/>
              </w:rPr>
            </w:pPr>
          </w:p>
        </w:tc>
        <w:tc>
          <w:tcPr>
            <w:tcW w:w="950" w:type="pct"/>
          </w:tcPr>
          <w:p w:rsidR="001220CB" w:rsidRDefault="001220CB" w:rsidP="006B59EE">
            <w:pPr>
              <w:rPr>
                <w:rFonts w:cstheme="minorHAnsi"/>
              </w:rPr>
            </w:pPr>
          </w:p>
        </w:tc>
        <w:tc>
          <w:tcPr>
            <w:tcW w:w="1132" w:type="pct"/>
          </w:tcPr>
          <w:p w:rsidR="001220CB" w:rsidRDefault="001220CB" w:rsidP="006B59EE">
            <w:pPr>
              <w:rPr>
                <w:rFonts w:cstheme="minorHAnsi"/>
              </w:rPr>
            </w:pPr>
          </w:p>
        </w:tc>
        <w:tc>
          <w:tcPr>
            <w:tcW w:w="2006" w:type="pct"/>
            <w:vAlign w:val="center"/>
          </w:tcPr>
          <w:p w:rsidR="001220CB" w:rsidRDefault="001220CB" w:rsidP="006B59EE">
            <w:pPr>
              <w:pStyle w:val="11"/>
              <w:rPr>
                <w:rFonts w:asciiTheme="minorHAnsi" w:hAnsiTheme="minorHAnsi" w:cstheme="minorHAnsi"/>
                <w:sz w:val="24"/>
                <w:szCs w:val="24"/>
              </w:rPr>
            </w:pPr>
          </w:p>
        </w:tc>
      </w:tr>
    </w:tbl>
    <w:p w:rsidR="00610102" w:rsidRPr="004F0BD5" w:rsidRDefault="00610102" w:rsidP="00610102">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610102" w:rsidRPr="004F0BD5" w:rsidTr="00F637EF">
        <w:tc>
          <w:tcPr>
            <w:tcW w:w="938" w:type="pct"/>
            <w:shd w:val="clear" w:color="auto" w:fill="5B9BD5" w:themeFill="accent1"/>
          </w:tcPr>
          <w:p w:rsidR="00610102" w:rsidRPr="004F0BD5" w:rsidRDefault="00610102" w:rsidP="006B59EE">
            <w:r w:rsidRPr="004F0BD5">
              <w:t>Command Type</w:t>
            </w:r>
          </w:p>
        </w:tc>
        <w:tc>
          <w:tcPr>
            <w:tcW w:w="1025" w:type="pct"/>
            <w:shd w:val="clear" w:color="auto" w:fill="5B9BD5" w:themeFill="accent1"/>
          </w:tcPr>
          <w:p w:rsidR="00610102" w:rsidRPr="004F0BD5" w:rsidRDefault="00610102" w:rsidP="006B59EE">
            <w:r w:rsidRPr="004F0BD5">
              <w:t>Command Code</w:t>
            </w:r>
          </w:p>
        </w:tc>
        <w:tc>
          <w:tcPr>
            <w:tcW w:w="853" w:type="pct"/>
            <w:shd w:val="clear" w:color="auto" w:fill="5B9BD5" w:themeFill="accent1"/>
          </w:tcPr>
          <w:p w:rsidR="00610102" w:rsidRPr="004F0BD5" w:rsidRDefault="00610102" w:rsidP="006B59EE">
            <w:r w:rsidRPr="004F0BD5">
              <w:t>Return Code</w:t>
            </w:r>
          </w:p>
        </w:tc>
        <w:tc>
          <w:tcPr>
            <w:tcW w:w="2184" w:type="pct"/>
            <w:shd w:val="clear" w:color="auto" w:fill="5B9BD5" w:themeFill="accent1"/>
          </w:tcPr>
          <w:p w:rsidR="00610102" w:rsidRPr="004F0BD5" w:rsidRDefault="00610102" w:rsidP="006B59EE">
            <w:r w:rsidRPr="004F0BD5">
              <w:t>Data Field</w:t>
            </w:r>
          </w:p>
        </w:tc>
      </w:tr>
      <w:tr w:rsidR="00610102" w:rsidRPr="004F0BD5" w:rsidTr="006B59EE">
        <w:tc>
          <w:tcPr>
            <w:tcW w:w="938" w:type="pct"/>
          </w:tcPr>
          <w:p w:rsidR="00610102" w:rsidRPr="004F0BD5" w:rsidRDefault="00610102" w:rsidP="006B59EE">
            <w:r w:rsidRPr="004F0BD5">
              <w:t>0x</w:t>
            </w:r>
            <w:r w:rsidR="001F4FC6">
              <w:t>8</w:t>
            </w:r>
            <w:r w:rsidRPr="004F0BD5">
              <w:t>0</w:t>
            </w:r>
          </w:p>
        </w:tc>
        <w:tc>
          <w:tcPr>
            <w:tcW w:w="1025" w:type="pct"/>
          </w:tcPr>
          <w:p w:rsidR="00610102" w:rsidRPr="004F0BD5" w:rsidRDefault="00610102" w:rsidP="006B59EE">
            <w:r>
              <w:t>0x10</w:t>
            </w:r>
          </w:p>
        </w:tc>
        <w:tc>
          <w:tcPr>
            <w:tcW w:w="853" w:type="pct"/>
          </w:tcPr>
          <w:p w:rsidR="00610102" w:rsidRPr="004F0BD5" w:rsidRDefault="00610102" w:rsidP="006B59EE">
            <w:r>
              <w:t>As follows</w:t>
            </w:r>
          </w:p>
        </w:tc>
        <w:tc>
          <w:tcPr>
            <w:tcW w:w="2184" w:type="pct"/>
          </w:tcPr>
          <w:p w:rsidR="00610102" w:rsidRPr="004F0BD5" w:rsidRDefault="003A5890" w:rsidP="006B59EE">
            <w:r>
              <w:rPr>
                <w:rFonts w:hint="eastAsia"/>
              </w:rPr>
              <w:t>See PIN Block table</w:t>
            </w:r>
          </w:p>
        </w:tc>
      </w:tr>
    </w:tbl>
    <w:p w:rsidR="003A5890" w:rsidRPr="004F0BD5" w:rsidRDefault="003A5890" w:rsidP="003A5890">
      <w:pPr>
        <w:rPr>
          <w:b/>
        </w:rPr>
      </w:pPr>
      <w:r>
        <w:rPr>
          <w:b/>
        </w:rPr>
        <w:t>PIN Block table</w:t>
      </w:r>
      <w:r w:rsidRPr="004F0BD5">
        <w:rPr>
          <w:rFonts w:hint="eastAsia"/>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1577"/>
        <w:gridCol w:w="1878"/>
        <w:gridCol w:w="3328"/>
      </w:tblGrid>
      <w:tr w:rsidR="003A5890" w:rsidRPr="001B75B2" w:rsidTr="00F637EF">
        <w:trPr>
          <w:trHeight w:val="285"/>
        </w:trPr>
        <w:tc>
          <w:tcPr>
            <w:tcW w:w="911" w:type="pct"/>
            <w:shd w:val="clear" w:color="auto" w:fill="5B9BD5" w:themeFill="accent1"/>
          </w:tcPr>
          <w:p w:rsidR="003A5890" w:rsidRPr="001B75B2" w:rsidRDefault="003A5890" w:rsidP="006B59EE">
            <w:pPr>
              <w:rPr>
                <w:b/>
              </w:rPr>
            </w:pPr>
            <w:r w:rsidRPr="001B75B2">
              <w:rPr>
                <w:b/>
              </w:rPr>
              <w:t>Offset</w:t>
            </w:r>
          </w:p>
        </w:tc>
        <w:tc>
          <w:tcPr>
            <w:tcW w:w="950" w:type="pct"/>
            <w:shd w:val="clear" w:color="auto" w:fill="5B9BD5" w:themeFill="accent1"/>
          </w:tcPr>
          <w:p w:rsidR="003A5890" w:rsidRPr="001B75B2" w:rsidRDefault="003A5890" w:rsidP="006B59EE">
            <w:pPr>
              <w:rPr>
                <w:b/>
              </w:rPr>
            </w:pPr>
            <w:r w:rsidRPr="001B75B2">
              <w:rPr>
                <w:b/>
              </w:rPr>
              <w:t>Length(byte)</w:t>
            </w:r>
          </w:p>
        </w:tc>
        <w:tc>
          <w:tcPr>
            <w:tcW w:w="1132" w:type="pct"/>
            <w:shd w:val="clear" w:color="auto" w:fill="5B9BD5" w:themeFill="accent1"/>
          </w:tcPr>
          <w:p w:rsidR="003A5890" w:rsidRPr="001B75B2" w:rsidRDefault="003A5890" w:rsidP="006B59EE">
            <w:pPr>
              <w:rPr>
                <w:b/>
              </w:rPr>
            </w:pPr>
            <w:r w:rsidRPr="001B75B2">
              <w:rPr>
                <w:b/>
              </w:rPr>
              <w:t>name</w:t>
            </w:r>
          </w:p>
        </w:tc>
        <w:tc>
          <w:tcPr>
            <w:tcW w:w="2006" w:type="pct"/>
            <w:shd w:val="clear" w:color="auto" w:fill="5B9BD5" w:themeFill="accent1"/>
          </w:tcPr>
          <w:p w:rsidR="003A5890" w:rsidRPr="001B75B2" w:rsidRDefault="003A5890" w:rsidP="006B59EE">
            <w:pPr>
              <w:rPr>
                <w:b/>
              </w:rPr>
            </w:pPr>
            <w:proofErr w:type="spellStart"/>
            <w:r w:rsidRPr="001B75B2">
              <w:rPr>
                <w:b/>
              </w:rPr>
              <w:t>Value,Description</w:t>
            </w:r>
            <w:proofErr w:type="spellEnd"/>
          </w:p>
        </w:tc>
      </w:tr>
      <w:tr w:rsidR="003A5890" w:rsidRPr="001B75B2" w:rsidTr="006B59EE">
        <w:trPr>
          <w:trHeight w:val="255"/>
        </w:trPr>
        <w:tc>
          <w:tcPr>
            <w:tcW w:w="911" w:type="pct"/>
          </w:tcPr>
          <w:p w:rsidR="003A5890" w:rsidRPr="00411730" w:rsidRDefault="003A5890" w:rsidP="006B59EE">
            <w:pPr>
              <w:rPr>
                <w:rFonts w:cstheme="minorHAnsi"/>
              </w:rPr>
            </w:pPr>
            <w:r w:rsidRPr="00411730">
              <w:rPr>
                <w:rFonts w:cstheme="minorHAnsi"/>
              </w:rPr>
              <w:t>0x0000</w:t>
            </w:r>
          </w:p>
        </w:tc>
        <w:tc>
          <w:tcPr>
            <w:tcW w:w="950" w:type="pct"/>
          </w:tcPr>
          <w:p w:rsidR="003A5890" w:rsidRPr="00411730" w:rsidRDefault="003A5890" w:rsidP="006B59EE">
            <w:pPr>
              <w:rPr>
                <w:rFonts w:cstheme="minorHAnsi"/>
              </w:rPr>
            </w:pPr>
            <w:r>
              <w:rPr>
                <w:rFonts w:cstheme="minorHAnsi"/>
              </w:rPr>
              <w:t>8</w:t>
            </w:r>
          </w:p>
        </w:tc>
        <w:tc>
          <w:tcPr>
            <w:tcW w:w="1132" w:type="pct"/>
          </w:tcPr>
          <w:p w:rsidR="003A5890" w:rsidRPr="00411730" w:rsidRDefault="003A5890" w:rsidP="006B59EE">
            <w:pPr>
              <w:rPr>
                <w:rFonts w:cstheme="minorHAnsi"/>
              </w:rPr>
            </w:pPr>
            <w:r>
              <w:rPr>
                <w:rFonts w:cstheme="minorHAnsi" w:hint="eastAsia"/>
              </w:rPr>
              <w:t>PIN Block</w:t>
            </w:r>
          </w:p>
        </w:tc>
        <w:tc>
          <w:tcPr>
            <w:tcW w:w="2006" w:type="pct"/>
            <w:vAlign w:val="center"/>
          </w:tcPr>
          <w:p w:rsidR="003A5890" w:rsidRPr="00411730" w:rsidRDefault="009E6B51" w:rsidP="006B59EE">
            <w:pPr>
              <w:pStyle w:val="11"/>
              <w:rPr>
                <w:rFonts w:asciiTheme="minorHAnsi" w:hAnsiTheme="minorHAnsi" w:cstheme="minorHAnsi"/>
                <w:sz w:val="24"/>
                <w:szCs w:val="24"/>
              </w:rPr>
            </w:pPr>
            <w:r>
              <w:rPr>
                <w:rFonts w:asciiTheme="minorHAnsi" w:hAnsiTheme="minorHAnsi" w:cstheme="minorHAnsi"/>
                <w:sz w:val="24"/>
                <w:szCs w:val="24"/>
              </w:rPr>
              <w:t>PIN Block</w:t>
            </w:r>
          </w:p>
        </w:tc>
      </w:tr>
      <w:tr w:rsidR="003A5890" w:rsidRPr="001B75B2" w:rsidTr="006B59EE">
        <w:trPr>
          <w:trHeight w:val="210"/>
        </w:trPr>
        <w:tc>
          <w:tcPr>
            <w:tcW w:w="911" w:type="pct"/>
          </w:tcPr>
          <w:p w:rsidR="003A5890" w:rsidRPr="00411730" w:rsidRDefault="009E6B51" w:rsidP="006B59EE">
            <w:pPr>
              <w:rPr>
                <w:rFonts w:cstheme="minorHAnsi"/>
              </w:rPr>
            </w:pPr>
            <w:r>
              <w:rPr>
                <w:rFonts w:cstheme="minorHAnsi"/>
              </w:rPr>
              <w:t>0x0008</w:t>
            </w:r>
          </w:p>
        </w:tc>
        <w:tc>
          <w:tcPr>
            <w:tcW w:w="950" w:type="pct"/>
          </w:tcPr>
          <w:p w:rsidR="003A5890" w:rsidRPr="00411730" w:rsidRDefault="009E6B51" w:rsidP="006B59EE">
            <w:pPr>
              <w:rPr>
                <w:rFonts w:cstheme="minorHAnsi"/>
              </w:rPr>
            </w:pPr>
            <w:r>
              <w:rPr>
                <w:rFonts w:cstheme="minorHAnsi"/>
              </w:rPr>
              <w:t>10</w:t>
            </w:r>
          </w:p>
        </w:tc>
        <w:tc>
          <w:tcPr>
            <w:tcW w:w="1132" w:type="pct"/>
          </w:tcPr>
          <w:p w:rsidR="003A5890" w:rsidRPr="00411730" w:rsidRDefault="009E6B51" w:rsidP="006B59EE">
            <w:pPr>
              <w:rPr>
                <w:rFonts w:cstheme="minorHAnsi"/>
              </w:rPr>
            </w:pPr>
            <w:r>
              <w:rPr>
                <w:rFonts w:cstheme="minorHAnsi"/>
              </w:rPr>
              <w:t>KSN</w:t>
            </w:r>
          </w:p>
        </w:tc>
        <w:tc>
          <w:tcPr>
            <w:tcW w:w="2006" w:type="pct"/>
            <w:vAlign w:val="center"/>
          </w:tcPr>
          <w:p w:rsidR="003A5890" w:rsidRPr="00411730" w:rsidRDefault="009E6B51" w:rsidP="006B59EE">
            <w:pPr>
              <w:pStyle w:val="11"/>
              <w:rPr>
                <w:rFonts w:asciiTheme="minorHAnsi" w:hAnsiTheme="minorHAnsi" w:cstheme="minorHAnsi"/>
                <w:sz w:val="24"/>
                <w:szCs w:val="24"/>
              </w:rPr>
            </w:pPr>
            <w:r>
              <w:rPr>
                <w:rFonts w:asciiTheme="minorHAnsi" w:hAnsiTheme="minorHAnsi" w:cstheme="minorHAnsi"/>
                <w:sz w:val="24"/>
                <w:szCs w:val="24"/>
              </w:rPr>
              <w:t>KSN</w:t>
            </w:r>
          </w:p>
        </w:tc>
      </w:tr>
    </w:tbl>
    <w:p w:rsidR="00610102" w:rsidRPr="00CF3320" w:rsidRDefault="00610102" w:rsidP="00610102">
      <w:pPr>
        <w:jc w:val="left"/>
        <w:rPr>
          <w:b/>
        </w:rPr>
      </w:pPr>
      <w:r w:rsidRPr="00CF3320">
        <w:rPr>
          <w:rFonts w:hint="eastAsia"/>
          <w:b/>
        </w:rPr>
        <w:t>Return code:</w:t>
      </w:r>
    </w:p>
    <w:p w:rsidR="00610102" w:rsidRPr="00A913F3" w:rsidRDefault="00610102" w:rsidP="00610102">
      <w:pPr>
        <w:jc w:val="left"/>
      </w:pPr>
      <w:r>
        <w:t xml:space="preserve">See </w:t>
      </w:r>
      <w:r w:rsidR="003E45AF">
        <w:t xml:space="preserve">appendix </w:t>
      </w:r>
      <w:r w:rsidR="00F1363C">
        <w:fldChar w:fldCharType="begin"/>
      </w:r>
      <w:r w:rsidR="00F1363C">
        <w:instrText xml:space="preserve"> HYPERLINK \l "_Security_return_code" </w:instrText>
      </w:r>
      <w:r w:rsidR="00F1363C">
        <w:fldChar w:fldCharType="separate"/>
      </w:r>
      <w:r w:rsidR="003E45AF" w:rsidRPr="003E45AF">
        <w:rPr>
          <w:rStyle w:val="a7"/>
        </w:rPr>
        <w:t>Security return code</w:t>
      </w:r>
      <w:r w:rsidR="00F1363C">
        <w:rPr>
          <w:rStyle w:val="a7"/>
        </w:rPr>
        <w:fldChar w:fldCharType="end"/>
      </w:r>
    </w:p>
    <w:p w:rsidR="00461C1C" w:rsidRDefault="00461C1C" w:rsidP="003D2A25"/>
    <w:p w:rsidR="00F47F03" w:rsidRDefault="00F47F03" w:rsidP="0061787F">
      <w:pPr>
        <w:pStyle w:val="3"/>
        <w:numPr>
          <w:ilvl w:val="2"/>
          <w:numId w:val="18"/>
        </w:numPr>
      </w:pPr>
      <w:bookmarkStart w:id="1048" w:name="_Toc478130669"/>
      <w:proofErr w:type="spellStart"/>
      <w:r w:rsidRPr="00F47F03">
        <w:rPr>
          <w:rFonts w:hint="eastAsia"/>
        </w:rPr>
        <w:lastRenderedPageBreak/>
        <w:t>EncryptData</w:t>
      </w:r>
      <w:bookmarkEnd w:id="1048"/>
      <w:proofErr w:type="spellEnd"/>
    </w:p>
    <w:p w:rsidR="00A77C86" w:rsidRPr="005E0B59" w:rsidRDefault="00A77C86" w:rsidP="00A77C86">
      <w:pPr>
        <w:rPr>
          <w:b/>
        </w:rPr>
      </w:pPr>
      <w:r w:rsidRPr="005E0B59">
        <w:rPr>
          <w:b/>
        </w:rPr>
        <w:t>D</w:t>
      </w:r>
      <w:r w:rsidRPr="005E0B59">
        <w:rPr>
          <w:rFonts w:hint="eastAsia"/>
          <w:b/>
        </w:rPr>
        <w:t>escription:</w:t>
      </w:r>
      <w:r w:rsidRPr="005E0B59">
        <w:rPr>
          <w:b/>
        </w:rPr>
        <w:t xml:space="preserve"> </w:t>
      </w:r>
    </w:p>
    <w:p w:rsidR="00A77C86" w:rsidRPr="00914D8E" w:rsidRDefault="00A77C86" w:rsidP="00A77C86">
      <w:r w:rsidRPr="00610102">
        <w:t>Th</w:t>
      </w:r>
      <w:r>
        <w:t xml:space="preserve">is API is used to </w:t>
      </w:r>
      <w:r w:rsidR="006142D5">
        <w:t>encrypt data</w:t>
      </w:r>
      <w:r>
        <w:rPr>
          <w:rFonts w:hint="eastAsia"/>
        </w:rPr>
        <w:t>.</w:t>
      </w:r>
    </w:p>
    <w:p w:rsidR="00A77C86" w:rsidRPr="005E0B59" w:rsidRDefault="00A77C86" w:rsidP="00A77C86">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A77C86" w:rsidRPr="00073720" w:rsidTr="00F637EF">
        <w:tc>
          <w:tcPr>
            <w:tcW w:w="937" w:type="pct"/>
            <w:shd w:val="clear" w:color="auto" w:fill="5B9BD5" w:themeFill="accent1"/>
          </w:tcPr>
          <w:p w:rsidR="00A77C86" w:rsidRPr="00073720" w:rsidRDefault="00A77C86" w:rsidP="006B59EE">
            <w:r>
              <w:t>Command t</w:t>
            </w:r>
            <w:r w:rsidRPr="00073720">
              <w:t>ype</w:t>
            </w:r>
          </w:p>
        </w:tc>
        <w:tc>
          <w:tcPr>
            <w:tcW w:w="1025" w:type="pct"/>
            <w:shd w:val="clear" w:color="auto" w:fill="5B9BD5" w:themeFill="accent1"/>
          </w:tcPr>
          <w:p w:rsidR="00A77C86" w:rsidRPr="00073720" w:rsidRDefault="00A77C86" w:rsidP="006B59EE">
            <w:r w:rsidRPr="00073720">
              <w:t>Command Code</w:t>
            </w:r>
          </w:p>
        </w:tc>
        <w:tc>
          <w:tcPr>
            <w:tcW w:w="3038" w:type="pct"/>
            <w:shd w:val="clear" w:color="auto" w:fill="5B9BD5" w:themeFill="accent1"/>
          </w:tcPr>
          <w:p w:rsidR="00A77C86" w:rsidRPr="00073720" w:rsidRDefault="00A77C86" w:rsidP="006B59EE">
            <w:r w:rsidRPr="00073720">
              <w:t>Data Field</w:t>
            </w:r>
          </w:p>
        </w:tc>
      </w:tr>
      <w:tr w:rsidR="00A77C86" w:rsidRPr="00073720" w:rsidTr="006B59EE">
        <w:tc>
          <w:tcPr>
            <w:tcW w:w="937" w:type="pct"/>
          </w:tcPr>
          <w:p w:rsidR="00A77C86" w:rsidRPr="00073720" w:rsidRDefault="00A77C86" w:rsidP="006B59EE">
            <w:r w:rsidRPr="00073720">
              <w:t>0x</w:t>
            </w:r>
            <w:r w:rsidR="001F4FC6">
              <w:t>8</w:t>
            </w:r>
            <w:r w:rsidRPr="00073720">
              <w:t>0</w:t>
            </w:r>
          </w:p>
        </w:tc>
        <w:tc>
          <w:tcPr>
            <w:tcW w:w="1025" w:type="pct"/>
          </w:tcPr>
          <w:p w:rsidR="00A77C86" w:rsidRPr="00073720" w:rsidRDefault="00A77C86" w:rsidP="006B59EE">
            <w:r>
              <w:t>0x2</w:t>
            </w:r>
            <w:r w:rsidR="00A05F33">
              <w:t>1</w:t>
            </w:r>
          </w:p>
        </w:tc>
        <w:tc>
          <w:tcPr>
            <w:tcW w:w="3038" w:type="pct"/>
          </w:tcPr>
          <w:p w:rsidR="00A77C86" w:rsidRPr="00073720" w:rsidRDefault="00A77C86" w:rsidP="006B59EE">
            <w:r>
              <w:t>See request data field</w:t>
            </w:r>
          </w:p>
        </w:tc>
      </w:tr>
    </w:tbl>
    <w:p w:rsidR="00A77C86" w:rsidRDefault="00A77C86" w:rsidP="00A77C86">
      <w:pPr>
        <w:rPr>
          <w:b/>
        </w:rPr>
      </w:pPr>
      <w:r>
        <w:rPr>
          <w:rFonts w:hint="eastAsia"/>
          <w:b/>
        </w:rPr>
        <w:t>Request data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1577"/>
        <w:gridCol w:w="1878"/>
        <w:gridCol w:w="3328"/>
      </w:tblGrid>
      <w:tr w:rsidR="00A77C86" w:rsidRPr="001B75B2" w:rsidTr="00F637EF">
        <w:trPr>
          <w:trHeight w:val="285"/>
        </w:trPr>
        <w:tc>
          <w:tcPr>
            <w:tcW w:w="911" w:type="pct"/>
            <w:shd w:val="clear" w:color="auto" w:fill="5B9BD5" w:themeFill="accent1"/>
          </w:tcPr>
          <w:p w:rsidR="00A77C86" w:rsidRPr="001B75B2" w:rsidRDefault="00A77C86" w:rsidP="006B59EE">
            <w:pPr>
              <w:rPr>
                <w:b/>
              </w:rPr>
            </w:pPr>
            <w:r w:rsidRPr="001B75B2">
              <w:rPr>
                <w:b/>
              </w:rPr>
              <w:t>Offset</w:t>
            </w:r>
          </w:p>
        </w:tc>
        <w:tc>
          <w:tcPr>
            <w:tcW w:w="950" w:type="pct"/>
            <w:shd w:val="clear" w:color="auto" w:fill="5B9BD5" w:themeFill="accent1"/>
          </w:tcPr>
          <w:p w:rsidR="00A77C86" w:rsidRPr="001B75B2" w:rsidRDefault="00A77C86" w:rsidP="006B59EE">
            <w:pPr>
              <w:rPr>
                <w:b/>
              </w:rPr>
            </w:pPr>
            <w:r w:rsidRPr="001B75B2">
              <w:rPr>
                <w:b/>
              </w:rPr>
              <w:t>Length(byte)</w:t>
            </w:r>
          </w:p>
        </w:tc>
        <w:tc>
          <w:tcPr>
            <w:tcW w:w="1132" w:type="pct"/>
            <w:shd w:val="clear" w:color="auto" w:fill="5B9BD5" w:themeFill="accent1"/>
          </w:tcPr>
          <w:p w:rsidR="00A77C86" w:rsidRPr="001B75B2" w:rsidRDefault="00A77C86" w:rsidP="006B59EE">
            <w:pPr>
              <w:rPr>
                <w:b/>
              </w:rPr>
            </w:pPr>
            <w:r w:rsidRPr="001B75B2">
              <w:rPr>
                <w:b/>
              </w:rPr>
              <w:t>name</w:t>
            </w:r>
          </w:p>
        </w:tc>
        <w:tc>
          <w:tcPr>
            <w:tcW w:w="2006" w:type="pct"/>
            <w:shd w:val="clear" w:color="auto" w:fill="5B9BD5" w:themeFill="accent1"/>
          </w:tcPr>
          <w:p w:rsidR="00A77C86" w:rsidRPr="001B75B2" w:rsidRDefault="00A77C86" w:rsidP="006B59EE">
            <w:pPr>
              <w:rPr>
                <w:b/>
              </w:rPr>
            </w:pPr>
            <w:proofErr w:type="spellStart"/>
            <w:r w:rsidRPr="001B75B2">
              <w:rPr>
                <w:b/>
              </w:rPr>
              <w:t>Value,Description</w:t>
            </w:r>
            <w:proofErr w:type="spellEnd"/>
          </w:p>
        </w:tc>
      </w:tr>
      <w:tr w:rsidR="00A77C86" w:rsidRPr="001B75B2" w:rsidTr="006B59EE">
        <w:trPr>
          <w:trHeight w:val="255"/>
        </w:trPr>
        <w:tc>
          <w:tcPr>
            <w:tcW w:w="911" w:type="pct"/>
          </w:tcPr>
          <w:p w:rsidR="00A77C86" w:rsidRPr="00411730" w:rsidRDefault="00A77C86" w:rsidP="006B59EE">
            <w:pPr>
              <w:rPr>
                <w:rFonts w:cstheme="minorHAnsi"/>
              </w:rPr>
            </w:pPr>
            <w:r w:rsidRPr="00411730">
              <w:rPr>
                <w:rFonts w:cstheme="minorHAnsi"/>
              </w:rPr>
              <w:t>0x0000</w:t>
            </w:r>
          </w:p>
        </w:tc>
        <w:tc>
          <w:tcPr>
            <w:tcW w:w="950" w:type="pct"/>
          </w:tcPr>
          <w:p w:rsidR="00A77C86" w:rsidRPr="00411730" w:rsidRDefault="00A77C86" w:rsidP="006B59EE">
            <w:pPr>
              <w:rPr>
                <w:rFonts w:cstheme="minorHAnsi"/>
              </w:rPr>
            </w:pPr>
            <w:r w:rsidRPr="00411730">
              <w:rPr>
                <w:rFonts w:cstheme="minorHAnsi"/>
              </w:rPr>
              <w:t>1</w:t>
            </w:r>
          </w:p>
        </w:tc>
        <w:tc>
          <w:tcPr>
            <w:tcW w:w="1132" w:type="pct"/>
          </w:tcPr>
          <w:p w:rsidR="00A77C86" w:rsidRPr="00411730" w:rsidRDefault="00F82660" w:rsidP="006B59EE">
            <w:pPr>
              <w:rPr>
                <w:rFonts w:cstheme="minorHAnsi"/>
              </w:rPr>
            </w:pPr>
            <w:proofErr w:type="spellStart"/>
            <w:r>
              <w:rPr>
                <w:rFonts w:cstheme="minorHAnsi"/>
              </w:rPr>
              <w:t>DataLen</w:t>
            </w:r>
            <w:proofErr w:type="spellEnd"/>
          </w:p>
        </w:tc>
        <w:tc>
          <w:tcPr>
            <w:tcW w:w="2006" w:type="pct"/>
            <w:vAlign w:val="center"/>
          </w:tcPr>
          <w:p w:rsidR="00A77C86" w:rsidRDefault="00F82660" w:rsidP="006B59EE">
            <w:pPr>
              <w:pStyle w:val="11"/>
              <w:rPr>
                <w:ins w:id="1049" w:author="ZhangYuan(张园/深圳)" w:date="2016-12-19T16:51:00Z"/>
                <w:rFonts w:asciiTheme="minorHAnsi" w:hAnsiTheme="minorHAnsi" w:cstheme="minorHAnsi"/>
                <w:sz w:val="24"/>
                <w:szCs w:val="24"/>
              </w:rPr>
            </w:pPr>
            <w:r>
              <w:rPr>
                <w:rFonts w:asciiTheme="minorHAnsi" w:hAnsiTheme="minorHAnsi" w:cstheme="minorHAnsi"/>
                <w:sz w:val="24"/>
                <w:szCs w:val="24"/>
              </w:rPr>
              <w:t>Length of data</w:t>
            </w:r>
            <w:ins w:id="1050" w:author="ZhangYuan(张园/深圳)" w:date="2016-12-19T16:51:00Z">
              <w:r w:rsidR="00F7547A">
                <w:rPr>
                  <w:rFonts w:asciiTheme="minorHAnsi" w:hAnsiTheme="minorHAnsi" w:cstheme="minorHAnsi"/>
                  <w:sz w:val="24"/>
                  <w:szCs w:val="24"/>
                </w:rPr>
                <w:t>;</w:t>
              </w:r>
            </w:ins>
          </w:p>
          <w:p w:rsidR="00F7547A" w:rsidRDefault="00F7547A" w:rsidP="006B59EE">
            <w:pPr>
              <w:pStyle w:val="11"/>
              <w:rPr>
                <w:ins w:id="1051" w:author="ZhangYuan(张园/深圳)" w:date="2016-12-19T16:51:00Z"/>
                <w:rFonts w:asciiTheme="minorHAnsi" w:hAnsiTheme="minorHAnsi" w:cstheme="minorHAnsi"/>
                <w:sz w:val="24"/>
                <w:szCs w:val="24"/>
              </w:rPr>
            </w:pPr>
            <w:ins w:id="1052" w:author="ZhangYuan(张园/深圳)" w:date="2016-12-19T16:51:00Z">
              <w:r>
                <w:rPr>
                  <w:rFonts w:asciiTheme="minorHAnsi" w:hAnsiTheme="minorHAnsi" w:cstheme="minorHAnsi"/>
                  <w:sz w:val="24"/>
                  <w:szCs w:val="24"/>
                </w:rPr>
                <w:t xml:space="preserve">Note: </w:t>
              </w:r>
            </w:ins>
          </w:p>
          <w:p w:rsidR="00F7547A" w:rsidRDefault="00F7547A" w:rsidP="006B59EE">
            <w:pPr>
              <w:pStyle w:val="11"/>
              <w:rPr>
                <w:ins w:id="1053" w:author="ZhangYuan(张园/深圳)" w:date="2016-12-19T16:52:00Z"/>
                <w:rFonts w:asciiTheme="minorHAnsi" w:hAnsiTheme="minorHAnsi" w:cstheme="minorHAnsi"/>
                <w:sz w:val="24"/>
                <w:szCs w:val="24"/>
              </w:rPr>
            </w:pPr>
            <w:ins w:id="1054" w:author="ZhangYuan(张园/深圳)" w:date="2016-12-19T16:51:00Z">
              <w:r>
                <w:rPr>
                  <w:rFonts w:asciiTheme="minorHAnsi" w:hAnsiTheme="minorHAnsi" w:cstheme="minorHAnsi"/>
                  <w:sz w:val="24"/>
                  <w:szCs w:val="24"/>
                </w:rPr>
                <w:t xml:space="preserve">1. For RSA encryption, the length of data to be encrypted should be </w:t>
              </w:r>
            </w:ins>
            <w:ins w:id="1055" w:author="ZhangYuan(张园/深圳)" w:date="2016-12-19T16:52:00Z">
              <w:r>
                <w:rPr>
                  <w:rFonts w:asciiTheme="minorHAnsi" w:hAnsiTheme="minorHAnsi" w:cstheme="minorHAnsi"/>
                  <w:sz w:val="24"/>
                  <w:szCs w:val="24"/>
                </w:rPr>
                <w:t>equal to modulus of RSA key.</w:t>
              </w:r>
            </w:ins>
          </w:p>
          <w:p w:rsidR="002C1B22" w:rsidRDefault="002C1B22" w:rsidP="006B59EE">
            <w:pPr>
              <w:pStyle w:val="11"/>
              <w:rPr>
                <w:ins w:id="1056" w:author="ZhangYuan(张园/深圳)" w:date="2017-03-22T11:42:00Z"/>
                <w:rFonts w:asciiTheme="minorHAnsi" w:hAnsiTheme="minorHAnsi" w:cstheme="minorHAnsi"/>
                <w:sz w:val="24"/>
                <w:szCs w:val="24"/>
              </w:rPr>
            </w:pPr>
            <w:ins w:id="1057" w:author="ZhangYuan(张园/深圳)" w:date="2016-12-19T16:52:00Z">
              <w:r>
                <w:rPr>
                  <w:rFonts w:asciiTheme="minorHAnsi" w:hAnsiTheme="minorHAnsi" w:cstheme="minorHAnsi"/>
                  <w:sz w:val="24"/>
                  <w:szCs w:val="24"/>
                </w:rPr>
                <w:t xml:space="preserve">2. For TDES encryption, the length of the data </w:t>
              </w:r>
            </w:ins>
            <w:ins w:id="1058" w:author="ZhangYuan(张园/深圳)" w:date="2016-12-19T16:53:00Z">
              <w:r>
                <w:rPr>
                  <w:rFonts w:asciiTheme="minorHAnsi" w:hAnsiTheme="minorHAnsi" w:cstheme="minorHAnsi"/>
                  <w:sz w:val="24"/>
                  <w:szCs w:val="24"/>
                </w:rPr>
                <w:t xml:space="preserve">to be encrypted should </w:t>
              </w:r>
              <w:r w:rsidR="00C477C6">
                <w:rPr>
                  <w:rFonts w:asciiTheme="minorHAnsi" w:hAnsiTheme="minorHAnsi" w:cstheme="minorHAnsi"/>
                  <w:sz w:val="24"/>
                  <w:szCs w:val="24"/>
                </w:rPr>
                <w:t>be divisible by 8, if not, the terminal pad 0x00 to the right.</w:t>
              </w:r>
            </w:ins>
          </w:p>
          <w:p w:rsidR="0057194C" w:rsidRPr="00411730" w:rsidRDefault="0057194C" w:rsidP="006B59EE">
            <w:pPr>
              <w:pStyle w:val="11"/>
              <w:rPr>
                <w:rFonts w:asciiTheme="minorHAnsi" w:hAnsiTheme="minorHAnsi" w:cstheme="minorHAnsi"/>
                <w:sz w:val="24"/>
                <w:szCs w:val="24"/>
              </w:rPr>
            </w:pPr>
            <w:ins w:id="1059" w:author="ZhangYuan(张园/深圳)" w:date="2017-03-22T11:42:00Z">
              <w:r>
                <w:rPr>
                  <w:rFonts w:asciiTheme="minorHAnsi" w:hAnsiTheme="minorHAnsi" w:cstheme="minorHAnsi" w:hint="eastAsia"/>
                  <w:sz w:val="24"/>
                  <w:szCs w:val="24"/>
                </w:rPr>
                <w:t>3. F</w:t>
              </w:r>
              <w:r>
                <w:rPr>
                  <w:rFonts w:asciiTheme="minorHAnsi" w:hAnsiTheme="minorHAnsi" w:cstheme="minorHAnsi"/>
                  <w:sz w:val="24"/>
                  <w:szCs w:val="24"/>
                </w:rPr>
                <w:t xml:space="preserve">or MAC encryption, the length of the data that used to do calculation should be </w:t>
              </w:r>
            </w:ins>
            <w:ins w:id="1060" w:author="ZhangYuan(张园/深圳)" w:date="2017-03-22T11:43:00Z">
              <w:r w:rsidR="00937D88">
                <w:rPr>
                  <w:rFonts w:asciiTheme="minorHAnsi" w:hAnsiTheme="minorHAnsi" w:cstheme="minorHAnsi"/>
                  <w:sz w:val="24"/>
                  <w:szCs w:val="24"/>
                </w:rPr>
                <w:t>less than 1024 bytes; if the length is not multiple by 8, 0x00 w</w:t>
              </w:r>
            </w:ins>
            <w:ins w:id="1061" w:author="ZhangYuan(张园/深圳)" w:date="2017-03-22T11:44:00Z">
              <w:r w:rsidR="00937D88">
                <w:rPr>
                  <w:rFonts w:asciiTheme="minorHAnsi" w:hAnsiTheme="minorHAnsi" w:cstheme="minorHAnsi"/>
                  <w:sz w:val="24"/>
                  <w:szCs w:val="24"/>
                </w:rPr>
                <w:t>ill be padded automatically.</w:t>
              </w:r>
            </w:ins>
          </w:p>
        </w:tc>
      </w:tr>
      <w:tr w:rsidR="00A77C86" w:rsidRPr="001B75B2" w:rsidTr="006B59EE">
        <w:trPr>
          <w:trHeight w:val="210"/>
        </w:trPr>
        <w:tc>
          <w:tcPr>
            <w:tcW w:w="911" w:type="pct"/>
          </w:tcPr>
          <w:p w:rsidR="00A77C86" w:rsidRPr="00411730" w:rsidRDefault="00A77C86" w:rsidP="006B59EE">
            <w:pPr>
              <w:rPr>
                <w:rFonts w:cstheme="minorHAnsi"/>
              </w:rPr>
            </w:pPr>
            <w:r w:rsidRPr="00411730">
              <w:rPr>
                <w:rFonts w:cstheme="minorHAnsi"/>
              </w:rPr>
              <w:t>0x0001</w:t>
            </w:r>
          </w:p>
        </w:tc>
        <w:tc>
          <w:tcPr>
            <w:tcW w:w="950" w:type="pct"/>
          </w:tcPr>
          <w:p w:rsidR="00A77C86" w:rsidRPr="00411730" w:rsidRDefault="00A77C86" w:rsidP="006B59EE">
            <w:pPr>
              <w:rPr>
                <w:rFonts w:cstheme="minorHAnsi"/>
              </w:rPr>
            </w:pPr>
            <w:r>
              <w:rPr>
                <w:rFonts w:cstheme="minorHAnsi" w:hint="eastAsia"/>
              </w:rPr>
              <w:t>N</w:t>
            </w:r>
          </w:p>
        </w:tc>
        <w:tc>
          <w:tcPr>
            <w:tcW w:w="1132" w:type="pct"/>
          </w:tcPr>
          <w:p w:rsidR="00A77C86" w:rsidRPr="00411730" w:rsidRDefault="00F82660" w:rsidP="006B59EE">
            <w:pPr>
              <w:rPr>
                <w:rFonts w:cstheme="minorHAnsi"/>
              </w:rPr>
            </w:pPr>
            <w:r>
              <w:rPr>
                <w:rFonts w:cstheme="minorHAnsi"/>
              </w:rPr>
              <w:t>Data</w:t>
            </w:r>
          </w:p>
        </w:tc>
        <w:tc>
          <w:tcPr>
            <w:tcW w:w="2006" w:type="pct"/>
            <w:vAlign w:val="center"/>
          </w:tcPr>
          <w:p w:rsidR="00A77C86" w:rsidRPr="00411730" w:rsidRDefault="00F82660" w:rsidP="006B59EE">
            <w:pPr>
              <w:pStyle w:val="11"/>
              <w:rPr>
                <w:rFonts w:asciiTheme="minorHAnsi" w:hAnsiTheme="minorHAnsi" w:cstheme="minorHAnsi"/>
                <w:sz w:val="24"/>
                <w:szCs w:val="24"/>
              </w:rPr>
            </w:pPr>
            <w:r>
              <w:rPr>
                <w:rFonts w:asciiTheme="minorHAnsi" w:hAnsiTheme="minorHAnsi" w:cstheme="minorHAnsi"/>
                <w:sz w:val="24"/>
                <w:szCs w:val="24"/>
              </w:rPr>
              <w:t>Data</w:t>
            </w:r>
          </w:p>
        </w:tc>
      </w:tr>
    </w:tbl>
    <w:p w:rsidR="00A77C86" w:rsidRPr="004F0BD5" w:rsidRDefault="00A77C86" w:rsidP="00A77C86">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A77C86" w:rsidRPr="004F0BD5" w:rsidTr="00F637EF">
        <w:tc>
          <w:tcPr>
            <w:tcW w:w="938" w:type="pct"/>
            <w:shd w:val="clear" w:color="auto" w:fill="5B9BD5" w:themeFill="accent1"/>
          </w:tcPr>
          <w:p w:rsidR="00A77C86" w:rsidRPr="004F0BD5" w:rsidRDefault="00A77C86" w:rsidP="006B59EE">
            <w:r w:rsidRPr="004F0BD5">
              <w:t>Command Type</w:t>
            </w:r>
          </w:p>
        </w:tc>
        <w:tc>
          <w:tcPr>
            <w:tcW w:w="1025" w:type="pct"/>
            <w:shd w:val="clear" w:color="auto" w:fill="5B9BD5" w:themeFill="accent1"/>
          </w:tcPr>
          <w:p w:rsidR="00A77C86" w:rsidRPr="004F0BD5" w:rsidRDefault="00A77C86" w:rsidP="006B59EE">
            <w:r w:rsidRPr="004F0BD5">
              <w:t>Command Code</w:t>
            </w:r>
          </w:p>
        </w:tc>
        <w:tc>
          <w:tcPr>
            <w:tcW w:w="853" w:type="pct"/>
            <w:shd w:val="clear" w:color="auto" w:fill="5B9BD5" w:themeFill="accent1"/>
          </w:tcPr>
          <w:p w:rsidR="00A77C86" w:rsidRPr="004F0BD5" w:rsidRDefault="00A77C86" w:rsidP="006B59EE">
            <w:r w:rsidRPr="004F0BD5">
              <w:t>Return Code</w:t>
            </w:r>
          </w:p>
        </w:tc>
        <w:tc>
          <w:tcPr>
            <w:tcW w:w="2184" w:type="pct"/>
            <w:shd w:val="clear" w:color="auto" w:fill="5B9BD5" w:themeFill="accent1"/>
          </w:tcPr>
          <w:p w:rsidR="00A77C86" w:rsidRPr="004F0BD5" w:rsidRDefault="00A77C86" w:rsidP="006B59EE">
            <w:r w:rsidRPr="004F0BD5">
              <w:t>Data Field</w:t>
            </w:r>
          </w:p>
        </w:tc>
      </w:tr>
      <w:tr w:rsidR="00A77C86" w:rsidRPr="004F0BD5" w:rsidTr="006B59EE">
        <w:tc>
          <w:tcPr>
            <w:tcW w:w="938" w:type="pct"/>
          </w:tcPr>
          <w:p w:rsidR="00A77C86" w:rsidRPr="004F0BD5" w:rsidRDefault="00A77C86" w:rsidP="006B59EE">
            <w:r w:rsidRPr="004F0BD5">
              <w:t>0x</w:t>
            </w:r>
            <w:r w:rsidR="001F4FC6">
              <w:t>8</w:t>
            </w:r>
            <w:r w:rsidRPr="004F0BD5">
              <w:t>0</w:t>
            </w:r>
          </w:p>
        </w:tc>
        <w:tc>
          <w:tcPr>
            <w:tcW w:w="1025" w:type="pct"/>
          </w:tcPr>
          <w:p w:rsidR="00A77C86" w:rsidRPr="004F0BD5" w:rsidRDefault="00F82660" w:rsidP="006B59EE">
            <w:r>
              <w:t>0x21</w:t>
            </w:r>
          </w:p>
        </w:tc>
        <w:tc>
          <w:tcPr>
            <w:tcW w:w="853" w:type="pct"/>
          </w:tcPr>
          <w:p w:rsidR="00A77C86" w:rsidRPr="004F0BD5" w:rsidRDefault="00A77C86" w:rsidP="006B59EE">
            <w:r>
              <w:t>As follows</w:t>
            </w:r>
          </w:p>
        </w:tc>
        <w:tc>
          <w:tcPr>
            <w:tcW w:w="2184" w:type="pct"/>
          </w:tcPr>
          <w:p w:rsidR="00A77C86" w:rsidRPr="004F0BD5" w:rsidRDefault="00A77C86" w:rsidP="00F82660">
            <w:r>
              <w:rPr>
                <w:rFonts w:hint="eastAsia"/>
              </w:rPr>
              <w:t xml:space="preserve">See </w:t>
            </w:r>
            <w:r w:rsidR="00F82660">
              <w:t>Encryption</w:t>
            </w:r>
            <w:r>
              <w:rPr>
                <w:rFonts w:hint="eastAsia"/>
              </w:rPr>
              <w:t xml:space="preserve"> Block table</w:t>
            </w:r>
          </w:p>
        </w:tc>
      </w:tr>
    </w:tbl>
    <w:p w:rsidR="00A77C86" w:rsidRPr="004F0BD5" w:rsidRDefault="00F82660" w:rsidP="00A77C86">
      <w:pPr>
        <w:rPr>
          <w:b/>
        </w:rPr>
      </w:pPr>
      <w:r>
        <w:rPr>
          <w:b/>
        </w:rPr>
        <w:t>Encryption</w:t>
      </w:r>
      <w:r w:rsidR="00A77C86">
        <w:rPr>
          <w:b/>
        </w:rPr>
        <w:t xml:space="preserve"> Block table</w:t>
      </w:r>
      <w:r w:rsidR="00A77C86" w:rsidRPr="004F0BD5">
        <w:rPr>
          <w:rFonts w:hint="eastAsia"/>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6"/>
        <w:gridCol w:w="1570"/>
        <w:gridCol w:w="1897"/>
        <w:gridCol w:w="3323"/>
      </w:tblGrid>
      <w:tr w:rsidR="00A77C86" w:rsidRPr="001B75B2" w:rsidTr="00F637EF">
        <w:trPr>
          <w:trHeight w:val="285"/>
        </w:trPr>
        <w:tc>
          <w:tcPr>
            <w:tcW w:w="911" w:type="pct"/>
            <w:shd w:val="clear" w:color="auto" w:fill="5B9BD5" w:themeFill="accent1"/>
          </w:tcPr>
          <w:p w:rsidR="00A77C86" w:rsidRPr="001B75B2" w:rsidRDefault="00A77C86" w:rsidP="006B59EE">
            <w:pPr>
              <w:rPr>
                <w:b/>
              </w:rPr>
            </w:pPr>
            <w:r w:rsidRPr="001B75B2">
              <w:rPr>
                <w:b/>
              </w:rPr>
              <w:t>Offset</w:t>
            </w:r>
          </w:p>
        </w:tc>
        <w:tc>
          <w:tcPr>
            <w:tcW w:w="950" w:type="pct"/>
            <w:shd w:val="clear" w:color="auto" w:fill="5B9BD5" w:themeFill="accent1"/>
          </w:tcPr>
          <w:p w:rsidR="00A77C86" w:rsidRPr="001B75B2" w:rsidRDefault="00A77C86" w:rsidP="006B59EE">
            <w:pPr>
              <w:rPr>
                <w:b/>
              </w:rPr>
            </w:pPr>
            <w:r w:rsidRPr="001B75B2">
              <w:rPr>
                <w:b/>
              </w:rPr>
              <w:t>Length(byte)</w:t>
            </w:r>
          </w:p>
        </w:tc>
        <w:tc>
          <w:tcPr>
            <w:tcW w:w="1132" w:type="pct"/>
            <w:shd w:val="clear" w:color="auto" w:fill="5B9BD5" w:themeFill="accent1"/>
          </w:tcPr>
          <w:p w:rsidR="00A77C86" w:rsidRPr="001B75B2" w:rsidRDefault="00A77C86" w:rsidP="006B59EE">
            <w:pPr>
              <w:rPr>
                <w:b/>
              </w:rPr>
            </w:pPr>
            <w:r w:rsidRPr="001B75B2">
              <w:rPr>
                <w:b/>
              </w:rPr>
              <w:t>name</w:t>
            </w:r>
          </w:p>
        </w:tc>
        <w:tc>
          <w:tcPr>
            <w:tcW w:w="2006" w:type="pct"/>
            <w:shd w:val="clear" w:color="auto" w:fill="5B9BD5" w:themeFill="accent1"/>
          </w:tcPr>
          <w:p w:rsidR="00A77C86" w:rsidRPr="001B75B2" w:rsidRDefault="00A77C86" w:rsidP="006B59EE">
            <w:pPr>
              <w:rPr>
                <w:b/>
              </w:rPr>
            </w:pPr>
            <w:proofErr w:type="spellStart"/>
            <w:r w:rsidRPr="001B75B2">
              <w:rPr>
                <w:b/>
              </w:rPr>
              <w:t>Value,Description</w:t>
            </w:r>
            <w:proofErr w:type="spellEnd"/>
          </w:p>
        </w:tc>
      </w:tr>
      <w:tr w:rsidR="00A77C86" w:rsidRPr="001B75B2" w:rsidTr="006B59EE">
        <w:trPr>
          <w:trHeight w:val="255"/>
        </w:trPr>
        <w:tc>
          <w:tcPr>
            <w:tcW w:w="911" w:type="pct"/>
          </w:tcPr>
          <w:p w:rsidR="00A77C86" w:rsidRPr="00411730" w:rsidRDefault="00A77C86" w:rsidP="006B59EE">
            <w:pPr>
              <w:rPr>
                <w:rFonts w:cstheme="minorHAnsi"/>
              </w:rPr>
            </w:pPr>
            <w:r w:rsidRPr="00411730">
              <w:rPr>
                <w:rFonts w:cstheme="minorHAnsi"/>
              </w:rPr>
              <w:t>0x0000</w:t>
            </w:r>
          </w:p>
        </w:tc>
        <w:tc>
          <w:tcPr>
            <w:tcW w:w="950" w:type="pct"/>
          </w:tcPr>
          <w:p w:rsidR="00A77C86" w:rsidRPr="00411730" w:rsidRDefault="00F82660" w:rsidP="006B59EE">
            <w:pPr>
              <w:rPr>
                <w:rFonts w:cstheme="minorHAnsi"/>
              </w:rPr>
            </w:pPr>
            <w:r>
              <w:rPr>
                <w:rFonts w:cstheme="minorHAnsi"/>
              </w:rPr>
              <w:t>2</w:t>
            </w:r>
          </w:p>
        </w:tc>
        <w:tc>
          <w:tcPr>
            <w:tcW w:w="1132" w:type="pct"/>
          </w:tcPr>
          <w:p w:rsidR="00A77C86" w:rsidRPr="00411730" w:rsidRDefault="00F82660" w:rsidP="006B59EE">
            <w:pPr>
              <w:rPr>
                <w:rFonts w:cstheme="minorHAnsi"/>
              </w:rPr>
            </w:pPr>
            <w:proofErr w:type="spellStart"/>
            <w:r>
              <w:rPr>
                <w:rFonts w:cstheme="minorHAnsi"/>
              </w:rPr>
              <w:t>EncryptionBlockLen</w:t>
            </w:r>
            <w:proofErr w:type="spellEnd"/>
          </w:p>
        </w:tc>
        <w:tc>
          <w:tcPr>
            <w:tcW w:w="2006" w:type="pct"/>
            <w:vAlign w:val="center"/>
          </w:tcPr>
          <w:p w:rsidR="00A77C86" w:rsidRPr="00411730" w:rsidRDefault="00F82660" w:rsidP="006B59EE">
            <w:pPr>
              <w:pStyle w:val="11"/>
              <w:rPr>
                <w:rFonts w:asciiTheme="minorHAnsi" w:hAnsiTheme="minorHAnsi" w:cstheme="minorHAnsi"/>
                <w:sz w:val="24"/>
                <w:szCs w:val="24"/>
              </w:rPr>
            </w:pPr>
            <w:r>
              <w:rPr>
                <w:rFonts w:asciiTheme="minorHAnsi" w:hAnsiTheme="minorHAnsi" w:cstheme="minorHAnsi"/>
                <w:sz w:val="24"/>
                <w:szCs w:val="24"/>
              </w:rPr>
              <w:t>Length of encryption block</w:t>
            </w:r>
          </w:p>
        </w:tc>
      </w:tr>
      <w:tr w:rsidR="00A77C86" w:rsidRPr="001B75B2" w:rsidTr="006B59EE">
        <w:trPr>
          <w:trHeight w:val="210"/>
        </w:trPr>
        <w:tc>
          <w:tcPr>
            <w:tcW w:w="911" w:type="pct"/>
          </w:tcPr>
          <w:p w:rsidR="00A77C86" w:rsidRPr="00411730" w:rsidRDefault="005E37B2" w:rsidP="006B59EE">
            <w:pPr>
              <w:rPr>
                <w:rFonts w:cstheme="minorHAnsi"/>
              </w:rPr>
            </w:pPr>
            <w:r>
              <w:rPr>
                <w:rFonts w:cstheme="minorHAnsi"/>
              </w:rPr>
              <w:t>0x0002</w:t>
            </w:r>
          </w:p>
        </w:tc>
        <w:tc>
          <w:tcPr>
            <w:tcW w:w="950" w:type="pct"/>
          </w:tcPr>
          <w:p w:rsidR="00A77C86" w:rsidRPr="00411730" w:rsidRDefault="005E37B2" w:rsidP="006B59EE">
            <w:pPr>
              <w:rPr>
                <w:rFonts w:cstheme="minorHAnsi"/>
              </w:rPr>
            </w:pPr>
            <w:r>
              <w:rPr>
                <w:rFonts w:cstheme="minorHAnsi"/>
              </w:rPr>
              <w:t>N</w:t>
            </w:r>
          </w:p>
        </w:tc>
        <w:tc>
          <w:tcPr>
            <w:tcW w:w="1132" w:type="pct"/>
          </w:tcPr>
          <w:p w:rsidR="00A77C86" w:rsidRPr="00411730" w:rsidRDefault="005E37B2" w:rsidP="006B59EE">
            <w:pPr>
              <w:rPr>
                <w:rFonts w:cstheme="minorHAnsi"/>
              </w:rPr>
            </w:pPr>
            <w:proofErr w:type="spellStart"/>
            <w:r>
              <w:rPr>
                <w:rFonts w:cstheme="minorHAnsi"/>
              </w:rPr>
              <w:t>EncryptionBlock</w:t>
            </w:r>
            <w:proofErr w:type="spellEnd"/>
          </w:p>
        </w:tc>
        <w:tc>
          <w:tcPr>
            <w:tcW w:w="2006" w:type="pct"/>
            <w:vAlign w:val="center"/>
          </w:tcPr>
          <w:p w:rsidR="00A77C86" w:rsidRPr="00411730" w:rsidRDefault="005E37B2" w:rsidP="006B59EE">
            <w:pPr>
              <w:pStyle w:val="11"/>
              <w:rPr>
                <w:rFonts w:asciiTheme="minorHAnsi" w:hAnsiTheme="minorHAnsi" w:cstheme="minorHAnsi"/>
                <w:sz w:val="24"/>
                <w:szCs w:val="24"/>
              </w:rPr>
            </w:pPr>
            <w:r>
              <w:rPr>
                <w:rFonts w:asciiTheme="minorHAnsi" w:hAnsiTheme="minorHAnsi" w:cstheme="minorHAnsi"/>
                <w:sz w:val="24"/>
                <w:szCs w:val="24"/>
              </w:rPr>
              <w:t>Encryption block</w:t>
            </w:r>
          </w:p>
        </w:tc>
      </w:tr>
    </w:tbl>
    <w:p w:rsidR="00A77C86" w:rsidRPr="00CF3320" w:rsidRDefault="00A77C86" w:rsidP="00A77C86">
      <w:pPr>
        <w:jc w:val="left"/>
        <w:rPr>
          <w:b/>
        </w:rPr>
      </w:pPr>
      <w:r w:rsidRPr="00CF3320">
        <w:rPr>
          <w:rFonts w:hint="eastAsia"/>
          <w:b/>
        </w:rPr>
        <w:t>Return code:</w:t>
      </w:r>
    </w:p>
    <w:p w:rsidR="00A77C86" w:rsidRPr="00A913F3" w:rsidRDefault="00A77C86" w:rsidP="00A77C86">
      <w:pPr>
        <w:jc w:val="left"/>
      </w:pPr>
      <w:r>
        <w:t xml:space="preserve">See </w:t>
      </w:r>
      <w:r w:rsidR="003E45AF">
        <w:t xml:space="preserve">appendix </w:t>
      </w:r>
      <w:r w:rsidR="00F1363C">
        <w:fldChar w:fldCharType="begin"/>
      </w:r>
      <w:r w:rsidR="00F1363C">
        <w:instrText xml:space="preserve"> HYPERLINK \l "_Security_return_code" </w:instrText>
      </w:r>
      <w:r w:rsidR="00F1363C">
        <w:fldChar w:fldCharType="separate"/>
      </w:r>
      <w:r w:rsidR="003E45AF">
        <w:t>Security return code</w:t>
      </w:r>
      <w:r w:rsidR="00F1363C">
        <w:fldChar w:fldCharType="end"/>
      </w:r>
    </w:p>
    <w:p w:rsidR="00A77C86" w:rsidRDefault="00A77C86" w:rsidP="00A77C86"/>
    <w:p w:rsidR="00F703B9" w:rsidRPr="007D5BB7" w:rsidRDefault="007E54EA" w:rsidP="0061787F">
      <w:pPr>
        <w:pStyle w:val="2"/>
        <w:numPr>
          <w:ilvl w:val="1"/>
          <w:numId w:val="18"/>
        </w:numPr>
        <w:rPr>
          <w:color w:val="4472C4" w:themeColor="accent5"/>
        </w:rPr>
      </w:pPr>
      <w:bookmarkStart w:id="1062" w:name="_Toc478130670"/>
      <w:r w:rsidRPr="007D5BB7">
        <w:rPr>
          <w:color w:val="4472C4" w:themeColor="accent5"/>
        </w:rPr>
        <w:t>Transaction module</w:t>
      </w:r>
      <w:bookmarkEnd w:id="1062"/>
    </w:p>
    <w:p w:rsidR="007E54EA" w:rsidRDefault="00CE42C3" w:rsidP="0061787F">
      <w:pPr>
        <w:pStyle w:val="3"/>
        <w:numPr>
          <w:ilvl w:val="2"/>
          <w:numId w:val="18"/>
        </w:numPr>
      </w:pPr>
      <w:bookmarkStart w:id="1063" w:name="_Toc478130671"/>
      <w:proofErr w:type="spellStart"/>
      <w:r>
        <w:t>StartTransaction</w:t>
      </w:r>
      <w:bookmarkEnd w:id="1063"/>
      <w:proofErr w:type="spellEnd"/>
    </w:p>
    <w:p w:rsidR="00E2717E" w:rsidRPr="005E0B59" w:rsidRDefault="00E2717E" w:rsidP="00E2717E">
      <w:pPr>
        <w:rPr>
          <w:b/>
        </w:rPr>
      </w:pPr>
      <w:r w:rsidRPr="005E0B59">
        <w:rPr>
          <w:b/>
        </w:rPr>
        <w:t>D</w:t>
      </w:r>
      <w:r w:rsidRPr="005E0B59">
        <w:rPr>
          <w:rFonts w:hint="eastAsia"/>
          <w:b/>
        </w:rPr>
        <w:t>escription:</w:t>
      </w:r>
      <w:r w:rsidRPr="005E0B59">
        <w:rPr>
          <w:b/>
        </w:rPr>
        <w:t xml:space="preserve"> </w:t>
      </w:r>
    </w:p>
    <w:p w:rsidR="003E511E" w:rsidRDefault="003E511E" w:rsidP="00E2717E">
      <w:r w:rsidRPr="003E511E">
        <w:lastRenderedPageBreak/>
        <w:t xml:space="preserve">This API is used to detect card, then do the corresponding processing according to the card type, if MSR, then read MSR data, if </w:t>
      </w:r>
      <w:r w:rsidR="00CF44A5">
        <w:t xml:space="preserve">contact </w:t>
      </w:r>
      <w:r w:rsidRPr="003E511E">
        <w:t xml:space="preserve">EMV chip, then do the </w:t>
      </w:r>
      <w:r w:rsidR="00CF44A5">
        <w:t xml:space="preserve">contact </w:t>
      </w:r>
      <w:r w:rsidRPr="003E511E">
        <w:t>EMV processing (all the offline processing) according to the</w:t>
      </w:r>
      <w:r w:rsidR="00CF44A5">
        <w:t xml:space="preserve"> contact</w:t>
      </w:r>
      <w:r w:rsidRPr="003E511E">
        <w:t xml:space="preserve"> EMV specification, if contactless</w:t>
      </w:r>
      <w:r w:rsidR="00CF44A5">
        <w:t xml:space="preserve"> </w:t>
      </w:r>
      <w:r w:rsidR="00CF44A5" w:rsidRPr="003E511E">
        <w:t>EMV</w:t>
      </w:r>
      <w:r w:rsidRPr="003E511E">
        <w:t xml:space="preserve"> card, then do the corresponding </w:t>
      </w:r>
      <w:r w:rsidR="00CE42C3">
        <w:t>contactless</w:t>
      </w:r>
      <w:r w:rsidRPr="003E511E">
        <w:t xml:space="preserve"> </w:t>
      </w:r>
      <w:r w:rsidR="00CE42C3">
        <w:t xml:space="preserve">EMV </w:t>
      </w:r>
      <w:r w:rsidRPr="003E511E">
        <w:t>processing (all the offline processing).</w:t>
      </w:r>
    </w:p>
    <w:p w:rsidR="00E2717E" w:rsidRPr="005E0B59" w:rsidRDefault="00E2717E" w:rsidP="00E2717E">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E2717E" w:rsidRPr="00073720" w:rsidTr="00F637EF">
        <w:tc>
          <w:tcPr>
            <w:tcW w:w="937" w:type="pct"/>
            <w:shd w:val="clear" w:color="auto" w:fill="5B9BD5" w:themeFill="accent1"/>
          </w:tcPr>
          <w:p w:rsidR="00E2717E" w:rsidRPr="00073720" w:rsidRDefault="00E2717E" w:rsidP="006B59EE">
            <w:r>
              <w:t>Command t</w:t>
            </w:r>
            <w:r w:rsidRPr="00073720">
              <w:t>ype</w:t>
            </w:r>
          </w:p>
        </w:tc>
        <w:tc>
          <w:tcPr>
            <w:tcW w:w="1025" w:type="pct"/>
            <w:shd w:val="clear" w:color="auto" w:fill="5B9BD5" w:themeFill="accent1"/>
          </w:tcPr>
          <w:p w:rsidR="00E2717E" w:rsidRPr="00073720" w:rsidRDefault="00E2717E" w:rsidP="006B59EE">
            <w:r w:rsidRPr="00073720">
              <w:t>Command Code</w:t>
            </w:r>
          </w:p>
        </w:tc>
        <w:tc>
          <w:tcPr>
            <w:tcW w:w="3038" w:type="pct"/>
            <w:shd w:val="clear" w:color="auto" w:fill="5B9BD5" w:themeFill="accent1"/>
          </w:tcPr>
          <w:p w:rsidR="00E2717E" w:rsidRPr="00073720" w:rsidRDefault="00E2717E" w:rsidP="006B59EE">
            <w:r w:rsidRPr="00073720">
              <w:t>Data Field</w:t>
            </w:r>
          </w:p>
        </w:tc>
      </w:tr>
      <w:tr w:rsidR="00E2717E" w:rsidRPr="00073720" w:rsidTr="006B59EE">
        <w:tc>
          <w:tcPr>
            <w:tcW w:w="937" w:type="pct"/>
          </w:tcPr>
          <w:p w:rsidR="00E2717E" w:rsidRPr="00073720" w:rsidRDefault="00E2717E" w:rsidP="006B59EE">
            <w:r w:rsidRPr="00073720">
              <w:t>0x</w:t>
            </w:r>
            <w:r w:rsidR="001F4FC6">
              <w:t>8</w:t>
            </w:r>
            <w:r w:rsidRPr="00073720">
              <w:t>0</w:t>
            </w:r>
          </w:p>
        </w:tc>
        <w:tc>
          <w:tcPr>
            <w:tcW w:w="1025" w:type="pct"/>
          </w:tcPr>
          <w:p w:rsidR="00E2717E" w:rsidRPr="00073720" w:rsidRDefault="00250873" w:rsidP="00250873">
            <w:r>
              <w:t>0x30</w:t>
            </w:r>
          </w:p>
        </w:tc>
        <w:tc>
          <w:tcPr>
            <w:tcW w:w="3038" w:type="pct"/>
          </w:tcPr>
          <w:p w:rsidR="00E2717E" w:rsidRPr="00073720" w:rsidRDefault="00E2717E" w:rsidP="006B59EE">
            <w:r>
              <w:t>N/A</w:t>
            </w:r>
          </w:p>
        </w:tc>
      </w:tr>
    </w:tbl>
    <w:p w:rsidR="00E2717E" w:rsidRPr="004F0BD5" w:rsidRDefault="00E2717E" w:rsidP="00E2717E">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E2717E" w:rsidRPr="004F0BD5" w:rsidTr="00F637EF">
        <w:tc>
          <w:tcPr>
            <w:tcW w:w="938" w:type="pct"/>
            <w:shd w:val="clear" w:color="auto" w:fill="5B9BD5" w:themeFill="accent1"/>
          </w:tcPr>
          <w:p w:rsidR="00E2717E" w:rsidRPr="004F0BD5" w:rsidRDefault="00E2717E" w:rsidP="006B59EE">
            <w:r w:rsidRPr="004F0BD5">
              <w:t>Command Type</w:t>
            </w:r>
          </w:p>
        </w:tc>
        <w:tc>
          <w:tcPr>
            <w:tcW w:w="1025" w:type="pct"/>
            <w:shd w:val="clear" w:color="auto" w:fill="5B9BD5" w:themeFill="accent1"/>
          </w:tcPr>
          <w:p w:rsidR="00E2717E" w:rsidRPr="004F0BD5" w:rsidRDefault="00E2717E" w:rsidP="006B59EE">
            <w:r w:rsidRPr="004F0BD5">
              <w:t>Command Code</w:t>
            </w:r>
          </w:p>
        </w:tc>
        <w:tc>
          <w:tcPr>
            <w:tcW w:w="853" w:type="pct"/>
            <w:shd w:val="clear" w:color="auto" w:fill="5B9BD5" w:themeFill="accent1"/>
          </w:tcPr>
          <w:p w:rsidR="00E2717E" w:rsidRPr="004F0BD5" w:rsidRDefault="00E2717E" w:rsidP="006B59EE">
            <w:r w:rsidRPr="004F0BD5">
              <w:t>Return Code</w:t>
            </w:r>
          </w:p>
        </w:tc>
        <w:tc>
          <w:tcPr>
            <w:tcW w:w="2184" w:type="pct"/>
            <w:shd w:val="clear" w:color="auto" w:fill="5B9BD5" w:themeFill="accent1"/>
          </w:tcPr>
          <w:p w:rsidR="00E2717E" w:rsidRPr="004F0BD5" w:rsidRDefault="00E2717E" w:rsidP="006B59EE">
            <w:r w:rsidRPr="004F0BD5">
              <w:t>Data Field</w:t>
            </w:r>
          </w:p>
        </w:tc>
      </w:tr>
      <w:tr w:rsidR="00E2717E" w:rsidRPr="004F0BD5" w:rsidTr="006B59EE">
        <w:tc>
          <w:tcPr>
            <w:tcW w:w="938" w:type="pct"/>
          </w:tcPr>
          <w:p w:rsidR="00E2717E" w:rsidRPr="004F0BD5" w:rsidRDefault="00E2717E">
            <w:r w:rsidRPr="004F0BD5">
              <w:t>0x</w:t>
            </w:r>
            <w:r w:rsidR="001F4FC6">
              <w:t>8</w:t>
            </w:r>
            <w:r w:rsidRPr="004F0BD5">
              <w:t>0</w:t>
            </w:r>
          </w:p>
        </w:tc>
        <w:tc>
          <w:tcPr>
            <w:tcW w:w="1025" w:type="pct"/>
          </w:tcPr>
          <w:p w:rsidR="00E2717E" w:rsidRPr="004F0BD5" w:rsidRDefault="00250873" w:rsidP="006B59EE">
            <w:r>
              <w:t>0x30</w:t>
            </w:r>
          </w:p>
        </w:tc>
        <w:tc>
          <w:tcPr>
            <w:tcW w:w="853" w:type="pct"/>
          </w:tcPr>
          <w:p w:rsidR="00E2717E" w:rsidRPr="004F0BD5" w:rsidRDefault="00E2717E" w:rsidP="006B59EE">
            <w:r>
              <w:t>As follows</w:t>
            </w:r>
          </w:p>
        </w:tc>
        <w:tc>
          <w:tcPr>
            <w:tcW w:w="2184" w:type="pct"/>
          </w:tcPr>
          <w:p w:rsidR="00E2717E" w:rsidRPr="004F0BD5" w:rsidRDefault="00E2717E" w:rsidP="006B59EE">
            <w:r>
              <w:t>N/A</w:t>
            </w:r>
          </w:p>
        </w:tc>
      </w:tr>
    </w:tbl>
    <w:p w:rsidR="00E2717E" w:rsidRPr="00CF3320" w:rsidRDefault="00E2717E" w:rsidP="00E2717E">
      <w:pPr>
        <w:jc w:val="left"/>
        <w:rPr>
          <w:b/>
        </w:rPr>
      </w:pPr>
      <w:r w:rsidRPr="00CF3320">
        <w:rPr>
          <w:rFonts w:hint="eastAsia"/>
          <w:b/>
        </w:rPr>
        <w:t>Return code:</w:t>
      </w:r>
    </w:p>
    <w:p w:rsidR="00E2717E" w:rsidRPr="00A913F3" w:rsidRDefault="00E2717E" w:rsidP="00E2717E">
      <w:pPr>
        <w:jc w:val="left"/>
      </w:pPr>
      <w:r>
        <w:t>See</w:t>
      </w:r>
      <w:r w:rsidR="003E45AF">
        <w:t xml:space="preserve"> appendix </w:t>
      </w:r>
      <w:r w:rsidR="00F1363C">
        <w:fldChar w:fldCharType="begin"/>
      </w:r>
      <w:r w:rsidR="00F1363C">
        <w:instrText xml:space="preserve"> HYPERLINK \l "_Transaction_flow_return" </w:instrText>
      </w:r>
      <w:r w:rsidR="00F1363C">
        <w:fldChar w:fldCharType="separate"/>
      </w:r>
      <w:r w:rsidR="003E45AF" w:rsidRPr="003E45AF">
        <w:rPr>
          <w:rStyle w:val="a7"/>
        </w:rPr>
        <w:t>Transaction flow return code</w:t>
      </w:r>
      <w:r w:rsidR="00F1363C">
        <w:rPr>
          <w:rStyle w:val="a7"/>
        </w:rPr>
        <w:fldChar w:fldCharType="end"/>
      </w:r>
    </w:p>
    <w:p w:rsidR="00EE7D7A" w:rsidRPr="00051B16" w:rsidRDefault="00B14B23" w:rsidP="00EE7D7A">
      <w:pPr>
        <w:rPr>
          <w:b/>
        </w:rPr>
      </w:pPr>
      <w:r w:rsidRPr="00051B16">
        <w:rPr>
          <w:rFonts w:hint="eastAsia"/>
          <w:b/>
        </w:rPr>
        <w:t>Note:</w:t>
      </w:r>
    </w:p>
    <w:p w:rsidR="00B14B23" w:rsidRDefault="00B14B23" w:rsidP="00EE7D7A">
      <w:r>
        <w:t xml:space="preserve">Before do transaction in </w:t>
      </w:r>
      <w:proofErr w:type="spellStart"/>
      <w:r w:rsidR="00CE42C3">
        <w:t>StartTransaction</w:t>
      </w:r>
      <w:proofErr w:type="spellEnd"/>
      <w:r>
        <w:t xml:space="preserve">, </w:t>
      </w:r>
      <w:r w:rsidR="00051B16">
        <w:t xml:space="preserve">there’re some mandatory transaction data should be set into POS terminal, see </w:t>
      </w:r>
      <w:r w:rsidR="00F1363C">
        <w:fldChar w:fldCharType="begin"/>
      </w:r>
      <w:r w:rsidR="00F1363C">
        <w:instrText xml:space="preserve"> HYPERLINK \l "_Appendix_5_–</w:instrText>
      </w:r>
      <w:r w:rsidR="00F1363C">
        <w:instrText xml:space="preserve">" </w:instrText>
      </w:r>
      <w:r w:rsidR="00F1363C">
        <w:fldChar w:fldCharType="separate"/>
      </w:r>
      <w:r w:rsidR="00051B16" w:rsidRPr="00051B16">
        <w:rPr>
          <w:rStyle w:val="a7"/>
        </w:rPr>
        <w:t>Appendix 5 – Data to be set before AuthorizeCard</w:t>
      </w:r>
      <w:r w:rsidR="00F1363C">
        <w:rPr>
          <w:rStyle w:val="a7"/>
        </w:rPr>
        <w:fldChar w:fldCharType="end"/>
      </w:r>
    </w:p>
    <w:p w:rsidR="00034975" w:rsidRPr="00034975" w:rsidRDefault="00034975" w:rsidP="0061787F">
      <w:pPr>
        <w:pStyle w:val="a6"/>
        <w:keepNext/>
        <w:keepLines/>
        <w:numPr>
          <w:ilvl w:val="0"/>
          <w:numId w:val="19"/>
        </w:numPr>
        <w:spacing w:before="260" w:after="260" w:line="400" w:lineRule="exact"/>
        <w:ind w:firstLineChars="0"/>
        <w:outlineLvl w:val="2"/>
        <w:rPr>
          <w:rFonts w:eastAsiaTheme="majorEastAsia"/>
          <w:b/>
          <w:bCs/>
          <w:vanish/>
          <w:color w:val="4472C4" w:themeColor="accent5"/>
          <w:sz w:val="30"/>
          <w:szCs w:val="32"/>
        </w:rPr>
      </w:pPr>
      <w:bookmarkStart w:id="1064" w:name="_Toc456366021"/>
      <w:bookmarkStart w:id="1065" w:name="_Toc456366365"/>
      <w:bookmarkStart w:id="1066" w:name="_Toc456367038"/>
      <w:bookmarkStart w:id="1067" w:name="_Toc456367443"/>
      <w:bookmarkStart w:id="1068" w:name="_Toc456367620"/>
      <w:bookmarkStart w:id="1069" w:name="_Toc456368321"/>
      <w:bookmarkStart w:id="1070" w:name="_Toc456369790"/>
      <w:bookmarkStart w:id="1071" w:name="_Toc456369983"/>
      <w:bookmarkStart w:id="1072" w:name="_Toc456370171"/>
      <w:bookmarkStart w:id="1073" w:name="_Toc456370124"/>
      <w:bookmarkStart w:id="1074" w:name="_Toc456708066"/>
      <w:bookmarkStart w:id="1075" w:name="_Toc456708256"/>
      <w:bookmarkStart w:id="1076" w:name="_Toc456710761"/>
      <w:bookmarkStart w:id="1077" w:name="_Toc456711108"/>
      <w:bookmarkStart w:id="1078" w:name="_Toc456711301"/>
      <w:bookmarkStart w:id="1079" w:name="_Toc456788016"/>
      <w:bookmarkStart w:id="1080" w:name="_Toc459642865"/>
      <w:bookmarkStart w:id="1081" w:name="_Toc459650134"/>
      <w:bookmarkStart w:id="1082" w:name="_Toc459650342"/>
      <w:bookmarkStart w:id="1083" w:name="_Toc459650782"/>
      <w:bookmarkStart w:id="1084" w:name="_Toc459714372"/>
      <w:bookmarkStart w:id="1085" w:name="_Toc459715318"/>
      <w:bookmarkStart w:id="1086" w:name="_Toc459725542"/>
      <w:bookmarkStart w:id="1087" w:name="_Toc462066466"/>
      <w:bookmarkStart w:id="1088" w:name="_Toc464233265"/>
      <w:bookmarkStart w:id="1089" w:name="_Toc478130672"/>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p>
    <w:p w:rsidR="00034975" w:rsidRPr="00034975" w:rsidRDefault="00034975" w:rsidP="0061787F">
      <w:pPr>
        <w:pStyle w:val="a6"/>
        <w:keepNext/>
        <w:keepLines/>
        <w:numPr>
          <w:ilvl w:val="0"/>
          <w:numId w:val="19"/>
        </w:numPr>
        <w:spacing w:before="260" w:after="260" w:line="400" w:lineRule="exact"/>
        <w:ind w:firstLineChars="0"/>
        <w:outlineLvl w:val="2"/>
        <w:rPr>
          <w:rFonts w:eastAsiaTheme="majorEastAsia"/>
          <w:b/>
          <w:bCs/>
          <w:vanish/>
          <w:color w:val="4472C4" w:themeColor="accent5"/>
          <w:sz w:val="30"/>
          <w:szCs w:val="32"/>
        </w:rPr>
      </w:pPr>
      <w:bookmarkStart w:id="1090" w:name="_Toc456366022"/>
      <w:bookmarkStart w:id="1091" w:name="_Toc456366366"/>
      <w:bookmarkStart w:id="1092" w:name="_Toc456367039"/>
      <w:bookmarkStart w:id="1093" w:name="_Toc456367444"/>
      <w:bookmarkStart w:id="1094" w:name="_Toc456367621"/>
      <w:bookmarkStart w:id="1095" w:name="_Toc456368322"/>
      <w:bookmarkStart w:id="1096" w:name="_Toc456369791"/>
      <w:bookmarkStart w:id="1097" w:name="_Toc456369984"/>
      <w:bookmarkStart w:id="1098" w:name="_Toc456370172"/>
      <w:bookmarkStart w:id="1099" w:name="_Toc456370125"/>
      <w:bookmarkStart w:id="1100" w:name="_Toc456708067"/>
      <w:bookmarkStart w:id="1101" w:name="_Toc456708257"/>
      <w:bookmarkStart w:id="1102" w:name="_Toc456710762"/>
      <w:bookmarkStart w:id="1103" w:name="_Toc456711109"/>
      <w:bookmarkStart w:id="1104" w:name="_Toc456711302"/>
      <w:bookmarkStart w:id="1105" w:name="_Toc456788017"/>
      <w:bookmarkStart w:id="1106" w:name="_Toc459642866"/>
      <w:bookmarkStart w:id="1107" w:name="_Toc459650135"/>
      <w:bookmarkStart w:id="1108" w:name="_Toc459650343"/>
      <w:bookmarkStart w:id="1109" w:name="_Toc459650783"/>
      <w:bookmarkStart w:id="1110" w:name="_Toc459714373"/>
      <w:bookmarkStart w:id="1111" w:name="_Toc459715319"/>
      <w:bookmarkStart w:id="1112" w:name="_Toc459725543"/>
      <w:bookmarkStart w:id="1113" w:name="_Toc462066467"/>
      <w:bookmarkStart w:id="1114" w:name="_Toc464233266"/>
      <w:bookmarkStart w:id="1115" w:name="_Toc478130673"/>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p>
    <w:p w:rsidR="00034975" w:rsidRPr="00034975" w:rsidRDefault="00034975" w:rsidP="0061787F">
      <w:pPr>
        <w:pStyle w:val="a6"/>
        <w:keepNext/>
        <w:keepLines/>
        <w:numPr>
          <w:ilvl w:val="1"/>
          <w:numId w:val="19"/>
        </w:numPr>
        <w:spacing w:before="260" w:after="260" w:line="400" w:lineRule="exact"/>
        <w:ind w:firstLineChars="0"/>
        <w:outlineLvl w:val="2"/>
        <w:rPr>
          <w:rFonts w:eastAsiaTheme="majorEastAsia"/>
          <w:b/>
          <w:bCs/>
          <w:vanish/>
          <w:color w:val="4472C4" w:themeColor="accent5"/>
          <w:sz w:val="30"/>
          <w:szCs w:val="32"/>
        </w:rPr>
      </w:pPr>
      <w:bookmarkStart w:id="1116" w:name="_Toc456366023"/>
      <w:bookmarkStart w:id="1117" w:name="_Toc456366367"/>
      <w:bookmarkStart w:id="1118" w:name="_Toc456367040"/>
      <w:bookmarkStart w:id="1119" w:name="_Toc456367445"/>
      <w:bookmarkStart w:id="1120" w:name="_Toc456367622"/>
      <w:bookmarkStart w:id="1121" w:name="_Toc456368323"/>
      <w:bookmarkStart w:id="1122" w:name="_Toc456369792"/>
      <w:bookmarkStart w:id="1123" w:name="_Toc456369985"/>
      <w:bookmarkStart w:id="1124" w:name="_Toc456370173"/>
      <w:bookmarkStart w:id="1125" w:name="_Toc456370126"/>
      <w:bookmarkStart w:id="1126" w:name="_Toc456708068"/>
      <w:bookmarkStart w:id="1127" w:name="_Toc456708258"/>
      <w:bookmarkStart w:id="1128" w:name="_Toc456710763"/>
      <w:bookmarkStart w:id="1129" w:name="_Toc456711110"/>
      <w:bookmarkStart w:id="1130" w:name="_Toc456711303"/>
      <w:bookmarkStart w:id="1131" w:name="_Toc456788018"/>
      <w:bookmarkStart w:id="1132" w:name="_Toc459642867"/>
      <w:bookmarkStart w:id="1133" w:name="_Toc459650136"/>
      <w:bookmarkStart w:id="1134" w:name="_Toc459650344"/>
      <w:bookmarkStart w:id="1135" w:name="_Toc459650784"/>
      <w:bookmarkStart w:id="1136" w:name="_Toc459714374"/>
      <w:bookmarkStart w:id="1137" w:name="_Toc459715320"/>
      <w:bookmarkStart w:id="1138" w:name="_Toc459725544"/>
      <w:bookmarkStart w:id="1139" w:name="_Toc462066468"/>
      <w:bookmarkStart w:id="1140" w:name="_Toc464233267"/>
      <w:bookmarkStart w:id="1141" w:name="_Toc478130674"/>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rsidR="00034975" w:rsidRPr="00034975" w:rsidRDefault="00034975" w:rsidP="0061787F">
      <w:pPr>
        <w:pStyle w:val="a6"/>
        <w:keepNext/>
        <w:keepLines/>
        <w:numPr>
          <w:ilvl w:val="1"/>
          <w:numId w:val="19"/>
        </w:numPr>
        <w:spacing w:before="260" w:after="260" w:line="400" w:lineRule="exact"/>
        <w:ind w:firstLineChars="0"/>
        <w:outlineLvl w:val="2"/>
        <w:rPr>
          <w:rFonts w:eastAsiaTheme="majorEastAsia"/>
          <w:b/>
          <w:bCs/>
          <w:vanish/>
          <w:color w:val="4472C4" w:themeColor="accent5"/>
          <w:sz w:val="30"/>
          <w:szCs w:val="32"/>
        </w:rPr>
      </w:pPr>
      <w:bookmarkStart w:id="1142" w:name="_Toc456366024"/>
      <w:bookmarkStart w:id="1143" w:name="_Toc456366368"/>
      <w:bookmarkStart w:id="1144" w:name="_Toc456367041"/>
      <w:bookmarkStart w:id="1145" w:name="_Toc456367446"/>
      <w:bookmarkStart w:id="1146" w:name="_Toc456367623"/>
      <w:bookmarkStart w:id="1147" w:name="_Toc456368324"/>
      <w:bookmarkStart w:id="1148" w:name="_Toc456369793"/>
      <w:bookmarkStart w:id="1149" w:name="_Toc456369986"/>
      <w:bookmarkStart w:id="1150" w:name="_Toc456370174"/>
      <w:bookmarkStart w:id="1151" w:name="_Toc456370127"/>
      <w:bookmarkStart w:id="1152" w:name="_Toc456708069"/>
      <w:bookmarkStart w:id="1153" w:name="_Toc456708259"/>
      <w:bookmarkStart w:id="1154" w:name="_Toc456710764"/>
      <w:bookmarkStart w:id="1155" w:name="_Toc456711111"/>
      <w:bookmarkStart w:id="1156" w:name="_Toc456711304"/>
      <w:bookmarkStart w:id="1157" w:name="_Toc456788019"/>
      <w:bookmarkStart w:id="1158" w:name="_Toc459642868"/>
      <w:bookmarkStart w:id="1159" w:name="_Toc459650137"/>
      <w:bookmarkStart w:id="1160" w:name="_Toc459650345"/>
      <w:bookmarkStart w:id="1161" w:name="_Toc459650785"/>
      <w:bookmarkStart w:id="1162" w:name="_Toc459714375"/>
      <w:bookmarkStart w:id="1163" w:name="_Toc459715321"/>
      <w:bookmarkStart w:id="1164" w:name="_Toc459725545"/>
      <w:bookmarkStart w:id="1165" w:name="_Toc462066469"/>
      <w:bookmarkStart w:id="1166" w:name="_Toc464233268"/>
      <w:bookmarkStart w:id="1167" w:name="_Toc478130675"/>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p>
    <w:p w:rsidR="00034975" w:rsidRPr="00034975" w:rsidRDefault="00034975" w:rsidP="0061787F">
      <w:pPr>
        <w:pStyle w:val="a6"/>
        <w:keepNext/>
        <w:keepLines/>
        <w:numPr>
          <w:ilvl w:val="1"/>
          <w:numId w:val="19"/>
        </w:numPr>
        <w:spacing w:before="260" w:after="260" w:line="400" w:lineRule="exact"/>
        <w:ind w:firstLineChars="0"/>
        <w:outlineLvl w:val="2"/>
        <w:rPr>
          <w:rFonts w:eastAsiaTheme="majorEastAsia"/>
          <w:b/>
          <w:bCs/>
          <w:vanish/>
          <w:color w:val="4472C4" w:themeColor="accent5"/>
          <w:sz w:val="30"/>
          <w:szCs w:val="32"/>
        </w:rPr>
      </w:pPr>
      <w:bookmarkStart w:id="1168" w:name="_Toc456366025"/>
      <w:bookmarkStart w:id="1169" w:name="_Toc456366369"/>
      <w:bookmarkStart w:id="1170" w:name="_Toc456367042"/>
      <w:bookmarkStart w:id="1171" w:name="_Toc456367447"/>
      <w:bookmarkStart w:id="1172" w:name="_Toc456367624"/>
      <w:bookmarkStart w:id="1173" w:name="_Toc456368325"/>
      <w:bookmarkStart w:id="1174" w:name="_Toc456369794"/>
      <w:bookmarkStart w:id="1175" w:name="_Toc456369987"/>
      <w:bookmarkStart w:id="1176" w:name="_Toc456370175"/>
      <w:bookmarkStart w:id="1177" w:name="_Toc456370128"/>
      <w:bookmarkStart w:id="1178" w:name="_Toc456708070"/>
      <w:bookmarkStart w:id="1179" w:name="_Toc456708260"/>
      <w:bookmarkStart w:id="1180" w:name="_Toc456710765"/>
      <w:bookmarkStart w:id="1181" w:name="_Toc456711112"/>
      <w:bookmarkStart w:id="1182" w:name="_Toc456711305"/>
      <w:bookmarkStart w:id="1183" w:name="_Toc456788020"/>
      <w:bookmarkStart w:id="1184" w:name="_Toc459642869"/>
      <w:bookmarkStart w:id="1185" w:name="_Toc459650138"/>
      <w:bookmarkStart w:id="1186" w:name="_Toc459650346"/>
      <w:bookmarkStart w:id="1187" w:name="_Toc459650786"/>
      <w:bookmarkStart w:id="1188" w:name="_Toc459714376"/>
      <w:bookmarkStart w:id="1189" w:name="_Toc459715322"/>
      <w:bookmarkStart w:id="1190" w:name="_Toc459725546"/>
      <w:bookmarkStart w:id="1191" w:name="_Toc462066470"/>
      <w:bookmarkStart w:id="1192" w:name="_Toc464233269"/>
      <w:bookmarkStart w:id="1193" w:name="_Toc478130676"/>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rsidR="00034975" w:rsidRPr="00034975" w:rsidRDefault="00034975" w:rsidP="0061787F">
      <w:pPr>
        <w:pStyle w:val="a6"/>
        <w:keepNext/>
        <w:keepLines/>
        <w:numPr>
          <w:ilvl w:val="1"/>
          <w:numId w:val="19"/>
        </w:numPr>
        <w:spacing w:before="260" w:after="260" w:line="400" w:lineRule="exact"/>
        <w:ind w:firstLineChars="0"/>
        <w:outlineLvl w:val="2"/>
        <w:rPr>
          <w:rFonts w:eastAsiaTheme="majorEastAsia"/>
          <w:b/>
          <w:bCs/>
          <w:vanish/>
          <w:color w:val="4472C4" w:themeColor="accent5"/>
          <w:sz w:val="30"/>
          <w:szCs w:val="32"/>
        </w:rPr>
      </w:pPr>
      <w:bookmarkStart w:id="1194" w:name="_Toc456366026"/>
      <w:bookmarkStart w:id="1195" w:name="_Toc456366370"/>
      <w:bookmarkStart w:id="1196" w:name="_Toc456367043"/>
      <w:bookmarkStart w:id="1197" w:name="_Toc456367448"/>
      <w:bookmarkStart w:id="1198" w:name="_Toc456367625"/>
      <w:bookmarkStart w:id="1199" w:name="_Toc456368326"/>
      <w:bookmarkStart w:id="1200" w:name="_Toc456369795"/>
      <w:bookmarkStart w:id="1201" w:name="_Toc456369988"/>
      <w:bookmarkStart w:id="1202" w:name="_Toc456370176"/>
      <w:bookmarkStart w:id="1203" w:name="_Toc456370129"/>
      <w:bookmarkStart w:id="1204" w:name="_Toc456708071"/>
      <w:bookmarkStart w:id="1205" w:name="_Toc456708261"/>
      <w:bookmarkStart w:id="1206" w:name="_Toc456710766"/>
      <w:bookmarkStart w:id="1207" w:name="_Toc456711113"/>
      <w:bookmarkStart w:id="1208" w:name="_Toc456711306"/>
      <w:bookmarkStart w:id="1209" w:name="_Toc456788021"/>
      <w:bookmarkStart w:id="1210" w:name="_Toc459642870"/>
      <w:bookmarkStart w:id="1211" w:name="_Toc459650139"/>
      <w:bookmarkStart w:id="1212" w:name="_Toc459650347"/>
      <w:bookmarkStart w:id="1213" w:name="_Toc459650787"/>
      <w:bookmarkStart w:id="1214" w:name="_Toc459714377"/>
      <w:bookmarkStart w:id="1215" w:name="_Toc459715323"/>
      <w:bookmarkStart w:id="1216" w:name="_Toc459725547"/>
      <w:bookmarkStart w:id="1217" w:name="_Toc462066471"/>
      <w:bookmarkStart w:id="1218" w:name="_Toc464233270"/>
      <w:bookmarkStart w:id="1219" w:name="_Toc478130677"/>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rsidR="00034975" w:rsidRPr="00034975" w:rsidRDefault="00034975" w:rsidP="0061787F">
      <w:pPr>
        <w:pStyle w:val="a6"/>
        <w:keepNext/>
        <w:keepLines/>
        <w:numPr>
          <w:ilvl w:val="2"/>
          <w:numId w:val="19"/>
        </w:numPr>
        <w:spacing w:before="260" w:after="260" w:line="400" w:lineRule="exact"/>
        <w:ind w:firstLineChars="0"/>
        <w:outlineLvl w:val="2"/>
        <w:rPr>
          <w:rFonts w:eastAsiaTheme="majorEastAsia"/>
          <w:b/>
          <w:bCs/>
          <w:vanish/>
          <w:color w:val="4472C4" w:themeColor="accent5"/>
          <w:sz w:val="30"/>
          <w:szCs w:val="32"/>
        </w:rPr>
      </w:pPr>
      <w:bookmarkStart w:id="1220" w:name="_Toc456366027"/>
      <w:bookmarkStart w:id="1221" w:name="_Toc456366371"/>
      <w:bookmarkStart w:id="1222" w:name="_Toc456367044"/>
      <w:bookmarkStart w:id="1223" w:name="_Toc456367449"/>
      <w:bookmarkStart w:id="1224" w:name="_Toc456367626"/>
      <w:bookmarkStart w:id="1225" w:name="_Toc456368327"/>
      <w:bookmarkStart w:id="1226" w:name="_Toc456369796"/>
      <w:bookmarkStart w:id="1227" w:name="_Toc456369989"/>
      <w:bookmarkStart w:id="1228" w:name="_Toc456370177"/>
      <w:bookmarkStart w:id="1229" w:name="_Toc456370130"/>
      <w:bookmarkStart w:id="1230" w:name="_Toc456708072"/>
      <w:bookmarkStart w:id="1231" w:name="_Toc456708262"/>
      <w:bookmarkStart w:id="1232" w:name="_Toc456710767"/>
      <w:bookmarkStart w:id="1233" w:name="_Toc456711114"/>
      <w:bookmarkStart w:id="1234" w:name="_Toc456711307"/>
      <w:bookmarkStart w:id="1235" w:name="_Toc456788022"/>
      <w:bookmarkStart w:id="1236" w:name="_Toc459642871"/>
      <w:bookmarkStart w:id="1237" w:name="_Toc459650140"/>
      <w:bookmarkStart w:id="1238" w:name="_Toc459650348"/>
      <w:bookmarkStart w:id="1239" w:name="_Toc459650788"/>
      <w:bookmarkStart w:id="1240" w:name="_Toc459714378"/>
      <w:bookmarkStart w:id="1241" w:name="_Toc459715324"/>
      <w:bookmarkStart w:id="1242" w:name="_Toc459725548"/>
      <w:bookmarkStart w:id="1243" w:name="_Toc462066472"/>
      <w:bookmarkStart w:id="1244" w:name="_Toc464233271"/>
      <w:bookmarkStart w:id="1245" w:name="_Toc478130678"/>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p>
    <w:p w:rsidR="003E511E" w:rsidRDefault="00CF44A5" w:rsidP="0061787F">
      <w:pPr>
        <w:pStyle w:val="3"/>
        <w:numPr>
          <w:ilvl w:val="2"/>
          <w:numId w:val="19"/>
        </w:numPr>
      </w:pPr>
      <w:bookmarkStart w:id="1246" w:name="_Toc478130679"/>
      <w:proofErr w:type="spellStart"/>
      <w:r>
        <w:t>CompleteTransaction</w:t>
      </w:r>
      <w:bookmarkEnd w:id="1246"/>
      <w:proofErr w:type="spellEnd"/>
    </w:p>
    <w:p w:rsidR="003E511E" w:rsidRPr="005E0B59" w:rsidRDefault="003E511E" w:rsidP="003E511E">
      <w:pPr>
        <w:rPr>
          <w:b/>
        </w:rPr>
      </w:pPr>
      <w:r w:rsidRPr="005E0B59">
        <w:rPr>
          <w:b/>
        </w:rPr>
        <w:t>D</w:t>
      </w:r>
      <w:r w:rsidRPr="005E0B59">
        <w:rPr>
          <w:rFonts w:hint="eastAsia"/>
          <w:b/>
        </w:rPr>
        <w:t>escription:</w:t>
      </w:r>
      <w:r w:rsidRPr="005E0B59">
        <w:rPr>
          <w:b/>
        </w:rPr>
        <w:t xml:space="preserve"> </w:t>
      </w:r>
    </w:p>
    <w:p w:rsidR="003E511E" w:rsidRPr="00914D8E" w:rsidRDefault="00250873" w:rsidP="003E511E">
      <w:r w:rsidRPr="00250873">
        <w:t xml:space="preserve">If online authentication is needed for </w:t>
      </w:r>
      <w:r w:rsidR="00CE42C3">
        <w:t xml:space="preserve">contact </w:t>
      </w:r>
      <w:r w:rsidRPr="00250873">
        <w:t xml:space="preserve">EMV or </w:t>
      </w:r>
      <w:r w:rsidR="00CE42C3">
        <w:t>contactless EMV</w:t>
      </w:r>
      <w:r w:rsidRPr="00250873">
        <w:t xml:space="preserve"> transaction, then Android/IOS/Windows device shall call this API to complete </w:t>
      </w:r>
      <w:r w:rsidR="00CF44A5">
        <w:t xml:space="preserve">contact </w:t>
      </w:r>
      <w:r w:rsidR="00CF44A5" w:rsidRPr="00250873">
        <w:t xml:space="preserve">EMV or </w:t>
      </w:r>
      <w:r w:rsidR="00CF44A5">
        <w:t>contactless EMV</w:t>
      </w:r>
      <w:r w:rsidRPr="00250873">
        <w:t xml:space="preserve"> </w:t>
      </w:r>
      <w:r w:rsidR="00CF44A5">
        <w:t>transaction</w:t>
      </w:r>
      <w:r w:rsidRPr="00250873">
        <w:t xml:space="preserve"> after online processing</w:t>
      </w:r>
      <w:r w:rsidR="003E511E">
        <w:rPr>
          <w:rFonts w:hint="eastAsia"/>
        </w:rPr>
        <w:t>.</w:t>
      </w:r>
    </w:p>
    <w:p w:rsidR="003E511E" w:rsidRPr="005E0B59" w:rsidRDefault="003E511E" w:rsidP="003E511E">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3E511E" w:rsidRPr="00073720" w:rsidTr="00F637EF">
        <w:tc>
          <w:tcPr>
            <w:tcW w:w="937" w:type="pct"/>
            <w:shd w:val="clear" w:color="auto" w:fill="5B9BD5" w:themeFill="accent1"/>
          </w:tcPr>
          <w:p w:rsidR="003E511E" w:rsidRPr="00073720" w:rsidRDefault="003E511E" w:rsidP="006B59EE">
            <w:r>
              <w:t>Command t</w:t>
            </w:r>
            <w:r w:rsidRPr="00073720">
              <w:t>ype</w:t>
            </w:r>
          </w:p>
        </w:tc>
        <w:tc>
          <w:tcPr>
            <w:tcW w:w="1025" w:type="pct"/>
            <w:shd w:val="clear" w:color="auto" w:fill="5B9BD5" w:themeFill="accent1"/>
          </w:tcPr>
          <w:p w:rsidR="003E511E" w:rsidRPr="00073720" w:rsidRDefault="003E511E" w:rsidP="006B59EE">
            <w:r w:rsidRPr="00073720">
              <w:t>Command Code</w:t>
            </w:r>
          </w:p>
        </w:tc>
        <w:tc>
          <w:tcPr>
            <w:tcW w:w="3038" w:type="pct"/>
            <w:shd w:val="clear" w:color="auto" w:fill="5B9BD5" w:themeFill="accent1"/>
          </w:tcPr>
          <w:p w:rsidR="003E511E" w:rsidRPr="00073720" w:rsidRDefault="003E511E" w:rsidP="006B59EE">
            <w:r w:rsidRPr="00073720">
              <w:t>Data Field</w:t>
            </w:r>
          </w:p>
        </w:tc>
      </w:tr>
      <w:tr w:rsidR="003E511E" w:rsidRPr="00073720" w:rsidTr="006B59EE">
        <w:tc>
          <w:tcPr>
            <w:tcW w:w="937" w:type="pct"/>
          </w:tcPr>
          <w:p w:rsidR="003E511E" w:rsidRPr="00073720" w:rsidRDefault="003E511E" w:rsidP="006B59EE">
            <w:r w:rsidRPr="00073720">
              <w:t>0x</w:t>
            </w:r>
            <w:r w:rsidR="006701B3">
              <w:t>8</w:t>
            </w:r>
            <w:r w:rsidRPr="00073720">
              <w:t>0</w:t>
            </w:r>
          </w:p>
        </w:tc>
        <w:tc>
          <w:tcPr>
            <w:tcW w:w="1025" w:type="pct"/>
          </w:tcPr>
          <w:p w:rsidR="003E511E" w:rsidRPr="00073720" w:rsidRDefault="00250873" w:rsidP="006B59EE">
            <w:r>
              <w:t>0x31</w:t>
            </w:r>
          </w:p>
        </w:tc>
        <w:tc>
          <w:tcPr>
            <w:tcW w:w="3038" w:type="pct"/>
          </w:tcPr>
          <w:p w:rsidR="003E511E" w:rsidRPr="00073720" w:rsidRDefault="003E511E" w:rsidP="006B59EE">
            <w:r>
              <w:t>N/A</w:t>
            </w:r>
          </w:p>
        </w:tc>
      </w:tr>
    </w:tbl>
    <w:p w:rsidR="003E511E" w:rsidRPr="004F0BD5" w:rsidRDefault="003E511E" w:rsidP="003E511E">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3E511E" w:rsidRPr="004F0BD5" w:rsidTr="00F637EF">
        <w:tc>
          <w:tcPr>
            <w:tcW w:w="938" w:type="pct"/>
            <w:shd w:val="clear" w:color="auto" w:fill="5B9BD5" w:themeFill="accent1"/>
          </w:tcPr>
          <w:p w:rsidR="003E511E" w:rsidRPr="004F0BD5" w:rsidRDefault="003E511E" w:rsidP="006B59EE">
            <w:r w:rsidRPr="004F0BD5">
              <w:t>Command Type</w:t>
            </w:r>
          </w:p>
        </w:tc>
        <w:tc>
          <w:tcPr>
            <w:tcW w:w="1025" w:type="pct"/>
            <w:shd w:val="clear" w:color="auto" w:fill="5B9BD5" w:themeFill="accent1"/>
          </w:tcPr>
          <w:p w:rsidR="003E511E" w:rsidRPr="004F0BD5" w:rsidRDefault="003E511E" w:rsidP="006B59EE">
            <w:r w:rsidRPr="004F0BD5">
              <w:t>Command Code</w:t>
            </w:r>
          </w:p>
        </w:tc>
        <w:tc>
          <w:tcPr>
            <w:tcW w:w="853" w:type="pct"/>
            <w:shd w:val="clear" w:color="auto" w:fill="5B9BD5" w:themeFill="accent1"/>
          </w:tcPr>
          <w:p w:rsidR="003E511E" w:rsidRPr="004F0BD5" w:rsidRDefault="003E511E" w:rsidP="006B59EE">
            <w:r w:rsidRPr="004F0BD5">
              <w:t>Return Code</w:t>
            </w:r>
          </w:p>
        </w:tc>
        <w:tc>
          <w:tcPr>
            <w:tcW w:w="2184" w:type="pct"/>
            <w:shd w:val="clear" w:color="auto" w:fill="5B9BD5" w:themeFill="accent1"/>
          </w:tcPr>
          <w:p w:rsidR="003E511E" w:rsidRPr="004F0BD5" w:rsidRDefault="003E511E" w:rsidP="006B59EE">
            <w:r w:rsidRPr="004F0BD5">
              <w:t>Data Field</w:t>
            </w:r>
          </w:p>
        </w:tc>
      </w:tr>
      <w:tr w:rsidR="003E511E" w:rsidRPr="004F0BD5" w:rsidTr="006B59EE">
        <w:tc>
          <w:tcPr>
            <w:tcW w:w="938" w:type="pct"/>
          </w:tcPr>
          <w:p w:rsidR="003E511E" w:rsidRPr="004F0BD5" w:rsidRDefault="003E511E" w:rsidP="006B59EE">
            <w:r w:rsidRPr="004F0BD5">
              <w:t>0x</w:t>
            </w:r>
            <w:r w:rsidR="006701B3">
              <w:t>8</w:t>
            </w:r>
            <w:r w:rsidRPr="004F0BD5">
              <w:t>0</w:t>
            </w:r>
          </w:p>
        </w:tc>
        <w:tc>
          <w:tcPr>
            <w:tcW w:w="1025" w:type="pct"/>
          </w:tcPr>
          <w:p w:rsidR="003E511E" w:rsidRPr="004F0BD5" w:rsidRDefault="00250873" w:rsidP="006B59EE">
            <w:r>
              <w:t>0x31</w:t>
            </w:r>
          </w:p>
        </w:tc>
        <w:tc>
          <w:tcPr>
            <w:tcW w:w="853" w:type="pct"/>
          </w:tcPr>
          <w:p w:rsidR="003E511E" w:rsidRPr="004F0BD5" w:rsidRDefault="003E511E" w:rsidP="006B59EE">
            <w:r>
              <w:t>As follows</w:t>
            </w:r>
          </w:p>
        </w:tc>
        <w:tc>
          <w:tcPr>
            <w:tcW w:w="2184" w:type="pct"/>
          </w:tcPr>
          <w:p w:rsidR="003E511E" w:rsidRPr="004F0BD5" w:rsidRDefault="003E511E" w:rsidP="006B59EE">
            <w:r>
              <w:t>N/A</w:t>
            </w:r>
          </w:p>
        </w:tc>
      </w:tr>
    </w:tbl>
    <w:p w:rsidR="003E511E" w:rsidRPr="00CF3320" w:rsidRDefault="003E511E" w:rsidP="003E511E">
      <w:pPr>
        <w:jc w:val="left"/>
        <w:rPr>
          <w:b/>
        </w:rPr>
      </w:pPr>
      <w:r w:rsidRPr="00CF3320">
        <w:rPr>
          <w:rFonts w:hint="eastAsia"/>
          <w:b/>
        </w:rPr>
        <w:t>Return code:</w:t>
      </w:r>
    </w:p>
    <w:p w:rsidR="003E511E" w:rsidRPr="00A913F3" w:rsidRDefault="003E511E" w:rsidP="003E511E">
      <w:pPr>
        <w:jc w:val="left"/>
      </w:pPr>
      <w:r>
        <w:t>See</w:t>
      </w:r>
      <w:r w:rsidR="00094787">
        <w:t xml:space="preserve"> appendix </w:t>
      </w:r>
      <w:r w:rsidR="00F1363C">
        <w:fldChar w:fldCharType="begin"/>
      </w:r>
      <w:r w:rsidR="00F1363C">
        <w:instrText xml:space="preserve"> HYPERLINK \l "_Transaction_flow_return" </w:instrText>
      </w:r>
      <w:r w:rsidR="00F1363C">
        <w:fldChar w:fldCharType="separate"/>
      </w:r>
      <w:r w:rsidR="00094787" w:rsidRPr="00094787">
        <w:rPr>
          <w:rStyle w:val="a7"/>
        </w:rPr>
        <w:t>Transaction flow return code</w:t>
      </w:r>
      <w:r w:rsidR="00F1363C">
        <w:rPr>
          <w:rStyle w:val="a7"/>
        </w:rPr>
        <w:fldChar w:fldCharType="end"/>
      </w:r>
    </w:p>
    <w:p w:rsidR="00051B16" w:rsidRPr="00051B16" w:rsidRDefault="00051B16" w:rsidP="00051B16">
      <w:pPr>
        <w:rPr>
          <w:b/>
        </w:rPr>
      </w:pPr>
      <w:r w:rsidRPr="00051B16">
        <w:rPr>
          <w:rFonts w:hint="eastAsia"/>
          <w:b/>
        </w:rPr>
        <w:t>Note:</w:t>
      </w:r>
    </w:p>
    <w:p w:rsidR="003E511E" w:rsidRPr="00051B16" w:rsidRDefault="00051B16" w:rsidP="00EE7D7A">
      <w:r>
        <w:t xml:space="preserve">Before do transaction in </w:t>
      </w:r>
      <w:proofErr w:type="spellStart"/>
      <w:r w:rsidR="00985BD3">
        <w:t>CompleteTransaction</w:t>
      </w:r>
      <w:proofErr w:type="spellEnd"/>
      <w:r>
        <w:t xml:space="preserve">, there’re some mandatory data should be set into POS terminal, see </w:t>
      </w:r>
      <w:r w:rsidR="00F1363C">
        <w:fldChar w:fldCharType="begin"/>
      </w:r>
      <w:r w:rsidR="00F1363C">
        <w:instrText xml:space="preserve"> HYPERLINK \l "_Appendix_6_–" </w:instrText>
      </w:r>
      <w:r w:rsidR="00F1363C">
        <w:fldChar w:fldCharType="separate"/>
      </w:r>
      <w:r w:rsidRPr="00051B16">
        <w:rPr>
          <w:rStyle w:val="a7"/>
        </w:rPr>
        <w:t>Appendix 6 – Data to be set before CompleteOnlineTxn</w:t>
      </w:r>
      <w:r w:rsidR="00F1363C">
        <w:rPr>
          <w:rStyle w:val="a7"/>
        </w:rPr>
        <w:fldChar w:fldCharType="end"/>
      </w:r>
    </w:p>
    <w:p w:rsidR="006A53DB" w:rsidRDefault="00075B78" w:rsidP="0061787F">
      <w:pPr>
        <w:pStyle w:val="2"/>
        <w:numPr>
          <w:ilvl w:val="1"/>
          <w:numId w:val="19"/>
        </w:numPr>
        <w:rPr>
          <w:color w:val="4472C4" w:themeColor="accent5"/>
        </w:rPr>
      </w:pPr>
      <w:bookmarkStart w:id="1247" w:name="_Toc478130680"/>
      <w:r w:rsidRPr="00075B78">
        <w:rPr>
          <w:color w:val="4472C4" w:themeColor="accent5"/>
        </w:rPr>
        <w:t>Parameter management module</w:t>
      </w:r>
      <w:bookmarkEnd w:id="1247"/>
    </w:p>
    <w:p w:rsidR="00E7156F" w:rsidRDefault="00E7156F" w:rsidP="0061787F">
      <w:pPr>
        <w:pStyle w:val="3"/>
        <w:numPr>
          <w:ilvl w:val="2"/>
          <w:numId w:val="19"/>
        </w:numPr>
      </w:pPr>
      <w:bookmarkStart w:id="1248" w:name="_Toc478130681"/>
      <w:proofErr w:type="spellStart"/>
      <w:r>
        <w:t>SetData</w:t>
      </w:r>
      <w:bookmarkEnd w:id="1248"/>
      <w:proofErr w:type="spellEnd"/>
    </w:p>
    <w:p w:rsidR="00E7156F" w:rsidRPr="005E0B59" w:rsidRDefault="00E7156F" w:rsidP="00E7156F">
      <w:pPr>
        <w:rPr>
          <w:b/>
        </w:rPr>
      </w:pPr>
      <w:r w:rsidRPr="005E0B59">
        <w:rPr>
          <w:b/>
        </w:rPr>
        <w:t>D</w:t>
      </w:r>
      <w:r w:rsidRPr="005E0B59">
        <w:rPr>
          <w:rFonts w:hint="eastAsia"/>
          <w:b/>
        </w:rPr>
        <w:t>escription:</w:t>
      </w:r>
      <w:r w:rsidRPr="005E0B59">
        <w:rPr>
          <w:b/>
        </w:rPr>
        <w:t xml:space="preserve"> </w:t>
      </w:r>
    </w:p>
    <w:p w:rsidR="00E7156F" w:rsidRPr="00914D8E" w:rsidRDefault="002E3C7F" w:rsidP="00E7156F">
      <w:r>
        <w:t xml:space="preserve">This API is used to </w:t>
      </w:r>
      <w:r>
        <w:rPr>
          <w:rFonts w:hint="eastAsia"/>
        </w:rPr>
        <w:t xml:space="preserve">set </w:t>
      </w:r>
      <w:r>
        <w:t xml:space="preserve">value for </w:t>
      </w:r>
      <w:r w:rsidR="00614296">
        <w:t>contact EMV or contactless EMV</w:t>
      </w:r>
      <w:r>
        <w:t xml:space="preserve"> TAGs, transaction parameters, terminal parameters, and so on</w:t>
      </w:r>
      <w:r w:rsidR="006244C7">
        <w:t>.</w:t>
      </w:r>
    </w:p>
    <w:p w:rsidR="00E7156F" w:rsidRPr="005E0B59" w:rsidRDefault="00E7156F" w:rsidP="00E7156F">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E7156F" w:rsidRPr="00073720" w:rsidTr="00F637EF">
        <w:tc>
          <w:tcPr>
            <w:tcW w:w="937" w:type="pct"/>
            <w:shd w:val="clear" w:color="auto" w:fill="5B9BD5" w:themeFill="accent1"/>
          </w:tcPr>
          <w:p w:rsidR="00E7156F" w:rsidRPr="00073720" w:rsidRDefault="00E7156F" w:rsidP="006B59EE">
            <w:r>
              <w:t>Command t</w:t>
            </w:r>
            <w:r w:rsidRPr="00073720">
              <w:t>ype</w:t>
            </w:r>
          </w:p>
        </w:tc>
        <w:tc>
          <w:tcPr>
            <w:tcW w:w="1025" w:type="pct"/>
            <w:shd w:val="clear" w:color="auto" w:fill="5B9BD5" w:themeFill="accent1"/>
          </w:tcPr>
          <w:p w:rsidR="00E7156F" w:rsidRPr="00073720" w:rsidRDefault="00E7156F" w:rsidP="006B59EE">
            <w:r w:rsidRPr="00073720">
              <w:t>Command Code</w:t>
            </w:r>
          </w:p>
        </w:tc>
        <w:tc>
          <w:tcPr>
            <w:tcW w:w="3038" w:type="pct"/>
            <w:shd w:val="clear" w:color="auto" w:fill="5B9BD5" w:themeFill="accent1"/>
          </w:tcPr>
          <w:p w:rsidR="00E7156F" w:rsidRPr="00073720" w:rsidRDefault="00E7156F" w:rsidP="006B59EE">
            <w:r w:rsidRPr="00073720">
              <w:t>Data Field</w:t>
            </w:r>
          </w:p>
        </w:tc>
      </w:tr>
      <w:tr w:rsidR="00E7156F" w:rsidRPr="00073720" w:rsidTr="006B59EE">
        <w:tc>
          <w:tcPr>
            <w:tcW w:w="937" w:type="pct"/>
          </w:tcPr>
          <w:p w:rsidR="00E7156F" w:rsidRPr="00073720" w:rsidRDefault="00E7156F" w:rsidP="006B59EE">
            <w:r w:rsidRPr="00073720">
              <w:lastRenderedPageBreak/>
              <w:t>0x</w:t>
            </w:r>
            <w:r w:rsidR="006701B3">
              <w:t>8</w:t>
            </w:r>
            <w:r w:rsidRPr="00073720">
              <w:t>0</w:t>
            </w:r>
          </w:p>
        </w:tc>
        <w:tc>
          <w:tcPr>
            <w:tcW w:w="1025" w:type="pct"/>
          </w:tcPr>
          <w:p w:rsidR="00E7156F" w:rsidRPr="00073720" w:rsidRDefault="009067DD" w:rsidP="006B59EE">
            <w:r>
              <w:t>0x40</w:t>
            </w:r>
          </w:p>
        </w:tc>
        <w:tc>
          <w:tcPr>
            <w:tcW w:w="3038" w:type="pct"/>
          </w:tcPr>
          <w:p w:rsidR="00E7156F" w:rsidRPr="00073720" w:rsidRDefault="00096CC6" w:rsidP="006B59EE">
            <w:r>
              <w:t>See request data table</w:t>
            </w:r>
          </w:p>
        </w:tc>
      </w:tr>
    </w:tbl>
    <w:p w:rsidR="00096CC6" w:rsidRDefault="00096CC6" w:rsidP="00096CC6">
      <w:pPr>
        <w:rPr>
          <w:b/>
        </w:rPr>
      </w:pPr>
      <w:r>
        <w:rPr>
          <w:rFonts w:hint="eastAsia"/>
          <w:b/>
        </w:rPr>
        <w:t>Request data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1"/>
        <w:gridCol w:w="1515"/>
        <w:gridCol w:w="1818"/>
        <w:gridCol w:w="3512"/>
      </w:tblGrid>
      <w:tr w:rsidR="00096CC6" w:rsidRPr="001B75B2" w:rsidTr="00F637EF">
        <w:trPr>
          <w:trHeight w:val="285"/>
        </w:trPr>
        <w:tc>
          <w:tcPr>
            <w:tcW w:w="911" w:type="pct"/>
            <w:shd w:val="clear" w:color="auto" w:fill="5B9BD5" w:themeFill="accent1"/>
          </w:tcPr>
          <w:p w:rsidR="00096CC6" w:rsidRPr="001B75B2" w:rsidRDefault="00096CC6" w:rsidP="005F0D27">
            <w:pPr>
              <w:rPr>
                <w:b/>
              </w:rPr>
            </w:pPr>
            <w:r w:rsidRPr="001B75B2">
              <w:rPr>
                <w:b/>
              </w:rPr>
              <w:t>Offset</w:t>
            </w:r>
          </w:p>
        </w:tc>
        <w:tc>
          <w:tcPr>
            <w:tcW w:w="950" w:type="pct"/>
            <w:shd w:val="clear" w:color="auto" w:fill="5B9BD5" w:themeFill="accent1"/>
          </w:tcPr>
          <w:p w:rsidR="00096CC6" w:rsidRPr="001B75B2" w:rsidRDefault="00096CC6" w:rsidP="005F0D27">
            <w:pPr>
              <w:rPr>
                <w:b/>
              </w:rPr>
            </w:pPr>
            <w:r w:rsidRPr="001B75B2">
              <w:rPr>
                <w:b/>
              </w:rPr>
              <w:t>Length(byte)</w:t>
            </w:r>
          </w:p>
        </w:tc>
        <w:tc>
          <w:tcPr>
            <w:tcW w:w="1132" w:type="pct"/>
            <w:shd w:val="clear" w:color="auto" w:fill="5B9BD5" w:themeFill="accent1"/>
          </w:tcPr>
          <w:p w:rsidR="00096CC6" w:rsidRPr="001B75B2" w:rsidRDefault="00096CC6" w:rsidP="005F0D27">
            <w:pPr>
              <w:rPr>
                <w:b/>
              </w:rPr>
            </w:pPr>
            <w:r w:rsidRPr="001B75B2">
              <w:rPr>
                <w:b/>
              </w:rPr>
              <w:t>name</w:t>
            </w:r>
          </w:p>
        </w:tc>
        <w:tc>
          <w:tcPr>
            <w:tcW w:w="2006" w:type="pct"/>
            <w:shd w:val="clear" w:color="auto" w:fill="5B9BD5" w:themeFill="accent1"/>
          </w:tcPr>
          <w:p w:rsidR="00096CC6" w:rsidRPr="001B75B2" w:rsidRDefault="00096CC6" w:rsidP="005F0D27">
            <w:pPr>
              <w:rPr>
                <w:b/>
              </w:rPr>
            </w:pPr>
            <w:proofErr w:type="spellStart"/>
            <w:r w:rsidRPr="001B75B2">
              <w:rPr>
                <w:b/>
              </w:rPr>
              <w:t>Value,Description</w:t>
            </w:r>
            <w:proofErr w:type="spellEnd"/>
          </w:p>
        </w:tc>
      </w:tr>
      <w:tr w:rsidR="00096CC6" w:rsidRPr="001B75B2" w:rsidTr="005F0D27">
        <w:trPr>
          <w:trHeight w:val="255"/>
        </w:trPr>
        <w:tc>
          <w:tcPr>
            <w:tcW w:w="911" w:type="pct"/>
          </w:tcPr>
          <w:p w:rsidR="00096CC6" w:rsidRPr="00411730" w:rsidRDefault="00096CC6" w:rsidP="005F0D27">
            <w:pPr>
              <w:rPr>
                <w:rFonts w:cstheme="minorHAnsi"/>
              </w:rPr>
            </w:pPr>
            <w:r w:rsidRPr="00411730">
              <w:rPr>
                <w:rFonts w:cstheme="minorHAnsi"/>
              </w:rPr>
              <w:t>0x0000</w:t>
            </w:r>
          </w:p>
        </w:tc>
        <w:tc>
          <w:tcPr>
            <w:tcW w:w="950" w:type="pct"/>
          </w:tcPr>
          <w:p w:rsidR="00096CC6" w:rsidRPr="00411730" w:rsidRDefault="00096CC6" w:rsidP="005F0D27">
            <w:pPr>
              <w:rPr>
                <w:rFonts w:cstheme="minorHAnsi"/>
              </w:rPr>
            </w:pPr>
            <w:r w:rsidRPr="00411730">
              <w:rPr>
                <w:rFonts w:cstheme="minorHAnsi"/>
              </w:rPr>
              <w:t>1</w:t>
            </w:r>
          </w:p>
        </w:tc>
        <w:tc>
          <w:tcPr>
            <w:tcW w:w="1132" w:type="pct"/>
          </w:tcPr>
          <w:p w:rsidR="00096CC6" w:rsidRPr="00411730" w:rsidRDefault="00096CC6" w:rsidP="005F0D27">
            <w:pPr>
              <w:rPr>
                <w:rFonts w:cstheme="minorHAnsi"/>
              </w:rPr>
            </w:pPr>
            <w:proofErr w:type="spellStart"/>
            <w:r>
              <w:rPr>
                <w:rFonts w:cstheme="minorHAnsi" w:hint="eastAsia"/>
              </w:rPr>
              <w:t>DataType</w:t>
            </w:r>
            <w:proofErr w:type="spellEnd"/>
          </w:p>
        </w:tc>
        <w:tc>
          <w:tcPr>
            <w:tcW w:w="2006" w:type="pct"/>
            <w:vAlign w:val="center"/>
          </w:tcPr>
          <w:p w:rsidR="00096CC6" w:rsidRDefault="00096CC6" w:rsidP="005F0D27">
            <w:pPr>
              <w:pStyle w:val="11"/>
              <w:rPr>
                <w:rFonts w:asciiTheme="minorHAnsi" w:hAnsiTheme="minorHAnsi" w:cstheme="minorHAnsi"/>
                <w:sz w:val="24"/>
                <w:szCs w:val="24"/>
              </w:rPr>
            </w:pPr>
            <w:r>
              <w:rPr>
                <w:rFonts w:asciiTheme="minorHAnsi" w:hAnsiTheme="minorHAnsi" w:cstheme="minorHAnsi"/>
                <w:sz w:val="24"/>
                <w:szCs w:val="24"/>
              </w:rPr>
              <w:t>Data type:</w:t>
            </w:r>
          </w:p>
          <w:p w:rsidR="00096CC6" w:rsidRDefault="00096CC6" w:rsidP="005F0D27">
            <w:pPr>
              <w:pStyle w:val="11"/>
              <w:rPr>
                <w:rFonts w:asciiTheme="minorHAnsi" w:hAnsiTheme="minorHAnsi" w:cstheme="minorHAnsi"/>
                <w:sz w:val="24"/>
                <w:szCs w:val="24"/>
              </w:rPr>
            </w:pPr>
            <w:r>
              <w:rPr>
                <w:rFonts w:asciiTheme="minorHAnsi" w:hAnsiTheme="minorHAnsi" w:cstheme="minorHAnsi" w:hint="eastAsia"/>
                <w:sz w:val="24"/>
                <w:szCs w:val="24"/>
              </w:rPr>
              <w:t xml:space="preserve">1: </w:t>
            </w:r>
            <w:r>
              <w:rPr>
                <w:rFonts w:asciiTheme="minorHAnsi" w:hAnsiTheme="minorHAnsi" w:cstheme="minorHAnsi"/>
                <w:sz w:val="24"/>
                <w:szCs w:val="24"/>
              </w:rPr>
              <w:t>Transaction data;</w:t>
            </w:r>
          </w:p>
          <w:p w:rsidR="00096CC6" w:rsidRPr="00411730" w:rsidRDefault="00096CC6" w:rsidP="005F0D27">
            <w:pPr>
              <w:pStyle w:val="11"/>
              <w:rPr>
                <w:rFonts w:asciiTheme="minorHAnsi" w:hAnsiTheme="minorHAnsi" w:cstheme="minorHAnsi"/>
                <w:sz w:val="24"/>
                <w:szCs w:val="24"/>
              </w:rPr>
            </w:pPr>
            <w:r>
              <w:rPr>
                <w:rFonts w:asciiTheme="minorHAnsi" w:hAnsiTheme="minorHAnsi" w:cstheme="minorHAnsi"/>
                <w:sz w:val="24"/>
                <w:szCs w:val="24"/>
              </w:rPr>
              <w:t>2: Configuration data;</w:t>
            </w:r>
          </w:p>
        </w:tc>
      </w:tr>
      <w:tr w:rsidR="00096CC6" w:rsidRPr="001B75B2" w:rsidTr="005F0D27">
        <w:trPr>
          <w:trHeight w:val="210"/>
        </w:trPr>
        <w:tc>
          <w:tcPr>
            <w:tcW w:w="911" w:type="pct"/>
          </w:tcPr>
          <w:p w:rsidR="00096CC6" w:rsidRPr="00411730" w:rsidRDefault="00CE4DFC" w:rsidP="005F0D27">
            <w:pPr>
              <w:rPr>
                <w:rFonts w:cstheme="minorHAnsi"/>
              </w:rPr>
            </w:pPr>
            <w:r>
              <w:rPr>
                <w:rFonts w:cstheme="minorHAnsi"/>
              </w:rPr>
              <w:t>0x0001</w:t>
            </w:r>
          </w:p>
        </w:tc>
        <w:tc>
          <w:tcPr>
            <w:tcW w:w="950" w:type="pct"/>
          </w:tcPr>
          <w:p w:rsidR="00096CC6" w:rsidRPr="00411730" w:rsidRDefault="00CE4DFC" w:rsidP="005F0D27">
            <w:pPr>
              <w:rPr>
                <w:rFonts w:cstheme="minorHAnsi"/>
              </w:rPr>
            </w:pPr>
            <w:r>
              <w:rPr>
                <w:rFonts w:cstheme="minorHAnsi"/>
              </w:rPr>
              <w:t>2</w:t>
            </w:r>
          </w:p>
        </w:tc>
        <w:tc>
          <w:tcPr>
            <w:tcW w:w="1132" w:type="pct"/>
          </w:tcPr>
          <w:p w:rsidR="00096CC6" w:rsidRPr="00411730" w:rsidRDefault="00CE4DFC" w:rsidP="005F0D27">
            <w:pPr>
              <w:rPr>
                <w:rFonts w:cstheme="minorHAnsi"/>
              </w:rPr>
            </w:pPr>
            <w:proofErr w:type="spellStart"/>
            <w:r>
              <w:rPr>
                <w:rFonts w:cstheme="minorHAnsi"/>
              </w:rPr>
              <w:t>DataLen</w:t>
            </w:r>
            <w:proofErr w:type="spellEnd"/>
          </w:p>
        </w:tc>
        <w:tc>
          <w:tcPr>
            <w:tcW w:w="2006" w:type="pct"/>
            <w:vAlign w:val="center"/>
          </w:tcPr>
          <w:p w:rsidR="00096CC6" w:rsidRPr="00411730" w:rsidRDefault="00CE4DFC" w:rsidP="005F0D27">
            <w:pPr>
              <w:pStyle w:val="11"/>
              <w:rPr>
                <w:rFonts w:asciiTheme="minorHAnsi" w:hAnsiTheme="minorHAnsi" w:cstheme="minorHAnsi"/>
                <w:sz w:val="24"/>
                <w:szCs w:val="24"/>
              </w:rPr>
            </w:pPr>
            <w:r>
              <w:rPr>
                <w:rFonts w:asciiTheme="minorHAnsi" w:hAnsiTheme="minorHAnsi" w:cstheme="minorHAnsi"/>
                <w:sz w:val="24"/>
                <w:szCs w:val="24"/>
              </w:rPr>
              <w:t>Length of data</w:t>
            </w:r>
          </w:p>
        </w:tc>
      </w:tr>
      <w:tr w:rsidR="00CE4DFC" w:rsidRPr="0065138B" w:rsidTr="005F0D27">
        <w:trPr>
          <w:trHeight w:val="210"/>
        </w:trPr>
        <w:tc>
          <w:tcPr>
            <w:tcW w:w="911" w:type="pct"/>
          </w:tcPr>
          <w:p w:rsidR="00CE4DFC" w:rsidRDefault="00CE4DFC" w:rsidP="005F0D27">
            <w:pPr>
              <w:rPr>
                <w:rFonts w:cstheme="minorHAnsi"/>
              </w:rPr>
            </w:pPr>
            <w:r>
              <w:rPr>
                <w:rFonts w:cstheme="minorHAnsi" w:hint="eastAsia"/>
              </w:rPr>
              <w:t>0x0003</w:t>
            </w:r>
          </w:p>
        </w:tc>
        <w:tc>
          <w:tcPr>
            <w:tcW w:w="950" w:type="pct"/>
          </w:tcPr>
          <w:p w:rsidR="00CE4DFC" w:rsidRDefault="00CE4DFC" w:rsidP="005F0D27">
            <w:pPr>
              <w:rPr>
                <w:rFonts w:cstheme="minorHAnsi"/>
              </w:rPr>
            </w:pPr>
            <w:r>
              <w:rPr>
                <w:rFonts w:cstheme="minorHAnsi" w:hint="eastAsia"/>
              </w:rPr>
              <w:t>N</w:t>
            </w:r>
          </w:p>
        </w:tc>
        <w:tc>
          <w:tcPr>
            <w:tcW w:w="1132" w:type="pct"/>
          </w:tcPr>
          <w:p w:rsidR="00CE4DFC" w:rsidRDefault="00CE4DFC" w:rsidP="005F0D27">
            <w:pPr>
              <w:rPr>
                <w:rFonts w:cstheme="minorHAnsi"/>
              </w:rPr>
            </w:pPr>
            <w:r>
              <w:rPr>
                <w:rFonts w:cstheme="minorHAnsi" w:hint="eastAsia"/>
              </w:rPr>
              <w:t>Data</w:t>
            </w:r>
          </w:p>
        </w:tc>
        <w:tc>
          <w:tcPr>
            <w:tcW w:w="2006" w:type="pct"/>
            <w:vAlign w:val="center"/>
          </w:tcPr>
          <w:p w:rsidR="00CE4DFC" w:rsidRPr="00CE4DFC" w:rsidRDefault="00CE4DFC" w:rsidP="00CE4DFC">
            <w:pPr>
              <w:pStyle w:val="11"/>
              <w:rPr>
                <w:rFonts w:asciiTheme="minorHAnsi" w:hAnsiTheme="minorHAnsi" w:cstheme="minorHAnsi"/>
                <w:sz w:val="24"/>
                <w:szCs w:val="24"/>
              </w:rPr>
            </w:pPr>
            <w:r w:rsidRPr="00CE4DFC">
              <w:rPr>
                <w:rFonts w:asciiTheme="minorHAnsi" w:hAnsiTheme="minorHAnsi" w:cstheme="minorHAnsi"/>
                <w:sz w:val="24"/>
                <w:szCs w:val="24"/>
              </w:rPr>
              <w:t xml:space="preserve">All the data shall be expanded to double length. Allow to set tags with TLV list. </w:t>
            </w:r>
          </w:p>
          <w:p w:rsidR="00CE4DFC" w:rsidRPr="00CE4DFC" w:rsidRDefault="00CE4DFC" w:rsidP="00CE4DFC">
            <w:pPr>
              <w:pStyle w:val="11"/>
              <w:rPr>
                <w:rFonts w:asciiTheme="minorHAnsi" w:hAnsiTheme="minorHAnsi" w:cstheme="minorHAnsi"/>
                <w:sz w:val="24"/>
                <w:szCs w:val="24"/>
              </w:rPr>
            </w:pPr>
            <w:r w:rsidRPr="00CE4DFC">
              <w:rPr>
                <w:rFonts w:asciiTheme="minorHAnsi" w:hAnsiTheme="minorHAnsi" w:cstheme="minorHAnsi"/>
                <w:sz w:val="24"/>
                <w:szCs w:val="24"/>
              </w:rPr>
              <w:t>e.g. Cardholder Name (“JACK”)</w:t>
            </w:r>
          </w:p>
          <w:p w:rsidR="00CE4DFC" w:rsidRPr="00CE4DFC" w:rsidRDefault="0065138B" w:rsidP="00CE4DFC">
            <w:pPr>
              <w:pStyle w:val="11"/>
              <w:rPr>
                <w:rFonts w:asciiTheme="minorHAnsi" w:hAnsiTheme="minorHAnsi" w:cstheme="minorHAnsi"/>
                <w:sz w:val="24"/>
                <w:szCs w:val="24"/>
              </w:rPr>
            </w:pPr>
            <w:r>
              <w:rPr>
                <w:rFonts w:asciiTheme="minorHAnsi" w:hAnsiTheme="minorHAnsi" w:cstheme="minorHAnsi"/>
                <w:sz w:val="24"/>
                <w:szCs w:val="24"/>
              </w:rPr>
              <w:t>“</w:t>
            </w:r>
            <w:r w:rsidR="00CE4DFC" w:rsidRPr="00CE4DFC">
              <w:rPr>
                <w:rFonts w:asciiTheme="minorHAnsi" w:hAnsiTheme="minorHAnsi" w:cstheme="minorHAnsi"/>
                <w:sz w:val="24"/>
                <w:szCs w:val="24"/>
              </w:rPr>
              <w:t>\x5F\x20\x04\x4A\x41\x43\x4B”</w:t>
            </w:r>
          </w:p>
          <w:p w:rsidR="00CE4DFC" w:rsidRDefault="00CE4DFC" w:rsidP="00CE4DFC">
            <w:pPr>
              <w:pStyle w:val="11"/>
              <w:rPr>
                <w:rFonts w:asciiTheme="minorHAnsi" w:hAnsiTheme="minorHAnsi" w:cstheme="minorHAnsi"/>
                <w:sz w:val="24"/>
                <w:szCs w:val="24"/>
              </w:rPr>
            </w:pPr>
            <w:r w:rsidRPr="00CE4DFC">
              <w:rPr>
                <w:rFonts w:asciiTheme="minorHAnsi" w:hAnsiTheme="minorHAnsi" w:cstheme="minorHAnsi"/>
                <w:sz w:val="24"/>
                <w:szCs w:val="24"/>
              </w:rPr>
              <w:t>For Configuration Data, Please refer to Configuration Data List.</w:t>
            </w:r>
          </w:p>
        </w:tc>
      </w:tr>
    </w:tbl>
    <w:p w:rsidR="00E7156F" w:rsidRPr="004F0BD5" w:rsidRDefault="00E7156F" w:rsidP="00E7156F">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E7156F" w:rsidRPr="004F0BD5" w:rsidTr="00F637EF">
        <w:tc>
          <w:tcPr>
            <w:tcW w:w="938" w:type="pct"/>
            <w:shd w:val="clear" w:color="auto" w:fill="5B9BD5" w:themeFill="accent1"/>
          </w:tcPr>
          <w:p w:rsidR="00E7156F" w:rsidRPr="004F0BD5" w:rsidRDefault="00E7156F" w:rsidP="006B59EE">
            <w:r w:rsidRPr="004F0BD5">
              <w:t>Command Type</w:t>
            </w:r>
          </w:p>
        </w:tc>
        <w:tc>
          <w:tcPr>
            <w:tcW w:w="1025" w:type="pct"/>
            <w:shd w:val="clear" w:color="auto" w:fill="5B9BD5" w:themeFill="accent1"/>
          </w:tcPr>
          <w:p w:rsidR="00E7156F" w:rsidRPr="004F0BD5" w:rsidRDefault="00E7156F" w:rsidP="006B59EE">
            <w:r w:rsidRPr="004F0BD5">
              <w:t>Command Code</w:t>
            </w:r>
          </w:p>
        </w:tc>
        <w:tc>
          <w:tcPr>
            <w:tcW w:w="853" w:type="pct"/>
            <w:shd w:val="clear" w:color="auto" w:fill="5B9BD5" w:themeFill="accent1"/>
          </w:tcPr>
          <w:p w:rsidR="00E7156F" w:rsidRPr="004F0BD5" w:rsidRDefault="00E7156F" w:rsidP="006B59EE">
            <w:r w:rsidRPr="004F0BD5">
              <w:t>Return Code</w:t>
            </w:r>
          </w:p>
        </w:tc>
        <w:tc>
          <w:tcPr>
            <w:tcW w:w="2184" w:type="pct"/>
            <w:shd w:val="clear" w:color="auto" w:fill="5B9BD5" w:themeFill="accent1"/>
          </w:tcPr>
          <w:p w:rsidR="00E7156F" w:rsidRPr="004F0BD5" w:rsidRDefault="00E7156F" w:rsidP="006B59EE">
            <w:r w:rsidRPr="004F0BD5">
              <w:t>Data Field</w:t>
            </w:r>
          </w:p>
        </w:tc>
      </w:tr>
      <w:tr w:rsidR="00E7156F" w:rsidRPr="004F0BD5" w:rsidTr="006B59EE">
        <w:tc>
          <w:tcPr>
            <w:tcW w:w="938" w:type="pct"/>
          </w:tcPr>
          <w:p w:rsidR="00E7156F" w:rsidRPr="004F0BD5" w:rsidRDefault="00E7156F" w:rsidP="006B59EE">
            <w:r w:rsidRPr="004F0BD5">
              <w:t>0x</w:t>
            </w:r>
            <w:r w:rsidR="006701B3">
              <w:t>8</w:t>
            </w:r>
            <w:r w:rsidRPr="004F0BD5">
              <w:t>0</w:t>
            </w:r>
          </w:p>
        </w:tc>
        <w:tc>
          <w:tcPr>
            <w:tcW w:w="1025" w:type="pct"/>
          </w:tcPr>
          <w:p w:rsidR="00E7156F" w:rsidRPr="004F0BD5" w:rsidRDefault="009067DD" w:rsidP="006B59EE">
            <w:r>
              <w:t>0x40</w:t>
            </w:r>
          </w:p>
        </w:tc>
        <w:tc>
          <w:tcPr>
            <w:tcW w:w="853" w:type="pct"/>
          </w:tcPr>
          <w:p w:rsidR="00E7156F" w:rsidRPr="004F0BD5" w:rsidRDefault="00E7156F" w:rsidP="006B59EE">
            <w:r>
              <w:t>As follows</w:t>
            </w:r>
          </w:p>
        </w:tc>
        <w:tc>
          <w:tcPr>
            <w:tcW w:w="2184" w:type="pct"/>
          </w:tcPr>
          <w:p w:rsidR="00E7156F" w:rsidRPr="004F0BD5" w:rsidRDefault="0065138B" w:rsidP="006B59EE">
            <w:r>
              <w:t>See the response data field table</w:t>
            </w:r>
          </w:p>
        </w:tc>
      </w:tr>
    </w:tbl>
    <w:p w:rsidR="0065138B" w:rsidRPr="004F0BD5" w:rsidRDefault="00A81DC6" w:rsidP="0065138B">
      <w:pPr>
        <w:rPr>
          <w:b/>
        </w:rPr>
      </w:pPr>
      <w:r>
        <w:rPr>
          <w:b/>
        </w:rPr>
        <w:t>Response data field</w:t>
      </w:r>
      <w:r w:rsidR="0065138B">
        <w:rPr>
          <w:b/>
        </w:rPr>
        <w:t xml:space="preserve"> table</w:t>
      </w:r>
      <w:r w:rsidR="0065138B" w:rsidRPr="004F0BD5">
        <w:rPr>
          <w:rFonts w:hint="eastAsia"/>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1326"/>
        <w:gridCol w:w="1895"/>
        <w:gridCol w:w="3906"/>
      </w:tblGrid>
      <w:tr w:rsidR="0065138B" w:rsidRPr="001B75B2" w:rsidTr="00B00840">
        <w:trPr>
          <w:trHeight w:val="285"/>
        </w:trPr>
        <w:tc>
          <w:tcPr>
            <w:tcW w:w="705" w:type="pct"/>
            <w:shd w:val="clear" w:color="auto" w:fill="5B9BD5" w:themeFill="accent1"/>
          </w:tcPr>
          <w:p w:rsidR="0065138B" w:rsidRPr="001B75B2" w:rsidRDefault="0065138B" w:rsidP="005F0D27">
            <w:pPr>
              <w:rPr>
                <w:b/>
              </w:rPr>
            </w:pPr>
            <w:r w:rsidRPr="001B75B2">
              <w:rPr>
                <w:b/>
              </w:rPr>
              <w:t>Offset</w:t>
            </w:r>
          </w:p>
        </w:tc>
        <w:tc>
          <w:tcPr>
            <w:tcW w:w="799" w:type="pct"/>
            <w:shd w:val="clear" w:color="auto" w:fill="5B9BD5" w:themeFill="accent1"/>
          </w:tcPr>
          <w:p w:rsidR="0065138B" w:rsidRPr="001B75B2" w:rsidRDefault="0065138B" w:rsidP="005F0D27">
            <w:pPr>
              <w:rPr>
                <w:b/>
              </w:rPr>
            </w:pPr>
            <w:r w:rsidRPr="001B75B2">
              <w:rPr>
                <w:b/>
              </w:rPr>
              <w:t>Length(byte)</w:t>
            </w:r>
          </w:p>
        </w:tc>
        <w:tc>
          <w:tcPr>
            <w:tcW w:w="1142" w:type="pct"/>
            <w:shd w:val="clear" w:color="auto" w:fill="5B9BD5" w:themeFill="accent1"/>
          </w:tcPr>
          <w:p w:rsidR="0065138B" w:rsidRPr="001B75B2" w:rsidRDefault="0065138B" w:rsidP="005F0D27">
            <w:pPr>
              <w:rPr>
                <w:b/>
              </w:rPr>
            </w:pPr>
            <w:r w:rsidRPr="001B75B2">
              <w:rPr>
                <w:b/>
              </w:rPr>
              <w:t>name</w:t>
            </w:r>
          </w:p>
        </w:tc>
        <w:tc>
          <w:tcPr>
            <w:tcW w:w="2354" w:type="pct"/>
            <w:shd w:val="clear" w:color="auto" w:fill="5B9BD5" w:themeFill="accent1"/>
          </w:tcPr>
          <w:p w:rsidR="0065138B" w:rsidRPr="001B75B2" w:rsidRDefault="0065138B" w:rsidP="005F0D27">
            <w:pPr>
              <w:rPr>
                <w:b/>
              </w:rPr>
            </w:pPr>
            <w:proofErr w:type="spellStart"/>
            <w:r w:rsidRPr="001B75B2">
              <w:rPr>
                <w:b/>
              </w:rPr>
              <w:t>Value,Description</w:t>
            </w:r>
            <w:proofErr w:type="spellEnd"/>
          </w:p>
        </w:tc>
      </w:tr>
      <w:tr w:rsidR="0065138B" w:rsidRPr="001B75B2" w:rsidTr="00B00840">
        <w:trPr>
          <w:trHeight w:val="255"/>
        </w:trPr>
        <w:tc>
          <w:tcPr>
            <w:tcW w:w="705" w:type="pct"/>
          </w:tcPr>
          <w:p w:rsidR="0065138B" w:rsidRPr="00411730" w:rsidRDefault="0065138B" w:rsidP="005F0D27">
            <w:pPr>
              <w:rPr>
                <w:rFonts w:cstheme="minorHAnsi"/>
              </w:rPr>
            </w:pPr>
            <w:r w:rsidRPr="00411730">
              <w:rPr>
                <w:rFonts w:cstheme="minorHAnsi"/>
              </w:rPr>
              <w:t>0x0000</w:t>
            </w:r>
          </w:p>
        </w:tc>
        <w:tc>
          <w:tcPr>
            <w:tcW w:w="799" w:type="pct"/>
          </w:tcPr>
          <w:p w:rsidR="0065138B" w:rsidRPr="00411730" w:rsidRDefault="0065138B" w:rsidP="005F0D27">
            <w:pPr>
              <w:rPr>
                <w:rFonts w:cstheme="minorHAnsi"/>
              </w:rPr>
            </w:pPr>
            <w:r>
              <w:rPr>
                <w:rFonts w:cstheme="minorHAnsi"/>
              </w:rPr>
              <w:t>2</w:t>
            </w:r>
          </w:p>
        </w:tc>
        <w:tc>
          <w:tcPr>
            <w:tcW w:w="1142" w:type="pct"/>
          </w:tcPr>
          <w:p w:rsidR="0065138B" w:rsidRPr="00411730" w:rsidRDefault="00C543E7" w:rsidP="005F0D27">
            <w:pPr>
              <w:rPr>
                <w:rFonts w:cstheme="minorHAnsi"/>
              </w:rPr>
            </w:pPr>
            <w:proofErr w:type="spellStart"/>
            <w:r>
              <w:rPr>
                <w:rFonts w:cstheme="minorHAnsi"/>
              </w:rPr>
              <w:t>SuccessTagListLen</w:t>
            </w:r>
            <w:proofErr w:type="spellEnd"/>
          </w:p>
        </w:tc>
        <w:tc>
          <w:tcPr>
            <w:tcW w:w="2354" w:type="pct"/>
            <w:vAlign w:val="center"/>
          </w:tcPr>
          <w:p w:rsidR="0065138B" w:rsidRPr="00411730" w:rsidRDefault="00B4050C" w:rsidP="00C543E7">
            <w:pPr>
              <w:pStyle w:val="11"/>
              <w:rPr>
                <w:rFonts w:asciiTheme="minorHAnsi" w:hAnsiTheme="minorHAnsi" w:cstheme="minorHAnsi"/>
                <w:sz w:val="24"/>
                <w:szCs w:val="24"/>
              </w:rPr>
            </w:pPr>
            <w:r>
              <w:rPr>
                <w:rFonts w:asciiTheme="minorHAnsi" w:hAnsiTheme="minorHAnsi" w:cstheme="minorHAnsi"/>
                <w:sz w:val="24"/>
                <w:szCs w:val="24"/>
              </w:rPr>
              <w:t xml:space="preserve">Length of tag list </w:t>
            </w:r>
            <w:r w:rsidR="0049727F">
              <w:rPr>
                <w:rFonts w:asciiTheme="minorHAnsi" w:hAnsiTheme="minorHAnsi" w:cstheme="minorHAnsi"/>
                <w:sz w:val="24"/>
                <w:szCs w:val="24"/>
              </w:rPr>
              <w:t xml:space="preserve">which set </w:t>
            </w:r>
            <w:r w:rsidR="00C543E7">
              <w:rPr>
                <w:rFonts w:asciiTheme="minorHAnsi" w:hAnsiTheme="minorHAnsi" w:cstheme="minorHAnsi"/>
                <w:sz w:val="24"/>
                <w:szCs w:val="24"/>
              </w:rPr>
              <w:t>success</w:t>
            </w:r>
          </w:p>
        </w:tc>
      </w:tr>
      <w:tr w:rsidR="0065138B" w:rsidRPr="001B75B2" w:rsidTr="00B00840">
        <w:trPr>
          <w:trHeight w:val="210"/>
        </w:trPr>
        <w:tc>
          <w:tcPr>
            <w:tcW w:w="705" w:type="pct"/>
          </w:tcPr>
          <w:p w:rsidR="0065138B" w:rsidRPr="00411730" w:rsidRDefault="0065138B" w:rsidP="005F0D27">
            <w:pPr>
              <w:rPr>
                <w:rFonts w:cstheme="minorHAnsi"/>
              </w:rPr>
            </w:pPr>
            <w:r>
              <w:rPr>
                <w:rFonts w:cstheme="minorHAnsi"/>
              </w:rPr>
              <w:t>0x0002</w:t>
            </w:r>
          </w:p>
        </w:tc>
        <w:tc>
          <w:tcPr>
            <w:tcW w:w="799" w:type="pct"/>
          </w:tcPr>
          <w:p w:rsidR="0065138B" w:rsidRPr="00411730" w:rsidRDefault="0065138B" w:rsidP="005F0D27">
            <w:pPr>
              <w:rPr>
                <w:rFonts w:cstheme="minorHAnsi"/>
              </w:rPr>
            </w:pPr>
            <w:r>
              <w:rPr>
                <w:rFonts w:cstheme="minorHAnsi"/>
              </w:rPr>
              <w:t>N</w:t>
            </w:r>
          </w:p>
        </w:tc>
        <w:tc>
          <w:tcPr>
            <w:tcW w:w="1142" w:type="pct"/>
          </w:tcPr>
          <w:p w:rsidR="0065138B" w:rsidRPr="00411730" w:rsidRDefault="00C543E7" w:rsidP="005F0D27">
            <w:pPr>
              <w:rPr>
                <w:rFonts w:cstheme="minorHAnsi"/>
              </w:rPr>
            </w:pPr>
            <w:proofErr w:type="spellStart"/>
            <w:r>
              <w:rPr>
                <w:rFonts w:cstheme="minorHAnsi"/>
              </w:rPr>
              <w:t>SuccessTagList</w:t>
            </w:r>
            <w:proofErr w:type="spellEnd"/>
          </w:p>
        </w:tc>
        <w:tc>
          <w:tcPr>
            <w:tcW w:w="2354" w:type="pct"/>
            <w:vAlign w:val="center"/>
          </w:tcPr>
          <w:p w:rsidR="0049727F" w:rsidRDefault="0049727F" w:rsidP="0049727F">
            <w:pPr>
              <w:pStyle w:val="11"/>
              <w:rPr>
                <w:rFonts w:asciiTheme="minorHAnsi" w:hAnsiTheme="minorHAnsi" w:cstheme="minorHAnsi"/>
                <w:sz w:val="24"/>
                <w:szCs w:val="24"/>
              </w:rPr>
            </w:pPr>
            <w:r w:rsidRPr="0049727F">
              <w:rPr>
                <w:rFonts w:asciiTheme="minorHAnsi" w:hAnsiTheme="minorHAnsi" w:cstheme="minorHAnsi"/>
                <w:sz w:val="24"/>
                <w:szCs w:val="24"/>
              </w:rPr>
              <w:t xml:space="preserve">List of tags which have been set </w:t>
            </w:r>
            <w:r w:rsidR="00C543E7">
              <w:rPr>
                <w:rFonts w:asciiTheme="minorHAnsi" w:hAnsiTheme="minorHAnsi" w:cstheme="minorHAnsi"/>
                <w:sz w:val="24"/>
                <w:szCs w:val="24"/>
              </w:rPr>
              <w:t>success</w:t>
            </w:r>
            <w:r w:rsidRPr="0049727F">
              <w:rPr>
                <w:rFonts w:asciiTheme="minorHAnsi" w:hAnsiTheme="minorHAnsi" w:cstheme="minorHAnsi"/>
                <w:sz w:val="24"/>
                <w:szCs w:val="24"/>
              </w:rPr>
              <w:t xml:space="preserve">. </w:t>
            </w:r>
          </w:p>
          <w:p w:rsidR="0049727F" w:rsidRPr="0049727F" w:rsidRDefault="0049727F" w:rsidP="0049727F">
            <w:pPr>
              <w:pStyle w:val="11"/>
              <w:rPr>
                <w:rFonts w:asciiTheme="minorHAnsi" w:hAnsiTheme="minorHAnsi" w:cstheme="minorHAnsi"/>
                <w:sz w:val="24"/>
                <w:szCs w:val="24"/>
              </w:rPr>
            </w:pPr>
            <w:r w:rsidRPr="0049727F">
              <w:rPr>
                <w:rFonts w:asciiTheme="minorHAnsi" w:hAnsiTheme="minorHAnsi" w:cstheme="minorHAnsi"/>
                <w:sz w:val="24"/>
                <w:szCs w:val="24"/>
              </w:rPr>
              <w:t>All the tags are consecutive without any separator.</w:t>
            </w:r>
          </w:p>
          <w:p w:rsidR="0049727F" w:rsidRPr="0049727F" w:rsidRDefault="0049727F" w:rsidP="0049727F">
            <w:pPr>
              <w:pStyle w:val="11"/>
              <w:rPr>
                <w:rFonts w:asciiTheme="minorHAnsi" w:hAnsiTheme="minorHAnsi" w:cstheme="minorHAnsi"/>
                <w:sz w:val="24"/>
                <w:szCs w:val="24"/>
              </w:rPr>
            </w:pPr>
            <w:r w:rsidRPr="0049727F">
              <w:rPr>
                <w:rFonts w:asciiTheme="minorHAnsi" w:hAnsiTheme="minorHAnsi" w:cstheme="minorHAnsi"/>
                <w:sz w:val="24"/>
                <w:szCs w:val="24"/>
              </w:rPr>
              <w:t>e.g.</w:t>
            </w:r>
          </w:p>
          <w:p w:rsidR="0065138B" w:rsidRPr="00411730" w:rsidRDefault="0049727F" w:rsidP="0049727F">
            <w:pPr>
              <w:pStyle w:val="11"/>
              <w:rPr>
                <w:rFonts w:asciiTheme="minorHAnsi" w:hAnsiTheme="minorHAnsi" w:cstheme="minorHAnsi"/>
                <w:sz w:val="24"/>
                <w:szCs w:val="24"/>
              </w:rPr>
            </w:pPr>
            <w:r w:rsidRPr="0049727F">
              <w:rPr>
                <w:rFonts w:asciiTheme="minorHAnsi" w:hAnsiTheme="minorHAnsi" w:cstheme="minorHAnsi"/>
                <w:sz w:val="24"/>
                <w:szCs w:val="24"/>
              </w:rPr>
              <w:t>Request for tag 0x9F26 0x9F27 0x4F, then this field would be: “9F269F274F”</w:t>
            </w:r>
            <w:r>
              <w:rPr>
                <w:rFonts w:asciiTheme="minorHAnsi" w:hAnsiTheme="minorHAnsi" w:cstheme="minorHAnsi"/>
                <w:sz w:val="24"/>
                <w:szCs w:val="24"/>
              </w:rPr>
              <w:t xml:space="preserve"> in BCD format.</w:t>
            </w:r>
          </w:p>
        </w:tc>
      </w:tr>
    </w:tbl>
    <w:p w:rsidR="00E7156F" w:rsidRPr="00CF3320" w:rsidRDefault="00E7156F" w:rsidP="00E7156F">
      <w:pPr>
        <w:jc w:val="left"/>
        <w:rPr>
          <w:b/>
        </w:rPr>
      </w:pPr>
      <w:r w:rsidRPr="00CF3320">
        <w:rPr>
          <w:rFonts w:hint="eastAsia"/>
          <w:b/>
        </w:rPr>
        <w:t>Return code:</w:t>
      </w:r>
    </w:p>
    <w:p w:rsidR="00075B78" w:rsidRDefault="00E7156F" w:rsidP="00C365F6">
      <w:pPr>
        <w:jc w:val="left"/>
      </w:pPr>
      <w:r>
        <w:t xml:space="preserve">See </w:t>
      </w:r>
      <w:r w:rsidR="00094787">
        <w:t xml:space="preserve">appendix </w:t>
      </w:r>
      <w:r w:rsidR="00F1363C">
        <w:fldChar w:fldCharType="begin"/>
      </w:r>
      <w:r w:rsidR="00F1363C">
        <w:instrText xml:space="preserve"> HYPERLINK \l "_Parameter_management_return" </w:instrText>
      </w:r>
      <w:r w:rsidR="00F1363C">
        <w:fldChar w:fldCharType="separate"/>
      </w:r>
      <w:r w:rsidR="00094787" w:rsidRPr="00094787">
        <w:rPr>
          <w:rStyle w:val="a7"/>
        </w:rPr>
        <w:t>Parameter management return code</w:t>
      </w:r>
      <w:r w:rsidR="00F1363C">
        <w:rPr>
          <w:rStyle w:val="a7"/>
        </w:rPr>
        <w:fldChar w:fldCharType="end"/>
      </w:r>
    </w:p>
    <w:p w:rsidR="00034975" w:rsidRPr="00034975" w:rsidRDefault="00034975" w:rsidP="0061787F">
      <w:pPr>
        <w:pStyle w:val="a6"/>
        <w:keepNext/>
        <w:keepLines/>
        <w:numPr>
          <w:ilvl w:val="0"/>
          <w:numId w:val="20"/>
        </w:numPr>
        <w:spacing w:before="260" w:after="260" w:line="400" w:lineRule="exact"/>
        <w:ind w:firstLineChars="0"/>
        <w:outlineLvl w:val="2"/>
        <w:rPr>
          <w:rFonts w:eastAsiaTheme="majorEastAsia"/>
          <w:b/>
          <w:bCs/>
          <w:vanish/>
          <w:color w:val="4472C4" w:themeColor="accent5"/>
          <w:sz w:val="30"/>
          <w:szCs w:val="32"/>
        </w:rPr>
      </w:pPr>
      <w:bookmarkStart w:id="1249" w:name="_Toc456366031"/>
      <w:bookmarkStart w:id="1250" w:name="_Toc456366375"/>
      <w:bookmarkStart w:id="1251" w:name="_Toc456367048"/>
      <w:bookmarkStart w:id="1252" w:name="_Toc456367453"/>
      <w:bookmarkStart w:id="1253" w:name="_Toc456367630"/>
      <w:bookmarkStart w:id="1254" w:name="_Toc456368331"/>
      <w:bookmarkStart w:id="1255" w:name="_Toc456369800"/>
      <w:bookmarkStart w:id="1256" w:name="_Toc456369993"/>
      <w:bookmarkStart w:id="1257" w:name="_Toc456370181"/>
      <w:bookmarkStart w:id="1258" w:name="_Toc456370134"/>
      <w:bookmarkStart w:id="1259" w:name="_Toc456708076"/>
      <w:bookmarkStart w:id="1260" w:name="_Toc456708266"/>
      <w:bookmarkStart w:id="1261" w:name="_Toc456710771"/>
      <w:bookmarkStart w:id="1262" w:name="_Toc456711118"/>
      <w:bookmarkStart w:id="1263" w:name="_Toc456711311"/>
      <w:bookmarkStart w:id="1264" w:name="_Toc456788026"/>
      <w:bookmarkStart w:id="1265" w:name="_Toc459642875"/>
      <w:bookmarkStart w:id="1266" w:name="_Toc459650144"/>
      <w:bookmarkStart w:id="1267" w:name="_Toc459650352"/>
      <w:bookmarkStart w:id="1268" w:name="_Toc459650792"/>
      <w:bookmarkStart w:id="1269" w:name="_Toc459714382"/>
      <w:bookmarkStart w:id="1270" w:name="_Toc459715328"/>
      <w:bookmarkStart w:id="1271" w:name="_Toc459725552"/>
      <w:bookmarkStart w:id="1272" w:name="_Toc462066476"/>
      <w:bookmarkStart w:id="1273" w:name="_Toc464233275"/>
      <w:bookmarkStart w:id="1274" w:name="_Toc478130682"/>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rsidR="00034975" w:rsidRPr="00034975" w:rsidRDefault="00034975" w:rsidP="0061787F">
      <w:pPr>
        <w:pStyle w:val="a6"/>
        <w:keepNext/>
        <w:keepLines/>
        <w:numPr>
          <w:ilvl w:val="0"/>
          <w:numId w:val="20"/>
        </w:numPr>
        <w:spacing w:before="260" w:after="260" w:line="400" w:lineRule="exact"/>
        <w:ind w:firstLineChars="0"/>
        <w:outlineLvl w:val="2"/>
        <w:rPr>
          <w:rFonts w:eastAsiaTheme="majorEastAsia"/>
          <w:b/>
          <w:bCs/>
          <w:vanish/>
          <w:color w:val="4472C4" w:themeColor="accent5"/>
          <w:sz w:val="30"/>
          <w:szCs w:val="32"/>
        </w:rPr>
      </w:pPr>
      <w:bookmarkStart w:id="1275" w:name="_Toc456366032"/>
      <w:bookmarkStart w:id="1276" w:name="_Toc456366376"/>
      <w:bookmarkStart w:id="1277" w:name="_Toc456367049"/>
      <w:bookmarkStart w:id="1278" w:name="_Toc456367454"/>
      <w:bookmarkStart w:id="1279" w:name="_Toc456367631"/>
      <w:bookmarkStart w:id="1280" w:name="_Toc456368332"/>
      <w:bookmarkStart w:id="1281" w:name="_Toc456369801"/>
      <w:bookmarkStart w:id="1282" w:name="_Toc456369994"/>
      <w:bookmarkStart w:id="1283" w:name="_Toc456370182"/>
      <w:bookmarkStart w:id="1284" w:name="_Toc456370135"/>
      <w:bookmarkStart w:id="1285" w:name="_Toc456708077"/>
      <w:bookmarkStart w:id="1286" w:name="_Toc456708267"/>
      <w:bookmarkStart w:id="1287" w:name="_Toc456710772"/>
      <w:bookmarkStart w:id="1288" w:name="_Toc456711119"/>
      <w:bookmarkStart w:id="1289" w:name="_Toc456711312"/>
      <w:bookmarkStart w:id="1290" w:name="_Toc456788027"/>
      <w:bookmarkStart w:id="1291" w:name="_Toc459642876"/>
      <w:bookmarkStart w:id="1292" w:name="_Toc459650145"/>
      <w:bookmarkStart w:id="1293" w:name="_Toc459650353"/>
      <w:bookmarkStart w:id="1294" w:name="_Toc459650793"/>
      <w:bookmarkStart w:id="1295" w:name="_Toc459714383"/>
      <w:bookmarkStart w:id="1296" w:name="_Toc459715329"/>
      <w:bookmarkStart w:id="1297" w:name="_Toc459725553"/>
      <w:bookmarkStart w:id="1298" w:name="_Toc462066477"/>
      <w:bookmarkStart w:id="1299" w:name="_Toc464233276"/>
      <w:bookmarkStart w:id="1300" w:name="_Toc478130683"/>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p>
    <w:p w:rsidR="00034975" w:rsidRPr="00034975" w:rsidRDefault="00034975" w:rsidP="0061787F">
      <w:pPr>
        <w:pStyle w:val="a6"/>
        <w:keepNext/>
        <w:keepLines/>
        <w:numPr>
          <w:ilvl w:val="1"/>
          <w:numId w:val="20"/>
        </w:numPr>
        <w:spacing w:before="260" w:after="260" w:line="400" w:lineRule="exact"/>
        <w:ind w:firstLineChars="0"/>
        <w:outlineLvl w:val="2"/>
        <w:rPr>
          <w:rFonts w:eastAsiaTheme="majorEastAsia"/>
          <w:b/>
          <w:bCs/>
          <w:vanish/>
          <w:color w:val="4472C4" w:themeColor="accent5"/>
          <w:sz w:val="30"/>
          <w:szCs w:val="32"/>
        </w:rPr>
      </w:pPr>
      <w:bookmarkStart w:id="1301" w:name="_Toc456366033"/>
      <w:bookmarkStart w:id="1302" w:name="_Toc456366377"/>
      <w:bookmarkStart w:id="1303" w:name="_Toc456367050"/>
      <w:bookmarkStart w:id="1304" w:name="_Toc456367455"/>
      <w:bookmarkStart w:id="1305" w:name="_Toc456367632"/>
      <w:bookmarkStart w:id="1306" w:name="_Toc456368333"/>
      <w:bookmarkStart w:id="1307" w:name="_Toc456369802"/>
      <w:bookmarkStart w:id="1308" w:name="_Toc456369995"/>
      <w:bookmarkStart w:id="1309" w:name="_Toc456370183"/>
      <w:bookmarkStart w:id="1310" w:name="_Toc456370136"/>
      <w:bookmarkStart w:id="1311" w:name="_Toc456708078"/>
      <w:bookmarkStart w:id="1312" w:name="_Toc456708268"/>
      <w:bookmarkStart w:id="1313" w:name="_Toc456710773"/>
      <w:bookmarkStart w:id="1314" w:name="_Toc456711120"/>
      <w:bookmarkStart w:id="1315" w:name="_Toc456711313"/>
      <w:bookmarkStart w:id="1316" w:name="_Toc456788028"/>
      <w:bookmarkStart w:id="1317" w:name="_Toc459642877"/>
      <w:bookmarkStart w:id="1318" w:name="_Toc459650146"/>
      <w:bookmarkStart w:id="1319" w:name="_Toc459650354"/>
      <w:bookmarkStart w:id="1320" w:name="_Toc459650794"/>
      <w:bookmarkStart w:id="1321" w:name="_Toc459714384"/>
      <w:bookmarkStart w:id="1322" w:name="_Toc459715330"/>
      <w:bookmarkStart w:id="1323" w:name="_Toc459725554"/>
      <w:bookmarkStart w:id="1324" w:name="_Toc462066478"/>
      <w:bookmarkStart w:id="1325" w:name="_Toc464233277"/>
      <w:bookmarkStart w:id="1326" w:name="_Toc478130684"/>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p>
    <w:p w:rsidR="00034975" w:rsidRPr="00034975" w:rsidRDefault="00034975" w:rsidP="0061787F">
      <w:pPr>
        <w:pStyle w:val="a6"/>
        <w:keepNext/>
        <w:keepLines/>
        <w:numPr>
          <w:ilvl w:val="1"/>
          <w:numId w:val="20"/>
        </w:numPr>
        <w:spacing w:before="260" w:after="260" w:line="400" w:lineRule="exact"/>
        <w:ind w:firstLineChars="0"/>
        <w:outlineLvl w:val="2"/>
        <w:rPr>
          <w:rFonts w:eastAsiaTheme="majorEastAsia"/>
          <w:b/>
          <w:bCs/>
          <w:vanish/>
          <w:color w:val="4472C4" w:themeColor="accent5"/>
          <w:sz w:val="30"/>
          <w:szCs w:val="32"/>
        </w:rPr>
      </w:pPr>
      <w:bookmarkStart w:id="1327" w:name="_Toc456366034"/>
      <w:bookmarkStart w:id="1328" w:name="_Toc456366378"/>
      <w:bookmarkStart w:id="1329" w:name="_Toc456367051"/>
      <w:bookmarkStart w:id="1330" w:name="_Toc456367456"/>
      <w:bookmarkStart w:id="1331" w:name="_Toc456367633"/>
      <w:bookmarkStart w:id="1332" w:name="_Toc456368334"/>
      <w:bookmarkStart w:id="1333" w:name="_Toc456369803"/>
      <w:bookmarkStart w:id="1334" w:name="_Toc456369996"/>
      <w:bookmarkStart w:id="1335" w:name="_Toc456370184"/>
      <w:bookmarkStart w:id="1336" w:name="_Toc456370137"/>
      <w:bookmarkStart w:id="1337" w:name="_Toc456708079"/>
      <w:bookmarkStart w:id="1338" w:name="_Toc456708269"/>
      <w:bookmarkStart w:id="1339" w:name="_Toc456710774"/>
      <w:bookmarkStart w:id="1340" w:name="_Toc456711121"/>
      <w:bookmarkStart w:id="1341" w:name="_Toc456711314"/>
      <w:bookmarkStart w:id="1342" w:name="_Toc456788029"/>
      <w:bookmarkStart w:id="1343" w:name="_Toc459642878"/>
      <w:bookmarkStart w:id="1344" w:name="_Toc459650147"/>
      <w:bookmarkStart w:id="1345" w:name="_Toc459650355"/>
      <w:bookmarkStart w:id="1346" w:name="_Toc459650795"/>
      <w:bookmarkStart w:id="1347" w:name="_Toc459714385"/>
      <w:bookmarkStart w:id="1348" w:name="_Toc459715331"/>
      <w:bookmarkStart w:id="1349" w:name="_Toc459725555"/>
      <w:bookmarkStart w:id="1350" w:name="_Toc462066479"/>
      <w:bookmarkStart w:id="1351" w:name="_Toc464233278"/>
      <w:bookmarkStart w:id="1352" w:name="_Toc478130685"/>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p>
    <w:p w:rsidR="00034975" w:rsidRPr="00034975" w:rsidRDefault="00034975" w:rsidP="0061787F">
      <w:pPr>
        <w:pStyle w:val="a6"/>
        <w:keepNext/>
        <w:keepLines/>
        <w:numPr>
          <w:ilvl w:val="1"/>
          <w:numId w:val="20"/>
        </w:numPr>
        <w:spacing w:before="260" w:after="260" w:line="400" w:lineRule="exact"/>
        <w:ind w:firstLineChars="0"/>
        <w:outlineLvl w:val="2"/>
        <w:rPr>
          <w:rFonts w:eastAsiaTheme="majorEastAsia"/>
          <w:b/>
          <w:bCs/>
          <w:vanish/>
          <w:color w:val="4472C4" w:themeColor="accent5"/>
          <w:sz w:val="30"/>
          <w:szCs w:val="32"/>
        </w:rPr>
      </w:pPr>
      <w:bookmarkStart w:id="1353" w:name="_Toc456366035"/>
      <w:bookmarkStart w:id="1354" w:name="_Toc456366379"/>
      <w:bookmarkStart w:id="1355" w:name="_Toc456367052"/>
      <w:bookmarkStart w:id="1356" w:name="_Toc456367457"/>
      <w:bookmarkStart w:id="1357" w:name="_Toc456367634"/>
      <w:bookmarkStart w:id="1358" w:name="_Toc456368335"/>
      <w:bookmarkStart w:id="1359" w:name="_Toc456369804"/>
      <w:bookmarkStart w:id="1360" w:name="_Toc456369997"/>
      <w:bookmarkStart w:id="1361" w:name="_Toc456370185"/>
      <w:bookmarkStart w:id="1362" w:name="_Toc456370326"/>
      <w:bookmarkStart w:id="1363" w:name="_Toc456708080"/>
      <w:bookmarkStart w:id="1364" w:name="_Toc456708270"/>
      <w:bookmarkStart w:id="1365" w:name="_Toc456710775"/>
      <w:bookmarkStart w:id="1366" w:name="_Toc456711122"/>
      <w:bookmarkStart w:id="1367" w:name="_Toc456711315"/>
      <w:bookmarkStart w:id="1368" w:name="_Toc456788030"/>
      <w:bookmarkStart w:id="1369" w:name="_Toc459642879"/>
      <w:bookmarkStart w:id="1370" w:name="_Toc459650148"/>
      <w:bookmarkStart w:id="1371" w:name="_Toc459650356"/>
      <w:bookmarkStart w:id="1372" w:name="_Toc459650796"/>
      <w:bookmarkStart w:id="1373" w:name="_Toc459714386"/>
      <w:bookmarkStart w:id="1374" w:name="_Toc459715332"/>
      <w:bookmarkStart w:id="1375" w:name="_Toc459725556"/>
      <w:bookmarkStart w:id="1376" w:name="_Toc462066480"/>
      <w:bookmarkStart w:id="1377" w:name="_Toc464233279"/>
      <w:bookmarkStart w:id="1378" w:name="_Toc478130686"/>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p w:rsidR="00034975" w:rsidRPr="00034975" w:rsidRDefault="00034975" w:rsidP="0061787F">
      <w:pPr>
        <w:pStyle w:val="a6"/>
        <w:keepNext/>
        <w:keepLines/>
        <w:numPr>
          <w:ilvl w:val="1"/>
          <w:numId w:val="20"/>
        </w:numPr>
        <w:spacing w:before="260" w:after="260" w:line="400" w:lineRule="exact"/>
        <w:ind w:firstLineChars="0"/>
        <w:outlineLvl w:val="2"/>
        <w:rPr>
          <w:rFonts w:eastAsiaTheme="majorEastAsia"/>
          <w:b/>
          <w:bCs/>
          <w:vanish/>
          <w:color w:val="4472C4" w:themeColor="accent5"/>
          <w:sz w:val="30"/>
          <w:szCs w:val="32"/>
        </w:rPr>
      </w:pPr>
      <w:bookmarkStart w:id="1379" w:name="_Toc456366036"/>
      <w:bookmarkStart w:id="1380" w:name="_Toc456366380"/>
      <w:bookmarkStart w:id="1381" w:name="_Toc456367053"/>
      <w:bookmarkStart w:id="1382" w:name="_Toc456367458"/>
      <w:bookmarkStart w:id="1383" w:name="_Toc456367635"/>
      <w:bookmarkStart w:id="1384" w:name="_Toc456368336"/>
      <w:bookmarkStart w:id="1385" w:name="_Toc456369805"/>
      <w:bookmarkStart w:id="1386" w:name="_Toc456369998"/>
      <w:bookmarkStart w:id="1387" w:name="_Toc456370186"/>
      <w:bookmarkStart w:id="1388" w:name="_Toc456370327"/>
      <w:bookmarkStart w:id="1389" w:name="_Toc456708081"/>
      <w:bookmarkStart w:id="1390" w:name="_Toc456708271"/>
      <w:bookmarkStart w:id="1391" w:name="_Toc456710776"/>
      <w:bookmarkStart w:id="1392" w:name="_Toc456711123"/>
      <w:bookmarkStart w:id="1393" w:name="_Toc456711316"/>
      <w:bookmarkStart w:id="1394" w:name="_Toc456788031"/>
      <w:bookmarkStart w:id="1395" w:name="_Toc459642880"/>
      <w:bookmarkStart w:id="1396" w:name="_Toc459650149"/>
      <w:bookmarkStart w:id="1397" w:name="_Toc459650357"/>
      <w:bookmarkStart w:id="1398" w:name="_Toc459650797"/>
      <w:bookmarkStart w:id="1399" w:name="_Toc459714387"/>
      <w:bookmarkStart w:id="1400" w:name="_Toc459715333"/>
      <w:bookmarkStart w:id="1401" w:name="_Toc459725557"/>
      <w:bookmarkStart w:id="1402" w:name="_Toc462066481"/>
      <w:bookmarkStart w:id="1403" w:name="_Toc464233280"/>
      <w:bookmarkStart w:id="1404" w:name="_Toc478130687"/>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p>
    <w:p w:rsidR="00034975" w:rsidRPr="00034975" w:rsidRDefault="00034975" w:rsidP="0061787F">
      <w:pPr>
        <w:pStyle w:val="a6"/>
        <w:keepNext/>
        <w:keepLines/>
        <w:numPr>
          <w:ilvl w:val="1"/>
          <w:numId w:val="20"/>
        </w:numPr>
        <w:spacing w:before="260" w:after="260" w:line="400" w:lineRule="exact"/>
        <w:ind w:firstLineChars="0"/>
        <w:outlineLvl w:val="2"/>
        <w:rPr>
          <w:rFonts w:eastAsiaTheme="majorEastAsia"/>
          <w:b/>
          <w:bCs/>
          <w:vanish/>
          <w:color w:val="4472C4" w:themeColor="accent5"/>
          <w:sz w:val="30"/>
          <w:szCs w:val="32"/>
        </w:rPr>
      </w:pPr>
      <w:bookmarkStart w:id="1405" w:name="_Toc456366037"/>
      <w:bookmarkStart w:id="1406" w:name="_Toc456366381"/>
      <w:bookmarkStart w:id="1407" w:name="_Toc456367054"/>
      <w:bookmarkStart w:id="1408" w:name="_Toc456367459"/>
      <w:bookmarkStart w:id="1409" w:name="_Toc456367636"/>
      <w:bookmarkStart w:id="1410" w:name="_Toc456368337"/>
      <w:bookmarkStart w:id="1411" w:name="_Toc456369806"/>
      <w:bookmarkStart w:id="1412" w:name="_Toc456369999"/>
      <w:bookmarkStart w:id="1413" w:name="_Toc456370187"/>
      <w:bookmarkStart w:id="1414" w:name="_Toc456370328"/>
      <w:bookmarkStart w:id="1415" w:name="_Toc456708082"/>
      <w:bookmarkStart w:id="1416" w:name="_Toc456708272"/>
      <w:bookmarkStart w:id="1417" w:name="_Toc456710777"/>
      <w:bookmarkStart w:id="1418" w:name="_Toc456711124"/>
      <w:bookmarkStart w:id="1419" w:name="_Toc456711317"/>
      <w:bookmarkStart w:id="1420" w:name="_Toc456788032"/>
      <w:bookmarkStart w:id="1421" w:name="_Toc459642881"/>
      <w:bookmarkStart w:id="1422" w:name="_Toc459650150"/>
      <w:bookmarkStart w:id="1423" w:name="_Toc459650358"/>
      <w:bookmarkStart w:id="1424" w:name="_Toc459650798"/>
      <w:bookmarkStart w:id="1425" w:name="_Toc459714388"/>
      <w:bookmarkStart w:id="1426" w:name="_Toc459715334"/>
      <w:bookmarkStart w:id="1427" w:name="_Toc459725558"/>
      <w:bookmarkStart w:id="1428" w:name="_Toc462066482"/>
      <w:bookmarkStart w:id="1429" w:name="_Toc464233281"/>
      <w:bookmarkStart w:id="1430" w:name="_Toc478130688"/>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p>
    <w:p w:rsidR="00034975" w:rsidRPr="00034975" w:rsidRDefault="00034975" w:rsidP="0061787F">
      <w:pPr>
        <w:pStyle w:val="a6"/>
        <w:keepNext/>
        <w:keepLines/>
        <w:numPr>
          <w:ilvl w:val="2"/>
          <w:numId w:val="20"/>
        </w:numPr>
        <w:spacing w:before="260" w:after="260" w:line="400" w:lineRule="exact"/>
        <w:ind w:firstLineChars="0"/>
        <w:outlineLvl w:val="2"/>
        <w:rPr>
          <w:rFonts w:eastAsiaTheme="majorEastAsia"/>
          <w:b/>
          <w:bCs/>
          <w:vanish/>
          <w:color w:val="4472C4" w:themeColor="accent5"/>
          <w:sz w:val="30"/>
          <w:szCs w:val="32"/>
        </w:rPr>
      </w:pPr>
      <w:bookmarkStart w:id="1431" w:name="_Toc456366038"/>
      <w:bookmarkStart w:id="1432" w:name="_Toc456366382"/>
      <w:bookmarkStart w:id="1433" w:name="_Toc456367055"/>
      <w:bookmarkStart w:id="1434" w:name="_Toc456367460"/>
      <w:bookmarkStart w:id="1435" w:name="_Toc456367637"/>
      <w:bookmarkStart w:id="1436" w:name="_Toc456368338"/>
      <w:bookmarkStart w:id="1437" w:name="_Toc456369807"/>
      <w:bookmarkStart w:id="1438" w:name="_Toc456370000"/>
      <w:bookmarkStart w:id="1439" w:name="_Toc456370188"/>
      <w:bookmarkStart w:id="1440" w:name="_Toc456370329"/>
      <w:bookmarkStart w:id="1441" w:name="_Toc456708083"/>
      <w:bookmarkStart w:id="1442" w:name="_Toc456708273"/>
      <w:bookmarkStart w:id="1443" w:name="_Toc456710778"/>
      <w:bookmarkStart w:id="1444" w:name="_Toc456711125"/>
      <w:bookmarkStart w:id="1445" w:name="_Toc456711318"/>
      <w:bookmarkStart w:id="1446" w:name="_Toc456788033"/>
      <w:bookmarkStart w:id="1447" w:name="_Toc459642882"/>
      <w:bookmarkStart w:id="1448" w:name="_Toc459650151"/>
      <w:bookmarkStart w:id="1449" w:name="_Toc459650359"/>
      <w:bookmarkStart w:id="1450" w:name="_Toc459650799"/>
      <w:bookmarkStart w:id="1451" w:name="_Toc459714389"/>
      <w:bookmarkStart w:id="1452" w:name="_Toc459715335"/>
      <w:bookmarkStart w:id="1453" w:name="_Toc459725559"/>
      <w:bookmarkStart w:id="1454" w:name="_Toc462066483"/>
      <w:bookmarkStart w:id="1455" w:name="_Toc464233282"/>
      <w:bookmarkStart w:id="1456" w:name="_Toc478130689"/>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p>
    <w:p w:rsidR="00E7156F" w:rsidRDefault="00E7156F" w:rsidP="0061787F">
      <w:pPr>
        <w:pStyle w:val="3"/>
        <w:numPr>
          <w:ilvl w:val="2"/>
          <w:numId w:val="20"/>
        </w:numPr>
      </w:pPr>
      <w:bookmarkStart w:id="1457" w:name="_Toc478130690"/>
      <w:proofErr w:type="spellStart"/>
      <w:r>
        <w:t>GetData</w:t>
      </w:r>
      <w:bookmarkEnd w:id="1457"/>
      <w:proofErr w:type="spellEnd"/>
    </w:p>
    <w:p w:rsidR="00E7156F" w:rsidRPr="005E0B59" w:rsidRDefault="00E7156F" w:rsidP="00E7156F">
      <w:pPr>
        <w:rPr>
          <w:b/>
        </w:rPr>
      </w:pPr>
      <w:r w:rsidRPr="005E0B59">
        <w:rPr>
          <w:b/>
        </w:rPr>
        <w:t>D</w:t>
      </w:r>
      <w:r w:rsidRPr="005E0B59">
        <w:rPr>
          <w:rFonts w:hint="eastAsia"/>
          <w:b/>
        </w:rPr>
        <w:t>escription:</w:t>
      </w:r>
      <w:r w:rsidRPr="005E0B59">
        <w:rPr>
          <w:b/>
        </w:rPr>
        <w:t xml:space="preserve"> </w:t>
      </w:r>
    </w:p>
    <w:p w:rsidR="006244C7" w:rsidRPr="00914D8E" w:rsidRDefault="006244C7" w:rsidP="006244C7">
      <w:r>
        <w:t>This API is used to get</w:t>
      </w:r>
      <w:r>
        <w:rPr>
          <w:rFonts w:hint="eastAsia"/>
        </w:rPr>
        <w:t xml:space="preserve"> </w:t>
      </w:r>
      <w:r>
        <w:t xml:space="preserve">value for </w:t>
      </w:r>
      <w:r w:rsidR="00614296">
        <w:t>contact EMV or contactless EMV</w:t>
      </w:r>
      <w:r>
        <w:t xml:space="preserve"> TAGs, transaction parameters, terminal parameters, and so on.</w:t>
      </w:r>
    </w:p>
    <w:p w:rsidR="00947245" w:rsidRPr="005E0B59" w:rsidRDefault="00947245" w:rsidP="00947245">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947245" w:rsidRPr="00073720" w:rsidTr="00F637EF">
        <w:tc>
          <w:tcPr>
            <w:tcW w:w="937" w:type="pct"/>
            <w:shd w:val="clear" w:color="auto" w:fill="5B9BD5" w:themeFill="accent1"/>
          </w:tcPr>
          <w:p w:rsidR="00947245" w:rsidRPr="00073720" w:rsidRDefault="00947245" w:rsidP="005F0D27">
            <w:r>
              <w:t>Command t</w:t>
            </w:r>
            <w:r w:rsidRPr="00073720">
              <w:t>ype</w:t>
            </w:r>
          </w:p>
        </w:tc>
        <w:tc>
          <w:tcPr>
            <w:tcW w:w="1025" w:type="pct"/>
            <w:shd w:val="clear" w:color="auto" w:fill="5B9BD5" w:themeFill="accent1"/>
          </w:tcPr>
          <w:p w:rsidR="00947245" w:rsidRPr="00073720" w:rsidRDefault="00947245" w:rsidP="005F0D27">
            <w:r w:rsidRPr="00073720">
              <w:t>Command Code</w:t>
            </w:r>
          </w:p>
        </w:tc>
        <w:tc>
          <w:tcPr>
            <w:tcW w:w="3038" w:type="pct"/>
            <w:shd w:val="clear" w:color="auto" w:fill="5B9BD5" w:themeFill="accent1"/>
          </w:tcPr>
          <w:p w:rsidR="00947245" w:rsidRPr="00073720" w:rsidRDefault="00947245" w:rsidP="005F0D27">
            <w:r w:rsidRPr="00073720">
              <w:t>Data Field</w:t>
            </w:r>
          </w:p>
        </w:tc>
      </w:tr>
      <w:tr w:rsidR="00947245" w:rsidRPr="00073720" w:rsidTr="005F0D27">
        <w:tc>
          <w:tcPr>
            <w:tcW w:w="937" w:type="pct"/>
          </w:tcPr>
          <w:p w:rsidR="00947245" w:rsidRPr="00073720" w:rsidRDefault="00947245" w:rsidP="005F0D27">
            <w:r w:rsidRPr="00073720">
              <w:t>0x</w:t>
            </w:r>
            <w:r w:rsidR="006701B3">
              <w:t>8</w:t>
            </w:r>
            <w:r w:rsidRPr="00073720">
              <w:t>0</w:t>
            </w:r>
          </w:p>
        </w:tc>
        <w:tc>
          <w:tcPr>
            <w:tcW w:w="1025" w:type="pct"/>
          </w:tcPr>
          <w:p w:rsidR="00947245" w:rsidRPr="00073720" w:rsidRDefault="00947245" w:rsidP="005F0D27">
            <w:r>
              <w:t>0x4</w:t>
            </w:r>
            <w:r w:rsidR="002A442C">
              <w:t>1</w:t>
            </w:r>
          </w:p>
        </w:tc>
        <w:tc>
          <w:tcPr>
            <w:tcW w:w="3038" w:type="pct"/>
          </w:tcPr>
          <w:p w:rsidR="00947245" w:rsidRPr="00073720" w:rsidRDefault="00947245" w:rsidP="005F0D27">
            <w:r>
              <w:t>See request data table</w:t>
            </w:r>
          </w:p>
        </w:tc>
      </w:tr>
    </w:tbl>
    <w:p w:rsidR="00947245" w:rsidRDefault="00947245" w:rsidP="00947245">
      <w:pPr>
        <w:rPr>
          <w:b/>
        </w:rPr>
      </w:pPr>
      <w:r>
        <w:rPr>
          <w:rFonts w:hint="eastAsia"/>
          <w:b/>
        </w:rPr>
        <w:t>Request data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1577"/>
        <w:gridCol w:w="1878"/>
        <w:gridCol w:w="3328"/>
      </w:tblGrid>
      <w:tr w:rsidR="00947245" w:rsidRPr="001B75B2" w:rsidTr="00F637EF">
        <w:trPr>
          <w:trHeight w:val="285"/>
        </w:trPr>
        <w:tc>
          <w:tcPr>
            <w:tcW w:w="911" w:type="pct"/>
            <w:shd w:val="clear" w:color="auto" w:fill="5B9BD5" w:themeFill="accent1"/>
          </w:tcPr>
          <w:p w:rsidR="00947245" w:rsidRPr="001B75B2" w:rsidRDefault="00947245" w:rsidP="005F0D27">
            <w:pPr>
              <w:rPr>
                <w:b/>
              </w:rPr>
            </w:pPr>
            <w:r w:rsidRPr="001B75B2">
              <w:rPr>
                <w:b/>
              </w:rPr>
              <w:t>Offset</w:t>
            </w:r>
          </w:p>
        </w:tc>
        <w:tc>
          <w:tcPr>
            <w:tcW w:w="950" w:type="pct"/>
            <w:shd w:val="clear" w:color="auto" w:fill="5B9BD5" w:themeFill="accent1"/>
          </w:tcPr>
          <w:p w:rsidR="00947245" w:rsidRPr="001B75B2" w:rsidRDefault="00947245" w:rsidP="005F0D27">
            <w:pPr>
              <w:rPr>
                <w:b/>
              </w:rPr>
            </w:pPr>
            <w:r w:rsidRPr="001B75B2">
              <w:rPr>
                <w:b/>
              </w:rPr>
              <w:t>Length(byte)</w:t>
            </w:r>
          </w:p>
        </w:tc>
        <w:tc>
          <w:tcPr>
            <w:tcW w:w="1132" w:type="pct"/>
            <w:shd w:val="clear" w:color="auto" w:fill="5B9BD5" w:themeFill="accent1"/>
          </w:tcPr>
          <w:p w:rsidR="00947245" w:rsidRPr="001B75B2" w:rsidRDefault="00947245" w:rsidP="005F0D27">
            <w:pPr>
              <w:rPr>
                <w:b/>
              </w:rPr>
            </w:pPr>
            <w:r w:rsidRPr="001B75B2">
              <w:rPr>
                <w:b/>
              </w:rPr>
              <w:t>name</w:t>
            </w:r>
          </w:p>
        </w:tc>
        <w:tc>
          <w:tcPr>
            <w:tcW w:w="2006" w:type="pct"/>
            <w:shd w:val="clear" w:color="auto" w:fill="5B9BD5" w:themeFill="accent1"/>
          </w:tcPr>
          <w:p w:rsidR="00947245" w:rsidRPr="001B75B2" w:rsidRDefault="00947245" w:rsidP="005F0D27">
            <w:pPr>
              <w:rPr>
                <w:b/>
              </w:rPr>
            </w:pPr>
            <w:proofErr w:type="spellStart"/>
            <w:r w:rsidRPr="001B75B2">
              <w:rPr>
                <w:b/>
              </w:rPr>
              <w:t>Value,Description</w:t>
            </w:r>
            <w:proofErr w:type="spellEnd"/>
          </w:p>
        </w:tc>
      </w:tr>
      <w:tr w:rsidR="00947245" w:rsidRPr="001B75B2" w:rsidTr="005F0D27">
        <w:trPr>
          <w:trHeight w:val="255"/>
        </w:trPr>
        <w:tc>
          <w:tcPr>
            <w:tcW w:w="911" w:type="pct"/>
          </w:tcPr>
          <w:p w:rsidR="00947245" w:rsidRPr="00411730" w:rsidRDefault="00947245" w:rsidP="005F0D27">
            <w:pPr>
              <w:rPr>
                <w:rFonts w:cstheme="minorHAnsi"/>
              </w:rPr>
            </w:pPr>
            <w:r w:rsidRPr="00411730">
              <w:rPr>
                <w:rFonts w:cstheme="minorHAnsi"/>
              </w:rPr>
              <w:t>0x0000</w:t>
            </w:r>
          </w:p>
        </w:tc>
        <w:tc>
          <w:tcPr>
            <w:tcW w:w="950" w:type="pct"/>
          </w:tcPr>
          <w:p w:rsidR="00947245" w:rsidRPr="00411730" w:rsidRDefault="00947245" w:rsidP="005F0D27">
            <w:pPr>
              <w:rPr>
                <w:rFonts w:cstheme="minorHAnsi"/>
              </w:rPr>
            </w:pPr>
            <w:r w:rsidRPr="00411730">
              <w:rPr>
                <w:rFonts w:cstheme="minorHAnsi"/>
              </w:rPr>
              <w:t>1</w:t>
            </w:r>
          </w:p>
        </w:tc>
        <w:tc>
          <w:tcPr>
            <w:tcW w:w="1132" w:type="pct"/>
          </w:tcPr>
          <w:p w:rsidR="00947245" w:rsidRPr="00411730" w:rsidRDefault="00947245" w:rsidP="005F0D27">
            <w:pPr>
              <w:rPr>
                <w:rFonts w:cstheme="minorHAnsi"/>
              </w:rPr>
            </w:pPr>
            <w:proofErr w:type="spellStart"/>
            <w:r>
              <w:rPr>
                <w:rFonts w:cstheme="minorHAnsi" w:hint="eastAsia"/>
              </w:rPr>
              <w:t>DataType</w:t>
            </w:r>
            <w:proofErr w:type="spellEnd"/>
          </w:p>
        </w:tc>
        <w:tc>
          <w:tcPr>
            <w:tcW w:w="2006" w:type="pct"/>
            <w:vAlign w:val="center"/>
          </w:tcPr>
          <w:p w:rsidR="00947245" w:rsidRDefault="00947245" w:rsidP="005F0D27">
            <w:pPr>
              <w:pStyle w:val="11"/>
              <w:rPr>
                <w:rFonts w:asciiTheme="minorHAnsi" w:hAnsiTheme="minorHAnsi" w:cstheme="minorHAnsi"/>
                <w:sz w:val="24"/>
                <w:szCs w:val="24"/>
              </w:rPr>
            </w:pPr>
            <w:r>
              <w:rPr>
                <w:rFonts w:asciiTheme="minorHAnsi" w:hAnsiTheme="minorHAnsi" w:cstheme="minorHAnsi"/>
                <w:sz w:val="24"/>
                <w:szCs w:val="24"/>
              </w:rPr>
              <w:t>Data type:</w:t>
            </w:r>
          </w:p>
          <w:p w:rsidR="00947245" w:rsidRDefault="00947245" w:rsidP="005F0D27">
            <w:pPr>
              <w:pStyle w:val="11"/>
              <w:rPr>
                <w:rFonts w:asciiTheme="minorHAnsi" w:hAnsiTheme="minorHAnsi" w:cstheme="minorHAnsi"/>
                <w:sz w:val="24"/>
                <w:szCs w:val="24"/>
              </w:rPr>
            </w:pPr>
            <w:r>
              <w:rPr>
                <w:rFonts w:asciiTheme="minorHAnsi" w:hAnsiTheme="minorHAnsi" w:cstheme="minorHAnsi" w:hint="eastAsia"/>
                <w:sz w:val="24"/>
                <w:szCs w:val="24"/>
              </w:rPr>
              <w:t xml:space="preserve">1: </w:t>
            </w:r>
            <w:r>
              <w:rPr>
                <w:rFonts w:asciiTheme="minorHAnsi" w:hAnsiTheme="minorHAnsi" w:cstheme="minorHAnsi"/>
                <w:sz w:val="24"/>
                <w:szCs w:val="24"/>
              </w:rPr>
              <w:t>Transaction data;</w:t>
            </w:r>
          </w:p>
          <w:p w:rsidR="00947245" w:rsidRPr="00411730" w:rsidRDefault="00947245" w:rsidP="005F0D27">
            <w:pPr>
              <w:pStyle w:val="11"/>
              <w:rPr>
                <w:rFonts w:asciiTheme="minorHAnsi" w:hAnsiTheme="minorHAnsi" w:cstheme="minorHAnsi"/>
                <w:sz w:val="24"/>
                <w:szCs w:val="24"/>
              </w:rPr>
            </w:pPr>
            <w:r>
              <w:rPr>
                <w:rFonts w:asciiTheme="minorHAnsi" w:hAnsiTheme="minorHAnsi" w:cstheme="minorHAnsi"/>
                <w:sz w:val="24"/>
                <w:szCs w:val="24"/>
              </w:rPr>
              <w:lastRenderedPageBreak/>
              <w:t>2: Configuration data;</w:t>
            </w:r>
          </w:p>
        </w:tc>
      </w:tr>
      <w:tr w:rsidR="00947245" w:rsidRPr="001B75B2" w:rsidTr="005F0D27">
        <w:trPr>
          <w:trHeight w:val="210"/>
        </w:trPr>
        <w:tc>
          <w:tcPr>
            <w:tcW w:w="911" w:type="pct"/>
          </w:tcPr>
          <w:p w:rsidR="00947245" w:rsidRPr="00411730" w:rsidRDefault="00947245" w:rsidP="005F0D27">
            <w:pPr>
              <w:rPr>
                <w:rFonts w:cstheme="minorHAnsi"/>
              </w:rPr>
            </w:pPr>
            <w:r>
              <w:rPr>
                <w:rFonts w:cstheme="minorHAnsi"/>
              </w:rPr>
              <w:lastRenderedPageBreak/>
              <w:t>0x0001</w:t>
            </w:r>
          </w:p>
        </w:tc>
        <w:tc>
          <w:tcPr>
            <w:tcW w:w="950" w:type="pct"/>
          </w:tcPr>
          <w:p w:rsidR="00947245" w:rsidRPr="00411730" w:rsidRDefault="00947245" w:rsidP="005F0D27">
            <w:pPr>
              <w:rPr>
                <w:rFonts w:cstheme="minorHAnsi"/>
              </w:rPr>
            </w:pPr>
            <w:r>
              <w:rPr>
                <w:rFonts w:cstheme="minorHAnsi"/>
              </w:rPr>
              <w:t>2</w:t>
            </w:r>
          </w:p>
        </w:tc>
        <w:tc>
          <w:tcPr>
            <w:tcW w:w="1132" w:type="pct"/>
          </w:tcPr>
          <w:p w:rsidR="00947245" w:rsidRPr="00411730" w:rsidRDefault="00947245" w:rsidP="005F0D27">
            <w:pPr>
              <w:rPr>
                <w:rFonts w:cstheme="minorHAnsi"/>
              </w:rPr>
            </w:pPr>
            <w:proofErr w:type="spellStart"/>
            <w:r>
              <w:rPr>
                <w:rFonts w:cstheme="minorHAnsi"/>
              </w:rPr>
              <w:t>DataLen</w:t>
            </w:r>
            <w:proofErr w:type="spellEnd"/>
          </w:p>
        </w:tc>
        <w:tc>
          <w:tcPr>
            <w:tcW w:w="2006" w:type="pct"/>
            <w:vAlign w:val="center"/>
          </w:tcPr>
          <w:p w:rsidR="00947245" w:rsidRPr="00411730" w:rsidRDefault="00947245" w:rsidP="005F0D27">
            <w:pPr>
              <w:pStyle w:val="11"/>
              <w:rPr>
                <w:rFonts w:asciiTheme="minorHAnsi" w:hAnsiTheme="minorHAnsi" w:cstheme="minorHAnsi"/>
                <w:sz w:val="24"/>
                <w:szCs w:val="24"/>
              </w:rPr>
            </w:pPr>
            <w:r>
              <w:rPr>
                <w:rFonts w:asciiTheme="minorHAnsi" w:hAnsiTheme="minorHAnsi" w:cstheme="minorHAnsi"/>
                <w:sz w:val="24"/>
                <w:szCs w:val="24"/>
              </w:rPr>
              <w:t>Length of data</w:t>
            </w:r>
          </w:p>
        </w:tc>
      </w:tr>
      <w:tr w:rsidR="00947245" w:rsidRPr="0065138B" w:rsidTr="005F0D27">
        <w:trPr>
          <w:trHeight w:val="210"/>
        </w:trPr>
        <w:tc>
          <w:tcPr>
            <w:tcW w:w="911" w:type="pct"/>
          </w:tcPr>
          <w:p w:rsidR="00947245" w:rsidRDefault="00947245" w:rsidP="005F0D27">
            <w:pPr>
              <w:rPr>
                <w:rFonts w:cstheme="minorHAnsi"/>
              </w:rPr>
            </w:pPr>
            <w:r>
              <w:rPr>
                <w:rFonts w:cstheme="minorHAnsi" w:hint="eastAsia"/>
              </w:rPr>
              <w:t>0x0003</w:t>
            </w:r>
          </w:p>
        </w:tc>
        <w:tc>
          <w:tcPr>
            <w:tcW w:w="950" w:type="pct"/>
          </w:tcPr>
          <w:p w:rsidR="00947245" w:rsidRDefault="00947245" w:rsidP="005F0D27">
            <w:pPr>
              <w:rPr>
                <w:rFonts w:cstheme="minorHAnsi"/>
              </w:rPr>
            </w:pPr>
            <w:r>
              <w:rPr>
                <w:rFonts w:cstheme="minorHAnsi" w:hint="eastAsia"/>
              </w:rPr>
              <w:t>N</w:t>
            </w:r>
          </w:p>
        </w:tc>
        <w:tc>
          <w:tcPr>
            <w:tcW w:w="1132" w:type="pct"/>
          </w:tcPr>
          <w:p w:rsidR="00947245" w:rsidRDefault="00947245" w:rsidP="005F0D27">
            <w:pPr>
              <w:rPr>
                <w:rFonts w:cstheme="minorHAnsi"/>
              </w:rPr>
            </w:pPr>
            <w:r>
              <w:rPr>
                <w:rFonts w:cstheme="minorHAnsi" w:hint="eastAsia"/>
              </w:rPr>
              <w:t>Data</w:t>
            </w:r>
          </w:p>
        </w:tc>
        <w:tc>
          <w:tcPr>
            <w:tcW w:w="2006" w:type="pct"/>
            <w:vAlign w:val="center"/>
          </w:tcPr>
          <w:p w:rsidR="00A73DC7" w:rsidRPr="00A73DC7" w:rsidRDefault="00A73DC7" w:rsidP="00A73DC7">
            <w:pPr>
              <w:pStyle w:val="11"/>
              <w:rPr>
                <w:rFonts w:asciiTheme="minorHAnsi" w:hAnsiTheme="minorHAnsi" w:cstheme="minorHAnsi"/>
                <w:sz w:val="24"/>
                <w:szCs w:val="24"/>
              </w:rPr>
            </w:pPr>
            <w:r w:rsidRPr="00A73DC7">
              <w:rPr>
                <w:rFonts w:asciiTheme="minorHAnsi" w:hAnsiTheme="minorHAnsi" w:cstheme="minorHAnsi"/>
                <w:sz w:val="24"/>
                <w:szCs w:val="24"/>
              </w:rPr>
              <w:t>List of requested tags. All the tags are consecutive without any separator.</w:t>
            </w:r>
          </w:p>
          <w:p w:rsidR="00A73DC7" w:rsidRPr="00A73DC7" w:rsidRDefault="00A73DC7" w:rsidP="00A73DC7">
            <w:pPr>
              <w:pStyle w:val="11"/>
              <w:rPr>
                <w:rFonts w:asciiTheme="minorHAnsi" w:hAnsiTheme="minorHAnsi" w:cstheme="minorHAnsi"/>
                <w:sz w:val="24"/>
                <w:szCs w:val="24"/>
              </w:rPr>
            </w:pPr>
            <w:r w:rsidRPr="00A73DC7">
              <w:rPr>
                <w:rFonts w:asciiTheme="minorHAnsi" w:hAnsiTheme="minorHAnsi" w:cstheme="minorHAnsi"/>
                <w:sz w:val="24"/>
                <w:szCs w:val="24"/>
              </w:rPr>
              <w:t>e.g.</w:t>
            </w:r>
          </w:p>
          <w:p w:rsidR="00947245" w:rsidRDefault="00A73DC7" w:rsidP="00A73DC7">
            <w:pPr>
              <w:pStyle w:val="11"/>
              <w:rPr>
                <w:rFonts w:asciiTheme="minorHAnsi" w:hAnsiTheme="minorHAnsi" w:cstheme="minorHAnsi"/>
                <w:sz w:val="24"/>
                <w:szCs w:val="24"/>
              </w:rPr>
            </w:pPr>
            <w:r w:rsidRPr="00A73DC7">
              <w:rPr>
                <w:rFonts w:asciiTheme="minorHAnsi" w:hAnsiTheme="minorHAnsi" w:cstheme="minorHAnsi"/>
                <w:sz w:val="24"/>
                <w:szCs w:val="24"/>
              </w:rPr>
              <w:t>Request for tag 0x9F26 0x9F27 0x4F, then this field would be: “9F269F274F”</w:t>
            </w:r>
            <w:r>
              <w:rPr>
                <w:rFonts w:asciiTheme="minorHAnsi" w:hAnsiTheme="minorHAnsi" w:cstheme="minorHAnsi"/>
                <w:sz w:val="24"/>
                <w:szCs w:val="24"/>
              </w:rPr>
              <w:t xml:space="preserve"> in BCD format</w:t>
            </w:r>
          </w:p>
        </w:tc>
      </w:tr>
    </w:tbl>
    <w:p w:rsidR="00947245" w:rsidRPr="004F0BD5" w:rsidRDefault="00947245" w:rsidP="00947245">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947245" w:rsidRPr="004F0BD5" w:rsidTr="00F637EF">
        <w:tc>
          <w:tcPr>
            <w:tcW w:w="938" w:type="pct"/>
            <w:shd w:val="clear" w:color="auto" w:fill="5B9BD5" w:themeFill="accent1"/>
          </w:tcPr>
          <w:p w:rsidR="00947245" w:rsidRPr="004F0BD5" w:rsidRDefault="00947245" w:rsidP="005F0D27">
            <w:r w:rsidRPr="004F0BD5">
              <w:t>Command Type</w:t>
            </w:r>
          </w:p>
        </w:tc>
        <w:tc>
          <w:tcPr>
            <w:tcW w:w="1025" w:type="pct"/>
            <w:shd w:val="clear" w:color="auto" w:fill="5B9BD5" w:themeFill="accent1"/>
          </w:tcPr>
          <w:p w:rsidR="00947245" w:rsidRPr="004F0BD5" w:rsidRDefault="00947245" w:rsidP="005F0D27">
            <w:r w:rsidRPr="004F0BD5">
              <w:t>Command Code</w:t>
            </w:r>
          </w:p>
        </w:tc>
        <w:tc>
          <w:tcPr>
            <w:tcW w:w="853" w:type="pct"/>
            <w:shd w:val="clear" w:color="auto" w:fill="5B9BD5" w:themeFill="accent1"/>
          </w:tcPr>
          <w:p w:rsidR="00947245" w:rsidRPr="004F0BD5" w:rsidRDefault="00947245" w:rsidP="005F0D27">
            <w:r w:rsidRPr="004F0BD5">
              <w:t>Return Code</w:t>
            </w:r>
          </w:p>
        </w:tc>
        <w:tc>
          <w:tcPr>
            <w:tcW w:w="2184" w:type="pct"/>
            <w:shd w:val="clear" w:color="auto" w:fill="5B9BD5" w:themeFill="accent1"/>
          </w:tcPr>
          <w:p w:rsidR="00947245" w:rsidRPr="004F0BD5" w:rsidRDefault="00947245" w:rsidP="005F0D27">
            <w:r w:rsidRPr="004F0BD5">
              <w:t>Data Field</w:t>
            </w:r>
          </w:p>
        </w:tc>
      </w:tr>
      <w:tr w:rsidR="00947245" w:rsidRPr="004F0BD5" w:rsidTr="005F0D27">
        <w:tc>
          <w:tcPr>
            <w:tcW w:w="938" w:type="pct"/>
          </w:tcPr>
          <w:p w:rsidR="00947245" w:rsidRPr="004F0BD5" w:rsidRDefault="00947245" w:rsidP="005F0D27">
            <w:r w:rsidRPr="004F0BD5">
              <w:t>0x</w:t>
            </w:r>
            <w:r w:rsidR="006701B3">
              <w:t>8</w:t>
            </w:r>
            <w:r w:rsidRPr="004F0BD5">
              <w:t>0</w:t>
            </w:r>
          </w:p>
        </w:tc>
        <w:tc>
          <w:tcPr>
            <w:tcW w:w="1025" w:type="pct"/>
          </w:tcPr>
          <w:p w:rsidR="00947245" w:rsidRPr="004F0BD5" w:rsidRDefault="00947245" w:rsidP="005F0D27">
            <w:r>
              <w:t>0x4</w:t>
            </w:r>
            <w:r w:rsidR="00F975C3">
              <w:t>1</w:t>
            </w:r>
          </w:p>
        </w:tc>
        <w:tc>
          <w:tcPr>
            <w:tcW w:w="853" w:type="pct"/>
          </w:tcPr>
          <w:p w:rsidR="00947245" w:rsidRPr="004F0BD5" w:rsidRDefault="00947245" w:rsidP="005F0D27">
            <w:r>
              <w:t>As follows</w:t>
            </w:r>
          </w:p>
        </w:tc>
        <w:tc>
          <w:tcPr>
            <w:tcW w:w="2184" w:type="pct"/>
          </w:tcPr>
          <w:p w:rsidR="00947245" w:rsidRPr="004F0BD5" w:rsidRDefault="00947245" w:rsidP="005F0D27">
            <w:r>
              <w:t>See the response data field table</w:t>
            </w:r>
          </w:p>
        </w:tc>
      </w:tr>
    </w:tbl>
    <w:p w:rsidR="00947245" w:rsidRPr="004F0BD5" w:rsidRDefault="00947245" w:rsidP="00947245">
      <w:pPr>
        <w:rPr>
          <w:b/>
        </w:rPr>
      </w:pPr>
      <w:r>
        <w:rPr>
          <w:b/>
        </w:rPr>
        <w:t>Response data field table</w:t>
      </w:r>
      <w:r w:rsidRPr="004F0BD5">
        <w:rPr>
          <w:rFonts w:hint="eastAsia"/>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1326"/>
        <w:gridCol w:w="2036"/>
        <w:gridCol w:w="3765"/>
      </w:tblGrid>
      <w:tr w:rsidR="00947245" w:rsidRPr="001B75B2" w:rsidTr="00B00840">
        <w:trPr>
          <w:trHeight w:val="285"/>
        </w:trPr>
        <w:tc>
          <w:tcPr>
            <w:tcW w:w="705" w:type="pct"/>
            <w:shd w:val="clear" w:color="auto" w:fill="5B9BD5" w:themeFill="accent1"/>
          </w:tcPr>
          <w:p w:rsidR="00947245" w:rsidRPr="001B75B2" w:rsidRDefault="00947245" w:rsidP="005F0D27">
            <w:pPr>
              <w:rPr>
                <w:b/>
              </w:rPr>
            </w:pPr>
            <w:r w:rsidRPr="001B75B2">
              <w:rPr>
                <w:b/>
              </w:rPr>
              <w:t>Offset</w:t>
            </w:r>
          </w:p>
        </w:tc>
        <w:tc>
          <w:tcPr>
            <w:tcW w:w="799" w:type="pct"/>
            <w:shd w:val="clear" w:color="auto" w:fill="5B9BD5" w:themeFill="accent1"/>
          </w:tcPr>
          <w:p w:rsidR="00947245" w:rsidRPr="001B75B2" w:rsidRDefault="00947245" w:rsidP="005F0D27">
            <w:pPr>
              <w:rPr>
                <w:b/>
              </w:rPr>
            </w:pPr>
            <w:r w:rsidRPr="001B75B2">
              <w:rPr>
                <w:b/>
              </w:rPr>
              <w:t>Length(byte)</w:t>
            </w:r>
          </w:p>
        </w:tc>
        <w:tc>
          <w:tcPr>
            <w:tcW w:w="1227" w:type="pct"/>
            <w:shd w:val="clear" w:color="auto" w:fill="5B9BD5" w:themeFill="accent1"/>
          </w:tcPr>
          <w:p w:rsidR="00947245" w:rsidRPr="001B75B2" w:rsidRDefault="00947245" w:rsidP="005F0D27">
            <w:pPr>
              <w:rPr>
                <w:b/>
              </w:rPr>
            </w:pPr>
            <w:r w:rsidRPr="001B75B2">
              <w:rPr>
                <w:b/>
              </w:rPr>
              <w:t>name</w:t>
            </w:r>
          </w:p>
        </w:tc>
        <w:tc>
          <w:tcPr>
            <w:tcW w:w="2269" w:type="pct"/>
            <w:shd w:val="clear" w:color="auto" w:fill="5B9BD5" w:themeFill="accent1"/>
          </w:tcPr>
          <w:p w:rsidR="00947245" w:rsidRPr="001B75B2" w:rsidRDefault="00947245" w:rsidP="005F0D27">
            <w:pPr>
              <w:rPr>
                <w:b/>
              </w:rPr>
            </w:pPr>
            <w:proofErr w:type="spellStart"/>
            <w:r w:rsidRPr="001B75B2">
              <w:rPr>
                <w:b/>
              </w:rPr>
              <w:t>Value,Description</w:t>
            </w:r>
            <w:proofErr w:type="spellEnd"/>
          </w:p>
        </w:tc>
      </w:tr>
      <w:tr w:rsidR="00947245" w:rsidRPr="001B75B2" w:rsidTr="00B00840">
        <w:trPr>
          <w:trHeight w:val="255"/>
        </w:trPr>
        <w:tc>
          <w:tcPr>
            <w:tcW w:w="705" w:type="pct"/>
          </w:tcPr>
          <w:p w:rsidR="00947245" w:rsidRPr="00411730" w:rsidRDefault="00947245" w:rsidP="005F0D27">
            <w:pPr>
              <w:rPr>
                <w:rFonts w:cstheme="minorHAnsi"/>
              </w:rPr>
            </w:pPr>
            <w:r w:rsidRPr="00411730">
              <w:rPr>
                <w:rFonts w:cstheme="minorHAnsi"/>
              </w:rPr>
              <w:t>0x0000</w:t>
            </w:r>
          </w:p>
        </w:tc>
        <w:tc>
          <w:tcPr>
            <w:tcW w:w="799" w:type="pct"/>
          </w:tcPr>
          <w:p w:rsidR="00947245" w:rsidRPr="00411730" w:rsidRDefault="00947245" w:rsidP="005F0D27">
            <w:pPr>
              <w:rPr>
                <w:rFonts w:cstheme="minorHAnsi"/>
              </w:rPr>
            </w:pPr>
            <w:r>
              <w:rPr>
                <w:rFonts w:cstheme="minorHAnsi"/>
              </w:rPr>
              <w:t>2</w:t>
            </w:r>
          </w:p>
        </w:tc>
        <w:tc>
          <w:tcPr>
            <w:tcW w:w="1227" w:type="pct"/>
          </w:tcPr>
          <w:p w:rsidR="00947245" w:rsidRPr="00411730" w:rsidRDefault="00CC5155" w:rsidP="005F0D27">
            <w:pPr>
              <w:rPr>
                <w:rFonts w:cstheme="minorHAnsi"/>
              </w:rPr>
            </w:pPr>
            <w:proofErr w:type="spellStart"/>
            <w:r>
              <w:rPr>
                <w:rFonts w:cstheme="minorHAnsi"/>
              </w:rPr>
              <w:t>SuccessTagListLen</w:t>
            </w:r>
            <w:proofErr w:type="spellEnd"/>
          </w:p>
        </w:tc>
        <w:tc>
          <w:tcPr>
            <w:tcW w:w="2269" w:type="pct"/>
            <w:vAlign w:val="center"/>
          </w:tcPr>
          <w:p w:rsidR="00947245" w:rsidRPr="00411730" w:rsidRDefault="00947245" w:rsidP="005F0D27">
            <w:pPr>
              <w:pStyle w:val="11"/>
              <w:rPr>
                <w:rFonts w:asciiTheme="minorHAnsi" w:hAnsiTheme="minorHAnsi" w:cstheme="minorHAnsi"/>
                <w:sz w:val="24"/>
                <w:szCs w:val="24"/>
              </w:rPr>
            </w:pPr>
            <w:r>
              <w:rPr>
                <w:rFonts w:asciiTheme="minorHAnsi" w:hAnsiTheme="minorHAnsi" w:cstheme="minorHAnsi"/>
                <w:sz w:val="24"/>
                <w:szCs w:val="24"/>
              </w:rPr>
              <w:t xml:space="preserve">Length of tag list which set </w:t>
            </w:r>
            <w:r w:rsidR="00CC5155">
              <w:rPr>
                <w:rFonts w:asciiTheme="minorHAnsi" w:hAnsiTheme="minorHAnsi" w:cstheme="minorHAnsi"/>
                <w:sz w:val="24"/>
                <w:szCs w:val="24"/>
              </w:rPr>
              <w:t>success</w:t>
            </w:r>
          </w:p>
        </w:tc>
      </w:tr>
      <w:tr w:rsidR="00947245" w:rsidRPr="001B75B2" w:rsidTr="00B00840">
        <w:trPr>
          <w:trHeight w:val="210"/>
        </w:trPr>
        <w:tc>
          <w:tcPr>
            <w:tcW w:w="705" w:type="pct"/>
          </w:tcPr>
          <w:p w:rsidR="00947245" w:rsidRPr="00411730" w:rsidRDefault="00947245" w:rsidP="005F0D27">
            <w:pPr>
              <w:rPr>
                <w:rFonts w:cstheme="minorHAnsi"/>
              </w:rPr>
            </w:pPr>
            <w:r>
              <w:rPr>
                <w:rFonts w:cstheme="minorHAnsi"/>
              </w:rPr>
              <w:t>0x0002</w:t>
            </w:r>
          </w:p>
        </w:tc>
        <w:tc>
          <w:tcPr>
            <w:tcW w:w="799" w:type="pct"/>
          </w:tcPr>
          <w:p w:rsidR="00947245" w:rsidRPr="00411730" w:rsidRDefault="00947245" w:rsidP="005F0D27">
            <w:pPr>
              <w:rPr>
                <w:rFonts w:cstheme="minorHAnsi"/>
              </w:rPr>
            </w:pPr>
            <w:r>
              <w:rPr>
                <w:rFonts w:cstheme="minorHAnsi"/>
              </w:rPr>
              <w:t>N</w:t>
            </w:r>
          </w:p>
        </w:tc>
        <w:tc>
          <w:tcPr>
            <w:tcW w:w="1227" w:type="pct"/>
          </w:tcPr>
          <w:p w:rsidR="00947245" w:rsidRPr="00411730" w:rsidRDefault="00CC5155" w:rsidP="005F0D27">
            <w:pPr>
              <w:rPr>
                <w:rFonts w:cstheme="minorHAnsi"/>
              </w:rPr>
            </w:pPr>
            <w:proofErr w:type="spellStart"/>
            <w:r>
              <w:rPr>
                <w:rFonts w:cstheme="minorHAnsi"/>
              </w:rPr>
              <w:t>SuccessTagList</w:t>
            </w:r>
            <w:proofErr w:type="spellEnd"/>
          </w:p>
        </w:tc>
        <w:tc>
          <w:tcPr>
            <w:tcW w:w="2269" w:type="pct"/>
            <w:vAlign w:val="center"/>
          </w:tcPr>
          <w:p w:rsidR="00947245" w:rsidRDefault="00947245" w:rsidP="005F0D27">
            <w:pPr>
              <w:pStyle w:val="11"/>
              <w:rPr>
                <w:rFonts w:asciiTheme="minorHAnsi" w:hAnsiTheme="minorHAnsi" w:cstheme="minorHAnsi"/>
                <w:sz w:val="24"/>
                <w:szCs w:val="24"/>
              </w:rPr>
            </w:pPr>
            <w:r w:rsidRPr="0049727F">
              <w:rPr>
                <w:rFonts w:asciiTheme="minorHAnsi" w:hAnsiTheme="minorHAnsi" w:cstheme="minorHAnsi"/>
                <w:sz w:val="24"/>
                <w:szCs w:val="24"/>
              </w:rPr>
              <w:t xml:space="preserve">List of tags which have been </w:t>
            </w:r>
            <w:r w:rsidR="001E089A">
              <w:rPr>
                <w:rFonts w:asciiTheme="minorHAnsi" w:hAnsiTheme="minorHAnsi" w:cstheme="minorHAnsi"/>
                <w:sz w:val="24"/>
                <w:szCs w:val="24"/>
              </w:rPr>
              <w:t>gotten</w:t>
            </w:r>
            <w:r w:rsidRPr="0049727F">
              <w:rPr>
                <w:rFonts w:asciiTheme="minorHAnsi" w:hAnsiTheme="minorHAnsi" w:cstheme="minorHAnsi"/>
                <w:sz w:val="24"/>
                <w:szCs w:val="24"/>
              </w:rPr>
              <w:t xml:space="preserve"> </w:t>
            </w:r>
            <w:r w:rsidR="00CC5155">
              <w:rPr>
                <w:rFonts w:asciiTheme="minorHAnsi" w:hAnsiTheme="minorHAnsi" w:cstheme="minorHAnsi"/>
                <w:sz w:val="24"/>
                <w:szCs w:val="24"/>
              </w:rPr>
              <w:t>success</w:t>
            </w:r>
            <w:r w:rsidRPr="0049727F">
              <w:rPr>
                <w:rFonts w:asciiTheme="minorHAnsi" w:hAnsiTheme="minorHAnsi" w:cstheme="minorHAnsi"/>
                <w:sz w:val="24"/>
                <w:szCs w:val="24"/>
              </w:rPr>
              <w:t xml:space="preserve">. </w:t>
            </w:r>
          </w:p>
          <w:p w:rsidR="00947245" w:rsidRPr="0049727F" w:rsidRDefault="00947245" w:rsidP="005F0D27">
            <w:pPr>
              <w:pStyle w:val="11"/>
              <w:rPr>
                <w:rFonts w:asciiTheme="minorHAnsi" w:hAnsiTheme="minorHAnsi" w:cstheme="minorHAnsi"/>
                <w:sz w:val="24"/>
                <w:szCs w:val="24"/>
              </w:rPr>
            </w:pPr>
            <w:r w:rsidRPr="0049727F">
              <w:rPr>
                <w:rFonts w:asciiTheme="minorHAnsi" w:hAnsiTheme="minorHAnsi" w:cstheme="minorHAnsi"/>
                <w:sz w:val="24"/>
                <w:szCs w:val="24"/>
              </w:rPr>
              <w:t>All the tags are consecutive without any separator.</w:t>
            </w:r>
          </w:p>
          <w:p w:rsidR="00947245" w:rsidRPr="0049727F" w:rsidRDefault="00947245" w:rsidP="005F0D27">
            <w:pPr>
              <w:pStyle w:val="11"/>
              <w:rPr>
                <w:rFonts w:asciiTheme="minorHAnsi" w:hAnsiTheme="minorHAnsi" w:cstheme="minorHAnsi"/>
                <w:sz w:val="24"/>
                <w:szCs w:val="24"/>
              </w:rPr>
            </w:pPr>
            <w:r w:rsidRPr="0049727F">
              <w:rPr>
                <w:rFonts w:asciiTheme="minorHAnsi" w:hAnsiTheme="minorHAnsi" w:cstheme="minorHAnsi"/>
                <w:sz w:val="24"/>
                <w:szCs w:val="24"/>
              </w:rPr>
              <w:t>e.g.</w:t>
            </w:r>
          </w:p>
          <w:p w:rsidR="00947245" w:rsidRPr="00411730" w:rsidRDefault="00947245" w:rsidP="005F0D27">
            <w:pPr>
              <w:pStyle w:val="11"/>
              <w:rPr>
                <w:rFonts w:asciiTheme="minorHAnsi" w:hAnsiTheme="minorHAnsi" w:cstheme="minorHAnsi"/>
                <w:sz w:val="24"/>
                <w:szCs w:val="24"/>
              </w:rPr>
            </w:pPr>
            <w:r w:rsidRPr="0049727F">
              <w:rPr>
                <w:rFonts w:asciiTheme="minorHAnsi" w:hAnsiTheme="minorHAnsi" w:cstheme="minorHAnsi"/>
                <w:sz w:val="24"/>
                <w:szCs w:val="24"/>
              </w:rPr>
              <w:t>Request for tag 0x9F26 0x9F27 0x4F, then this field would be: “9F269F274F”</w:t>
            </w:r>
            <w:r>
              <w:rPr>
                <w:rFonts w:asciiTheme="minorHAnsi" w:hAnsiTheme="minorHAnsi" w:cstheme="minorHAnsi"/>
                <w:sz w:val="24"/>
                <w:szCs w:val="24"/>
              </w:rPr>
              <w:t xml:space="preserve"> in BCD format.</w:t>
            </w:r>
          </w:p>
        </w:tc>
      </w:tr>
    </w:tbl>
    <w:p w:rsidR="00947245" w:rsidRDefault="00947245" w:rsidP="00947245">
      <w:pPr>
        <w:jc w:val="left"/>
        <w:rPr>
          <w:b/>
        </w:rPr>
      </w:pPr>
    </w:p>
    <w:p w:rsidR="00947245" w:rsidRPr="00947245" w:rsidRDefault="003D2EDE" w:rsidP="00E7156F">
      <w:pPr>
        <w:jc w:val="left"/>
      </w:pPr>
      <w:r w:rsidRPr="00CF3320">
        <w:rPr>
          <w:rFonts w:hint="eastAsia"/>
          <w:b/>
        </w:rPr>
        <w:t>Return code:</w:t>
      </w:r>
    </w:p>
    <w:p w:rsidR="00E7156F" w:rsidRPr="00A913F3" w:rsidRDefault="00E7156F" w:rsidP="00E7156F">
      <w:pPr>
        <w:jc w:val="left"/>
      </w:pPr>
      <w:r>
        <w:t>See</w:t>
      </w:r>
      <w:r w:rsidR="00094787">
        <w:t xml:space="preserve"> appendix </w:t>
      </w:r>
      <w:r w:rsidR="00F1363C">
        <w:fldChar w:fldCharType="begin"/>
      </w:r>
      <w:r w:rsidR="00F1363C">
        <w:instrText xml:space="preserve"> HYPERLINK \l "_Parameter_management_return" </w:instrText>
      </w:r>
      <w:r w:rsidR="00F1363C">
        <w:fldChar w:fldCharType="separate"/>
      </w:r>
      <w:r w:rsidR="00094787" w:rsidRPr="00094787">
        <w:rPr>
          <w:rStyle w:val="a7"/>
        </w:rPr>
        <w:t>Parameter management return code</w:t>
      </w:r>
      <w:r w:rsidR="00F1363C">
        <w:rPr>
          <w:rStyle w:val="a7"/>
        </w:rPr>
        <w:fldChar w:fldCharType="end"/>
      </w:r>
    </w:p>
    <w:p w:rsidR="00E7156F" w:rsidRDefault="00E7156F" w:rsidP="00075B78"/>
    <w:p w:rsidR="000C1618" w:rsidRPr="00A81EB6" w:rsidRDefault="000C1618" w:rsidP="000C1618">
      <w:pPr>
        <w:pStyle w:val="2"/>
        <w:numPr>
          <w:ilvl w:val="1"/>
          <w:numId w:val="20"/>
        </w:numPr>
        <w:rPr>
          <w:color w:val="4472C4" w:themeColor="accent5"/>
        </w:rPr>
      </w:pPr>
      <w:bookmarkStart w:id="1458" w:name="_File_download"/>
      <w:bookmarkStart w:id="1459" w:name="_Toc478130691"/>
      <w:bookmarkEnd w:id="1458"/>
      <w:r>
        <w:rPr>
          <w:rFonts w:hint="eastAsia"/>
          <w:color w:val="4472C4" w:themeColor="accent5"/>
        </w:rPr>
        <w:t>File download</w:t>
      </w:r>
      <w:bookmarkEnd w:id="1459"/>
    </w:p>
    <w:p w:rsidR="000C1618" w:rsidRPr="00127C44" w:rsidRDefault="000C1618" w:rsidP="000C1618">
      <w:pPr>
        <w:rPr>
          <w:b/>
        </w:rPr>
      </w:pPr>
      <w:r w:rsidRPr="00127C44">
        <w:rPr>
          <w:b/>
        </w:rPr>
        <w:t>Description:</w:t>
      </w:r>
    </w:p>
    <w:p w:rsidR="000C1618" w:rsidRDefault="000C1618" w:rsidP="000C1618">
      <w:r>
        <w:t xml:space="preserve">This command is used to download file from Android/IOS side. </w:t>
      </w:r>
    </w:p>
    <w:p w:rsidR="000C1618" w:rsidRPr="005E0B59" w:rsidRDefault="000C1618" w:rsidP="000C1618">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0C1618" w:rsidRPr="00073720" w:rsidTr="000C1618">
        <w:tc>
          <w:tcPr>
            <w:tcW w:w="937" w:type="pct"/>
            <w:shd w:val="clear" w:color="auto" w:fill="5B9BD5" w:themeFill="accent1"/>
          </w:tcPr>
          <w:p w:rsidR="000C1618" w:rsidRPr="00073720" w:rsidRDefault="000C1618" w:rsidP="000C1618">
            <w:r>
              <w:t>Command t</w:t>
            </w:r>
            <w:r w:rsidRPr="00073720">
              <w:t>ype</w:t>
            </w:r>
          </w:p>
        </w:tc>
        <w:tc>
          <w:tcPr>
            <w:tcW w:w="1025" w:type="pct"/>
            <w:shd w:val="clear" w:color="auto" w:fill="5B9BD5" w:themeFill="accent1"/>
          </w:tcPr>
          <w:p w:rsidR="000C1618" w:rsidRPr="00073720" w:rsidRDefault="000C1618" w:rsidP="000C1618">
            <w:r w:rsidRPr="00073720">
              <w:t>Command Code</w:t>
            </w:r>
          </w:p>
        </w:tc>
        <w:tc>
          <w:tcPr>
            <w:tcW w:w="3038" w:type="pct"/>
            <w:shd w:val="clear" w:color="auto" w:fill="5B9BD5" w:themeFill="accent1"/>
          </w:tcPr>
          <w:p w:rsidR="000C1618" w:rsidRPr="00073720" w:rsidRDefault="000C1618" w:rsidP="000C1618">
            <w:r w:rsidRPr="00073720">
              <w:t>Data Field</w:t>
            </w:r>
          </w:p>
        </w:tc>
      </w:tr>
      <w:tr w:rsidR="000C1618" w:rsidRPr="00073720" w:rsidTr="000C1618">
        <w:tc>
          <w:tcPr>
            <w:tcW w:w="937" w:type="pct"/>
          </w:tcPr>
          <w:p w:rsidR="000C1618" w:rsidRPr="00073720" w:rsidRDefault="000C1618" w:rsidP="000C1618">
            <w:r>
              <w:t>0x8</w:t>
            </w:r>
            <w:r w:rsidRPr="00073720">
              <w:t>0</w:t>
            </w:r>
          </w:p>
        </w:tc>
        <w:tc>
          <w:tcPr>
            <w:tcW w:w="1025" w:type="pct"/>
          </w:tcPr>
          <w:p w:rsidR="000C1618" w:rsidRPr="00073720" w:rsidRDefault="000C1618" w:rsidP="000C1618">
            <w:r>
              <w:t>0x50</w:t>
            </w:r>
          </w:p>
        </w:tc>
        <w:tc>
          <w:tcPr>
            <w:tcW w:w="3038" w:type="pct"/>
          </w:tcPr>
          <w:p w:rsidR="000C1618" w:rsidRPr="00127C44" w:rsidRDefault="000C1618" w:rsidP="000C1618">
            <w:pPr>
              <w:rPr>
                <w:b/>
              </w:rPr>
            </w:pPr>
            <w:r>
              <w:t>S</w:t>
            </w:r>
            <w:r>
              <w:rPr>
                <w:rFonts w:hint="eastAsia"/>
              </w:rPr>
              <w:t xml:space="preserve">ee </w:t>
            </w:r>
            <w:r>
              <w:rPr>
                <w:rFonts w:hint="eastAsia"/>
                <w:b/>
              </w:rPr>
              <w:t>Request data field</w:t>
            </w:r>
            <w:r>
              <w:rPr>
                <w:b/>
              </w:rPr>
              <w:t xml:space="preserve"> table</w:t>
            </w:r>
          </w:p>
        </w:tc>
      </w:tr>
    </w:tbl>
    <w:p w:rsidR="000C1618" w:rsidRDefault="000C1618" w:rsidP="000C1618">
      <w:pPr>
        <w:rPr>
          <w:b/>
        </w:rPr>
      </w:pPr>
      <w:r>
        <w:rPr>
          <w:rFonts w:hint="eastAsia"/>
          <w:b/>
        </w:rPr>
        <w:t>Request data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1515"/>
        <w:gridCol w:w="1818"/>
        <w:gridCol w:w="3511"/>
      </w:tblGrid>
      <w:tr w:rsidR="000C1618" w:rsidRPr="001B75B2" w:rsidTr="000C1618">
        <w:trPr>
          <w:trHeight w:val="285"/>
        </w:trPr>
        <w:tc>
          <w:tcPr>
            <w:tcW w:w="875" w:type="pct"/>
            <w:shd w:val="clear" w:color="auto" w:fill="5B9BD5" w:themeFill="accent1"/>
          </w:tcPr>
          <w:p w:rsidR="000C1618" w:rsidRPr="001B75B2" w:rsidRDefault="000C1618" w:rsidP="000C1618">
            <w:pPr>
              <w:rPr>
                <w:b/>
              </w:rPr>
            </w:pPr>
            <w:r w:rsidRPr="001B75B2">
              <w:rPr>
                <w:b/>
              </w:rPr>
              <w:t>Offset</w:t>
            </w:r>
          </w:p>
        </w:tc>
        <w:tc>
          <w:tcPr>
            <w:tcW w:w="913" w:type="pct"/>
            <w:shd w:val="clear" w:color="auto" w:fill="5B9BD5" w:themeFill="accent1"/>
          </w:tcPr>
          <w:p w:rsidR="000C1618" w:rsidRPr="001B75B2" w:rsidRDefault="000C1618" w:rsidP="000C1618">
            <w:pPr>
              <w:rPr>
                <w:b/>
              </w:rPr>
            </w:pPr>
            <w:r w:rsidRPr="001B75B2">
              <w:rPr>
                <w:b/>
              </w:rPr>
              <w:t>Length(byte)</w:t>
            </w:r>
          </w:p>
        </w:tc>
        <w:tc>
          <w:tcPr>
            <w:tcW w:w="1096" w:type="pct"/>
            <w:shd w:val="clear" w:color="auto" w:fill="5B9BD5" w:themeFill="accent1"/>
          </w:tcPr>
          <w:p w:rsidR="000C1618" w:rsidRPr="001B75B2" w:rsidRDefault="000C1618" w:rsidP="000C1618">
            <w:pPr>
              <w:rPr>
                <w:b/>
              </w:rPr>
            </w:pPr>
            <w:r w:rsidRPr="001B75B2">
              <w:rPr>
                <w:b/>
              </w:rPr>
              <w:t>name</w:t>
            </w:r>
          </w:p>
        </w:tc>
        <w:tc>
          <w:tcPr>
            <w:tcW w:w="2116" w:type="pct"/>
            <w:shd w:val="clear" w:color="auto" w:fill="5B9BD5" w:themeFill="accent1"/>
          </w:tcPr>
          <w:p w:rsidR="000C1618" w:rsidRPr="001B75B2" w:rsidRDefault="000C1618" w:rsidP="000C1618">
            <w:pPr>
              <w:rPr>
                <w:b/>
              </w:rPr>
            </w:pPr>
            <w:proofErr w:type="spellStart"/>
            <w:r w:rsidRPr="001B75B2">
              <w:rPr>
                <w:b/>
              </w:rPr>
              <w:t>Value,Description</w:t>
            </w:r>
            <w:proofErr w:type="spellEnd"/>
          </w:p>
        </w:tc>
      </w:tr>
      <w:tr w:rsidR="000C1618" w:rsidRPr="001B75B2" w:rsidTr="000C1618">
        <w:trPr>
          <w:trHeight w:val="255"/>
        </w:trPr>
        <w:tc>
          <w:tcPr>
            <w:tcW w:w="875" w:type="pct"/>
          </w:tcPr>
          <w:p w:rsidR="000C1618" w:rsidRPr="00411730" w:rsidRDefault="000C1618" w:rsidP="000C1618">
            <w:pPr>
              <w:rPr>
                <w:rFonts w:cstheme="minorHAnsi"/>
              </w:rPr>
            </w:pPr>
            <w:r w:rsidRPr="00411730">
              <w:rPr>
                <w:rFonts w:cstheme="minorHAnsi"/>
              </w:rPr>
              <w:t>0x0000</w:t>
            </w:r>
          </w:p>
        </w:tc>
        <w:tc>
          <w:tcPr>
            <w:tcW w:w="913" w:type="pct"/>
          </w:tcPr>
          <w:p w:rsidR="000C1618" w:rsidRPr="00411730" w:rsidRDefault="000C1618" w:rsidP="000C1618">
            <w:pPr>
              <w:rPr>
                <w:rFonts w:cstheme="minorHAnsi"/>
              </w:rPr>
            </w:pPr>
            <w:r>
              <w:rPr>
                <w:rFonts w:cstheme="minorHAnsi"/>
              </w:rPr>
              <w:t>2</w:t>
            </w:r>
          </w:p>
        </w:tc>
        <w:tc>
          <w:tcPr>
            <w:tcW w:w="1096" w:type="pct"/>
          </w:tcPr>
          <w:p w:rsidR="000C1618" w:rsidRPr="00411730" w:rsidRDefault="000C1618" w:rsidP="000C1618">
            <w:pPr>
              <w:rPr>
                <w:rFonts w:cstheme="minorHAnsi"/>
              </w:rPr>
            </w:pPr>
            <w:proofErr w:type="spellStart"/>
            <w:r>
              <w:rPr>
                <w:rFonts w:cstheme="minorHAnsi"/>
              </w:rPr>
              <w:t>FileNameLen</w:t>
            </w:r>
            <w:proofErr w:type="spellEnd"/>
          </w:p>
        </w:tc>
        <w:tc>
          <w:tcPr>
            <w:tcW w:w="2116" w:type="pct"/>
            <w:vAlign w:val="center"/>
          </w:tcPr>
          <w:p w:rsidR="000C1618" w:rsidRPr="00411730" w:rsidRDefault="000C1618" w:rsidP="000C1618">
            <w:pPr>
              <w:pStyle w:val="11"/>
              <w:rPr>
                <w:rFonts w:asciiTheme="minorHAnsi" w:hAnsiTheme="minorHAnsi" w:cstheme="minorHAnsi"/>
                <w:sz w:val="24"/>
                <w:szCs w:val="24"/>
              </w:rPr>
            </w:pPr>
            <w:r>
              <w:rPr>
                <w:rFonts w:asciiTheme="minorHAnsi" w:hAnsiTheme="minorHAnsi" w:cstheme="minorHAnsi"/>
                <w:sz w:val="24"/>
                <w:szCs w:val="24"/>
              </w:rPr>
              <w:t>Length of file name</w:t>
            </w:r>
          </w:p>
        </w:tc>
      </w:tr>
      <w:tr w:rsidR="000C1618" w:rsidRPr="001B75B2" w:rsidTr="000C1618">
        <w:trPr>
          <w:trHeight w:val="255"/>
        </w:trPr>
        <w:tc>
          <w:tcPr>
            <w:tcW w:w="875" w:type="pct"/>
          </w:tcPr>
          <w:p w:rsidR="000C1618" w:rsidRPr="00411730" w:rsidRDefault="000C1618" w:rsidP="000C1618">
            <w:pPr>
              <w:rPr>
                <w:rFonts w:cstheme="minorHAnsi"/>
              </w:rPr>
            </w:pPr>
            <w:r>
              <w:rPr>
                <w:rFonts w:cstheme="minorHAnsi" w:hint="eastAsia"/>
              </w:rPr>
              <w:t>0x0002</w:t>
            </w:r>
          </w:p>
        </w:tc>
        <w:tc>
          <w:tcPr>
            <w:tcW w:w="913" w:type="pct"/>
          </w:tcPr>
          <w:p w:rsidR="000C1618" w:rsidRDefault="000C1618" w:rsidP="000C1618">
            <w:pPr>
              <w:rPr>
                <w:rFonts w:cstheme="minorHAnsi"/>
              </w:rPr>
            </w:pPr>
            <w:r>
              <w:rPr>
                <w:rFonts w:cstheme="minorHAnsi" w:hint="eastAsia"/>
              </w:rPr>
              <w:t>N</w:t>
            </w:r>
            <w:r w:rsidR="008D25F0">
              <w:rPr>
                <w:rFonts w:cstheme="minorHAnsi"/>
              </w:rPr>
              <w:t>…32</w:t>
            </w:r>
          </w:p>
        </w:tc>
        <w:tc>
          <w:tcPr>
            <w:tcW w:w="1096" w:type="pct"/>
          </w:tcPr>
          <w:p w:rsidR="000C1618" w:rsidRDefault="000C1618" w:rsidP="000C1618">
            <w:pPr>
              <w:rPr>
                <w:rFonts w:cstheme="minorHAnsi"/>
              </w:rPr>
            </w:pPr>
            <w:proofErr w:type="spellStart"/>
            <w:r>
              <w:rPr>
                <w:rFonts w:cstheme="minorHAnsi" w:hint="eastAsia"/>
              </w:rPr>
              <w:t>FileName</w:t>
            </w:r>
            <w:proofErr w:type="spellEnd"/>
          </w:p>
        </w:tc>
        <w:tc>
          <w:tcPr>
            <w:tcW w:w="2116" w:type="pct"/>
            <w:vAlign w:val="center"/>
          </w:tcPr>
          <w:p w:rsidR="000C1618" w:rsidRDefault="000C1618" w:rsidP="000C1618">
            <w:pPr>
              <w:pStyle w:val="11"/>
              <w:rPr>
                <w:rFonts w:asciiTheme="minorHAnsi" w:hAnsiTheme="minorHAnsi" w:cstheme="minorHAnsi"/>
                <w:sz w:val="24"/>
                <w:szCs w:val="24"/>
              </w:rPr>
            </w:pPr>
            <w:r>
              <w:rPr>
                <w:rFonts w:asciiTheme="minorHAnsi" w:hAnsiTheme="minorHAnsi" w:cstheme="minorHAnsi" w:hint="eastAsia"/>
                <w:sz w:val="24"/>
                <w:szCs w:val="24"/>
              </w:rPr>
              <w:t>File name</w:t>
            </w:r>
            <w:r>
              <w:rPr>
                <w:rFonts w:asciiTheme="minorHAnsi" w:hAnsiTheme="minorHAnsi" w:cstheme="minorHAnsi"/>
                <w:sz w:val="24"/>
                <w:szCs w:val="24"/>
              </w:rPr>
              <w:t xml:space="preserve">, please pay attention to the suffix of the file, see </w:t>
            </w:r>
            <w:r w:rsidR="00F1363C">
              <w:fldChar w:fldCharType="begin"/>
            </w:r>
            <w:r w:rsidR="00F1363C">
              <w:instrText xml:space="preserve"> HYPERLINK \l "_Appendix_9_</w:instrText>
            </w:r>
            <w:r w:rsidR="00F1363C">
              <w:instrText>–</w:instrText>
            </w:r>
            <w:r w:rsidR="00F1363C">
              <w:instrText xml:space="preserve">" </w:instrText>
            </w:r>
            <w:r w:rsidR="00F1363C">
              <w:fldChar w:fldCharType="separate"/>
            </w:r>
            <w:r w:rsidRPr="00325D27">
              <w:rPr>
                <w:rStyle w:val="a7"/>
                <w:rFonts w:asciiTheme="minorHAnsi" w:hAnsiTheme="minorHAnsi" w:cstheme="minorHAnsi"/>
                <w:sz w:val="24"/>
                <w:szCs w:val="24"/>
              </w:rPr>
              <w:t>Appendix 9 – File type description for file download</w:t>
            </w:r>
            <w:r w:rsidR="00F1363C">
              <w:rPr>
                <w:rStyle w:val="a7"/>
                <w:rFonts w:asciiTheme="minorHAnsi" w:hAnsiTheme="minorHAnsi" w:cstheme="minorHAnsi"/>
                <w:sz w:val="24"/>
                <w:szCs w:val="24"/>
              </w:rPr>
              <w:fldChar w:fldCharType="end"/>
            </w:r>
          </w:p>
        </w:tc>
      </w:tr>
      <w:tr w:rsidR="000C1618" w:rsidRPr="001B75B2" w:rsidTr="000C1618">
        <w:trPr>
          <w:trHeight w:val="255"/>
        </w:trPr>
        <w:tc>
          <w:tcPr>
            <w:tcW w:w="875" w:type="pct"/>
          </w:tcPr>
          <w:p w:rsidR="000C1618" w:rsidRDefault="000C1618" w:rsidP="000C1618">
            <w:pPr>
              <w:rPr>
                <w:rFonts w:cstheme="minorHAnsi"/>
              </w:rPr>
            </w:pPr>
            <w:r>
              <w:rPr>
                <w:rFonts w:cstheme="minorHAnsi" w:hint="eastAsia"/>
              </w:rPr>
              <w:t>0x0002 + N</w:t>
            </w:r>
          </w:p>
        </w:tc>
        <w:tc>
          <w:tcPr>
            <w:tcW w:w="913" w:type="pct"/>
          </w:tcPr>
          <w:p w:rsidR="000C1618" w:rsidRDefault="000C1618" w:rsidP="000C1618">
            <w:pPr>
              <w:rPr>
                <w:rFonts w:cstheme="minorHAnsi"/>
              </w:rPr>
            </w:pPr>
            <w:r>
              <w:rPr>
                <w:rFonts w:cstheme="minorHAnsi" w:hint="eastAsia"/>
              </w:rPr>
              <w:t>4</w:t>
            </w:r>
          </w:p>
        </w:tc>
        <w:tc>
          <w:tcPr>
            <w:tcW w:w="1096" w:type="pct"/>
          </w:tcPr>
          <w:p w:rsidR="000C1618" w:rsidRDefault="000C1618" w:rsidP="000C1618">
            <w:pPr>
              <w:rPr>
                <w:rFonts w:cstheme="minorHAnsi"/>
              </w:rPr>
            </w:pPr>
            <w:proofErr w:type="spellStart"/>
            <w:r>
              <w:rPr>
                <w:rFonts w:cstheme="minorHAnsi"/>
              </w:rPr>
              <w:t>FileSize</w:t>
            </w:r>
            <w:proofErr w:type="spellEnd"/>
          </w:p>
        </w:tc>
        <w:tc>
          <w:tcPr>
            <w:tcW w:w="2116" w:type="pct"/>
            <w:vAlign w:val="center"/>
          </w:tcPr>
          <w:p w:rsidR="000C1618" w:rsidRDefault="000C1618" w:rsidP="000C1618">
            <w:pPr>
              <w:pStyle w:val="11"/>
              <w:rPr>
                <w:rFonts w:asciiTheme="minorHAnsi" w:hAnsiTheme="minorHAnsi" w:cstheme="minorHAnsi"/>
                <w:sz w:val="24"/>
                <w:szCs w:val="24"/>
              </w:rPr>
            </w:pPr>
            <w:r>
              <w:rPr>
                <w:rFonts w:asciiTheme="minorHAnsi" w:hAnsiTheme="minorHAnsi" w:cstheme="minorHAnsi" w:hint="eastAsia"/>
                <w:sz w:val="24"/>
                <w:szCs w:val="24"/>
              </w:rPr>
              <w:t>File size</w:t>
            </w:r>
          </w:p>
        </w:tc>
      </w:tr>
      <w:tr w:rsidR="000C1618" w:rsidRPr="001B75B2" w:rsidTr="000C1618">
        <w:trPr>
          <w:trHeight w:val="255"/>
        </w:trPr>
        <w:tc>
          <w:tcPr>
            <w:tcW w:w="875" w:type="pct"/>
          </w:tcPr>
          <w:p w:rsidR="000C1618" w:rsidRDefault="000C1618" w:rsidP="000C1618">
            <w:pPr>
              <w:rPr>
                <w:rFonts w:cstheme="minorHAnsi"/>
              </w:rPr>
            </w:pPr>
            <w:r>
              <w:rPr>
                <w:rFonts w:cstheme="minorHAnsi" w:hint="eastAsia"/>
              </w:rPr>
              <w:lastRenderedPageBreak/>
              <w:t>0x0002 + N +4</w:t>
            </w:r>
          </w:p>
        </w:tc>
        <w:tc>
          <w:tcPr>
            <w:tcW w:w="913" w:type="pct"/>
          </w:tcPr>
          <w:p w:rsidR="000C1618" w:rsidRDefault="000C1618" w:rsidP="000C1618">
            <w:pPr>
              <w:rPr>
                <w:rFonts w:cstheme="minorHAnsi"/>
              </w:rPr>
            </w:pPr>
            <w:r>
              <w:rPr>
                <w:rFonts w:cstheme="minorHAnsi" w:hint="eastAsia"/>
              </w:rPr>
              <w:t>4</w:t>
            </w:r>
          </w:p>
        </w:tc>
        <w:tc>
          <w:tcPr>
            <w:tcW w:w="1096" w:type="pct"/>
          </w:tcPr>
          <w:p w:rsidR="000C1618" w:rsidRDefault="000C1618" w:rsidP="000C1618">
            <w:pPr>
              <w:rPr>
                <w:rFonts w:cstheme="minorHAnsi"/>
              </w:rPr>
            </w:pPr>
            <w:proofErr w:type="spellStart"/>
            <w:r>
              <w:rPr>
                <w:rFonts w:cstheme="minorHAnsi" w:hint="eastAsia"/>
              </w:rPr>
              <w:t>FileOffset</w:t>
            </w:r>
            <w:proofErr w:type="spellEnd"/>
          </w:p>
        </w:tc>
        <w:tc>
          <w:tcPr>
            <w:tcW w:w="2116" w:type="pct"/>
            <w:vAlign w:val="center"/>
          </w:tcPr>
          <w:p w:rsidR="000C1618" w:rsidRDefault="000C1618" w:rsidP="000C1618">
            <w:pPr>
              <w:pStyle w:val="11"/>
              <w:rPr>
                <w:rFonts w:asciiTheme="minorHAnsi" w:hAnsiTheme="minorHAnsi" w:cstheme="minorHAnsi"/>
                <w:sz w:val="24"/>
                <w:szCs w:val="24"/>
              </w:rPr>
            </w:pPr>
            <w:r>
              <w:rPr>
                <w:rFonts w:asciiTheme="minorHAnsi" w:hAnsiTheme="minorHAnsi" w:cstheme="minorHAnsi" w:hint="eastAsia"/>
                <w:sz w:val="24"/>
                <w:szCs w:val="24"/>
              </w:rPr>
              <w:t>File offset</w:t>
            </w:r>
          </w:p>
        </w:tc>
      </w:tr>
      <w:tr w:rsidR="000C1618" w:rsidRPr="001B75B2" w:rsidTr="000C1618">
        <w:trPr>
          <w:trHeight w:val="255"/>
        </w:trPr>
        <w:tc>
          <w:tcPr>
            <w:tcW w:w="875" w:type="pct"/>
          </w:tcPr>
          <w:p w:rsidR="000C1618" w:rsidRDefault="000C1618" w:rsidP="000C1618">
            <w:pPr>
              <w:rPr>
                <w:rFonts w:cstheme="minorHAnsi"/>
              </w:rPr>
            </w:pPr>
            <w:r>
              <w:rPr>
                <w:rFonts w:cstheme="minorHAnsi" w:hint="eastAsia"/>
              </w:rPr>
              <w:t>0x0002 + N + 4</w:t>
            </w:r>
          </w:p>
        </w:tc>
        <w:tc>
          <w:tcPr>
            <w:tcW w:w="913" w:type="pct"/>
          </w:tcPr>
          <w:p w:rsidR="000C1618" w:rsidRDefault="000C1618" w:rsidP="000C1618">
            <w:pPr>
              <w:rPr>
                <w:rFonts w:cstheme="minorHAnsi"/>
              </w:rPr>
            </w:pPr>
            <w:r>
              <w:rPr>
                <w:rFonts w:cstheme="minorHAnsi" w:hint="eastAsia"/>
              </w:rPr>
              <w:t>4</w:t>
            </w:r>
          </w:p>
        </w:tc>
        <w:tc>
          <w:tcPr>
            <w:tcW w:w="1096" w:type="pct"/>
          </w:tcPr>
          <w:p w:rsidR="000C1618" w:rsidRDefault="000C1618" w:rsidP="000C1618">
            <w:pPr>
              <w:rPr>
                <w:rFonts w:cstheme="minorHAnsi"/>
              </w:rPr>
            </w:pPr>
            <w:proofErr w:type="spellStart"/>
            <w:r>
              <w:rPr>
                <w:rFonts w:cstheme="minorHAnsi" w:hint="eastAsia"/>
              </w:rPr>
              <w:t>CurTransferLen</w:t>
            </w:r>
            <w:proofErr w:type="spellEnd"/>
          </w:p>
        </w:tc>
        <w:tc>
          <w:tcPr>
            <w:tcW w:w="2116" w:type="pct"/>
            <w:vAlign w:val="center"/>
          </w:tcPr>
          <w:p w:rsidR="000C1618" w:rsidRDefault="000C1618" w:rsidP="000C1618">
            <w:pPr>
              <w:pStyle w:val="11"/>
              <w:rPr>
                <w:rFonts w:asciiTheme="minorHAnsi" w:hAnsiTheme="minorHAnsi" w:cstheme="minorHAnsi"/>
                <w:sz w:val="24"/>
                <w:szCs w:val="24"/>
              </w:rPr>
            </w:pPr>
            <w:r>
              <w:rPr>
                <w:rFonts w:asciiTheme="minorHAnsi" w:hAnsiTheme="minorHAnsi" w:cstheme="minorHAnsi" w:hint="eastAsia"/>
                <w:sz w:val="24"/>
                <w:szCs w:val="24"/>
              </w:rPr>
              <w:t xml:space="preserve">Current </w:t>
            </w:r>
            <w:r>
              <w:rPr>
                <w:rFonts w:asciiTheme="minorHAnsi" w:hAnsiTheme="minorHAnsi" w:cstheme="minorHAnsi"/>
                <w:sz w:val="24"/>
                <w:szCs w:val="24"/>
              </w:rPr>
              <w:t>transmission</w:t>
            </w:r>
            <w:r>
              <w:rPr>
                <w:rFonts w:asciiTheme="minorHAnsi" w:hAnsiTheme="minorHAnsi" w:cstheme="minorHAnsi" w:hint="eastAsia"/>
                <w:sz w:val="24"/>
                <w:szCs w:val="24"/>
              </w:rPr>
              <w:t xml:space="preserve"> length of file data</w:t>
            </w:r>
            <w:r w:rsidR="00034EC5">
              <w:rPr>
                <w:rFonts w:asciiTheme="minorHAnsi" w:hAnsiTheme="minorHAnsi" w:cstheme="minorHAnsi"/>
                <w:sz w:val="24"/>
                <w:szCs w:val="24"/>
              </w:rPr>
              <w:t>, maximum transfer length shall be 2048 bytes.</w:t>
            </w:r>
          </w:p>
        </w:tc>
      </w:tr>
      <w:tr w:rsidR="000C1618" w:rsidRPr="001B75B2" w:rsidTr="000C1618">
        <w:trPr>
          <w:trHeight w:val="255"/>
        </w:trPr>
        <w:tc>
          <w:tcPr>
            <w:tcW w:w="875" w:type="pct"/>
          </w:tcPr>
          <w:p w:rsidR="000C1618" w:rsidRPr="00137665" w:rsidRDefault="000C1618" w:rsidP="000C1618">
            <w:pPr>
              <w:rPr>
                <w:rFonts w:cstheme="minorHAnsi"/>
              </w:rPr>
            </w:pPr>
            <w:r>
              <w:rPr>
                <w:rFonts w:cstheme="minorHAnsi"/>
              </w:rPr>
              <w:t>0x0002 + N + 2 + 2</w:t>
            </w:r>
          </w:p>
        </w:tc>
        <w:tc>
          <w:tcPr>
            <w:tcW w:w="913" w:type="pct"/>
          </w:tcPr>
          <w:p w:rsidR="000C1618" w:rsidRDefault="000C1618" w:rsidP="000C1618">
            <w:pPr>
              <w:rPr>
                <w:rFonts w:cstheme="minorHAnsi"/>
              </w:rPr>
            </w:pPr>
            <w:r>
              <w:rPr>
                <w:rFonts w:cstheme="minorHAnsi" w:hint="eastAsia"/>
              </w:rPr>
              <w:t>N1</w:t>
            </w:r>
          </w:p>
        </w:tc>
        <w:tc>
          <w:tcPr>
            <w:tcW w:w="1096" w:type="pct"/>
          </w:tcPr>
          <w:p w:rsidR="000C1618" w:rsidRDefault="000C1618" w:rsidP="000C1618">
            <w:pPr>
              <w:rPr>
                <w:rFonts w:cstheme="minorHAnsi"/>
              </w:rPr>
            </w:pPr>
            <w:proofErr w:type="spellStart"/>
            <w:r>
              <w:rPr>
                <w:rFonts w:cstheme="minorHAnsi" w:hint="eastAsia"/>
              </w:rPr>
              <w:t>FileData</w:t>
            </w:r>
            <w:proofErr w:type="spellEnd"/>
          </w:p>
        </w:tc>
        <w:tc>
          <w:tcPr>
            <w:tcW w:w="2116" w:type="pct"/>
            <w:vAlign w:val="center"/>
          </w:tcPr>
          <w:p w:rsidR="000C1618" w:rsidRDefault="000C1618" w:rsidP="000C1618">
            <w:pPr>
              <w:pStyle w:val="11"/>
              <w:rPr>
                <w:rFonts w:asciiTheme="minorHAnsi" w:hAnsiTheme="minorHAnsi" w:cstheme="minorHAnsi"/>
                <w:sz w:val="24"/>
                <w:szCs w:val="24"/>
              </w:rPr>
            </w:pPr>
            <w:r>
              <w:rPr>
                <w:rFonts w:asciiTheme="minorHAnsi" w:hAnsiTheme="minorHAnsi" w:cstheme="minorHAnsi"/>
                <w:sz w:val="24"/>
                <w:szCs w:val="24"/>
              </w:rPr>
              <w:t>F</w:t>
            </w:r>
            <w:r>
              <w:rPr>
                <w:rFonts w:asciiTheme="minorHAnsi" w:hAnsiTheme="minorHAnsi" w:cstheme="minorHAnsi" w:hint="eastAsia"/>
                <w:sz w:val="24"/>
                <w:szCs w:val="24"/>
              </w:rPr>
              <w:t xml:space="preserve">ile </w:t>
            </w:r>
            <w:r>
              <w:rPr>
                <w:rFonts w:asciiTheme="minorHAnsi" w:hAnsiTheme="minorHAnsi" w:cstheme="minorHAnsi"/>
                <w:sz w:val="24"/>
                <w:szCs w:val="24"/>
              </w:rPr>
              <w:t>data</w:t>
            </w:r>
          </w:p>
        </w:tc>
      </w:tr>
    </w:tbl>
    <w:p w:rsidR="006701B3" w:rsidRPr="00196D9E" w:rsidRDefault="006701B3" w:rsidP="006701B3">
      <w:pPr>
        <w:rPr>
          <w:b/>
        </w:rPr>
      </w:pPr>
    </w:p>
    <w:p w:rsidR="006701B3" w:rsidRPr="004F0BD5" w:rsidRDefault="006701B3" w:rsidP="006701B3">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6701B3" w:rsidRPr="004F0BD5" w:rsidTr="00503163">
        <w:tc>
          <w:tcPr>
            <w:tcW w:w="938" w:type="pct"/>
            <w:shd w:val="clear" w:color="auto" w:fill="5B9BD5" w:themeFill="accent1"/>
          </w:tcPr>
          <w:p w:rsidR="006701B3" w:rsidRPr="004F0BD5" w:rsidRDefault="006701B3" w:rsidP="00503163">
            <w:r w:rsidRPr="004F0BD5">
              <w:t>Command Type</w:t>
            </w:r>
          </w:p>
        </w:tc>
        <w:tc>
          <w:tcPr>
            <w:tcW w:w="1025" w:type="pct"/>
            <w:shd w:val="clear" w:color="auto" w:fill="5B9BD5" w:themeFill="accent1"/>
          </w:tcPr>
          <w:p w:rsidR="006701B3" w:rsidRPr="004F0BD5" w:rsidRDefault="006701B3" w:rsidP="00503163">
            <w:r w:rsidRPr="004F0BD5">
              <w:t>Command Code</w:t>
            </w:r>
          </w:p>
        </w:tc>
        <w:tc>
          <w:tcPr>
            <w:tcW w:w="853" w:type="pct"/>
            <w:shd w:val="clear" w:color="auto" w:fill="5B9BD5" w:themeFill="accent1"/>
          </w:tcPr>
          <w:p w:rsidR="006701B3" w:rsidRPr="004F0BD5" w:rsidRDefault="006701B3" w:rsidP="00503163">
            <w:r w:rsidRPr="004F0BD5">
              <w:t>Return Code</w:t>
            </w:r>
          </w:p>
        </w:tc>
        <w:tc>
          <w:tcPr>
            <w:tcW w:w="2184" w:type="pct"/>
            <w:shd w:val="clear" w:color="auto" w:fill="5B9BD5" w:themeFill="accent1"/>
          </w:tcPr>
          <w:p w:rsidR="006701B3" w:rsidRPr="004F0BD5" w:rsidRDefault="006701B3" w:rsidP="00503163">
            <w:r w:rsidRPr="004F0BD5">
              <w:t>Data Field</w:t>
            </w:r>
          </w:p>
        </w:tc>
      </w:tr>
      <w:tr w:rsidR="006701B3" w:rsidRPr="004F0BD5" w:rsidTr="00503163">
        <w:tc>
          <w:tcPr>
            <w:tcW w:w="938" w:type="pct"/>
          </w:tcPr>
          <w:p w:rsidR="006701B3" w:rsidRPr="004F0BD5" w:rsidRDefault="006701B3">
            <w:r w:rsidRPr="004F0BD5">
              <w:t>0x</w:t>
            </w:r>
            <w:r w:rsidR="008E2123">
              <w:t>8</w:t>
            </w:r>
            <w:r w:rsidRPr="004F0BD5">
              <w:t>0</w:t>
            </w:r>
          </w:p>
        </w:tc>
        <w:tc>
          <w:tcPr>
            <w:tcW w:w="1025" w:type="pct"/>
          </w:tcPr>
          <w:p w:rsidR="006701B3" w:rsidRPr="004F0BD5" w:rsidRDefault="006701B3" w:rsidP="00503163">
            <w:r>
              <w:t>0x50</w:t>
            </w:r>
          </w:p>
        </w:tc>
        <w:tc>
          <w:tcPr>
            <w:tcW w:w="853" w:type="pct"/>
          </w:tcPr>
          <w:p w:rsidR="006701B3" w:rsidRPr="004F0BD5" w:rsidRDefault="006701B3" w:rsidP="00503163">
            <w:r>
              <w:t>As follows</w:t>
            </w:r>
          </w:p>
        </w:tc>
        <w:tc>
          <w:tcPr>
            <w:tcW w:w="2184" w:type="pct"/>
          </w:tcPr>
          <w:p w:rsidR="006701B3" w:rsidRPr="004F0BD5" w:rsidRDefault="006701B3" w:rsidP="00503163">
            <w:r>
              <w:t>N/A</w:t>
            </w:r>
          </w:p>
        </w:tc>
      </w:tr>
    </w:tbl>
    <w:p w:rsidR="006701B3" w:rsidRPr="00CF3320" w:rsidRDefault="006701B3" w:rsidP="006701B3">
      <w:pPr>
        <w:jc w:val="left"/>
        <w:rPr>
          <w:b/>
        </w:rPr>
      </w:pPr>
      <w:r w:rsidRPr="00CF3320">
        <w:rPr>
          <w:rFonts w:hint="eastAsia"/>
          <w:b/>
        </w:rPr>
        <w:t>Return code:</w:t>
      </w:r>
    </w:p>
    <w:p w:rsidR="00FF4256" w:rsidRDefault="006701B3" w:rsidP="006701B3">
      <w:pPr>
        <w:rPr>
          <w:rStyle w:val="a7"/>
        </w:rPr>
      </w:pPr>
      <w:r>
        <w:t xml:space="preserve">See appendix </w:t>
      </w:r>
      <w:r w:rsidR="00F1363C">
        <w:fldChar w:fldCharType="begin"/>
      </w:r>
      <w:r w:rsidR="00F1363C">
        <w:instrText xml:space="preserve"> HYPERLINK \l "_Common_return_code" </w:instrText>
      </w:r>
      <w:r w:rsidR="00F1363C">
        <w:fldChar w:fldCharType="separate"/>
      </w:r>
      <w:r w:rsidR="00FA2476" w:rsidRPr="00FA2476">
        <w:rPr>
          <w:rStyle w:val="a7"/>
        </w:rPr>
        <w:t>Common return code</w:t>
      </w:r>
      <w:r w:rsidR="00F1363C">
        <w:rPr>
          <w:rStyle w:val="a7"/>
        </w:rPr>
        <w:fldChar w:fldCharType="end"/>
      </w:r>
    </w:p>
    <w:p w:rsidR="00A72919" w:rsidRPr="00A81EB6" w:rsidRDefault="00902693" w:rsidP="00A72919">
      <w:pPr>
        <w:pStyle w:val="2"/>
        <w:numPr>
          <w:ilvl w:val="1"/>
          <w:numId w:val="20"/>
        </w:numPr>
        <w:rPr>
          <w:color w:val="4472C4" w:themeColor="accent5"/>
        </w:rPr>
      </w:pPr>
      <w:bookmarkStart w:id="1460" w:name="_Toc478130692"/>
      <w:r>
        <w:rPr>
          <w:color w:val="4472C4" w:themeColor="accent5"/>
        </w:rPr>
        <w:t>Switch</w:t>
      </w:r>
      <w:r w:rsidR="006F4B5A">
        <w:rPr>
          <w:color w:val="4472C4" w:themeColor="accent5"/>
        </w:rPr>
        <w:t xml:space="preserve"> compatible mode</w:t>
      </w:r>
      <w:bookmarkEnd w:id="1460"/>
    </w:p>
    <w:p w:rsidR="00A72919" w:rsidRPr="00B00840" w:rsidRDefault="00A72919" w:rsidP="00075B78">
      <w:pPr>
        <w:rPr>
          <w:b/>
        </w:rPr>
      </w:pPr>
      <w:r w:rsidRPr="00B00840">
        <w:rPr>
          <w:b/>
        </w:rPr>
        <w:t>Description:</w:t>
      </w:r>
    </w:p>
    <w:p w:rsidR="00A72919" w:rsidRDefault="007402A1" w:rsidP="00075B78">
      <w:r>
        <w:t xml:space="preserve">Since the MPOS </w:t>
      </w:r>
      <w:proofErr w:type="spellStart"/>
      <w:r>
        <w:t>protims</w:t>
      </w:r>
      <w:proofErr w:type="spellEnd"/>
      <w:r>
        <w:t xml:space="preserve"> uses different communication protocol compare to the protocol introduced in chapter </w:t>
      </w:r>
      <w:r w:rsidR="00A93C4A">
        <w:t xml:space="preserve">§2. Communication protocol, </w:t>
      </w:r>
      <w:r w:rsidR="006B75C0">
        <w:t xml:space="preserve">therefore, </w:t>
      </w:r>
      <w:r w:rsidR="0045000D">
        <w:t>t</w:t>
      </w:r>
      <w:r>
        <w:t xml:space="preserve">his command is </w:t>
      </w:r>
      <w:r w:rsidR="006B75C0">
        <w:t>designed</w:t>
      </w:r>
      <w:r>
        <w:t xml:space="preserve"> to</w:t>
      </w:r>
      <w:r w:rsidR="006F4B5A">
        <w:t xml:space="preserve"> </w:t>
      </w:r>
      <w:r w:rsidR="00E10C9D">
        <w:t>open</w:t>
      </w:r>
      <w:r w:rsidR="006F4B5A">
        <w:t xml:space="preserve"> compatible communication mode.</w:t>
      </w:r>
    </w:p>
    <w:p w:rsidR="00196D9E" w:rsidRPr="005E0B59" w:rsidRDefault="00196D9E" w:rsidP="00196D9E">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196D9E" w:rsidRPr="00073720" w:rsidTr="0099405B">
        <w:tc>
          <w:tcPr>
            <w:tcW w:w="937" w:type="pct"/>
            <w:shd w:val="clear" w:color="auto" w:fill="5B9BD5" w:themeFill="accent1"/>
          </w:tcPr>
          <w:p w:rsidR="00196D9E" w:rsidRPr="00073720" w:rsidRDefault="00196D9E" w:rsidP="0099405B">
            <w:r>
              <w:t>Command t</w:t>
            </w:r>
            <w:r w:rsidRPr="00073720">
              <w:t>ype</w:t>
            </w:r>
          </w:p>
        </w:tc>
        <w:tc>
          <w:tcPr>
            <w:tcW w:w="1025" w:type="pct"/>
            <w:shd w:val="clear" w:color="auto" w:fill="5B9BD5" w:themeFill="accent1"/>
          </w:tcPr>
          <w:p w:rsidR="00196D9E" w:rsidRPr="00073720" w:rsidRDefault="00196D9E" w:rsidP="0099405B">
            <w:r w:rsidRPr="00073720">
              <w:t>Command Code</w:t>
            </w:r>
          </w:p>
        </w:tc>
        <w:tc>
          <w:tcPr>
            <w:tcW w:w="3038" w:type="pct"/>
            <w:shd w:val="clear" w:color="auto" w:fill="5B9BD5" w:themeFill="accent1"/>
          </w:tcPr>
          <w:p w:rsidR="00196D9E" w:rsidRPr="00073720" w:rsidRDefault="00196D9E" w:rsidP="0099405B">
            <w:r w:rsidRPr="00073720">
              <w:t>Data Field</w:t>
            </w:r>
          </w:p>
        </w:tc>
      </w:tr>
      <w:tr w:rsidR="00196D9E" w:rsidRPr="00073720" w:rsidTr="0099405B">
        <w:tc>
          <w:tcPr>
            <w:tcW w:w="937" w:type="pct"/>
          </w:tcPr>
          <w:p w:rsidR="00196D9E" w:rsidRPr="00073720" w:rsidRDefault="006701B3" w:rsidP="0099405B">
            <w:r>
              <w:t>0x8</w:t>
            </w:r>
            <w:r w:rsidR="00196D9E" w:rsidRPr="00073720">
              <w:t>0</w:t>
            </w:r>
          </w:p>
        </w:tc>
        <w:tc>
          <w:tcPr>
            <w:tcW w:w="1025" w:type="pct"/>
          </w:tcPr>
          <w:p w:rsidR="00196D9E" w:rsidRPr="00073720" w:rsidRDefault="006701B3" w:rsidP="0099405B">
            <w:r>
              <w:t>0x6</w:t>
            </w:r>
            <w:r w:rsidR="00196D9E">
              <w:t>0</w:t>
            </w:r>
          </w:p>
        </w:tc>
        <w:tc>
          <w:tcPr>
            <w:tcW w:w="3038" w:type="pct"/>
          </w:tcPr>
          <w:p w:rsidR="00196D9E" w:rsidRPr="00B00840" w:rsidRDefault="00196D9E" w:rsidP="0099405B">
            <w:pPr>
              <w:rPr>
                <w:b/>
              </w:rPr>
            </w:pPr>
            <w:r>
              <w:t>S</w:t>
            </w:r>
            <w:r>
              <w:rPr>
                <w:rFonts w:hint="eastAsia"/>
              </w:rPr>
              <w:t xml:space="preserve">ee </w:t>
            </w:r>
            <w:r>
              <w:rPr>
                <w:rFonts w:hint="eastAsia"/>
                <w:b/>
              </w:rPr>
              <w:t>Request data field</w:t>
            </w:r>
            <w:r>
              <w:rPr>
                <w:b/>
              </w:rPr>
              <w:t xml:space="preserve"> table</w:t>
            </w:r>
          </w:p>
        </w:tc>
      </w:tr>
    </w:tbl>
    <w:p w:rsidR="00196D9E" w:rsidRDefault="00196D9E" w:rsidP="00196D9E">
      <w:pPr>
        <w:rPr>
          <w:b/>
        </w:rPr>
      </w:pPr>
      <w:r>
        <w:rPr>
          <w:rFonts w:hint="eastAsia"/>
          <w:b/>
        </w:rPr>
        <w:t>Request data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1515"/>
        <w:gridCol w:w="1818"/>
        <w:gridCol w:w="3511"/>
      </w:tblGrid>
      <w:tr w:rsidR="00196D9E" w:rsidRPr="001B75B2" w:rsidTr="00B00840">
        <w:trPr>
          <w:trHeight w:val="285"/>
        </w:trPr>
        <w:tc>
          <w:tcPr>
            <w:tcW w:w="875" w:type="pct"/>
            <w:shd w:val="clear" w:color="auto" w:fill="5B9BD5" w:themeFill="accent1"/>
          </w:tcPr>
          <w:p w:rsidR="00196D9E" w:rsidRPr="001B75B2" w:rsidRDefault="00196D9E" w:rsidP="0099405B">
            <w:pPr>
              <w:rPr>
                <w:b/>
              </w:rPr>
            </w:pPr>
            <w:r w:rsidRPr="001B75B2">
              <w:rPr>
                <w:b/>
              </w:rPr>
              <w:t>Offset</w:t>
            </w:r>
          </w:p>
        </w:tc>
        <w:tc>
          <w:tcPr>
            <w:tcW w:w="913" w:type="pct"/>
            <w:shd w:val="clear" w:color="auto" w:fill="5B9BD5" w:themeFill="accent1"/>
          </w:tcPr>
          <w:p w:rsidR="00196D9E" w:rsidRPr="001B75B2" w:rsidRDefault="00196D9E" w:rsidP="0099405B">
            <w:pPr>
              <w:rPr>
                <w:b/>
              </w:rPr>
            </w:pPr>
            <w:r w:rsidRPr="001B75B2">
              <w:rPr>
                <w:b/>
              </w:rPr>
              <w:t>Length(byte)</w:t>
            </w:r>
          </w:p>
        </w:tc>
        <w:tc>
          <w:tcPr>
            <w:tcW w:w="1096" w:type="pct"/>
            <w:shd w:val="clear" w:color="auto" w:fill="5B9BD5" w:themeFill="accent1"/>
          </w:tcPr>
          <w:p w:rsidR="00196D9E" w:rsidRPr="001B75B2" w:rsidRDefault="00196D9E" w:rsidP="0099405B">
            <w:pPr>
              <w:rPr>
                <w:b/>
              </w:rPr>
            </w:pPr>
            <w:r w:rsidRPr="001B75B2">
              <w:rPr>
                <w:b/>
              </w:rPr>
              <w:t>name</w:t>
            </w:r>
          </w:p>
        </w:tc>
        <w:tc>
          <w:tcPr>
            <w:tcW w:w="2117" w:type="pct"/>
            <w:shd w:val="clear" w:color="auto" w:fill="5B9BD5" w:themeFill="accent1"/>
          </w:tcPr>
          <w:p w:rsidR="00196D9E" w:rsidRPr="001B75B2" w:rsidRDefault="00196D9E" w:rsidP="0099405B">
            <w:pPr>
              <w:rPr>
                <w:b/>
              </w:rPr>
            </w:pPr>
            <w:proofErr w:type="spellStart"/>
            <w:r w:rsidRPr="001B75B2">
              <w:rPr>
                <w:b/>
              </w:rPr>
              <w:t>Value,Description</w:t>
            </w:r>
            <w:proofErr w:type="spellEnd"/>
          </w:p>
        </w:tc>
      </w:tr>
      <w:tr w:rsidR="00196D9E" w:rsidRPr="001B75B2" w:rsidTr="00B00840">
        <w:trPr>
          <w:trHeight w:val="255"/>
        </w:trPr>
        <w:tc>
          <w:tcPr>
            <w:tcW w:w="875" w:type="pct"/>
          </w:tcPr>
          <w:p w:rsidR="00196D9E" w:rsidRPr="00411730" w:rsidRDefault="00196D9E" w:rsidP="0099405B">
            <w:pPr>
              <w:rPr>
                <w:rFonts w:cstheme="minorHAnsi"/>
              </w:rPr>
            </w:pPr>
            <w:r w:rsidRPr="00411730">
              <w:rPr>
                <w:rFonts w:cstheme="minorHAnsi"/>
              </w:rPr>
              <w:t>0x0000</w:t>
            </w:r>
          </w:p>
        </w:tc>
        <w:tc>
          <w:tcPr>
            <w:tcW w:w="913" w:type="pct"/>
          </w:tcPr>
          <w:p w:rsidR="00196D9E" w:rsidRPr="00411730" w:rsidRDefault="00196D9E" w:rsidP="0099405B">
            <w:pPr>
              <w:rPr>
                <w:rFonts w:cstheme="minorHAnsi"/>
              </w:rPr>
            </w:pPr>
            <w:r w:rsidRPr="00411730">
              <w:rPr>
                <w:rFonts w:cstheme="minorHAnsi"/>
              </w:rPr>
              <w:t>1</w:t>
            </w:r>
          </w:p>
        </w:tc>
        <w:tc>
          <w:tcPr>
            <w:tcW w:w="1096" w:type="pct"/>
          </w:tcPr>
          <w:p w:rsidR="00196D9E" w:rsidRPr="00411730" w:rsidRDefault="00196D9E" w:rsidP="0099405B">
            <w:pPr>
              <w:rPr>
                <w:rFonts w:cstheme="minorHAnsi"/>
              </w:rPr>
            </w:pPr>
            <w:proofErr w:type="spellStart"/>
            <w:r>
              <w:rPr>
                <w:rFonts w:cstheme="minorHAnsi"/>
              </w:rPr>
              <w:t>ProtocolType</w:t>
            </w:r>
            <w:proofErr w:type="spellEnd"/>
          </w:p>
        </w:tc>
        <w:tc>
          <w:tcPr>
            <w:tcW w:w="2117" w:type="pct"/>
            <w:vAlign w:val="center"/>
          </w:tcPr>
          <w:p w:rsidR="00196D9E" w:rsidRDefault="00196D9E" w:rsidP="0099405B">
            <w:pPr>
              <w:pStyle w:val="11"/>
              <w:rPr>
                <w:rFonts w:asciiTheme="minorHAnsi" w:hAnsiTheme="minorHAnsi" w:cstheme="minorHAnsi"/>
                <w:sz w:val="24"/>
                <w:szCs w:val="24"/>
              </w:rPr>
            </w:pPr>
            <w:r>
              <w:rPr>
                <w:rFonts w:asciiTheme="minorHAnsi" w:hAnsiTheme="minorHAnsi" w:cstheme="minorHAnsi"/>
                <w:sz w:val="24"/>
                <w:szCs w:val="24"/>
              </w:rPr>
              <w:t>Protocol type:</w:t>
            </w:r>
          </w:p>
          <w:p w:rsidR="00196D9E" w:rsidRDefault="00F45F35" w:rsidP="0099405B">
            <w:pPr>
              <w:pStyle w:val="11"/>
              <w:rPr>
                <w:rFonts w:asciiTheme="minorHAnsi" w:hAnsiTheme="minorHAnsi" w:cstheme="minorHAnsi"/>
                <w:sz w:val="24"/>
                <w:szCs w:val="24"/>
              </w:rPr>
            </w:pPr>
            <w:r>
              <w:rPr>
                <w:rFonts w:asciiTheme="minorHAnsi" w:hAnsiTheme="minorHAnsi" w:cstheme="minorHAnsi" w:hint="eastAsia"/>
                <w:sz w:val="24"/>
                <w:szCs w:val="24"/>
              </w:rPr>
              <w:t>0</w:t>
            </w:r>
            <w:r w:rsidR="00196D9E">
              <w:rPr>
                <w:rFonts w:asciiTheme="minorHAnsi" w:hAnsiTheme="minorHAnsi" w:cstheme="minorHAnsi" w:hint="eastAsia"/>
                <w:sz w:val="24"/>
                <w:szCs w:val="24"/>
              </w:rPr>
              <w:t>:</w:t>
            </w:r>
            <w:r w:rsidR="00D1753C">
              <w:rPr>
                <w:rFonts w:asciiTheme="minorHAnsi" w:hAnsiTheme="minorHAnsi" w:cstheme="minorHAnsi"/>
                <w:sz w:val="24"/>
                <w:szCs w:val="24"/>
              </w:rPr>
              <w:t xml:space="preserve"> multi-frame protocol</w:t>
            </w:r>
            <w:r w:rsidR="006F454A">
              <w:rPr>
                <w:rFonts w:asciiTheme="minorHAnsi" w:hAnsiTheme="minorHAnsi" w:cstheme="minorHAnsi"/>
                <w:sz w:val="24"/>
                <w:szCs w:val="24"/>
              </w:rPr>
              <w:t xml:space="preserve"> which is introduced in §2 Communication protocol</w:t>
            </w:r>
            <w:r w:rsidR="005C64F1">
              <w:rPr>
                <w:rFonts w:asciiTheme="minorHAnsi" w:hAnsiTheme="minorHAnsi" w:cstheme="minorHAnsi"/>
                <w:sz w:val="24"/>
                <w:szCs w:val="24"/>
              </w:rPr>
              <w:t>;</w:t>
            </w:r>
            <w:r w:rsidR="00080F09">
              <w:rPr>
                <w:rFonts w:asciiTheme="minorHAnsi" w:hAnsiTheme="minorHAnsi" w:cstheme="minorHAnsi"/>
                <w:sz w:val="24"/>
                <w:szCs w:val="24"/>
              </w:rPr>
              <w:t xml:space="preserve"> (default)</w:t>
            </w:r>
          </w:p>
          <w:p w:rsidR="00196D9E" w:rsidRDefault="00F45F35" w:rsidP="005C64F1">
            <w:pPr>
              <w:pStyle w:val="11"/>
              <w:rPr>
                <w:rFonts w:asciiTheme="minorHAnsi" w:hAnsiTheme="minorHAnsi" w:cstheme="minorHAnsi"/>
                <w:sz w:val="24"/>
                <w:szCs w:val="24"/>
              </w:rPr>
            </w:pPr>
            <w:r>
              <w:rPr>
                <w:rFonts w:asciiTheme="minorHAnsi" w:hAnsiTheme="minorHAnsi" w:cstheme="minorHAnsi"/>
                <w:sz w:val="24"/>
                <w:szCs w:val="24"/>
              </w:rPr>
              <w:t>1</w:t>
            </w:r>
            <w:r w:rsidR="00196D9E">
              <w:rPr>
                <w:rFonts w:asciiTheme="minorHAnsi" w:hAnsiTheme="minorHAnsi" w:cstheme="minorHAnsi"/>
                <w:sz w:val="24"/>
                <w:szCs w:val="24"/>
              </w:rPr>
              <w:t>:</w:t>
            </w:r>
            <w:r w:rsidR="00D1753C">
              <w:rPr>
                <w:rFonts w:asciiTheme="minorHAnsi" w:hAnsiTheme="minorHAnsi" w:cstheme="minorHAnsi"/>
                <w:sz w:val="24"/>
                <w:szCs w:val="24"/>
              </w:rPr>
              <w:t xml:space="preserve"> </w:t>
            </w:r>
            <w:r w:rsidR="005C64F1">
              <w:rPr>
                <w:rFonts w:asciiTheme="minorHAnsi" w:hAnsiTheme="minorHAnsi" w:cstheme="minorHAnsi"/>
                <w:sz w:val="24"/>
                <w:szCs w:val="24"/>
              </w:rPr>
              <w:t>simple protocol</w:t>
            </w:r>
            <w:r w:rsidR="00684A83">
              <w:rPr>
                <w:rFonts w:asciiTheme="minorHAnsi" w:hAnsiTheme="minorHAnsi" w:cstheme="minorHAnsi"/>
                <w:sz w:val="24"/>
                <w:szCs w:val="24"/>
              </w:rPr>
              <w:t xml:space="preserve"> whose request</w:t>
            </w:r>
            <w:r w:rsidR="005C64F1">
              <w:rPr>
                <w:rFonts w:asciiTheme="minorHAnsi" w:hAnsiTheme="minorHAnsi" w:cstheme="minorHAnsi"/>
                <w:sz w:val="24"/>
                <w:szCs w:val="24"/>
              </w:rPr>
              <w:t xml:space="preserve"> format is: STX + CMD(2bytes) + LENGTH(2bytes) + DATA + LRC</w:t>
            </w:r>
            <w:r w:rsidR="00E945DB">
              <w:rPr>
                <w:rFonts w:asciiTheme="minorHAnsi" w:hAnsiTheme="minorHAnsi" w:cstheme="minorHAnsi"/>
                <w:sz w:val="24"/>
                <w:szCs w:val="24"/>
              </w:rPr>
              <w:t>, see chapter $</w:t>
            </w:r>
            <w:r w:rsidR="006F4B5A">
              <w:rPr>
                <w:rFonts w:asciiTheme="minorHAnsi" w:hAnsiTheme="minorHAnsi" w:cstheme="minorHAnsi"/>
                <w:sz w:val="24"/>
                <w:szCs w:val="24"/>
              </w:rPr>
              <w:t>3.8</w:t>
            </w:r>
            <w:r w:rsidR="00CF5512">
              <w:rPr>
                <w:rFonts w:asciiTheme="minorHAnsi" w:hAnsiTheme="minorHAnsi" w:cstheme="minorHAnsi"/>
                <w:sz w:val="24"/>
                <w:szCs w:val="24"/>
              </w:rPr>
              <w:t>.1 TMS proxy communication protocol</w:t>
            </w:r>
            <w:r w:rsidR="00196D9E">
              <w:rPr>
                <w:rFonts w:asciiTheme="minorHAnsi" w:hAnsiTheme="minorHAnsi" w:cstheme="minorHAnsi"/>
                <w:sz w:val="24"/>
                <w:szCs w:val="24"/>
              </w:rPr>
              <w:t>;</w:t>
            </w:r>
          </w:p>
          <w:p w:rsidR="005C64F1" w:rsidRPr="00411730" w:rsidRDefault="005C64F1" w:rsidP="005C64F1">
            <w:pPr>
              <w:pStyle w:val="11"/>
              <w:rPr>
                <w:rFonts w:asciiTheme="minorHAnsi" w:hAnsiTheme="minorHAnsi" w:cstheme="minorHAnsi"/>
                <w:sz w:val="24"/>
                <w:szCs w:val="24"/>
              </w:rPr>
            </w:pPr>
          </w:p>
        </w:tc>
      </w:tr>
    </w:tbl>
    <w:p w:rsidR="00196D9E" w:rsidRPr="00196D9E" w:rsidRDefault="00196D9E" w:rsidP="00196D9E">
      <w:pPr>
        <w:rPr>
          <w:b/>
        </w:rPr>
      </w:pPr>
    </w:p>
    <w:p w:rsidR="00196D9E" w:rsidRPr="004F0BD5" w:rsidRDefault="00196D9E" w:rsidP="00196D9E">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196D9E" w:rsidRPr="004F0BD5" w:rsidTr="0099405B">
        <w:tc>
          <w:tcPr>
            <w:tcW w:w="938" w:type="pct"/>
            <w:shd w:val="clear" w:color="auto" w:fill="5B9BD5" w:themeFill="accent1"/>
          </w:tcPr>
          <w:p w:rsidR="00196D9E" w:rsidRPr="004F0BD5" w:rsidRDefault="00196D9E" w:rsidP="0099405B">
            <w:r w:rsidRPr="004F0BD5">
              <w:t>Command Type</w:t>
            </w:r>
          </w:p>
        </w:tc>
        <w:tc>
          <w:tcPr>
            <w:tcW w:w="1025" w:type="pct"/>
            <w:shd w:val="clear" w:color="auto" w:fill="5B9BD5" w:themeFill="accent1"/>
          </w:tcPr>
          <w:p w:rsidR="00196D9E" w:rsidRPr="004F0BD5" w:rsidRDefault="00196D9E" w:rsidP="0099405B">
            <w:r w:rsidRPr="004F0BD5">
              <w:t>Command Code</w:t>
            </w:r>
          </w:p>
        </w:tc>
        <w:tc>
          <w:tcPr>
            <w:tcW w:w="853" w:type="pct"/>
            <w:shd w:val="clear" w:color="auto" w:fill="5B9BD5" w:themeFill="accent1"/>
          </w:tcPr>
          <w:p w:rsidR="00196D9E" w:rsidRPr="004F0BD5" w:rsidRDefault="00196D9E" w:rsidP="0099405B">
            <w:r w:rsidRPr="004F0BD5">
              <w:t>Return Code</w:t>
            </w:r>
          </w:p>
        </w:tc>
        <w:tc>
          <w:tcPr>
            <w:tcW w:w="2184" w:type="pct"/>
            <w:shd w:val="clear" w:color="auto" w:fill="5B9BD5" w:themeFill="accent1"/>
          </w:tcPr>
          <w:p w:rsidR="00196D9E" w:rsidRPr="004F0BD5" w:rsidRDefault="00196D9E" w:rsidP="0099405B">
            <w:r w:rsidRPr="004F0BD5">
              <w:t>Data Field</w:t>
            </w:r>
          </w:p>
        </w:tc>
      </w:tr>
      <w:tr w:rsidR="00196D9E" w:rsidRPr="004F0BD5" w:rsidTr="0099405B">
        <w:tc>
          <w:tcPr>
            <w:tcW w:w="938" w:type="pct"/>
          </w:tcPr>
          <w:p w:rsidR="00196D9E" w:rsidRPr="004F0BD5" w:rsidRDefault="00A15B9B" w:rsidP="0099405B">
            <w:r>
              <w:t>0x8</w:t>
            </w:r>
            <w:r w:rsidR="00196D9E" w:rsidRPr="004F0BD5">
              <w:t>0</w:t>
            </w:r>
          </w:p>
        </w:tc>
        <w:tc>
          <w:tcPr>
            <w:tcW w:w="1025" w:type="pct"/>
          </w:tcPr>
          <w:p w:rsidR="00196D9E" w:rsidRPr="004F0BD5" w:rsidRDefault="00A15B9B" w:rsidP="0099405B">
            <w:r>
              <w:t>0x6</w:t>
            </w:r>
            <w:r w:rsidR="00196D9E">
              <w:t>0</w:t>
            </w:r>
          </w:p>
        </w:tc>
        <w:tc>
          <w:tcPr>
            <w:tcW w:w="853" w:type="pct"/>
          </w:tcPr>
          <w:p w:rsidR="00196D9E" w:rsidRPr="004F0BD5" w:rsidRDefault="00196D9E" w:rsidP="0099405B">
            <w:r>
              <w:t>As follows</w:t>
            </w:r>
          </w:p>
        </w:tc>
        <w:tc>
          <w:tcPr>
            <w:tcW w:w="2184" w:type="pct"/>
          </w:tcPr>
          <w:p w:rsidR="00196D9E" w:rsidRPr="004F0BD5" w:rsidRDefault="006544D0" w:rsidP="0099405B">
            <w:r>
              <w:t>N/A</w:t>
            </w:r>
          </w:p>
        </w:tc>
      </w:tr>
    </w:tbl>
    <w:p w:rsidR="00196D9E" w:rsidRPr="00CF3320" w:rsidRDefault="00196D9E" w:rsidP="00196D9E">
      <w:pPr>
        <w:jc w:val="left"/>
        <w:rPr>
          <w:b/>
        </w:rPr>
      </w:pPr>
      <w:r w:rsidRPr="00CF3320">
        <w:rPr>
          <w:rFonts w:hint="eastAsia"/>
          <w:b/>
        </w:rPr>
        <w:t>Return code:</w:t>
      </w:r>
    </w:p>
    <w:p w:rsidR="00196D9E" w:rsidRPr="00A913F3" w:rsidRDefault="00196D9E" w:rsidP="00196D9E">
      <w:pPr>
        <w:jc w:val="left"/>
      </w:pPr>
      <w:r>
        <w:t xml:space="preserve">See appendix </w:t>
      </w:r>
      <w:r w:rsidR="00F1363C">
        <w:fldChar w:fldCharType="begin"/>
      </w:r>
      <w:r w:rsidR="00F1363C">
        <w:instrText xml:space="preserve"> HYPERLINK \l "_COMM_return_code" </w:instrText>
      </w:r>
      <w:r w:rsidR="00F1363C">
        <w:fldChar w:fldCharType="separate"/>
      </w:r>
      <w:r w:rsidR="00080F09" w:rsidRPr="00080F09">
        <w:rPr>
          <w:rStyle w:val="a7"/>
        </w:rPr>
        <w:t>COMM return code</w:t>
      </w:r>
      <w:r w:rsidR="00F1363C">
        <w:rPr>
          <w:rStyle w:val="a7"/>
        </w:rPr>
        <w:fldChar w:fldCharType="end"/>
      </w:r>
    </w:p>
    <w:p w:rsidR="00A72919" w:rsidRDefault="00A72919" w:rsidP="00075B78"/>
    <w:p w:rsidR="00B524D1" w:rsidRDefault="00A81EB6" w:rsidP="0061787F">
      <w:pPr>
        <w:pStyle w:val="2"/>
        <w:numPr>
          <w:ilvl w:val="1"/>
          <w:numId w:val="20"/>
        </w:numPr>
        <w:rPr>
          <w:color w:val="4472C4" w:themeColor="accent5"/>
        </w:rPr>
      </w:pPr>
      <w:bookmarkStart w:id="1461" w:name="_Toc478130693"/>
      <w:r w:rsidRPr="00A81EB6">
        <w:rPr>
          <w:rFonts w:hint="eastAsia"/>
          <w:color w:val="4472C4" w:themeColor="accent5"/>
        </w:rPr>
        <w:lastRenderedPageBreak/>
        <w:t>TMS proxy</w:t>
      </w:r>
      <w:r w:rsidRPr="00A81EB6">
        <w:rPr>
          <w:color w:val="4472C4" w:themeColor="accent5"/>
        </w:rPr>
        <w:t xml:space="preserve"> module</w:t>
      </w:r>
      <w:bookmarkEnd w:id="1461"/>
    </w:p>
    <w:p w:rsidR="007913BA" w:rsidRDefault="007913BA" w:rsidP="007913BA">
      <w:r w:rsidRPr="00314FFE">
        <w:t>The Android/IOS/Windows device download all the files from TMS server, then push all the files into terminal. So terminal uses this API to download parameter files, including EMV parameter file, EMV contactless parameter file, UI XML files, font, application, a</w:t>
      </w:r>
      <w:r>
        <w:t>pplication parameter files, etc</w:t>
      </w:r>
      <w:r w:rsidRPr="003E511E">
        <w:t>.</w:t>
      </w:r>
    </w:p>
    <w:p w:rsidR="00596000" w:rsidRDefault="00596000" w:rsidP="00596000">
      <w:pPr>
        <w:pStyle w:val="3"/>
        <w:numPr>
          <w:ilvl w:val="2"/>
          <w:numId w:val="20"/>
        </w:numPr>
      </w:pPr>
      <w:bookmarkStart w:id="1462" w:name="_Toc478130694"/>
      <w:r>
        <w:t>TMS proxy communication protocol</w:t>
      </w:r>
      <w:bookmarkEnd w:id="1462"/>
    </w:p>
    <w:p w:rsidR="00596000" w:rsidRDefault="00596000" w:rsidP="00596000">
      <w:r>
        <w:t xml:space="preserve">Using ECI Communication Interface mode: for each communication packet, after it is </w:t>
      </w:r>
      <w:proofErr w:type="spellStart"/>
      <w:r>
        <w:t>receivedcorrectly</w:t>
      </w:r>
      <w:proofErr w:type="spellEnd"/>
      <w:r>
        <w:t xml:space="preserve">,  receiving end requires an immediate response ACK (0x06) characters, or response NAK (0x15). If the sender </w:t>
      </w:r>
      <w:proofErr w:type="spellStart"/>
      <w:r>
        <w:t>does’t</w:t>
      </w:r>
      <w:proofErr w:type="spellEnd"/>
      <w:r>
        <w:t xml:space="preserve"> receive ACK or NAK within 2000ms after sending a packet ,you need to try again four times.</w:t>
      </w:r>
    </w:p>
    <w:p w:rsidR="00596000" w:rsidRDefault="00596000" w:rsidP="00B00840">
      <w:r>
        <w:rPr>
          <w:rFonts w:hint="eastAsia"/>
        </w:rPr>
        <w:t>See the picture below</w:t>
      </w:r>
      <w:r>
        <w:rPr>
          <w:rFonts w:hint="eastAsia"/>
        </w:rPr>
        <w:t>：</w:t>
      </w:r>
    </w:p>
    <w:p w:rsidR="00596000" w:rsidRPr="00596000" w:rsidRDefault="00596000" w:rsidP="00B00840">
      <w:r w:rsidRPr="00630230">
        <w:object w:dxaOrig="6206" w:dyaOrig="2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93.75pt" o:ole="">
            <v:imagedata r:id="rId8" o:title=""/>
          </v:shape>
          <o:OLEObject Type="Embed" ProgID="Visio.Drawing.11" ShapeID="_x0000_i1025" DrawAspect="Content" ObjectID="_1553599892" r:id="rId9"/>
        </w:object>
      </w:r>
    </w:p>
    <w:p w:rsidR="00596000" w:rsidRDefault="00596000" w:rsidP="00596000">
      <w:pPr>
        <w:pStyle w:val="3"/>
        <w:numPr>
          <w:ilvl w:val="2"/>
          <w:numId w:val="20"/>
        </w:numPr>
      </w:pPr>
      <w:bookmarkStart w:id="1463" w:name="_Toc478130695"/>
      <w:r>
        <w:t>TMS proxy communication package format</w:t>
      </w:r>
      <w:bookmarkEnd w:id="1463"/>
    </w:p>
    <w:p w:rsidR="00596000" w:rsidRPr="00596000" w:rsidRDefault="00596000" w:rsidP="00B00840">
      <w:r w:rsidRPr="00596000">
        <w:t>Data Package Format as following:</w:t>
      </w:r>
    </w:p>
    <w:p w:rsidR="00596000" w:rsidRPr="00596000" w:rsidRDefault="00596000" w:rsidP="00B00840">
      <w:pPr>
        <w:jc w:val="center"/>
      </w:pPr>
      <w:r w:rsidRPr="00596000">
        <w:t>Table 2-1Package Format</w:t>
      </w:r>
    </w:p>
    <w:p w:rsidR="00596000" w:rsidRPr="00B00840" w:rsidRDefault="00596000" w:rsidP="00B00840">
      <w:pPr>
        <w:rPr>
          <w:b/>
        </w:rPr>
      </w:pPr>
      <w:r w:rsidRPr="00B00840">
        <w:rPr>
          <w:b/>
        </w:rPr>
        <w:t>Request Data Package From Android</w:t>
      </w:r>
      <w:r w:rsidRPr="00B00840">
        <w:rPr>
          <w:rFonts w:hint="eastAsia"/>
          <w:b/>
        </w:rPr>
        <w:t>：</w:t>
      </w:r>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2"/>
        <w:gridCol w:w="1358"/>
        <w:gridCol w:w="1276"/>
        <w:gridCol w:w="2835"/>
        <w:gridCol w:w="1701"/>
        <w:gridCol w:w="964"/>
      </w:tblGrid>
      <w:tr w:rsidR="00596000" w:rsidRPr="00CC02B8" w:rsidTr="00B00840">
        <w:trPr>
          <w:cantSplit/>
          <w:trHeight w:val="143"/>
        </w:trPr>
        <w:tc>
          <w:tcPr>
            <w:tcW w:w="812" w:type="dxa"/>
            <w:vMerge w:val="restart"/>
            <w:shd w:val="clear" w:color="auto" w:fill="C0C0C0"/>
            <w:vAlign w:val="center"/>
          </w:tcPr>
          <w:p w:rsidR="00596000" w:rsidRPr="00CC02B8" w:rsidRDefault="00596000" w:rsidP="0099405B">
            <w:pPr>
              <w:jc w:val="center"/>
              <w:rPr>
                <w:rFonts w:cstheme="minorHAnsi"/>
                <w:color w:val="000000"/>
                <w:sz w:val="18"/>
              </w:rPr>
            </w:pPr>
            <w:r w:rsidRPr="00CC02B8">
              <w:rPr>
                <w:rFonts w:cstheme="minorHAnsi"/>
                <w:b/>
              </w:rPr>
              <w:t>STX</w:t>
            </w:r>
          </w:p>
        </w:tc>
        <w:tc>
          <w:tcPr>
            <w:tcW w:w="2634" w:type="dxa"/>
            <w:gridSpan w:val="2"/>
            <w:shd w:val="clear" w:color="auto" w:fill="C0C0C0"/>
          </w:tcPr>
          <w:p w:rsidR="00596000" w:rsidRPr="00CC02B8" w:rsidRDefault="00596000" w:rsidP="0099405B">
            <w:pPr>
              <w:jc w:val="center"/>
              <w:rPr>
                <w:rFonts w:cstheme="minorHAnsi"/>
                <w:b/>
                <w:color w:val="FFFFFF"/>
              </w:rPr>
            </w:pPr>
            <w:r w:rsidRPr="00CC02B8">
              <w:rPr>
                <w:rFonts w:cstheme="minorHAnsi"/>
                <w:b/>
              </w:rPr>
              <w:t>Command</w:t>
            </w:r>
          </w:p>
        </w:tc>
        <w:tc>
          <w:tcPr>
            <w:tcW w:w="2835" w:type="dxa"/>
            <w:vMerge w:val="restart"/>
            <w:shd w:val="clear" w:color="auto" w:fill="C0C0C0"/>
            <w:vAlign w:val="center"/>
          </w:tcPr>
          <w:p w:rsidR="00596000" w:rsidRPr="00CC02B8" w:rsidRDefault="00596000" w:rsidP="0099405B">
            <w:pPr>
              <w:jc w:val="center"/>
              <w:rPr>
                <w:rFonts w:cstheme="minorHAnsi"/>
                <w:sz w:val="18"/>
              </w:rPr>
            </w:pPr>
            <w:r w:rsidRPr="00CC02B8">
              <w:rPr>
                <w:rFonts w:cstheme="minorHAnsi"/>
                <w:b/>
              </w:rPr>
              <w:t xml:space="preserve">Data Length </w:t>
            </w:r>
          </w:p>
        </w:tc>
        <w:tc>
          <w:tcPr>
            <w:tcW w:w="1701" w:type="dxa"/>
            <w:vMerge w:val="restart"/>
            <w:shd w:val="clear" w:color="auto" w:fill="C0C0C0"/>
          </w:tcPr>
          <w:p w:rsidR="00596000" w:rsidRPr="00CC02B8" w:rsidRDefault="00596000" w:rsidP="0099405B">
            <w:pPr>
              <w:jc w:val="center"/>
              <w:rPr>
                <w:rFonts w:cstheme="minorHAnsi"/>
                <w:b/>
              </w:rPr>
            </w:pPr>
            <w:r w:rsidRPr="00CC02B8">
              <w:rPr>
                <w:rFonts w:cstheme="minorHAnsi"/>
                <w:b/>
              </w:rPr>
              <w:t>Data</w:t>
            </w:r>
          </w:p>
        </w:tc>
        <w:tc>
          <w:tcPr>
            <w:tcW w:w="964" w:type="dxa"/>
            <w:vMerge w:val="restart"/>
            <w:shd w:val="clear" w:color="auto" w:fill="C0C0C0"/>
            <w:vAlign w:val="center"/>
          </w:tcPr>
          <w:p w:rsidR="00596000" w:rsidRPr="00CC02B8" w:rsidRDefault="00596000" w:rsidP="0099405B">
            <w:pPr>
              <w:jc w:val="center"/>
              <w:rPr>
                <w:rFonts w:cstheme="minorHAnsi"/>
                <w:b/>
              </w:rPr>
            </w:pPr>
            <w:r w:rsidRPr="00CC02B8">
              <w:rPr>
                <w:rFonts w:cstheme="minorHAnsi"/>
                <w:b/>
              </w:rPr>
              <w:t>LRC</w:t>
            </w:r>
          </w:p>
        </w:tc>
      </w:tr>
      <w:tr w:rsidR="00596000" w:rsidRPr="00CC02B8" w:rsidTr="00B00840">
        <w:trPr>
          <w:cantSplit/>
          <w:trHeight w:val="142"/>
        </w:trPr>
        <w:tc>
          <w:tcPr>
            <w:tcW w:w="812" w:type="dxa"/>
            <w:vMerge/>
            <w:shd w:val="clear" w:color="auto" w:fill="C0C0C0"/>
          </w:tcPr>
          <w:p w:rsidR="00596000" w:rsidRPr="00CC02B8" w:rsidRDefault="00596000" w:rsidP="0099405B">
            <w:pPr>
              <w:rPr>
                <w:rFonts w:cstheme="minorHAnsi"/>
                <w:b/>
              </w:rPr>
            </w:pPr>
          </w:p>
        </w:tc>
        <w:tc>
          <w:tcPr>
            <w:tcW w:w="1358" w:type="dxa"/>
            <w:shd w:val="clear" w:color="auto" w:fill="C0C0C0"/>
          </w:tcPr>
          <w:p w:rsidR="00596000" w:rsidRPr="00CC02B8" w:rsidRDefault="00596000" w:rsidP="0099405B">
            <w:pPr>
              <w:jc w:val="center"/>
              <w:rPr>
                <w:rFonts w:cstheme="minorHAnsi"/>
                <w:b/>
              </w:rPr>
            </w:pPr>
            <w:r w:rsidRPr="00CC02B8">
              <w:rPr>
                <w:rFonts w:cstheme="minorHAnsi"/>
                <w:b/>
              </w:rPr>
              <w:t>Module Command</w:t>
            </w:r>
          </w:p>
        </w:tc>
        <w:tc>
          <w:tcPr>
            <w:tcW w:w="1276" w:type="dxa"/>
            <w:shd w:val="clear" w:color="auto" w:fill="C0C0C0"/>
          </w:tcPr>
          <w:p w:rsidR="00596000" w:rsidRPr="00CC02B8" w:rsidRDefault="00596000" w:rsidP="0099405B">
            <w:pPr>
              <w:jc w:val="center"/>
              <w:rPr>
                <w:rFonts w:cstheme="minorHAnsi"/>
                <w:b/>
              </w:rPr>
            </w:pPr>
            <w:r w:rsidRPr="00CC02B8">
              <w:rPr>
                <w:rFonts w:cstheme="minorHAnsi"/>
                <w:b/>
              </w:rPr>
              <w:t>Function Command</w:t>
            </w:r>
          </w:p>
        </w:tc>
        <w:tc>
          <w:tcPr>
            <w:tcW w:w="2835" w:type="dxa"/>
            <w:vMerge/>
            <w:shd w:val="clear" w:color="auto" w:fill="C0C0C0"/>
          </w:tcPr>
          <w:p w:rsidR="00596000" w:rsidRPr="00CC02B8" w:rsidRDefault="00596000" w:rsidP="0099405B">
            <w:pPr>
              <w:rPr>
                <w:rFonts w:cstheme="minorHAnsi"/>
                <w:b/>
              </w:rPr>
            </w:pPr>
          </w:p>
        </w:tc>
        <w:tc>
          <w:tcPr>
            <w:tcW w:w="1701" w:type="dxa"/>
            <w:vMerge/>
            <w:shd w:val="clear" w:color="auto" w:fill="C0C0C0"/>
          </w:tcPr>
          <w:p w:rsidR="00596000" w:rsidRPr="00CC02B8" w:rsidRDefault="00596000" w:rsidP="0099405B">
            <w:pPr>
              <w:rPr>
                <w:rFonts w:cstheme="minorHAnsi"/>
                <w:b/>
              </w:rPr>
            </w:pPr>
          </w:p>
        </w:tc>
        <w:tc>
          <w:tcPr>
            <w:tcW w:w="964" w:type="dxa"/>
            <w:vMerge/>
            <w:shd w:val="clear" w:color="auto" w:fill="C0C0C0"/>
          </w:tcPr>
          <w:p w:rsidR="00596000" w:rsidRPr="00CC02B8" w:rsidRDefault="00596000" w:rsidP="0099405B">
            <w:pPr>
              <w:rPr>
                <w:rFonts w:cstheme="minorHAnsi"/>
                <w:b/>
              </w:rPr>
            </w:pPr>
          </w:p>
        </w:tc>
      </w:tr>
      <w:tr w:rsidR="00596000" w:rsidRPr="00CC02B8" w:rsidTr="00596000">
        <w:trPr>
          <w:cantSplit/>
          <w:trHeight w:val="2085"/>
        </w:trPr>
        <w:tc>
          <w:tcPr>
            <w:tcW w:w="812" w:type="dxa"/>
          </w:tcPr>
          <w:p w:rsidR="00596000" w:rsidRPr="00CC02B8" w:rsidRDefault="00596000" w:rsidP="0099405B">
            <w:pPr>
              <w:rPr>
                <w:rFonts w:cstheme="minorHAnsi"/>
                <w:color w:val="000000"/>
                <w:sz w:val="18"/>
              </w:rPr>
            </w:pPr>
            <w:r w:rsidRPr="00CC02B8">
              <w:rPr>
                <w:rFonts w:cstheme="minorHAnsi"/>
                <w:color w:val="000000"/>
                <w:sz w:val="18"/>
              </w:rPr>
              <w:t>0x02</w:t>
            </w:r>
          </w:p>
          <w:p w:rsidR="00596000" w:rsidRPr="00CC02B8" w:rsidRDefault="00596000" w:rsidP="0099405B">
            <w:pPr>
              <w:rPr>
                <w:rFonts w:cstheme="minorHAnsi"/>
                <w:color w:val="000000"/>
                <w:sz w:val="18"/>
              </w:rPr>
            </w:pPr>
            <w:r w:rsidRPr="00CC02B8">
              <w:rPr>
                <w:rFonts w:cstheme="minorHAnsi"/>
                <w:sz w:val="18"/>
              </w:rPr>
              <w:t>(1 Byte)</w:t>
            </w:r>
          </w:p>
        </w:tc>
        <w:tc>
          <w:tcPr>
            <w:tcW w:w="1358" w:type="dxa"/>
          </w:tcPr>
          <w:p w:rsidR="00596000" w:rsidRPr="00CC02B8" w:rsidRDefault="00596000" w:rsidP="0099405B">
            <w:pPr>
              <w:rPr>
                <w:rFonts w:cstheme="minorHAnsi"/>
                <w:color w:val="000000"/>
                <w:sz w:val="18"/>
              </w:rPr>
            </w:pPr>
            <w:r w:rsidRPr="00CC02B8">
              <w:rPr>
                <w:rFonts w:cstheme="minorHAnsi"/>
                <w:sz w:val="18"/>
              </w:rPr>
              <w:t>1 byte</w:t>
            </w:r>
          </w:p>
        </w:tc>
        <w:tc>
          <w:tcPr>
            <w:tcW w:w="1276" w:type="dxa"/>
          </w:tcPr>
          <w:p w:rsidR="00596000" w:rsidRPr="00CC02B8" w:rsidRDefault="00596000" w:rsidP="0099405B">
            <w:pPr>
              <w:rPr>
                <w:rFonts w:cstheme="minorHAnsi"/>
                <w:color w:val="000000"/>
                <w:sz w:val="18"/>
              </w:rPr>
            </w:pPr>
            <w:r w:rsidRPr="00CC02B8">
              <w:rPr>
                <w:rFonts w:cstheme="minorHAnsi"/>
                <w:sz w:val="18"/>
              </w:rPr>
              <w:t>1 byte</w:t>
            </w:r>
          </w:p>
        </w:tc>
        <w:tc>
          <w:tcPr>
            <w:tcW w:w="2835" w:type="dxa"/>
          </w:tcPr>
          <w:p w:rsidR="00596000" w:rsidRPr="00CC02B8" w:rsidRDefault="00596000" w:rsidP="0099405B">
            <w:pPr>
              <w:rPr>
                <w:rFonts w:cstheme="minorHAnsi"/>
                <w:color w:val="000000"/>
                <w:sz w:val="18"/>
              </w:rPr>
            </w:pPr>
            <w:r w:rsidRPr="00CC02B8">
              <w:rPr>
                <w:rFonts w:cstheme="minorHAnsi"/>
                <w:sz w:val="18"/>
              </w:rPr>
              <w:t xml:space="preserve">2 byte data domain length used to </w:t>
            </w:r>
            <w:r w:rsidR="00E945DB" w:rsidRPr="00CC02B8">
              <w:rPr>
                <w:rFonts w:cstheme="minorHAnsi"/>
                <w:sz w:val="18"/>
              </w:rPr>
              <w:t>represent</w:t>
            </w:r>
            <w:r w:rsidRPr="00CC02B8">
              <w:rPr>
                <w:rFonts w:cstheme="minorHAnsi"/>
                <w:sz w:val="18"/>
              </w:rPr>
              <w:t xml:space="preserve"> the data domain length. The value is 0, indicating no data domain of 2 byte length, the former byte is data field length </w:t>
            </w:r>
            <w:r w:rsidRPr="00CC02B8">
              <w:rPr>
                <w:rFonts w:cstheme="minorHAnsi"/>
                <w:color w:val="000000"/>
                <w:sz w:val="18"/>
              </w:rPr>
              <w:t xml:space="preserve">Len/256 and the latter byte is Len%256. In protocol, all involving length or size data field are the high byte at the </w:t>
            </w:r>
            <w:r w:rsidR="00E945DB" w:rsidRPr="00CC02B8">
              <w:rPr>
                <w:rFonts w:cstheme="minorHAnsi"/>
                <w:color w:val="000000"/>
                <w:sz w:val="18"/>
              </w:rPr>
              <w:t>front</w:t>
            </w:r>
            <w:r w:rsidRPr="00CC02B8">
              <w:rPr>
                <w:rFonts w:cstheme="minorHAnsi"/>
                <w:color w:val="000000"/>
                <w:sz w:val="18"/>
              </w:rPr>
              <w:t>, low byte in the post</w:t>
            </w:r>
            <w:r w:rsidRPr="00CC02B8">
              <w:rPr>
                <w:rFonts w:cstheme="minorHAnsi"/>
                <w:sz w:val="18"/>
              </w:rPr>
              <w:t>.</w:t>
            </w:r>
          </w:p>
        </w:tc>
        <w:tc>
          <w:tcPr>
            <w:tcW w:w="1701" w:type="dxa"/>
          </w:tcPr>
          <w:p w:rsidR="00596000" w:rsidRPr="00CC02B8" w:rsidRDefault="00596000" w:rsidP="0099405B">
            <w:pPr>
              <w:rPr>
                <w:rFonts w:cstheme="minorHAnsi"/>
                <w:color w:val="000000"/>
                <w:sz w:val="18"/>
              </w:rPr>
            </w:pPr>
            <w:r w:rsidRPr="00CC02B8">
              <w:rPr>
                <w:rFonts w:cstheme="minorHAnsi"/>
                <w:color w:val="000000"/>
                <w:sz w:val="18"/>
              </w:rPr>
              <w:t xml:space="preserve">The data content of communication </w:t>
            </w:r>
            <w:r w:rsidR="00E945DB" w:rsidRPr="00CC02B8">
              <w:rPr>
                <w:rFonts w:cstheme="minorHAnsi"/>
                <w:color w:val="000000"/>
                <w:sz w:val="18"/>
              </w:rPr>
              <w:t>needs (</w:t>
            </w:r>
            <w:r w:rsidRPr="00CC02B8">
              <w:rPr>
                <w:rFonts w:cstheme="minorHAnsi"/>
                <w:color w:val="000000"/>
                <w:sz w:val="18"/>
              </w:rPr>
              <w:t>N byte), the field definition is parsed by each command and some command may not have this field.</w:t>
            </w:r>
          </w:p>
        </w:tc>
        <w:tc>
          <w:tcPr>
            <w:tcW w:w="964" w:type="dxa"/>
          </w:tcPr>
          <w:p w:rsidR="00596000" w:rsidRPr="00CC02B8" w:rsidRDefault="00596000" w:rsidP="0099405B">
            <w:pPr>
              <w:rPr>
                <w:rFonts w:cstheme="minorHAnsi"/>
                <w:sz w:val="18"/>
              </w:rPr>
            </w:pPr>
            <w:r w:rsidRPr="00CC02B8">
              <w:rPr>
                <w:rFonts w:cstheme="minorHAnsi"/>
                <w:sz w:val="18"/>
              </w:rPr>
              <w:t>LRC is the data XOR except starting the character. (1 byte)</w:t>
            </w:r>
          </w:p>
          <w:p w:rsidR="00596000" w:rsidRPr="00CC02B8" w:rsidRDefault="00596000" w:rsidP="0099405B">
            <w:pPr>
              <w:rPr>
                <w:rFonts w:cstheme="minorHAnsi"/>
                <w:sz w:val="18"/>
              </w:rPr>
            </w:pPr>
          </w:p>
        </w:tc>
      </w:tr>
    </w:tbl>
    <w:p w:rsidR="00596000" w:rsidRPr="00596000" w:rsidRDefault="00596000" w:rsidP="00B00840"/>
    <w:p w:rsidR="00596000" w:rsidRPr="00B00840" w:rsidRDefault="00596000" w:rsidP="00B00840">
      <w:pPr>
        <w:rPr>
          <w:b/>
        </w:rPr>
      </w:pPr>
      <w:r w:rsidRPr="00B00840">
        <w:rPr>
          <w:b/>
        </w:rPr>
        <w:t>Response database</w:t>
      </w:r>
      <w:r w:rsidRPr="00B00840">
        <w:rPr>
          <w:rFonts w:hint="eastAsia"/>
          <w:b/>
        </w:rPr>
        <w:t>：</w:t>
      </w:r>
    </w:p>
    <w:tbl>
      <w:tblPr>
        <w:tblW w:w="955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49"/>
        <w:gridCol w:w="1316"/>
        <w:gridCol w:w="1276"/>
        <w:gridCol w:w="2552"/>
        <w:gridCol w:w="1252"/>
        <w:gridCol w:w="1417"/>
        <w:gridCol w:w="893"/>
      </w:tblGrid>
      <w:tr w:rsidR="00596000" w:rsidRPr="00CC02B8" w:rsidTr="00B00840">
        <w:trPr>
          <w:cantSplit/>
          <w:trHeight w:val="143"/>
        </w:trPr>
        <w:tc>
          <w:tcPr>
            <w:tcW w:w="849" w:type="dxa"/>
            <w:vMerge w:val="restart"/>
            <w:shd w:val="clear" w:color="auto" w:fill="C0C0C0"/>
            <w:vAlign w:val="center"/>
          </w:tcPr>
          <w:p w:rsidR="00596000" w:rsidRPr="00CC02B8" w:rsidRDefault="00596000" w:rsidP="0099405B">
            <w:pPr>
              <w:jc w:val="center"/>
              <w:rPr>
                <w:rFonts w:cstheme="minorHAnsi"/>
                <w:color w:val="000000"/>
                <w:sz w:val="18"/>
              </w:rPr>
            </w:pPr>
            <w:r w:rsidRPr="00CC02B8">
              <w:rPr>
                <w:rFonts w:cstheme="minorHAnsi"/>
                <w:b/>
              </w:rPr>
              <w:t>STX</w:t>
            </w:r>
          </w:p>
        </w:tc>
        <w:tc>
          <w:tcPr>
            <w:tcW w:w="2592" w:type="dxa"/>
            <w:gridSpan w:val="2"/>
            <w:shd w:val="clear" w:color="auto" w:fill="C0C0C0"/>
          </w:tcPr>
          <w:p w:rsidR="00596000" w:rsidRPr="00CC02B8" w:rsidRDefault="00596000" w:rsidP="0099405B">
            <w:pPr>
              <w:jc w:val="center"/>
              <w:rPr>
                <w:rFonts w:cstheme="minorHAnsi"/>
                <w:b/>
                <w:color w:val="FFFFFF"/>
              </w:rPr>
            </w:pPr>
            <w:r w:rsidRPr="00CC02B8">
              <w:rPr>
                <w:rFonts w:cstheme="minorHAnsi"/>
                <w:b/>
              </w:rPr>
              <w:t>Command</w:t>
            </w:r>
          </w:p>
        </w:tc>
        <w:tc>
          <w:tcPr>
            <w:tcW w:w="2552" w:type="dxa"/>
            <w:vMerge w:val="restart"/>
            <w:shd w:val="clear" w:color="auto" w:fill="C0C0C0"/>
            <w:vAlign w:val="center"/>
          </w:tcPr>
          <w:p w:rsidR="00596000" w:rsidRPr="00CC02B8" w:rsidRDefault="00596000" w:rsidP="0099405B">
            <w:pPr>
              <w:jc w:val="center"/>
              <w:rPr>
                <w:rFonts w:cstheme="minorHAnsi"/>
                <w:sz w:val="18"/>
              </w:rPr>
            </w:pPr>
            <w:r w:rsidRPr="00CC02B8">
              <w:rPr>
                <w:rFonts w:cstheme="minorHAnsi"/>
                <w:b/>
              </w:rPr>
              <w:t xml:space="preserve">Data Length </w:t>
            </w:r>
          </w:p>
        </w:tc>
        <w:tc>
          <w:tcPr>
            <w:tcW w:w="2669" w:type="dxa"/>
            <w:gridSpan w:val="2"/>
            <w:shd w:val="clear" w:color="auto" w:fill="C0C0C0"/>
          </w:tcPr>
          <w:p w:rsidR="00596000" w:rsidRPr="00CC02B8" w:rsidRDefault="00596000" w:rsidP="0099405B">
            <w:pPr>
              <w:jc w:val="center"/>
              <w:rPr>
                <w:rFonts w:cstheme="minorHAnsi"/>
                <w:b/>
              </w:rPr>
            </w:pPr>
            <w:r w:rsidRPr="00CC02B8">
              <w:rPr>
                <w:rFonts w:cstheme="minorHAnsi"/>
                <w:b/>
              </w:rPr>
              <w:t>Data</w:t>
            </w:r>
          </w:p>
        </w:tc>
        <w:tc>
          <w:tcPr>
            <w:tcW w:w="893" w:type="dxa"/>
            <w:vMerge w:val="restart"/>
            <w:shd w:val="clear" w:color="auto" w:fill="C0C0C0"/>
            <w:vAlign w:val="center"/>
          </w:tcPr>
          <w:p w:rsidR="00596000" w:rsidRPr="00CC02B8" w:rsidRDefault="00596000" w:rsidP="0099405B">
            <w:pPr>
              <w:jc w:val="center"/>
              <w:rPr>
                <w:rFonts w:cstheme="minorHAnsi"/>
                <w:b/>
              </w:rPr>
            </w:pPr>
            <w:r w:rsidRPr="00CC02B8">
              <w:rPr>
                <w:rFonts w:cstheme="minorHAnsi"/>
                <w:b/>
              </w:rPr>
              <w:t>LRC</w:t>
            </w:r>
          </w:p>
        </w:tc>
      </w:tr>
      <w:tr w:rsidR="00596000" w:rsidRPr="00CC02B8" w:rsidTr="00B00840">
        <w:trPr>
          <w:cantSplit/>
          <w:trHeight w:val="142"/>
        </w:trPr>
        <w:tc>
          <w:tcPr>
            <w:tcW w:w="849" w:type="dxa"/>
            <w:vMerge/>
            <w:shd w:val="clear" w:color="auto" w:fill="C0C0C0"/>
          </w:tcPr>
          <w:p w:rsidR="00596000" w:rsidRPr="00CC02B8" w:rsidRDefault="00596000" w:rsidP="0099405B">
            <w:pPr>
              <w:rPr>
                <w:rFonts w:cstheme="minorHAnsi"/>
                <w:b/>
              </w:rPr>
            </w:pPr>
          </w:p>
        </w:tc>
        <w:tc>
          <w:tcPr>
            <w:tcW w:w="1316" w:type="dxa"/>
            <w:shd w:val="clear" w:color="auto" w:fill="C0C0C0"/>
          </w:tcPr>
          <w:p w:rsidR="00596000" w:rsidRPr="00CC02B8" w:rsidRDefault="00596000" w:rsidP="0099405B">
            <w:pPr>
              <w:jc w:val="center"/>
              <w:rPr>
                <w:rFonts w:cstheme="minorHAnsi"/>
                <w:b/>
              </w:rPr>
            </w:pPr>
            <w:r w:rsidRPr="00CC02B8">
              <w:rPr>
                <w:rFonts w:cstheme="minorHAnsi"/>
                <w:b/>
              </w:rPr>
              <w:t>Module Command</w:t>
            </w:r>
          </w:p>
        </w:tc>
        <w:tc>
          <w:tcPr>
            <w:tcW w:w="1276" w:type="dxa"/>
            <w:shd w:val="clear" w:color="auto" w:fill="C0C0C0"/>
          </w:tcPr>
          <w:p w:rsidR="00596000" w:rsidRPr="00CC02B8" w:rsidRDefault="00596000" w:rsidP="0099405B">
            <w:pPr>
              <w:jc w:val="center"/>
              <w:rPr>
                <w:rFonts w:cstheme="minorHAnsi"/>
                <w:b/>
              </w:rPr>
            </w:pPr>
            <w:r w:rsidRPr="00CC02B8">
              <w:rPr>
                <w:rFonts w:cstheme="minorHAnsi"/>
                <w:b/>
              </w:rPr>
              <w:t>Function Command</w:t>
            </w:r>
          </w:p>
        </w:tc>
        <w:tc>
          <w:tcPr>
            <w:tcW w:w="2552" w:type="dxa"/>
            <w:vMerge/>
            <w:shd w:val="clear" w:color="auto" w:fill="C0C0C0"/>
          </w:tcPr>
          <w:p w:rsidR="00596000" w:rsidRPr="00CC02B8" w:rsidRDefault="00596000" w:rsidP="0099405B">
            <w:pPr>
              <w:rPr>
                <w:rFonts w:cstheme="minorHAnsi"/>
                <w:b/>
              </w:rPr>
            </w:pPr>
          </w:p>
        </w:tc>
        <w:tc>
          <w:tcPr>
            <w:tcW w:w="1252" w:type="dxa"/>
            <w:shd w:val="clear" w:color="auto" w:fill="C0C0C0"/>
          </w:tcPr>
          <w:p w:rsidR="00596000" w:rsidRPr="00CC02B8" w:rsidRDefault="00596000" w:rsidP="0099405B">
            <w:pPr>
              <w:ind w:left="211" w:hangingChars="100" w:hanging="211"/>
              <w:rPr>
                <w:rFonts w:cstheme="minorHAnsi"/>
                <w:b/>
              </w:rPr>
            </w:pPr>
            <w:r w:rsidRPr="00CC02B8">
              <w:rPr>
                <w:rFonts w:cstheme="minorHAnsi"/>
                <w:b/>
              </w:rPr>
              <w:t>Return Code</w:t>
            </w:r>
          </w:p>
        </w:tc>
        <w:tc>
          <w:tcPr>
            <w:tcW w:w="1417" w:type="dxa"/>
            <w:shd w:val="clear" w:color="auto" w:fill="C0C0C0"/>
          </w:tcPr>
          <w:p w:rsidR="00596000" w:rsidRPr="00CC02B8" w:rsidRDefault="00596000" w:rsidP="0099405B">
            <w:pPr>
              <w:rPr>
                <w:rFonts w:cstheme="minorHAnsi"/>
                <w:b/>
              </w:rPr>
            </w:pPr>
            <w:r w:rsidRPr="00CC02B8">
              <w:rPr>
                <w:rFonts w:cstheme="minorHAnsi"/>
                <w:b/>
              </w:rPr>
              <w:t>Data Contents</w:t>
            </w:r>
          </w:p>
        </w:tc>
        <w:tc>
          <w:tcPr>
            <w:tcW w:w="893" w:type="dxa"/>
            <w:vMerge/>
            <w:shd w:val="clear" w:color="auto" w:fill="C0C0C0"/>
          </w:tcPr>
          <w:p w:rsidR="00596000" w:rsidRPr="00CC02B8" w:rsidRDefault="00596000" w:rsidP="0099405B">
            <w:pPr>
              <w:rPr>
                <w:rFonts w:cstheme="minorHAnsi"/>
                <w:b/>
              </w:rPr>
            </w:pPr>
          </w:p>
        </w:tc>
      </w:tr>
      <w:tr w:rsidR="00596000" w:rsidRPr="00CC02B8" w:rsidTr="00B00840">
        <w:trPr>
          <w:cantSplit/>
          <w:trHeight w:val="2115"/>
        </w:trPr>
        <w:tc>
          <w:tcPr>
            <w:tcW w:w="849" w:type="dxa"/>
          </w:tcPr>
          <w:p w:rsidR="00596000" w:rsidRPr="00CC02B8" w:rsidRDefault="00596000" w:rsidP="0099405B">
            <w:pPr>
              <w:rPr>
                <w:rFonts w:cstheme="minorHAnsi"/>
                <w:color w:val="000000"/>
                <w:sz w:val="18"/>
              </w:rPr>
            </w:pPr>
            <w:r w:rsidRPr="00CC02B8">
              <w:rPr>
                <w:rFonts w:cstheme="minorHAnsi"/>
                <w:color w:val="000000"/>
                <w:sz w:val="18"/>
              </w:rPr>
              <w:lastRenderedPageBreak/>
              <w:t>0x02</w:t>
            </w:r>
          </w:p>
          <w:p w:rsidR="00596000" w:rsidRPr="00CC02B8" w:rsidRDefault="00596000" w:rsidP="0099405B">
            <w:pPr>
              <w:rPr>
                <w:rFonts w:cstheme="minorHAnsi"/>
                <w:color w:val="000000"/>
                <w:sz w:val="18"/>
              </w:rPr>
            </w:pPr>
            <w:r w:rsidRPr="00CC02B8">
              <w:rPr>
                <w:rFonts w:cstheme="minorHAnsi"/>
                <w:sz w:val="18"/>
              </w:rPr>
              <w:t>(1 Byte)</w:t>
            </w:r>
          </w:p>
        </w:tc>
        <w:tc>
          <w:tcPr>
            <w:tcW w:w="1316" w:type="dxa"/>
          </w:tcPr>
          <w:p w:rsidR="00596000" w:rsidRPr="00CC02B8" w:rsidRDefault="00596000" w:rsidP="0099405B">
            <w:pPr>
              <w:rPr>
                <w:rFonts w:cstheme="minorHAnsi"/>
                <w:color w:val="000000"/>
                <w:sz w:val="18"/>
              </w:rPr>
            </w:pPr>
            <w:r w:rsidRPr="00CC02B8">
              <w:rPr>
                <w:rFonts w:cstheme="minorHAnsi"/>
                <w:sz w:val="18"/>
              </w:rPr>
              <w:t>1 byte</w:t>
            </w:r>
          </w:p>
        </w:tc>
        <w:tc>
          <w:tcPr>
            <w:tcW w:w="1276" w:type="dxa"/>
          </w:tcPr>
          <w:p w:rsidR="00596000" w:rsidRPr="00CC02B8" w:rsidRDefault="00596000" w:rsidP="0099405B">
            <w:pPr>
              <w:rPr>
                <w:rFonts w:cstheme="minorHAnsi"/>
                <w:color w:val="000000"/>
                <w:sz w:val="18"/>
              </w:rPr>
            </w:pPr>
            <w:r w:rsidRPr="00CC02B8">
              <w:rPr>
                <w:rFonts w:cstheme="minorHAnsi"/>
                <w:sz w:val="18"/>
              </w:rPr>
              <w:t>1 byte</w:t>
            </w:r>
          </w:p>
        </w:tc>
        <w:tc>
          <w:tcPr>
            <w:tcW w:w="2552" w:type="dxa"/>
          </w:tcPr>
          <w:p w:rsidR="00596000" w:rsidRPr="00CC02B8" w:rsidRDefault="00596000" w:rsidP="0099405B">
            <w:pPr>
              <w:rPr>
                <w:rFonts w:cstheme="minorHAnsi"/>
                <w:color w:val="000000"/>
                <w:sz w:val="18"/>
              </w:rPr>
            </w:pPr>
            <w:r w:rsidRPr="00CC02B8">
              <w:rPr>
                <w:rFonts w:cstheme="minorHAnsi"/>
                <w:sz w:val="18"/>
              </w:rPr>
              <w:t xml:space="preserve">2 byte data domain length used to </w:t>
            </w:r>
            <w:proofErr w:type="spellStart"/>
            <w:r w:rsidRPr="00CC02B8">
              <w:rPr>
                <w:rFonts w:cstheme="minorHAnsi"/>
                <w:sz w:val="18"/>
              </w:rPr>
              <w:t>respresent</w:t>
            </w:r>
            <w:proofErr w:type="spellEnd"/>
            <w:r w:rsidRPr="00CC02B8">
              <w:rPr>
                <w:rFonts w:cstheme="minorHAnsi"/>
                <w:sz w:val="18"/>
              </w:rPr>
              <w:t xml:space="preserve"> the data domain </w:t>
            </w:r>
            <w:r w:rsidR="00E945DB" w:rsidRPr="00CC02B8">
              <w:rPr>
                <w:rFonts w:cstheme="minorHAnsi"/>
                <w:sz w:val="18"/>
              </w:rPr>
              <w:t>length. The</w:t>
            </w:r>
            <w:r w:rsidRPr="00CC02B8">
              <w:rPr>
                <w:rFonts w:cstheme="minorHAnsi"/>
                <w:sz w:val="18"/>
              </w:rPr>
              <w:t xml:space="preserve"> min </w:t>
            </w:r>
            <w:proofErr w:type="spellStart"/>
            <w:r w:rsidRPr="00CC02B8">
              <w:rPr>
                <w:rFonts w:cstheme="minorHAnsi"/>
                <w:sz w:val="18"/>
              </w:rPr>
              <w:t>valuer</w:t>
            </w:r>
            <w:proofErr w:type="spellEnd"/>
            <w:r w:rsidRPr="00CC02B8">
              <w:rPr>
                <w:rFonts w:cstheme="minorHAnsi"/>
                <w:sz w:val="18"/>
              </w:rPr>
              <w:t xml:space="preserve"> is 4, indicating no data contents, the former byte is data field length </w:t>
            </w:r>
            <w:r w:rsidRPr="00CC02B8">
              <w:rPr>
                <w:rFonts w:cstheme="minorHAnsi"/>
                <w:color w:val="000000"/>
                <w:sz w:val="18"/>
              </w:rPr>
              <w:t>Len/256 and the latter byte is Len%256. In protocol, all involving length or size data domain are the high byte at the front, low byte in the post</w:t>
            </w:r>
            <w:r w:rsidRPr="00CC02B8">
              <w:rPr>
                <w:rFonts w:cstheme="minorHAnsi"/>
                <w:sz w:val="18"/>
              </w:rPr>
              <w:t>.</w:t>
            </w:r>
          </w:p>
        </w:tc>
        <w:tc>
          <w:tcPr>
            <w:tcW w:w="1252" w:type="dxa"/>
          </w:tcPr>
          <w:p w:rsidR="00596000" w:rsidRPr="00CC02B8" w:rsidRDefault="00596000" w:rsidP="0099405B">
            <w:pPr>
              <w:rPr>
                <w:rFonts w:cstheme="minorHAnsi"/>
                <w:color w:val="000000"/>
                <w:sz w:val="18"/>
              </w:rPr>
            </w:pPr>
            <w:r w:rsidRPr="00CC02B8">
              <w:rPr>
                <w:rFonts w:cstheme="minorHAnsi"/>
                <w:color w:val="000000"/>
                <w:sz w:val="18"/>
              </w:rPr>
              <w:t xml:space="preserve">4 byte return code is high byte at the front, </w:t>
            </w:r>
            <w:proofErr w:type="spellStart"/>
            <w:r w:rsidR="00E945DB" w:rsidRPr="00CC02B8">
              <w:rPr>
                <w:rFonts w:cstheme="minorHAnsi"/>
                <w:color w:val="000000"/>
                <w:sz w:val="18"/>
              </w:rPr>
              <w:t>in</w:t>
            </w:r>
            <w:r w:rsidR="00E945DB">
              <w:rPr>
                <w:rFonts w:cstheme="minorHAnsi"/>
                <w:color w:val="000000"/>
                <w:sz w:val="18"/>
              </w:rPr>
              <w:t>t</w:t>
            </w:r>
            <w:proofErr w:type="spellEnd"/>
            <w:r w:rsidRPr="00CC02B8">
              <w:rPr>
                <w:rFonts w:cstheme="minorHAnsi"/>
                <w:color w:val="000000"/>
                <w:sz w:val="18"/>
              </w:rPr>
              <w:t xml:space="preserve"> type.</w:t>
            </w:r>
          </w:p>
        </w:tc>
        <w:tc>
          <w:tcPr>
            <w:tcW w:w="1417" w:type="dxa"/>
          </w:tcPr>
          <w:p w:rsidR="00596000" w:rsidRPr="00CC02B8" w:rsidRDefault="00596000" w:rsidP="0099405B">
            <w:pPr>
              <w:rPr>
                <w:rFonts w:cstheme="minorHAnsi"/>
                <w:color w:val="000000"/>
                <w:sz w:val="18"/>
              </w:rPr>
            </w:pPr>
            <w:r w:rsidRPr="00CC02B8">
              <w:rPr>
                <w:rFonts w:cstheme="minorHAnsi"/>
                <w:color w:val="000000"/>
                <w:sz w:val="18"/>
              </w:rPr>
              <w:t>The data contents of communication needs (N byte), the field definition is parsed by each command and some command may not have this field.</w:t>
            </w:r>
          </w:p>
        </w:tc>
        <w:tc>
          <w:tcPr>
            <w:tcW w:w="893" w:type="dxa"/>
          </w:tcPr>
          <w:p w:rsidR="00596000" w:rsidRPr="00CC02B8" w:rsidRDefault="00596000" w:rsidP="0099405B">
            <w:pPr>
              <w:rPr>
                <w:rFonts w:cstheme="minorHAnsi"/>
                <w:sz w:val="18"/>
              </w:rPr>
            </w:pPr>
            <w:r w:rsidRPr="00CC02B8">
              <w:rPr>
                <w:rFonts w:cstheme="minorHAnsi"/>
                <w:sz w:val="18"/>
              </w:rPr>
              <w:t xml:space="preserve">LRC is the data XOR except the starting </w:t>
            </w:r>
            <w:r w:rsidR="00E945DB" w:rsidRPr="00CC02B8">
              <w:rPr>
                <w:rFonts w:cstheme="minorHAnsi"/>
                <w:sz w:val="18"/>
              </w:rPr>
              <w:t>character (</w:t>
            </w:r>
            <w:r w:rsidRPr="00CC02B8">
              <w:rPr>
                <w:rFonts w:cstheme="minorHAnsi"/>
                <w:sz w:val="18"/>
              </w:rPr>
              <w:t>1 byte).</w:t>
            </w:r>
          </w:p>
          <w:p w:rsidR="00596000" w:rsidRPr="00CC02B8" w:rsidRDefault="00596000" w:rsidP="0099405B">
            <w:pPr>
              <w:rPr>
                <w:rFonts w:cstheme="minorHAnsi"/>
                <w:sz w:val="18"/>
              </w:rPr>
            </w:pPr>
          </w:p>
        </w:tc>
      </w:tr>
    </w:tbl>
    <w:p w:rsidR="00596000" w:rsidRDefault="00596000" w:rsidP="007913BA"/>
    <w:p w:rsidR="0090493A" w:rsidRDefault="0090493A" w:rsidP="007913BA">
      <w:r>
        <w:rPr>
          <w:rFonts w:hint="eastAsia"/>
        </w:rPr>
        <w:t>Note: Since the</w:t>
      </w:r>
      <w:r>
        <w:t xml:space="preserve"> communication protocol of</w:t>
      </w:r>
      <w:r>
        <w:rPr>
          <w:rFonts w:hint="eastAsia"/>
        </w:rPr>
        <w:t xml:space="preserve"> TMS proxy </w:t>
      </w:r>
      <w:r>
        <w:t xml:space="preserve">is different with the </w:t>
      </w:r>
      <w:proofErr w:type="spellStart"/>
      <w:r>
        <w:t>EasyLink</w:t>
      </w:r>
      <w:proofErr w:type="spellEnd"/>
      <w:r>
        <w:t xml:space="preserve"> communication protocol, so before use TMS proxy to download file, please call </w:t>
      </w:r>
      <w:r w:rsidR="00801A44">
        <w:rPr>
          <w:rFonts w:cstheme="minorHAnsi" w:hint="eastAsia"/>
        </w:rPr>
        <w:t>CMD_</w:t>
      </w:r>
      <w:r w:rsidR="00801A44">
        <w:rPr>
          <w:rFonts w:cstheme="minorHAnsi"/>
        </w:rPr>
        <w:t>OPEN_COMPATIBLE_COMM_MODE</w:t>
      </w:r>
      <w:r w:rsidR="00801A44">
        <w:t xml:space="preserve"> command to open compatible communication mode.</w:t>
      </w:r>
    </w:p>
    <w:p w:rsidR="00212605" w:rsidRDefault="00212605" w:rsidP="00B00840">
      <w:pPr>
        <w:pStyle w:val="3"/>
        <w:numPr>
          <w:ilvl w:val="2"/>
          <w:numId w:val="20"/>
        </w:numPr>
      </w:pPr>
      <w:bookmarkStart w:id="1464" w:name="_Toc478130696"/>
      <w:r>
        <w:rPr>
          <w:rFonts w:hint="eastAsia"/>
        </w:rPr>
        <w:t>TMS proxy command list</w:t>
      </w:r>
      <w:bookmarkEnd w:id="1464"/>
    </w:p>
    <w:p w:rsidR="00212605" w:rsidRPr="00212605" w:rsidRDefault="00212605" w:rsidP="00212605">
      <w:r>
        <w:t>C</w:t>
      </w:r>
      <w:r>
        <w:rPr>
          <w:rFonts w:hint="eastAsia"/>
        </w:rPr>
        <w:t xml:space="preserve">ommand </w:t>
      </w:r>
      <w:r>
        <w:t>list of TMS proxy between master device and POS terminal: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130"/>
        <w:gridCol w:w="2301"/>
        <w:gridCol w:w="3600"/>
      </w:tblGrid>
      <w:tr w:rsidR="00CC5AC3" w:rsidRPr="00411730" w:rsidTr="002D351D">
        <w:tc>
          <w:tcPr>
            <w:tcW w:w="1443" w:type="pct"/>
            <w:gridSpan w:val="2"/>
            <w:tcBorders>
              <w:bottom w:val="single" w:sz="4" w:space="0" w:color="auto"/>
            </w:tcBorders>
            <w:shd w:val="clear" w:color="auto" w:fill="5B9BD5" w:themeFill="accent1"/>
          </w:tcPr>
          <w:p w:rsidR="00212605" w:rsidRPr="00411730" w:rsidRDefault="00212605" w:rsidP="00672154">
            <w:pPr>
              <w:jc w:val="center"/>
              <w:rPr>
                <w:rFonts w:cstheme="minorHAnsi"/>
              </w:rPr>
            </w:pPr>
            <w:r>
              <w:rPr>
                <w:rFonts w:cstheme="minorHAnsi"/>
              </w:rPr>
              <w:t>Command</w:t>
            </w:r>
          </w:p>
        </w:tc>
        <w:tc>
          <w:tcPr>
            <w:tcW w:w="1387" w:type="pct"/>
            <w:vMerge w:val="restart"/>
            <w:shd w:val="clear" w:color="auto" w:fill="5B9BD5" w:themeFill="accent1"/>
            <w:vAlign w:val="center"/>
          </w:tcPr>
          <w:p w:rsidR="00212605" w:rsidRPr="00411730" w:rsidRDefault="00212605" w:rsidP="00672154">
            <w:pPr>
              <w:rPr>
                <w:rFonts w:cstheme="minorHAnsi"/>
              </w:rPr>
            </w:pPr>
            <w:r w:rsidRPr="00411730">
              <w:rPr>
                <w:rFonts w:cstheme="minorHAnsi"/>
              </w:rPr>
              <w:t>Description</w:t>
            </w:r>
          </w:p>
        </w:tc>
        <w:tc>
          <w:tcPr>
            <w:tcW w:w="2170" w:type="pct"/>
            <w:vMerge w:val="restart"/>
            <w:shd w:val="clear" w:color="auto" w:fill="5B9BD5" w:themeFill="accent1"/>
            <w:vAlign w:val="center"/>
          </w:tcPr>
          <w:p w:rsidR="00212605" w:rsidRPr="00411730" w:rsidRDefault="00212605" w:rsidP="00672154">
            <w:pPr>
              <w:rPr>
                <w:rFonts w:cstheme="minorHAnsi"/>
              </w:rPr>
            </w:pPr>
            <w:r>
              <w:rPr>
                <w:rFonts w:cstheme="minorHAnsi"/>
              </w:rPr>
              <w:t>Other</w:t>
            </w:r>
          </w:p>
        </w:tc>
      </w:tr>
      <w:tr w:rsidR="00CC5AC3" w:rsidRPr="00411730" w:rsidTr="002D351D">
        <w:tc>
          <w:tcPr>
            <w:tcW w:w="762" w:type="pct"/>
            <w:tcBorders>
              <w:bottom w:val="single" w:sz="4" w:space="0" w:color="auto"/>
            </w:tcBorders>
            <w:shd w:val="clear" w:color="auto" w:fill="5B9BD5" w:themeFill="accent1"/>
          </w:tcPr>
          <w:p w:rsidR="00212605" w:rsidRDefault="00212605" w:rsidP="00672154">
            <w:pPr>
              <w:rPr>
                <w:rFonts w:cstheme="minorHAnsi"/>
              </w:rPr>
            </w:pPr>
            <w:r>
              <w:rPr>
                <w:rFonts w:cstheme="minorHAnsi" w:hint="eastAsia"/>
              </w:rPr>
              <w:t>Command type</w:t>
            </w:r>
          </w:p>
        </w:tc>
        <w:tc>
          <w:tcPr>
            <w:tcW w:w="681" w:type="pct"/>
            <w:tcBorders>
              <w:bottom w:val="single" w:sz="4" w:space="0" w:color="auto"/>
            </w:tcBorders>
            <w:shd w:val="clear" w:color="auto" w:fill="5B9BD5" w:themeFill="accent1"/>
          </w:tcPr>
          <w:p w:rsidR="00212605" w:rsidRDefault="00212605" w:rsidP="00672154">
            <w:pPr>
              <w:rPr>
                <w:rFonts w:cstheme="minorHAnsi"/>
              </w:rPr>
            </w:pPr>
            <w:r>
              <w:rPr>
                <w:rFonts w:cstheme="minorHAnsi" w:hint="eastAsia"/>
              </w:rPr>
              <w:t>Command code</w:t>
            </w:r>
          </w:p>
        </w:tc>
        <w:tc>
          <w:tcPr>
            <w:tcW w:w="1387" w:type="pct"/>
            <w:vMerge/>
            <w:tcBorders>
              <w:bottom w:val="single" w:sz="4" w:space="0" w:color="auto"/>
            </w:tcBorders>
            <w:shd w:val="clear" w:color="auto" w:fill="5B9BD5" w:themeFill="accent1"/>
          </w:tcPr>
          <w:p w:rsidR="00212605" w:rsidRPr="00411730" w:rsidRDefault="00212605" w:rsidP="00672154">
            <w:pPr>
              <w:rPr>
                <w:rFonts w:cstheme="minorHAnsi"/>
              </w:rPr>
            </w:pPr>
          </w:p>
        </w:tc>
        <w:tc>
          <w:tcPr>
            <w:tcW w:w="2170" w:type="pct"/>
            <w:vMerge/>
            <w:tcBorders>
              <w:bottom w:val="single" w:sz="4" w:space="0" w:color="auto"/>
            </w:tcBorders>
            <w:shd w:val="clear" w:color="auto" w:fill="5B9BD5" w:themeFill="accent1"/>
          </w:tcPr>
          <w:p w:rsidR="00212605" w:rsidRDefault="00212605" w:rsidP="00672154">
            <w:pPr>
              <w:rPr>
                <w:rFonts w:cstheme="minorHAnsi"/>
              </w:rPr>
            </w:pPr>
          </w:p>
        </w:tc>
      </w:tr>
      <w:tr w:rsidR="00CC5AC3" w:rsidRPr="00411730" w:rsidTr="002D351D">
        <w:trPr>
          <w:trHeight w:val="225"/>
        </w:trPr>
        <w:tc>
          <w:tcPr>
            <w:tcW w:w="762" w:type="pct"/>
            <w:shd w:val="clear" w:color="auto" w:fill="DEEAF6" w:themeFill="accent1" w:themeFillTint="33"/>
            <w:vAlign w:val="center"/>
          </w:tcPr>
          <w:p w:rsidR="00212605" w:rsidRDefault="00451843" w:rsidP="00672154">
            <w:pPr>
              <w:rPr>
                <w:rFonts w:cstheme="minorHAnsi"/>
              </w:rPr>
            </w:pPr>
            <w:r>
              <w:rPr>
                <w:rFonts w:cstheme="minorHAnsi" w:hint="eastAsia"/>
              </w:rPr>
              <w:t>0x90</w:t>
            </w:r>
          </w:p>
        </w:tc>
        <w:tc>
          <w:tcPr>
            <w:tcW w:w="681" w:type="pct"/>
            <w:shd w:val="clear" w:color="auto" w:fill="DEEAF6" w:themeFill="accent1" w:themeFillTint="33"/>
            <w:vAlign w:val="center"/>
          </w:tcPr>
          <w:p w:rsidR="00212605" w:rsidRDefault="00451843" w:rsidP="00672154">
            <w:pPr>
              <w:ind w:left="14"/>
              <w:rPr>
                <w:rFonts w:cstheme="minorHAnsi"/>
              </w:rPr>
            </w:pPr>
            <w:r>
              <w:rPr>
                <w:rFonts w:cstheme="minorHAnsi" w:hint="eastAsia"/>
              </w:rPr>
              <w:t>0x34</w:t>
            </w:r>
          </w:p>
        </w:tc>
        <w:tc>
          <w:tcPr>
            <w:tcW w:w="1387" w:type="pct"/>
            <w:shd w:val="clear" w:color="auto" w:fill="DEEAF6" w:themeFill="accent1" w:themeFillTint="33"/>
          </w:tcPr>
          <w:p w:rsidR="00212605" w:rsidRDefault="002B5458" w:rsidP="00672154">
            <w:pPr>
              <w:rPr>
                <w:rFonts w:cstheme="minorHAnsi"/>
              </w:rPr>
            </w:pPr>
            <w:proofErr w:type="spellStart"/>
            <w:r>
              <w:rPr>
                <w:rFonts w:cstheme="minorHAnsi" w:hint="eastAsia"/>
              </w:rPr>
              <w:t>GetTerm</w:t>
            </w:r>
            <w:r w:rsidR="00451843">
              <w:rPr>
                <w:rFonts w:cstheme="minorHAnsi" w:hint="eastAsia"/>
              </w:rPr>
              <w:t>SN</w:t>
            </w:r>
            <w:proofErr w:type="spellEnd"/>
          </w:p>
        </w:tc>
        <w:tc>
          <w:tcPr>
            <w:tcW w:w="2170" w:type="pct"/>
            <w:shd w:val="clear" w:color="auto" w:fill="DEEAF6" w:themeFill="accent1" w:themeFillTint="33"/>
          </w:tcPr>
          <w:p w:rsidR="00212605" w:rsidRDefault="00451843" w:rsidP="00672154">
            <w:pPr>
              <w:rPr>
                <w:rFonts w:cstheme="minorHAnsi"/>
              </w:rPr>
            </w:pPr>
            <w:r>
              <w:rPr>
                <w:rFonts w:cstheme="minorHAnsi" w:hint="eastAsia"/>
              </w:rPr>
              <w:t>CMD_TMS_PROXY_GET_TERM_SN</w:t>
            </w:r>
          </w:p>
        </w:tc>
      </w:tr>
      <w:tr w:rsidR="002D351D" w:rsidRPr="00411730" w:rsidTr="002D351D">
        <w:trPr>
          <w:trHeight w:val="225"/>
        </w:trPr>
        <w:tc>
          <w:tcPr>
            <w:tcW w:w="762" w:type="pct"/>
            <w:shd w:val="clear" w:color="auto" w:fill="DEEAF6" w:themeFill="accent1" w:themeFillTint="33"/>
            <w:vAlign w:val="center"/>
          </w:tcPr>
          <w:p w:rsidR="00451843" w:rsidRDefault="00451843" w:rsidP="00672154">
            <w:pPr>
              <w:rPr>
                <w:rFonts w:cstheme="minorHAnsi"/>
              </w:rPr>
            </w:pPr>
            <w:r>
              <w:rPr>
                <w:rFonts w:cstheme="minorHAnsi" w:hint="eastAsia"/>
              </w:rPr>
              <w:t>0x90</w:t>
            </w:r>
          </w:p>
        </w:tc>
        <w:tc>
          <w:tcPr>
            <w:tcW w:w="681" w:type="pct"/>
            <w:shd w:val="clear" w:color="auto" w:fill="DEEAF6" w:themeFill="accent1" w:themeFillTint="33"/>
            <w:vAlign w:val="center"/>
          </w:tcPr>
          <w:p w:rsidR="00451843" w:rsidRDefault="00451843" w:rsidP="00672154">
            <w:pPr>
              <w:ind w:left="14"/>
              <w:rPr>
                <w:rFonts w:cstheme="minorHAnsi"/>
              </w:rPr>
            </w:pPr>
            <w:r>
              <w:rPr>
                <w:rFonts w:cstheme="minorHAnsi" w:hint="eastAsia"/>
              </w:rPr>
              <w:t>0x35</w:t>
            </w:r>
          </w:p>
        </w:tc>
        <w:tc>
          <w:tcPr>
            <w:tcW w:w="1387" w:type="pct"/>
            <w:shd w:val="clear" w:color="auto" w:fill="DEEAF6" w:themeFill="accent1" w:themeFillTint="33"/>
          </w:tcPr>
          <w:p w:rsidR="00451843" w:rsidRDefault="002B5458" w:rsidP="00672154">
            <w:pPr>
              <w:rPr>
                <w:rFonts w:cstheme="minorHAnsi"/>
              </w:rPr>
            </w:pPr>
            <w:proofErr w:type="spellStart"/>
            <w:r>
              <w:rPr>
                <w:rFonts w:cstheme="minorHAnsi" w:hint="eastAsia"/>
              </w:rPr>
              <w:t>Get</w:t>
            </w:r>
            <w:r w:rsidR="001D498E">
              <w:rPr>
                <w:rFonts w:cstheme="minorHAnsi" w:hint="eastAsia"/>
              </w:rPr>
              <w:t>ExtSN</w:t>
            </w:r>
            <w:proofErr w:type="spellEnd"/>
          </w:p>
        </w:tc>
        <w:tc>
          <w:tcPr>
            <w:tcW w:w="2170" w:type="pct"/>
            <w:shd w:val="clear" w:color="auto" w:fill="DEEAF6" w:themeFill="accent1" w:themeFillTint="33"/>
          </w:tcPr>
          <w:p w:rsidR="00451843" w:rsidRDefault="00451843" w:rsidP="00672154">
            <w:pPr>
              <w:rPr>
                <w:rFonts w:cstheme="minorHAnsi"/>
              </w:rPr>
            </w:pPr>
            <w:r>
              <w:rPr>
                <w:rFonts w:cstheme="minorHAnsi" w:hint="eastAsia"/>
              </w:rPr>
              <w:t>CMD_TMS_PROXY_GET_EX</w:t>
            </w:r>
            <w:r>
              <w:rPr>
                <w:rFonts w:cstheme="minorHAnsi"/>
              </w:rPr>
              <w:t>T_SN</w:t>
            </w:r>
          </w:p>
        </w:tc>
      </w:tr>
      <w:tr w:rsidR="002D351D" w:rsidRPr="00411730" w:rsidTr="002D351D">
        <w:trPr>
          <w:trHeight w:val="225"/>
        </w:trPr>
        <w:tc>
          <w:tcPr>
            <w:tcW w:w="762" w:type="pct"/>
            <w:shd w:val="clear" w:color="auto" w:fill="DEEAF6" w:themeFill="accent1" w:themeFillTint="33"/>
            <w:vAlign w:val="center"/>
          </w:tcPr>
          <w:p w:rsidR="00451843" w:rsidRPr="00451843" w:rsidRDefault="00451843" w:rsidP="00672154">
            <w:pPr>
              <w:rPr>
                <w:rFonts w:cstheme="minorHAnsi"/>
              </w:rPr>
            </w:pPr>
            <w:r>
              <w:rPr>
                <w:rFonts w:cstheme="minorHAnsi"/>
              </w:rPr>
              <w:t>0x90</w:t>
            </w:r>
          </w:p>
        </w:tc>
        <w:tc>
          <w:tcPr>
            <w:tcW w:w="681" w:type="pct"/>
            <w:shd w:val="clear" w:color="auto" w:fill="DEEAF6" w:themeFill="accent1" w:themeFillTint="33"/>
            <w:vAlign w:val="center"/>
          </w:tcPr>
          <w:p w:rsidR="00451843" w:rsidRDefault="00451843" w:rsidP="00672154">
            <w:pPr>
              <w:ind w:left="14"/>
              <w:rPr>
                <w:rFonts w:cstheme="minorHAnsi"/>
              </w:rPr>
            </w:pPr>
            <w:r>
              <w:rPr>
                <w:rFonts w:cstheme="minorHAnsi" w:hint="eastAsia"/>
              </w:rPr>
              <w:t>0x</w:t>
            </w:r>
            <w:r>
              <w:rPr>
                <w:rFonts w:cstheme="minorHAnsi"/>
              </w:rPr>
              <w:t>3d</w:t>
            </w:r>
          </w:p>
        </w:tc>
        <w:tc>
          <w:tcPr>
            <w:tcW w:w="1387" w:type="pct"/>
            <w:shd w:val="clear" w:color="auto" w:fill="DEEAF6" w:themeFill="accent1" w:themeFillTint="33"/>
          </w:tcPr>
          <w:p w:rsidR="00451843" w:rsidRDefault="00D11E68" w:rsidP="00D11E68">
            <w:pPr>
              <w:rPr>
                <w:rFonts w:cstheme="minorHAnsi"/>
              </w:rPr>
            </w:pPr>
            <w:proofErr w:type="spellStart"/>
            <w:r>
              <w:rPr>
                <w:rFonts w:cstheme="minorHAnsi" w:hint="eastAsia"/>
              </w:rPr>
              <w:t>Get</w:t>
            </w:r>
            <w:r w:rsidR="001D498E">
              <w:rPr>
                <w:rFonts w:cstheme="minorHAnsi" w:hint="eastAsia"/>
              </w:rPr>
              <w:t>VerInfo</w:t>
            </w:r>
            <w:proofErr w:type="spellEnd"/>
          </w:p>
        </w:tc>
        <w:tc>
          <w:tcPr>
            <w:tcW w:w="2170" w:type="pct"/>
            <w:shd w:val="clear" w:color="auto" w:fill="DEEAF6" w:themeFill="accent1" w:themeFillTint="33"/>
          </w:tcPr>
          <w:p w:rsidR="00451843" w:rsidRDefault="00451843" w:rsidP="00672154">
            <w:pPr>
              <w:rPr>
                <w:rFonts w:cstheme="minorHAnsi"/>
              </w:rPr>
            </w:pPr>
            <w:r>
              <w:rPr>
                <w:rFonts w:cstheme="minorHAnsi" w:hint="eastAsia"/>
              </w:rPr>
              <w:t>CMD_TMS_PROXY_GET_VERSION</w:t>
            </w:r>
          </w:p>
        </w:tc>
      </w:tr>
      <w:tr w:rsidR="002D351D" w:rsidRPr="00411730" w:rsidTr="002D351D">
        <w:trPr>
          <w:trHeight w:val="225"/>
        </w:trPr>
        <w:tc>
          <w:tcPr>
            <w:tcW w:w="762" w:type="pct"/>
            <w:shd w:val="clear" w:color="auto" w:fill="DEEAF6" w:themeFill="accent1" w:themeFillTint="33"/>
            <w:vAlign w:val="center"/>
          </w:tcPr>
          <w:p w:rsidR="00451843" w:rsidRDefault="00CC5AC3" w:rsidP="00672154">
            <w:pPr>
              <w:rPr>
                <w:rFonts w:cstheme="minorHAnsi"/>
              </w:rPr>
            </w:pPr>
            <w:r>
              <w:rPr>
                <w:rFonts w:cstheme="minorHAnsi" w:hint="eastAsia"/>
              </w:rPr>
              <w:t>0x90</w:t>
            </w:r>
          </w:p>
        </w:tc>
        <w:tc>
          <w:tcPr>
            <w:tcW w:w="681" w:type="pct"/>
            <w:shd w:val="clear" w:color="auto" w:fill="DEEAF6" w:themeFill="accent1" w:themeFillTint="33"/>
            <w:vAlign w:val="center"/>
          </w:tcPr>
          <w:p w:rsidR="00451843" w:rsidRDefault="00CC5AC3" w:rsidP="00672154">
            <w:pPr>
              <w:ind w:left="14"/>
              <w:rPr>
                <w:rFonts w:cstheme="minorHAnsi"/>
              </w:rPr>
            </w:pPr>
            <w:r>
              <w:rPr>
                <w:rFonts w:cstheme="minorHAnsi" w:hint="eastAsia"/>
              </w:rPr>
              <w:t>0x3e</w:t>
            </w:r>
          </w:p>
        </w:tc>
        <w:tc>
          <w:tcPr>
            <w:tcW w:w="1387" w:type="pct"/>
            <w:shd w:val="clear" w:color="auto" w:fill="DEEAF6" w:themeFill="accent1" w:themeFillTint="33"/>
          </w:tcPr>
          <w:p w:rsidR="00451843" w:rsidRDefault="00CC5AC3" w:rsidP="00672154">
            <w:pPr>
              <w:rPr>
                <w:rFonts w:cstheme="minorHAnsi"/>
              </w:rPr>
            </w:pPr>
            <w:proofErr w:type="spellStart"/>
            <w:r>
              <w:rPr>
                <w:rFonts w:cstheme="minorHAnsi" w:hint="eastAsia"/>
              </w:rPr>
              <w:t>GetTerm</w:t>
            </w:r>
            <w:r w:rsidR="00A53B0B">
              <w:rPr>
                <w:rFonts w:cstheme="minorHAnsi"/>
              </w:rPr>
              <w:t>inal</w:t>
            </w:r>
            <w:r>
              <w:rPr>
                <w:rFonts w:cstheme="minorHAnsi" w:hint="eastAsia"/>
              </w:rPr>
              <w:t>Info</w:t>
            </w:r>
            <w:proofErr w:type="spellEnd"/>
          </w:p>
        </w:tc>
        <w:tc>
          <w:tcPr>
            <w:tcW w:w="2170" w:type="pct"/>
            <w:shd w:val="clear" w:color="auto" w:fill="DEEAF6" w:themeFill="accent1" w:themeFillTint="33"/>
          </w:tcPr>
          <w:p w:rsidR="00451843" w:rsidRDefault="00CC5AC3" w:rsidP="00672154">
            <w:pPr>
              <w:rPr>
                <w:rFonts w:cstheme="minorHAnsi"/>
              </w:rPr>
            </w:pPr>
            <w:r>
              <w:rPr>
                <w:rFonts w:cstheme="minorHAnsi" w:hint="eastAsia"/>
              </w:rPr>
              <w:t>CMD_TMS_PROXY_GET_TERM_INFO</w:t>
            </w:r>
          </w:p>
        </w:tc>
      </w:tr>
      <w:tr w:rsidR="002D351D" w:rsidRPr="00411730" w:rsidTr="002D351D">
        <w:trPr>
          <w:trHeight w:val="225"/>
        </w:trPr>
        <w:tc>
          <w:tcPr>
            <w:tcW w:w="762" w:type="pct"/>
            <w:shd w:val="clear" w:color="auto" w:fill="DEEAF6" w:themeFill="accent1" w:themeFillTint="33"/>
            <w:vAlign w:val="center"/>
          </w:tcPr>
          <w:p w:rsidR="00451843" w:rsidRPr="00451843" w:rsidRDefault="00451843" w:rsidP="00672154">
            <w:pPr>
              <w:rPr>
                <w:rFonts w:cstheme="minorHAnsi"/>
              </w:rPr>
            </w:pPr>
          </w:p>
        </w:tc>
        <w:tc>
          <w:tcPr>
            <w:tcW w:w="681" w:type="pct"/>
            <w:shd w:val="clear" w:color="auto" w:fill="DEEAF6" w:themeFill="accent1" w:themeFillTint="33"/>
            <w:vAlign w:val="center"/>
          </w:tcPr>
          <w:p w:rsidR="00451843" w:rsidRDefault="00451843" w:rsidP="00672154">
            <w:pPr>
              <w:ind w:left="14"/>
              <w:rPr>
                <w:rFonts w:cstheme="minorHAnsi"/>
              </w:rPr>
            </w:pPr>
          </w:p>
        </w:tc>
        <w:tc>
          <w:tcPr>
            <w:tcW w:w="1387" w:type="pct"/>
            <w:shd w:val="clear" w:color="auto" w:fill="DEEAF6" w:themeFill="accent1" w:themeFillTint="33"/>
          </w:tcPr>
          <w:p w:rsidR="00451843" w:rsidRDefault="00451843" w:rsidP="00672154">
            <w:pPr>
              <w:rPr>
                <w:rFonts w:cstheme="minorHAnsi"/>
              </w:rPr>
            </w:pPr>
          </w:p>
        </w:tc>
        <w:tc>
          <w:tcPr>
            <w:tcW w:w="2170" w:type="pct"/>
            <w:shd w:val="clear" w:color="auto" w:fill="DEEAF6" w:themeFill="accent1" w:themeFillTint="33"/>
          </w:tcPr>
          <w:p w:rsidR="00451843" w:rsidRDefault="00451843" w:rsidP="00672154">
            <w:pPr>
              <w:rPr>
                <w:rFonts w:cstheme="minorHAnsi"/>
              </w:rPr>
            </w:pPr>
          </w:p>
        </w:tc>
      </w:tr>
      <w:tr w:rsidR="00CC5AC3" w:rsidRPr="00411730" w:rsidTr="002D351D">
        <w:trPr>
          <w:trHeight w:val="225"/>
        </w:trPr>
        <w:tc>
          <w:tcPr>
            <w:tcW w:w="762" w:type="pct"/>
            <w:shd w:val="clear" w:color="auto" w:fill="DEEAF6" w:themeFill="accent1" w:themeFillTint="33"/>
            <w:vAlign w:val="center"/>
          </w:tcPr>
          <w:p w:rsidR="00212605" w:rsidRDefault="00212605" w:rsidP="00672154">
            <w:pPr>
              <w:rPr>
                <w:rFonts w:cstheme="minorHAnsi"/>
              </w:rPr>
            </w:pPr>
            <w:r>
              <w:rPr>
                <w:rFonts w:cstheme="minorHAnsi" w:hint="eastAsia"/>
              </w:rPr>
              <w:t>0x91</w:t>
            </w:r>
          </w:p>
        </w:tc>
        <w:tc>
          <w:tcPr>
            <w:tcW w:w="681" w:type="pct"/>
            <w:shd w:val="clear" w:color="auto" w:fill="DEEAF6" w:themeFill="accent1" w:themeFillTint="33"/>
            <w:vAlign w:val="center"/>
          </w:tcPr>
          <w:p w:rsidR="00212605" w:rsidRDefault="00212605" w:rsidP="00672154">
            <w:pPr>
              <w:ind w:left="14"/>
              <w:rPr>
                <w:rFonts w:cstheme="minorHAnsi"/>
              </w:rPr>
            </w:pPr>
            <w:r>
              <w:rPr>
                <w:rFonts w:cstheme="minorHAnsi" w:hint="eastAsia"/>
              </w:rPr>
              <w:t>0x41</w:t>
            </w:r>
          </w:p>
        </w:tc>
        <w:tc>
          <w:tcPr>
            <w:tcW w:w="1387" w:type="pct"/>
            <w:shd w:val="clear" w:color="auto" w:fill="DEEAF6" w:themeFill="accent1" w:themeFillTint="33"/>
          </w:tcPr>
          <w:p w:rsidR="00212605" w:rsidRDefault="00212605" w:rsidP="00672154">
            <w:pPr>
              <w:rPr>
                <w:rFonts w:cstheme="minorHAnsi"/>
              </w:rPr>
            </w:pPr>
            <w:proofErr w:type="spellStart"/>
            <w:r>
              <w:rPr>
                <w:rFonts w:cstheme="minorHAnsi" w:hint="eastAsia"/>
              </w:rPr>
              <w:t>SetTaskList</w:t>
            </w:r>
            <w:proofErr w:type="spellEnd"/>
          </w:p>
        </w:tc>
        <w:tc>
          <w:tcPr>
            <w:tcW w:w="2170" w:type="pct"/>
            <w:shd w:val="clear" w:color="auto" w:fill="DEEAF6" w:themeFill="accent1" w:themeFillTint="33"/>
          </w:tcPr>
          <w:p w:rsidR="00212605" w:rsidRDefault="00212605" w:rsidP="00672154">
            <w:pPr>
              <w:rPr>
                <w:rFonts w:cstheme="minorHAnsi"/>
              </w:rPr>
            </w:pPr>
            <w:r>
              <w:rPr>
                <w:rFonts w:cstheme="minorHAnsi" w:hint="eastAsia"/>
              </w:rPr>
              <w:t>CMD_</w:t>
            </w:r>
            <w:r>
              <w:rPr>
                <w:rFonts w:cstheme="minorHAnsi"/>
              </w:rPr>
              <w:t>TMS_PROXY_SET_TASK_LIST</w:t>
            </w:r>
          </w:p>
        </w:tc>
      </w:tr>
      <w:tr w:rsidR="00CC5AC3" w:rsidRPr="00411730" w:rsidTr="002D351D">
        <w:trPr>
          <w:trHeight w:val="225"/>
        </w:trPr>
        <w:tc>
          <w:tcPr>
            <w:tcW w:w="762" w:type="pct"/>
            <w:shd w:val="clear" w:color="auto" w:fill="DEEAF6" w:themeFill="accent1" w:themeFillTint="33"/>
            <w:vAlign w:val="center"/>
          </w:tcPr>
          <w:p w:rsidR="00212605" w:rsidRPr="00335324" w:rsidRDefault="00212605" w:rsidP="00672154">
            <w:pPr>
              <w:rPr>
                <w:rFonts w:cstheme="minorHAnsi"/>
              </w:rPr>
            </w:pPr>
            <w:r>
              <w:rPr>
                <w:rFonts w:cstheme="minorHAnsi"/>
              </w:rPr>
              <w:t>0x91</w:t>
            </w:r>
          </w:p>
        </w:tc>
        <w:tc>
          <w:tcPr>
            <w:tcW w:w="681" w:type="pct"/>
            <w:shd w:val="clear" w:color="auto" w:fill="DEEAF6" w:themeFill="accent1" w:themeFillTint="33"/>
            <w:vAlign w:val="center"/>
          </w:tcPr>
          <w:p w:rsidR="00212605" w:rsidRDefault="00212605" w:rsidP="00672154">
            <w:pPr>
              <w:ind w:left="14"/>
              <w:rPr>
                <w:rFonts w:cstheme="minorHAnsi"/>
              </w:rPr>
            </w:pPr>
            <w:r>
              <w:rPr>
                <w:rFonts w:cstheme="minorHAnsi" w:hint="eastAsia"/>
              </w:rPr>
              <w:t>0x42</w:t>
            </w:r>
          </w:p>
        </w:tc>
        <w:tc>
          <w:tcPr>
            <w:tcW w:w="1387" w:type="pct"/>
            <w:shd w:val="clear" w:color="auto" w:fill="DEEAF6" w:themeFill="accent1" w:themeFillTint="33"/>
          </w:tcPr>
          <w:p w:rsidR="00212605" w:rsidRDefault="00212605" w:rsidP="00672154">
            <w:pPr>
              <w:rPr>
                <w:rFonts w:cstheme="minorHAnsi"/>
              </w:rPr>
            </w:pPr>
            <w:proofErr w:type="spellStart"/>
            <w:r>
              <w:rPr>
                <w:rFonts w:cstheme="minorHAnsi" w:hint="eastAsia"/>
              </w:rPr>
              <w:t>Save</w:t>
            </w:r>
            <w:r>
              <w:rPr>
                <w:rFonts w:cstheme="minorHAnsi"/>
              </w:rPr>
              <w:t>FileData</w:t>
            </w:r>
            <w:proofErr w:type="spellEnd"/>
          </w:p>
        </w:tc>
        <w:tc>
          <w:tcPr>
            <w:tcW w:w="2170" w:type="pct"/>
            <w:shd w:val="clear" w:color="auto" w:fill="DEEAF6" w:themeFill="accent1" w:themeFillTint="33"/>
          </w:tcPr>
          <w:p w:rsidR="00212605" w:rsidRDefault="00212605" w:rsidP="00672154">
            <w:pPr>
              <w:rPr>
                <w:rFonts w:cstheme="minorHAnsi"/>
              </w:rPr>
            </w:pPr>
            <w:r>
              <w:rPr>
                <w:rFonts w:cstheme="minorHAnsi" w:hint="eastAsia"/>
              </w:rPr>
              <w:t>CMD_TMS_PROXY_SAVE_FILE_DATA</w:t>
            </w:r>
          </w:p>
        </w:tc>
      </w:tr>
      <w:tr w:rsidR="00CC5AC3" w:rsidRPr="00411730" w:rsidTr="002D351D">
        <w:trPr>
          <w:trHeight w:val="225"/>
        </w:trPr>
        <w:tc>
          <w:tcPr>
            <w:tcW w:w="762" w:type="pct"/>
            <w:shd w:val="clear" w:color="auto" w:fill="DEEAF6" w:themeFill="accent1" w:themeFillTint="33"/>
            <w:vAlign w:val="center"/>
          </w:tcPr>
          <w:p w:rsidR="00212605" w:rsidRPr="00335324" w:rsidRDefault="00212605" w:rsidP="00672154">
            <w:pPr>
              <w:rPr>
                <w:rFonts w:cstheme="minorHAnsi"/>
              </w:rPr>
            </w:pPr>
            <w:r>
              <w:rPr>
                <w:rFonts w:cstheme="minorHAnsi"/>
              </w:rPr>
              <w:t>0x91</w:t>
            </w:r>
          </w:p>
        </w:tc>
        <w:tc>
          <w:tcPr>
            <w:tcW w:w="681" w:type="pct"/>
            <w:shd w:val="clear" w:color="auto" w:fill="DEEAF6" w:themeFill="accent1" w:themeFillTint="33"/>
            <w:vAlign w:val="center"/>
          </w:tcPr>
          <w:p w:rsidR="00212605" w:rsidRDefault="00212605" w:rsidP="00672154">
            <w:pPr>
              <w:ind w:left="14"/>
              <w:rPr>
                <w:rFonts w:cstheme="minorHAnsi"/>
              </w:rPr>
            </w:pPr>
            <w:r>
              <w:rPr>
                <w:rFonts w:cstheme="minorHAnsi" w:hint="eastAsia"/>
              </w:rPr>
              <w:t>0x43</w:t>
            </w:r>
          </w:p>
        </w:tc>
        <w:tc>
          <w:tcPr>
            <w:tcW w:w="1387" w:type="pct"/>
            <w:shd w:val="clear" w:color="auto" w:fill="DEEAF6" w:themeFill="accent1" w:themeFillTint="33"/>
          </w:tcPr>
          <w:p w:rsidR="00212605" w:rsidRDefault="00212605" w:rsidP="00672154">
            <w:pPr>
              <w:rPr>
                <w:rFonts w:cstheme="minorHAnsi"/>
              </w:rPr>
            </w:pPr>
            <w:proofErr w:type="spellStart"/>
            <w:r>
              <w:rPr>
                <w:rFonts w:cstheme="minorHAnsi" w:hint="eastAsia"/>
              </w:rPr>
              <w:t>GetTaskList</w:t>
            </w:r>
            <w:proofErr w:type="spellEnd"/>
          </w:p>
        </w:tc>
        <w:tc>
          <w:tcPr>
            <w:tcW w:w="2170" w:type="pct"/>
            <w:shd w:val="clear" w:color="auto" w:fill="DEEAF6" w:themeFill="accent1" w:themeFillTint="33"/>
          </w:tcPr>
          <w:p w:rsidR="00212605" w:rsidRDefault="00212605" w:rsidP="00672154">
            <w:pPr>
              <w:rPr>
                <w:rFonts w:cstheme="minorHAnsi"/>
              </w:rPr>
            </w:pPr>
            <w:r>
              <w:rPr>
                <w:rFonts w:cstheme="minorHAnsi" w:hint="eastAsia"/>
              </w:rPr>
              <w:t>CMD_TMS_PROXY_</w:t>
            </w:r>
            <w:r>
              <w:rPr>
                <w:rFonts w:cstheme="minorHAnsi"/>
              </w:rPr>
              <w:t>GET_TASK_LIST</w:t>
            </w:r>
          </w:p>
        </w:tc>
      </w:tr>
      <w:tr w:rsidR="00CC5AC3" w:rsidRPr="00411730" w:rsidTr="002D351D">
        <w:trPr>
          <w:trHeight w:val="225"/>
        </w:trPr>
        <w:tc>
          <w:tcPr>
            <w:tcW w:w="762" w:type="pct"/>
            <w:shd w:val="clear" w:color="auto" w:fill="DEEAF6" w:themeFill="accent1" w:themeFillTint="33"/>
            <w:vAlign w:val="center"/>
          </w:tcPr>
          <w:p w:rsidR="00212605" w:rsidRDefault="00212605" w:rsidP="00672154">
            <w:pPr>
              <w:rPr>
                <w:rFonts w:cstheme="minorHAnsi"/>
              </w:rPr>
            </w:pPr>
          </w:p>
        </w:tc>
        <w:tc>
          <w:tcPr>
            <w:tcW w:w="681" w:type="pct"/>
            <w:shd w:val="clear" w:color="auto" w:fill="DEEAF6" w:themeFill="accent1" w:themeFillTint="33"/>
            <w:vAlign w:val="center"/>
          </w:tcPr>
          <w:p w:rsidR="00212605" w:rsidRDefault="00212605" w:rsidP="00672154">
            <w:pPr>
              <w:ind w:left="14"/>
              <w:rPr>
                <w:rFonts w:cstheme="minorHAnsi"/>
              </w:rPr>
            </w:pPr>
          </w:p>
        </w:tc>
        <w:tc>
          <w:tcPr>
            <w:tcW w:w="1387" w:type="pct"/>
            <w:shd w:val="clear" w:color="auto" w:fill="DEEAF6" w:themeFill="accent1" w:themeFillTint="33"/>
          </w:tcPr>
          <w:p w:rsidR="00212605" w:rsidRDefault="00212605" w:rsidP="00672154">
            <w:pPr>
              <w:rPr>
                <w:rFonts w:cstheme="minorHAnsi"/>
              </w:rPr>
            </w:pPr>
          </w:p>
        </w:tc>
        <w:tc>
          <w:tcPr>
            <w:tcW w:w="2170" w:type="pct"/>
            <w:shd w:val="clear" w:color="auto" w:fill="DEEAF6" w:themeFill="accent1" w:themeFillTint="33"/>
          </w:tcPr>
          <w:p w:rsidR="00212605" w:rsidRDefault="00212605" w:rsidP="00672154">
            <w:pPr>
              <w:rPr>
                <w:rFonts w:cstheme="minorHAnsi"/>
              </w:rPr>
            </w:pPr>
          </w:p>
        </w:tc>
      </w:tr>
    </w:tbl>
    <w:p w:rsidR="002D351D" w:rsidRPr="002D351D" w:rsidRDefault="00B71463" w:rsidP="00B00840">
      <w:pPr>
        <w:pStyle w:val="3"/>
        <w:numPr>
          <w:ilvl w:val="2"/>
          <w:numId w:val="20"/>
        </w:numPr>
      </w:pPr>
      <w:bookmarkStart w:id="1465" w:name="_GetTermSN"/>
      <w:bookmarkStart w:id="1466" w:name="_Toc478130697"/>
      <w:bookmarkEnd w:id="1465"/>
      <w:proofErr w:type="spellStart"/>
      <w:r>
        <w:rPr>
          <w:rFonts w:hint="eastAsia"/>
        </w:rPr>
        <w:t>G</w:t>
      </w:r>
      <w:r>
        <w:t>etTermSN</w:t>
      </w:r>
      <w:bookmarkEnd w:id="1466"/>
      <w:proofErr w:type="spellEnd"/>
    </w:p>
    <w:p w:rsidR="002D351D" w:rsidRPr="00411730" w:rsidRDefault="002D351D" w:rsidP="00B00840">
      <w:pPr>
        <w:rPr>
          <w:rFonts w:cstheme="minorHAnsi"/>
        </w:rPr>
      </w:pPr>
      <w:r w:rsidRPr="00A60A3C">
        <w:rPr>
          <w:rFonts w:cstheme="minorHAnsi"/>
          <w:b/>
        </w:rPr>
        <w:t>Description</w:t>
      </w:r>
      <w:r w:rsidRPr="00411730">
        <w:rPr>
          <w:rFonts w:cstheme="minorHAnsi"/>
        </w:rPr>
        <w:t>:</w:t>
      </w:r>
      <w:r>
        <w:rPr>
          <w:rFonts w:cstheme="minorHAnsi"/>
        </w:rPr>
        <w:t xml:space="preserve"> </w:t>
      </w:r>
      <w:r w:rsidRPr="00411730">
        <w:rPr>
          <w:rFonts w:cstheme="minorHAnsi"/>
        </w:rPr>
        <w:t xml:space="preserve">Read the serial number of the terminal. </w:t>
      </w:r>
    </w:p>
    <w:p w:rsidR="002D351D" w:rsidRPr="00411730" w:rsidRDefault="002D351D" w:rsidP="00B00840">
      <w:pPr>
        <w:rPr>
          <w:rFonts w:cstheme="minorHAnsi"/>
        </w:rPr>
      </w:pPr>
      <w:r w:rsidRPr="00A60A3C">
        <w:rPr>
          <w:rFonts w:cstheme="minorHAnsi"/>
          <w:b/>
        </w:rPr>
        <w:t>Request</w:t>
      </w:r>
      <w:r w:rsidRPr="00411730">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8"/>
        <w:gridCol w:w="1158"/>
        <w:gridCol w:w="1543"/>
        <w:gridCol w:w="4437"/>
      </w:tblGrid>
      <w:tr w:rsidR="002D351D" w:rsidRPr="00411730" w:rsidTr="00B00840">
        <w:tc>
          <w:tcPr>
            <w:tcW w:w="698" w:type="pct"/>
            <w:shd w:val="clear" w:color="auto" w:fill="C0C0C0"/>
          </w:tcPr>
          <w:p w:rsidR="002D351D" w:rsidRPr="00411730" w:rsidRDefault="002D351D" w:rsidP="00672154">
            <w:pPr>
              <w:rPr>
                <w:rFonts w:cstheme="minorHAnsi"/>
              </w:rPr>
            </w:pPr>
            <w:r w:rsidRPr="00411730">
              <w:rPr>
                <w:rFonts w:cstheme="minorHAnsi"/>
              </w:rPr>
              <w:t>Command Type</w:t>
            </w:r>
          </w:p>
        </w:tc>
        <w:tc>
          <w:tcPr>
            <w:tcW w:w="698" w:type="pct"/>
            <w:shd w:val="clear" w:color="auto" w:fill="C0C0C0"/>
          </w:tcPr>
          <w:p w:rsidR="002D351D" w:rsidRPr="00411730" w:rsidRDefault="002D351D" w:rsidP="00672154">
            <w:pPr>
              <w:rPr>
                <w:rFonts w:cstheme="minorHAnsi"/>
              </w:rPr>
            </w:pPr>
            <w:r w:rsidRPr="00411730">
              <w:rPr>
                <w:rFonts w:cstheme="minorHAnsi"/>
              </w:rPr>
              <w:t>Command Code</w:t>
            </w:r>
          </w:p>
        </w:tc>
        <w:tc>
          <w:tcPr>
            <w:tcW w:w="930" w:type="pct"/>
            <w:shd w:val="clear" w:color="auto" w:fill="C0C0C0"/>
          </w:tcPr>
          <w:p w:rsidR="002D351D" w:rsidRPr="00411730" w:rsidRDefault="002D351D" w:rsidP="00672154">
            <w:pPr>
              <w:rPr>
                <w:rFonts w:cstheme="minorHAnsi"/>
              </w:rPr>
            </w:pPr>
            <w:r w:rsidRPr="00411730">
              <w:rPr>
                <w:rFonts w:cstheme="minorHAnsi"/>
              </w:rPr>
              <w:t>Data Length</w:t>
            </w:r>
          </w:p>
        </w:tc>
        <w:tc>
          <w:tcPr>
            <w:tcW w:w="2674" w:type="pct"/>
            <w:shd w:val="clear" w:color="auto" w:fill="C0C0C0"/>
          </w:tcPr>
          <w:p w:rsidR="002D351D" w:rsidRPr="00411730" w:rsidRDefault="002D351D" w:rsidP="00672154">
            <w:pPr>
              <w:rPr>
                <w:rFonts w:cstheme="minorHAnsi"/>
              </w:rPr>
            </w:pPr>
            <w:r w:rsidRPr="00411730">
              <w:rPr>
                <w:rFonts w:cstheme="minorHAnsi"/>
              </w:rPr>
              <w:t>Data Field</w:t>
            </w:r>
          </w:p>
        </w:tc>
      </w:tr>
      <w:tr w:rsidR="002D351D" w:rsidRPr="00411730" w:rsidTr="00B00840">
        <w:tc>
          <w:tcPr>
            <w:tcW w:w="698" w:type="pct"/>
          </w:tcPr>
          <w:p w:rsidR="002D351D" w:rsidRPr="00411730" w:rsidRDefault="002D351D" w:rsidP="00672154">
            <w:pPr>
              <w:rPr>
                <w:rFonts w:cstheme="minorHAnsi"/>
              </w:rPr>
            </w:pPr>
            <w:r w:rsidRPr="00411730">
              <w:rPr>
                <w:rFonts w:cstheme="minorHAnsi"/>
              </w:rPr>
              <w:t>0x90</w:t>
            </w:r>
          </w:p>
        </w:tc>
        <w:tc>
          <w:tcPr>
            <w:tcW w:w="698" w:type="pct"/>
          </w:tcPr>
          <w:p w:rsidR="002D351D" w:rsidRPr="00411730" w:rsidRDefault="002D351D" w:rsidP="00672154">
            <w:pPr>
              <w:rPr>
                <w:rFonts w:cstheme="minorHAnsi"/>
              </w:rPr>
            </w:pPr>
            <w:r w:rsidRPr="00411730">
              <w:rPr>
                <w:rFonts w:cstheme="minorHAnsi"/>
              </w:rPr>
              <w:t>0x34</w:t>
            </w:r>
          </w:p>
        </w:tc>
        <w:tc>
          <w:tcPr>
            <w:tcW w:w="930" w:type="pct"/>
          </w:tcPr>
          <w:p w:rsidR="002D351D" w:rsidRPr="00411730" w:rsidRDefault="002D351D" w:rsidP="00672154">
            <w:pPr>
              <w:rPr>
                <w:rFonts w:cstheme="minorHAnsi"/>
              </w:rPr>
            </w:pPr>
            <w:r w:rsidRPr="00411730">
              <w:rPr>
                <w:rFonts w:cstheme="minorHAnsi"/>
              </w:rPr>
              <w:t>0x00,0x00</w:t>
            </w:r>
          </w:p>
        </w:tc>
        <w:tc>
          <w:tcPr>
            <w:tcW w:w="2674" w:type="pct"/>
          </w:tcPr>
          <w:p w:rsidR="002D351D" w:rsidRPr="00411730" w:rsidRDefault="002D351D" w:rsidP="00672154">
            <w:pPr>
              <w:rPr>
                <w:rFonts w:cstheme="minorHAnsi"/>
              </w:rPr>
            </w:pPr>
            <w:r w:rsidRPr="00411730">
              <w:rPr>
                <w:rFonts w:cstheme="minorHAnsi"/>
              </w:rPr>
              <w:t>N/A</w:t>
            </w:r>
          </w:p>
        </w:tc>
      </w:tr>
    </w:tbl>
    <w:p w:rsidR="002D351D" w:rsidRPr="00411730" w:rsidRDefault="002D351D" w:rsidP="00B00840">
      <w:pPr>
        <w:rPr>
          <w:rFonts w:cstheme="minorHAnsi"/>
        </w:rPr>
      </w:pPr>
      <w:r w:rsidRPr="00A60A3C">
        <w:rPr>
          <w:rFonts w:cstheme="minorHAnsi"/>
          <w:b/>
        </w:rPr>
        <w:t>Response</w:t>
      </w:r>
      <w:r w:rsidRPr="00411730">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8"/>
        <w:gridCol w:w="1158"/>
        <w:gridCol w:w="1550"/>
        <w:gridCol w:w="1331"/>
        <w:gridCol w:w="3099"/>
      </w:tblGrid>
      <w:tr w:rsidR="002D351D" w:rsidRPr="00411730" w:rsidTr="00B00840">
        <w:tc>
          <w:tcPr>
            <w:tcW w:w="698" w:type="pct"/>
            <w:shd w:val="clear" w:color="auto" w:fill="C0C0C0"/>
          </w:tcPr>
          <w:p w:rsidR="002D351D" w:rsidRPr="00411730" w:rsidRDefault="002D351D" w:rsidP="00672154">
            <w:pPr>
              <w:rPr>
                <w:rFonts w:cstheme="minorHAnsi"/>
              </w:rPr>
            </w:pPr>
            <w:r w:rsidRPr="00411730">
              <w:rPr>
                <w:rFonts w:cstheme="minorHAnsi"/>
              </w:rPr>
              <w:t>Command Type</w:t>
            </w:r>
          </w:p>
        </w:tc>
        <w:tc>
          <w:tcPr>
            <w:tcW w:w="698" w:type="pct"/>
            <w:shd w:val="clear" w:color="auto" w:fill="C0C0C0"/>
          </w:tcPr>
          <w:p w:rsidR="002D351D" w:rsidRPr="00411730" w:rsidRDefault="002D351D" w:rsidP="00672154">
            <w:pPr>
              <w:rPr>
                <w:rFonts w:cstheme="minorHAnsi"/>
              </w:rPr>
            </w:pPr>
            <w:r w:rsidRPr="00411730">
              <w:rPr>
                <w:rFonts w:cstheme="minorHAnsi"/>
              </w:rPr>
              <w:t>Command Code</w:t>
            </w:r>
          </w:p>
        </w:tc>
        <w:tc>
          <w:tcPr>
            <w:tcW w:w="934" w:type="pct"/>
            <w:shd w:val="clear" w:color="auto" w:fill="C0C0C0"/>
          </w:tcPr>
          <w:p w:rsidR="002D351D" w:rsidRPr="00411730" w:rsidRDefault="002D351D" w:rsidP="00672154">
            <w:pPr>
              <w:rPr>
                <w:rFonts w:cstheme="minorHAnsi"/>
              </w:rPr>
            </w:pPr>
            <w:r w:rsidRPr="00411730">
              <w:rPr>
                <w:rFonts w:cstheme="minorHAnsi"/>
              </w:rPr>
              <w:t>Data Length</w:t>
            </w:r>
          </w:p>
        </w:tc>
        <w:tc>
          <w:tcPr>
            <w:tcW w:w="802" w:type="pct"/>
            <w:shd w:val="clear" w:color="auto" w:fill="C0C0C0"/>
          </w:tcPr>
          <w:p w:rsidR="002D351D" w:rsidRPr="00411730" w:rsidRDefault="002D351D" w:rsidP="00672154">
            <w:pPr>
              <w:rPr>
                <w:rFonts w:cstheme="minorHAnsi"/>
              </w:rPr>
            </w:pPr>
            <w:r w:rsidRPr="00411730">
              <w:rPr>
                <w:rFonts w:cstheme="minorHAnsi"/>
              </w:rPr>
              <w:t>Return Code</w:t>
            </w:r>
          </w:p>
        </w:tc>
        <w:tc>
          <w:tcPr>
            <w:tcW w:w="1869" w:type="pct"/>
            <w:shd w:val="clear" w:color="auto" w:fill="C0C0C0"/>
          </w:tcPr>
          <w:p w:rsidR="002D351D" w:rsidRPr="00411730" w:rsidRDefault="002D351D" w:rsidP="00672154">
            <w:pPr>
              <w:rPr>
                <w:rFonts w:cstheme="minorHAnsi"/>
              </w:rPr>
            </w:pPr>
            <w:r w:rsidRPr="00411730">
              <w:rPr>
                <w:rFonts w:cstheme="minorHAnsi"/>
              </w:rPr>
              <w:t>Data Field</w:t>
            </w:r>
          </w:p>
        </w:tc>
      </w:tr>
      <w:tr w:rsidR="002D351D" w:rsidRPr="00411730" w:rsidTr="00B00840">
        <w:tc>
          <w:tcPr>
            <w:tcW w:w="698" w:type="pct"/>
          </w:tcPr>
          <w:p w:rsidR="002D351D" w:rsidRPr="00411730" w:rsidRDefault="002D351D" w:rsidP="00672154">
            <w:pPr>
              <w:rPr>
                <w:rFonts w:cstheme="minorHAnsi"/>
              </w:rPr>
            </w:pPr>
            <w:r w:rsidRPr="00411730">
              <w:rPr>
                <w:rFonts w:cstheme="minorHAnsi"/>
              </w:rPr>
              <w:t>0x90</w:t>
            </w:r>
          </w:p>
        </w:tc>
        <w:tc>
          <w:tcPr>
            <w:tcW w:w="698" w:type="pct"/>
          </w:tcPr>
          <w:p w:rsidR="002D351D" w:rsidRPr="00411730" w:rsidRDefault="002D351D" w:rsidP="00672154">
            <w:pPr>
              <w:rPr>
                <w:rFonts w:cstheme="minorHAnsi"/>
              </w:rPr>
            </w:pPr>
            <w:r w:rsidRPr="00411730">
              <w:rPr>
                <w:rFonts w:cstheme="minorHAnsi"/>
              </w:rPr>
              <w:t>0x34</w:t>
            </w:r>
          </w:p>
        </w:tc>
        <w:tc>
          <w:tcPr>
            <w:tcW w:w="934" w:type="pct"/>
          </w:tcPr>
          <w:p w:rsidR="002D351D" w:rsidRPr="00411730" w:rsidRDefault="002D351D" w:rsidP="00672154">
            <w:pPr>
              <w:rPr>
                <w:rFonts w:cstheme="minorHAnsi"/>
              </w:rPr>
            </w:pPr>
            <w:r w:rsidRPr="00411730">
              <w:rPr>
                <w:rFonts w:cstheme="minorHAnsi"/>
              </w:rPr>
              <w:t>0xNN,0xNN</w:t>
            </w:r>
          </w:p>
        </w:tc>
        <w:tc>
          <w:tcPr>
            <w:tcW w:w="802" w:type="pct"/>
          </w:tcPr>
          <w:p w:rsidR="002D351D" w:rsidRPr="00411730" w:rsidRDefault="002D351D" w:rsidP="00672154">
            <w:pPr>
              <w:rPr>
                <w:rFonts w:cstheme="minorHAnsi"/>
              </w:rPr>
            </w:pPr>
            <w:r w:rsidRPr="00411730">
              <w:rPr>
                <w:rFonts w:cstheme="minorHAnsi"/>
              </w:rPr>
              <w:t xml:space="preserve"> as follows</w:t>
            </w:r>
          </w:p>
        </w:tc>
        <w:tc>
          <w:tcPr>
            <w:tcW w:w="1869" w:type="pct"/>
          </w:tcPr>
          <w:p w:rsidR="002D351D" w:rsidRPr="00411730" w:rsidRDefault="002D351D" w:rsidP="00672154">
            <w:pPr>
              <w:rPr>
                <w:rFonts w:cstheme="minorHAnsi"/>
              </w:rPr>
            </w:pPr>
            <w:r w:rsidRPr="00411730">
              <w:rPr>
                <w:rFonts w:cstheme="minorHAnsi"/>
              </w:rPr>
              <w:t>SN Info Table</w:t>
            </w:r>
          </w:p>
        </w:tc>
      </w:tr>
    </w:tbl>
    <w:p w:rsidR="002D351D" w:rsidRPr="00411730" w:rsidRDefault="002D351D" w:rsidP="00B00840">
      <w:pPr>
        <w:rPr>
          <w:rFonts w:cstheme="minorHAnsi"/>
        </w:rPr>
      </w:pPr>
      <w:r w:rsidRPr="00A60A3C">
        <w:rPr>
          <w:rFonts w:cstheme="minorHAnsi"/>
          <w:b/>
        </w:rPr>
        <w:lastRenderedPageBreak/>
        <w:t>SN Info Table</w:t>
      </w:r>
      <w:r w:rsidRPr="00411730">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6"/>
        <w:gridCol w:w="1714"/>
        <w:gridCol w:w="1475"/>
        <w:gridCol w:w="3781"/>
      </w:tblGrid>
      <w:tr w:rsidR="002D351D" w:rsidRPr="00411730" w:rsidTr="00B00840">
        <w:trPr>
          <w:trHeight w:val="285"/>
        </w:trPr>
        <w:tc>
          <w:tcPr>
            <w:tcW w:w="799" w:type="pct"/>
            <w:shd w:val="clear" w:color="auto" w:fill="C0C0C0"/>
          </w:tcPr>
          <w:p w:rsidR="002D351D" w:rsidRPr="00411730" w:rsidRDefault="002D351D" w:rsidP="00672154">
            <w:pPr>
              <w:rPr>
                <w:rFonts w:cstheme="minorHAnsi"/>
              </w:rPr>
            </w:pPr>
            <w:r w:rsidRPr="00411730">
              <w:rPr>
                <w:rFonts w:cstheme="minorHAnsi"/>
              </w:rPr>
              <w:t>Offset</w:t>
            </w:r>
          </w:p>
        </w:tc>
        <w:tc>
          <w:tcPr>
            <w:tcW w:w="1033" w:type="pct"/>
            <w:shd w:val="clear" w:color="auto" w:fill="C0C0C0"/>
          </w:tcPr>
          <w:p w:rsidR="002D351D" w:rsidRPr="00411730" w:rsidRDefault="002D351D" w:rsidP="00672154">
            <w:pPr>
              <w:rPr>
                <w:rFonts w:cstheme="minorHAnsi"/>
              </w:rPr>
            </w:pPr>
            <w:r w:rsidRPr="00411730">
              <w:rPr>
                <w:rFonts w:cstheme="minorHAnsi"/>
              </w:rPr>
              <w:t>Length(byte)</w:t>
            </w:r>
          </w:p>
        </w:tc>
        <w:tc>
          <w:tcPr>
            <w:tcW w:w="889" w:type="pct"/>
            <w:shd w:val="clear" w:color="auto" w:fill="C0C0C0"/>
          </w:tcPr>
          <w:p w:rsidR="002D351D" w:rsidRPr="00411730" w:rsidRDefault="002D351D" w:rsidP="00672154">
            <w:pPr>
              <w:rPr>
                <w:rFonts w:cstheme="minorHAnsi"/>
              </w:rPr>
            </w:pPr>
            <w:r w:rsidRPr="00411730">
              <w:rPr>
                <w:rFonts w:cstheme="minorHAnsi"/>
              </w:rPr>
              <w:t>name</w:t>
            </w:r>
          </w:p>
        </w:tc>
        <w:tc>
          <w:tcPr>
            <w:tcW w:w="2280" w:type="pct"/>
            <w:shd w:val="clear" w:color="auto" w:fill="C0C0C0"/>
          </w:tcPr>
          <w:p w:rsidR="002D351D" w:rsidRPr="00411730" w:rsidRDefault="002D351D" w:rsidP="00672154">
            <w:pPr>
              <w:rPr>
                <w:rFonts w:cstheme="minorHAnsi"/>
              </w:rPr>
            </w:pPr>
            <w:proofErr w:type="spellStart"/>
            <w:r w:rsidRPr="00411730">
              <w:rPr>
                <w:rFonts w:cstheme="minorHAnsi"/>
              </w:rPr>
              <w:t>Value,Description</w:t>
            </w:r>
            <w:proofErr w:type="spellEnd"/>
          </w:p>
        </w:tc>
      </w:tr>
      <w:tr w:rsidR="002D351D" w:rsidRPr="00411730" w:rsidTr="00B00840">
        <w:trPr>
          <w:trHeight w:val="270"/>
        </w:trPr>
        <w:tc>
          <w:tcPr>
            <w:tcW w:w="799" w:type="pct"/>
          </w:tcPr>
          <w:p w:rsidR="002D351D" w:rsidRPr="00411730" w:rsidRDefault="002D351D" w:rsidP="00672154">
            <w:pPr>
              <w:rPr>
                <w:rFonts w:cstheme="minorHAnsi"/>
              </w:rPr>
            </w:pPr>
            <w:r w:rsidRPr="00411730">
              <w:rPr>
                <w:rFonts w:cstheme="minorHAnsi"/>
              </w:rPr>
              <w:t>0x0000</w:t>
            </w:r>
          </w:p>
        </w:tc>
        <w:tc>
          <w:tcPr>
            <w:tcW w:w="1033" w:type="pct"/>
          </w:tcPr>
          <w:p w:rsidR="002D351D" w:rsidRPr="00411730" w:rsidRDefault="002D351D" w:rsidP="00672154">
            <w:pPr>
              <w:rPr>
                <w:rFonts w:cstheme="minorHAnsi"/>
              </w:rPr>
            </w:pPr>
            <w:r w:rsidRPr="00411730">
              <w:rPr>
                <w:rFonts w:cstheme="minorHAnsi"/>
              </w:rPr>
              <w:t>1</w:t>
            </w:r>
          </w:p>
        </w:tc>
        <w:tc>
          <w:tcPr>
            <w:tcW w:w="889" w:type="pct"/>
          </w:tcPr>
          <w:p w:rsidR="002D351D" w:rsidRPr="00411730" w:rsidRDefault="002D351D" w:rsidP="00672154">
            <w:pPr>
              <w:rPr>
                <w:rFonts w:cstheme="minorHAnsi"/>
              </w:rPr>
            </w:pPr>
            <w:r w:rsidRPr="00411730">
              <w:rPr>
                <w:rFonts w:cstheme="minorHAnsi"/>
              </w:rPr>
              <w:t>SN_LEN</w:t>
            </w:r>
          </w:p>
        </w:tc>
        <w:tc>
          <w:tcPr>
            <w:tcW w:w="2280" w:type="pct"/>
            <w:vAlign w:val="center"/>
          </w:tcPr>
          <w:p w:rsidR="002D351D" w:rsidRPr="00411730" w:rsidRDefault="002D351D" w:rsidP="00672154">
            <w:pPr>
              <w:rPr>
                <w:rFonts w:cstheme="minorHAnsi"/>
              </w:rPr>
            </w:pPr>
            <w:r w:rsidRPr="00411730">
              <w:rPr>
                <w:rFonts w:cstheme="minorHAnsi"/>
              </w:rPr>
              <w:t>Length of SN</w:t>
            </w:r>
          </w:p>
        </w:tc>
      </w:tr>
      <w:tr w:rsidR="002D351D" w:rsidRPr="00411730" w:rsidTr="00B00840">
        <w:trPr>
          <w:trHeight w:val="195"/>
        </w:trPr>
        <w:tc>
          <w:tcPr>
            <w:tcW w:w="799" w:type="pct"/>
          </w:tcPr>
          <w:p w:rsidR="002D351D" w:rsidRPr="00411730" w:rsidRDefault="002D351D" w:rsidP="00672154">
            <w:pPr>
              <w:rPr>
                <w:rFonts w:cstheme="minorHAnsi"/>
              </w:rPr>
            </w:pPr>
            <w:r w:rsidRPr="00411730">
              <w:rPr>
                <w:rFonts w:cstheme="minorHAnsi"/>
              </w:rPr>
              <w:t>0x0001</w:t>
            </w:r>
          </w:p>
        </w:tc>
        <w:tc>
          <w:tcPr>
            <w:tcW w:w="1033" w:type="pct"/>
          </w:tcPr>
          <w:p w:rsidR="002D351D" w:rsidRPr="00411730" w:rsidRDefault="002D351D" w:rsidP="00672154">
            <w:pPr>
              <w:rPr>
                <w:rFonts w:cstheme="minorHAnsi"/>
              </w:rPr>
            </w:pPr>
            <w:r w:rsidRPr="00411730">
              <w:rPr>
                <w:rFonts w:cstheme="minorHAnsi"/>
              </w:rPr>
              <w:t>N</w:t>
            </w:r>
          </w:p>
        </w:tc>
        <w:tc>
          <w:tcPr>
            <w:tcW w:w="889" w:type="pct"/>
          </w:tcPr>
          <w:p w:rsidR="002D351D" w:rsidRPr="00411730" w:rsidRDefault="002D351D" w:rsidP="00672154">
            <w:pPr>
              <w:rPr>
                <w:rFonts w:cstheme="minorHAnsi"/>
              </w:rPr>
            </w:pPr>
            <w:r w:rsidRPr="00411730">
              <w:rPr>
                <w:rFonts w:cstheme="minorHAnsi"/>
              </w:rPr>
              <w:t>SN</w:t>
            </w:r>
          </w:p>
        </w:tc>
        <w:tc>
          <w:tcPr>
            <w:tcW w:w="2280" w:type="pct"/>
            <w:vAlign w:val="center"/>
          </w:tcPr>
          <w:p w:rsidR="002D351D" w:rsidRPr="00411730" w:rsidRDefault="002D351D" w:rsidP="00672154">
            <w:pPr>
              <w:rPr>
                <w:rFonts w:cstheme="minorHAnsi"/>
              </w:rPr>
            </w:pPr>
            <w:r w:rsidRPr="00411730">
              <w:rPr>
                <w:rFonts w:cstheme="minorHAnsi"/>
              </w:rPr>
              <w:t>Serial number</w:t>
            </w:r>
          </w:p>
        </w:tc>
      </w:tr>
    </w:tbl>
    <w:p w:rsidR="002D351D" w:rsidRDefault="002D351D" w:rsidP="00B00840">
      <w:pPr>
        <w:rPr>
          <w:rFonts w:cstheme="minorHAnsi"/>
          <w:b/>
        </w:rPr>
      </w:pPr>
      <w:r w:rsidRPr="00A60A3C">
        <w:rPr>
          <w:rFonts w:cstheme="minorHAnsi"/>
          <w:b/>
        </w:rPr>
        <w:t>Return Code:</w:t>
      </w:r>
    </w:p>
    <w:p w:rsidR="002D351D" w:rsidRPr="00B00840" w:rsidRDefault="002D351D" w:rsidP="00B00840">
      <w:pPr>
        <w:rPr>
          <w:rFonts w:cstheme="minorHAnsi"/>
          <w:b/>
        </w:rPr>
      </w:pPr>
      <w:r w:rsidRPr="00411730">
        <w:rPr>
          <w:rFonts w:cstheme="minorHAnsi"/>
        </w:rPr>
        <w:t xml:space="preserve">See </w:t>
      </w:r>
      <w:r w:rsidR="00F1363C">
        <w:fldChar w:fldCharType="begin"/>
      </w:r>
      <w:r w:rsidR="00F1363C">
        <w:instrText xml:space="preserve"> HYPERLINK \l "_Base_Return_Code:" </w:instrText>
      </w:r>
      <w:r w:rsidR="00F1363C">
        <w:fldChar w:fldCharType="separate"/>
      </w:r>
      <w:r w:rsidRPr="00A60A3C">
        <w:rPr>
          <w:rStyle w:val="a7"/>
          <w:rFonts w:cstheme="minorHAnsi"/>
          <w:color w:val="8496B0" w:themeColor="text2" w:themeTint="99"/>
        </w:rPr>
        <w:t>Base Return Code</w:t>
      </w:r>
      <w:r w:rsidR="00F1363C">
        <w:rPr>
          <w:rStyle w:val="a7"/>
          <w:rFonts w:cstheme="minorHAnsi"/>
          <w:color w:val="8496B0" w:themeColor="text2" w:themeTint="99"/>
        </w:rPr>
        <w:fldChar w:fldCharType="end"/>
      </w:r>
    </w:p>
    <w:p w:rsidR="00212605" w:rsidRDefault="00212605" w:rsidP="007913BA"/>
    <w:p w:rsidR="00D854B2" w:rsidRPr="00D854B2" w:rsidRDefault="00B71463" w:rsidP="00B00840">
      <w:pPr>
        <w:pStyle w:val="3"/>
        <w:numPr>
          <w:ilvl w:val="2"/>
          <w:numId w:val="20"/>
        </w:numPr>
      </w:pPr>
      <w:bookmarkStart w:id="1467" w:name="_GetTermExtSN"/>
      <w:bookmarkStart w:id="1468" w:name="_Toc478130698"/>
      <w:bookmarkEnd w:id="1467"/>
      <w:proofErr w:type="spellStart"/>
      <w:r>
        <w:t>GetTerm</w:t>
      </w:r>
      <w:r w:rsidR="001D498E">
        <w:t>ExtSN</w:t>
      </w:r>
      <w:bookmarkEnd w:id="1468"/>
      <w:proofErr w:type="spellEnd"/>
    </w:p>
    <w:p w:rsidR="00D854B2" w:rsidRPr="00411730" w:rsidRDefault="00D854B2" w:rsidP="00B00840">
      <w:pPr>
        <w:rPr>
          <w:rFonts w:cstheme="minorHAnsi"/>
        </w:rPr>
      </w:pPr>
      <w:r w:rsidRPr="00A60A3C">
        <w:rPr>
          <w:rFonts w:cstheme="minorHAnsi"/>
          <w:b/>
        </w:rPr>
        <w:t>Description</w:t>
      </w:r>
      <w:r w:rsidRPr="00411730">
        <w:rPr>
          <w:rFonts w:cstheme="minorHAnsi"/>
        </w:rPr>
        <w:t>:</w:t>
      </w:r>
      <w:r>
        <w:rPr>
          <w:rFonts w:cstheme="minorHAnsi"/>
        </w:rPr>
        <w:t xml:space="preserve"> </w:t>
      </w:r>
      <w:r w:rsidRPr="00411730">
        <w:rPr>
          <w:rFonts w:cstheme="minorHAnsi"/>
        </w:rPr>
        <w:t xml:space="preserve">Read the extended serial number of the terminal (for some special application requirement). </w:t>
      </w:r>
    </w:p>
    <w:p w:rsidR="00D854B2" w:rsidRPr="00411730" w:rsidRDefault="00D854B2" w:rsidP="00B00840">
      <w:pPr>
        <w:rPr>
          <w:rFonts w:cstheme="minorHAnsi"/>
        </w:rPr>
      </w:pPr>
      <w:r w:rsidRPr="00A60A3C">
        <w:rPr>
          <w:rFonts w:cstheme="minorHAnsi"/>
          <w:b/>
        </w:rPr>
        <w:t>Request</w:t>
      </w:r>
      <w:r w:rsidRPr="00411730">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8"/>
        <w:gridCol w:w="1158"/>
        <w:gridCol w:w="1543"/>
        <w:gridCol w:w="4437"/>
      </w:tblGrid>
      <w:tr w:rsidR="00D854B2" w:rsidRPr="00411730" w:rsidTr="00B00840">
        <w:tc>
          <w:tcPr>
            <w:tcW w:w="698" w:type="pct"/>
            <w:shd w:val="clear" w:color="auto" w:fill="C0C0C0"/>
          </w:tcPr>
          <w:p w:rsidR="00D854B2" w:rsidRPr="00411730" w:rsidRDefault="00D854B2" w:rsidP="00672154">
            <w:pPr>
              <w:rPr>
                <w:rFonts w:cstheme="minorHAnsi"/>
              </w:rPr>
            </w:pPr>
            <w:r w:rsidRPr="00411730">
              <w:rPr>
                <w:rFonts w:cstheme="minorHAnsi"/>
              </w:rPr>
              <w:t>Command Type</w:t>
            </w:r>
          </w:p>
        </w:tc>
        <w:tc>
          <w:tcPr>
            <w:tcW w:w="698" w:type="pct"/>
            <w:shd w:val="clear" w:color="auto" w:fill="C0C0C0"/>
          </w:tcPr>
          <w:p w:rsidR="00D854B2" w:rsidRPr="00411730" w:rsidRDefault="00D854B2" w:rsidP="00672154">
            <w:pPr>
              <w:rPr>
                <w:rFonts w:cstheme="minorHAnsi"/>
              </w:rPr>
            </w:pPr>
            <w:r w:rsidRPr="00411730">
              <w:rPr>
                <w:rFonts w:cstheme="minorHAnsi"/>
              </w:rPr>
              <w:t>Command Code</w:t>
            </w:r>
          </w:p>
        </w:tc>
        <w:tc>
          <w:tcPr>
            <w:tcW w:w="930" w:type="pct"/>
            <w:shd w:val="clear" w:color="auto" w:fill="C0C0C0"/>
          </w:tcPr>
          <w:p w:rsidR="00D854B2" w:rsidRPr="00411730" w:rsidRDefault="00D854B2" w:rsidP="00672154">
            <w:pPr>
              <w:rPr>
                <w:rFonts w:cstheme="minorHAnsi"/>
              </w:rPr>
            </w:pPr>
            <w:r w:rsidRPr="00411730">
              <w:rPr>
                <w:rFonts w:cstheme="minorHAnsi"/>
              </w:rPr>
              <w:t>Data Length</w:t>
            </w:r>
          </w:p>
        </w:tc>
        <w:tc>
          <w:tcPr>
            <w:tcW w:w="2674" w:type="pct"/>
            <w:shd w:val="clear" w:color="auto" w:fill="C0C0C0"/>
          </w:tcPr>
          <w:p w:rsidR="00D854B2" w:rsidRPr="00411730" w:rsidRDefault="00D854B2" w:rsidP="00672154">
            <w:pPr>
              <w:rPr>
                <w:rFonts w:cstheme="minorHAnsi"/>
              </w:rPr>
            </w:pPr>
            <w:r w:rsidRPr="00411730">
              <w:rPr>
                <w:rFonts w:cstheme="minorHAnsi"/>
              </w:rPr>
              <w:t>Data Field</w:t>
            </w:r>
          </w:p>
        </w:tc>
      </w:tr>
      <w:tr w:rsidR="00D854B2" w:rsidRPr="00411730" w:rsidTr="00B00840">
        <w:tc>
          <w:tcPr>
            <w:tcW w:w="698" w:type="pct"/>
          </w:tcPr>
          <w:p w:rsidR="00D854B2" w:rsidRPr="00411730" w:rsidRDefault="00D854B2" w:rsidP="00672154">
            <w:pPr>
              <w:rPr>
                <w:rFonts w:cstheme="minorHAnsi"/>
              </w:rPr>
            </w:pPr>
            <w:r w:rsidRPr="00411730">
              <w:rPr>
                <w:rFonts w:cstheme="minorHAnsi"/>
              </w:rPr>
              <w:t>0x90</w:t>
            </w:r>
          </w:p>
        </w:tc>
        <w:tc>
          <w:tcPr>
            <w:tcW w:w="698" w:type="pct"/>
          </w:tcPr>
          <w:p w:rsidR="00D854B2" w:rsidRPr="00411730" w:rsidRDefault="00D854B2" w:rsidP="00672154">
            <w:pPr>
              <w:rPr>
                <w:rFonts w:cstheme="minorHAnsi"/>
              </w:rPr>
            </w:pPr>
            <w:r w:rsidRPr="00411730">
              <w:rPr>
                <w:rFonts w:cstheme="minorHAnsi"/>
              </w:rPr>
              <w:t>0x35</w:t>
            </w:r>
          </w:p>
        </w:tc>
        <w:tc>
          <w:tcPr>
            <w:tcW w:w="930" w:type="pct"/>
          </w:tcPr>
          <w:p w:rsidR="00D854B2" w:rsidRPr="00411730" w:rsidRDefault="00D854B2" w:rsidP="00672154">
            <w:pPr>
              <w:rPr>
                <w:rFonts w:cstheme="minorHAnsi"/>
              </w:rPr>
            </w:pPr>
            <w:r w:rsidRPr="00411730">
              <w:rPr>
                <w:rFonts w:cstheme="minorHAnsi"/>
              </w:rPr>
              <w:t>0x00,0x00</w:t>
            </w:r>
          </w:p>
        </w:tc>
        <w:tc>
          <w:tcPr>
            <w:tcW w:w="2674" w:type="pct"/>
          </w:tcPr>
          <w:p w:rsidR="00D854B2" w:rsidRPr="00411730" w:rsidRDefault="00D854B2" w:rsidP="00672154">
            <w:pPr>
              <w:rPr>
                <w:rFonts w:cstheme="minorHAnsi"/>
              </w:rPr>
            </w:pPr>
            <w:r w:rsidRPr="00411730">
              <w:rPr>
                <w:rFonts w:cstheme="minorHAnsi"/>
              </w:rPr>
              <w:t>N/A</w:t>
            </w:r>
          </w:p>
        </w:tc>
      </w:tr>
    </w:tbl>
    <w:p w:rsidR="00D854B2" w:rsidRPr="00411730" w:rsidRDefault="00D854B2" w:rsidP="00B00840">
      <w:pPr>
        <w:rPr>
          <w:rFonts w:cstheme="minorHAnsi"/>
        </w:rPr>
      </w:pPr>
      <w:r w:rsidRPr="00A60A3C">
        <w:rPr>
          <w:rFonts w:cstheme="minorHAnsi"/>
          <w:b/>
        </w:rPr>
        <w:t>Response</w:t>
      </w:r>
      <w:r w:rsidRPr="00411730">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8"/>
        <w:gridCol w:w="1158"/>
        <w:gridCol w:w="1550"/>
        <w:gridCol w:w="1100"/>
        <w:gridCol w:w="3330"/>
      </w:tblGrid>
      <w:tr w:rsidR="00D854B2" w:rsidRPr="00411730" w:rsidTr="00B00840">
        <w:tc>
          <w:tcPr>
            <w:tcW w:w="698" w:type="pct"/>
            <w:shd w:val="clear" w:color="auto" w:fill="C0C0C0"/>
          </w:tcPr>
          <w:p w:rsidR="00D854B2" w:rsidRPr="00411730" w:rsidRDefault="00D854B2" w:rsidP="00672154">
            <w:pPr>
              <w:rPr>
                <w:rFonts w:cstheme="minorHAnsi"/>
              </w:rPr>
            </w:pPr>
            <w:r w:rsidRPr="00411730">
              <w:rPr>
                <w:rFonts w:cstheme="minorHAnsi"/>
              </w:rPr>
              <w:t>Command Type</w:t>
            </w:r>
          </w:p>
        </w:tc>
        <w:tc>
          <w:tcPr>
            <w:tcW w:w="698" w:type="pct"/>
            <w:shd w:val="clear" w:color="auto" w:fill="C0C0C0"/>
          </w:tcPr>
          <w:p w:rsidR="00D854B2" w:rsidRPr="00411730" w:rsidRDefault="00D854B2" w:rsidP="00672154">
            <w:pPr>
              <w:rPr>
                <w:rFonts w:cstheme="minorHAnsi"/>
              </w:rPr>
            </w:pPr>
            <w:r w:rsidRPr="00411730">
              <w:rPr>
                <w:rFonts w:cstheme="minorHAnsi"/>
              </w:rPr>
              <w:t>Command Code</w:t>
            </w:r>
          </w:p>
        </w:tc>
        <w:tc>
          <w:tcPr>
            <w:tcW w:w="934" w:type="pct"/>
            <w:shd w:val="clear" w:color="auto" w:fill="C0C0C0"/>
          </w:tcPr>
          <w:p w:rsidR="00D854B2" w:rsidRPr="00411730" w:rsidRDefault="00D854B2" w:rsidP="00672154">
            <w:pPr>
              <w:rPr>
                <w:rFonts w:cstheme="minorHAnsi"/>
              </w:rPr>
            </w:pPr>
            <w:r w:rsidRPr="00411730">
              <w:rPr>
                <w:rFonts w:cstheme="minorHAnsi"/>
              </w:rPr>
              <w:t>Data Length</w:t>
            </w:r>
          </w:p>
        </w:tc>
        <w:tc>
          <w:tcPr>
            <w:tcW w:w="663" w:type="pct"/>
            <w:shd w:val="clear" w:color="auto" w:fill="C0C0C0"/>
          </w:tcPr>
          <w:p w:rsidR="00D854B2" w:rsidRPr="00411730" w:rsidRDefault="00D854B2" w:rsidP="00672154">
            <w:pPr>
              <w:rPr>
                <w:rFonts w:cstheme="minorHAnsi"/>
              </w:rPr>
            </w:pPr>
            <w:r w:rsidRPr="00411730">
              <w:rPr>
                <w:rFonts w:cstheme="minorHAnsi"/>
              </w:rPr>
              <w:t>Return Code</w:t>
            </w:r>
          </w:p>
        </w:tc>
        <w:tc>
          <w:tcPr>
            <w:tcW w:w="2008" w:type="pct"/>
            <w:shd w:val="clear" w:color="auto" w:fill="C0C0C0"/>
          </w:tcPr>
          <w:p w:rsidR="00D854B2" w:rsidRPr="00411730" w:rsidRDefault="00D854B2" w:rsidP="00672154">
            <w:pPr>
              <w:rPr>
                <w:rFonts w:cstheme="minorHAnsi"/>
              </w:rPr>
            </w:pPr>
            <w:r w:rsidRPr="00411730">
              <w:rPr>
                <w:rFonts w:cstheme="minorHAnsi"/>
              </w:rPr>
              <w:t>Data Field</w:t>
            </w:r>
          </w:p>
        </w:tc>
      </w:tr>
      <w:tr w:rsidR="00D854B2" w:rsidRPr="00411730" w:rsidTr="00B00840">
        <w:tc>
          <w:tcPr>
            <w:tcW w:w="698" w:type="pct"/>
          </w:tcPr>
          <w:p w:rsidR="00D854B2" w:rsidRPr="00411730" w:rsidRDefault="00D854B2" w:rsidP="00672154">
            <w:pPr>
              <w:rPr>
                <w:rFonts w:cstheme="minorHAnsi"/>
              </w:rPr>
            </w:pPr>
            <w:r w:rsidRPr="00411730">
              <w:rPr>
                <w:rFonts w:cstheme="minorHAnsi"/>
              </w:rPr>
              <w:t>0x90</w:t>
            </w:r>
          </w:p>
        </w:tc>
        <w:tc>
          <w:tcPr>
            <w:tcW w:w="698" w:type="pct"/>
          </w:tcPr>
          <w:p w:rsidR="00D854B2" w:rsidRPr="00411730" w:rsidRDefault="00D854B2" w:rsidP="00672154">
            <w:pPr>
              <w:rPr>
                <w:rFonts w:cstheme="minorHAnsi"/>
              </w:rPr>
            </w:pPr>
            <w:r w:rsidRPr="00411730">
              <w:rPr>
                <w:rFonts w:cstheme="minorHAnsi"/>
              </w:rPr>
              <w:t>0x35</w:t>
            </w:r>
          </w:p>
        </w:tc>
        <w:tc>
          <w:tcPr>
            <w:tcW w:w="934" w:type="pct"/>
          </w:tcPr>
          <w:p w:rsidR="00D854B2" w:rsidRPr="00411730" w:rsidRDefault="00D854B2" w:rsidP="00672154">
            <w:pPr>
              <w:rPr>
                <w:rFonts w:cstheme="minorHAnsi"/>
              </w:rPr>
            </w:pPr>
            <w:r w:rsidRPr="00411730">
              <w:rPr>
                <w:rFonts w:cstheme="minorHAnsi"/>
              </w:rPr>
              <w:t>0xNN,0xNN</w:t>
            </w:r>
          </w:p>
        </w:tc>
        <w:tc>
          <w:tcPr>
            <w:tcW w:w="663" w:type="pct"/>
          </w:tcPr>
          <w:p w:rsidR="00D854B2" w:rsidRPr="00411730" w:rsidRDefault="00D854B2" w:rsidP="00672154">
            <w:pPr>
              <w:rPr>
                <w:rFonts w:cstheme="minorHAnsi"/>
              </w:rPr>
            </w:pPr>
            <w:r w:rsidRPr="00411730">
              <w:rPr>
                <w:rFonts w:cstheme="minorHAnsi"/>
              </w:rPr>
              <w:t xml:space="preserve"> as follows</w:t>
            </w:r>
          </w:p>
        </w:tc>
        <w:tc>
          <w:tcPr>
            <w:tcW w:w="2008" w:type="pct"/>
          </w:tcPr>
          <w:p w:rsidR="00D854B2" w:rsidRPr="00411730" w:rsidRDefault="00D854B2" w:rsidP="00672154">
            <w:pPr>
              <w:rPr>
                <w:rFonts w:cstheme="minorHAnsi"/>
              </w:rPr>
            </w:pPr>
            <w:r w:rsidRPr="00411730">
              <w:rPr>
                <w:rFonts w:cstheme="minorHAnsi"/>
              </w:rPr>
              <w:t>EXSN Table</w:t>
            </w:r>
          </w:p>
        </w:tc>
      </w:tr>
    </w:tbl>
    <w:p w:rsidR="00D854B2" w:rsidRPr="00411730" w:rsidRDefault="00D854B2" w:rsidP="00B00840">
      <w:pPr>
        <w:rPr>
          <w:rFonts w:cstheme="minorHAnsi"/>
        </w:rPr>
      </w:pPr>
      <w:r w:rsidRPr="00A60A3C">
        <w:rPr>
          <w:rFonts w:cstheme="minorHAnsi"/>
          <w:b/>
        </w:rPr>
        <w:t>EXSN Info Table</w:t>
      </w:r>
      <w:r w:rsidRPr="00411730">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6"/>
        <w:gridCol w:w="1714"/>
        <w:gridCol w:w="1475"/>
        <w:gridCol w:w="3781"/>
      </w:tblGrid>
      <w:tr w:rsidR="00D854B2" w:rsidRPr="00411730" w:rsidTr="00B00840">
        <w:trPr>
          <w:trHeight w:val="285"/>
        </w:trPr>
        <w:tc>
          <w:tcPr>
            <w:tcW w:w="799" w:type="pct"/>
            <w:shd w:val="clear" w:color="auto" w:fill="C0C0C0"/>
          </w:tcPr>
          <w:p w:rsidR="00D854B2" w:rsidRPr="00411730" w:rsidRDefault="00D854B2" w:rsidP="00672154">
            <w:pPr>
              <w:rPr>
                <w:rFonts w:cstheme="minorHAnsi"/>
              </w:rPr>
            </w:pPr>
            <w:r w:rsidRPr="00411730">
              <w:rPr>
                <w:rFonts w:cstheme="minorHAnsi"/>
              </w:rPr>
              <w:t>Offset</w:t>
            </w:r>
          </w:p>
        </w:tc>
        <w:tc>
          <w:tcPr>
            <w:tcW w:w="1033" w:type="pct"/>
            <w:shd w:val="clear" w:color="auto" w:fill="C0C0C0"/>
          </w:tcPr>
          <w:p w:rsidR="00D854B2" w:rsidRPr="00411730" w:rsidRDefault="00D854B2" w:rsidP="00672154">
            <w:pPr>
              <w:rPr>
                <w:rFonts w:cstheme="minorHAnsi"/>
              </w:rPr>
            </w:pPr>
            <w:r w:rsidRPr="00411730">
              <w:rPr>
                <w:rFonts w:cstheme="minorHAnsi"/>
              </w:rPr>
              <w:t>Length(byte)</w:t>
            </w:r>
          </w:p>
        </w:tc>
        <w:tc>
          <w:tcPr>
            <w:tcW w:w="889" w:type="pct"/>
            <w:shd w:val="clear" w:color="auto" w:fill="C0C0C0"/>
          </w:tcPr>
          <w:p w:rsidR="00D854B2" w:rsidRPr="00411730" w:rsidRDefault="00D854B2" w:rsidP="00672154">
            <w:pPr>
              <w:rPr>
                <w:rFonts w:cstheme="minorHAnsi"/>
              </w:rPr>
            </w:pPr>
            <w:r w:rsidRPr="00411730">
              <w:rPr>
                <w:rFonts w:cstheme="minorHAnsi"/>
              </w:rPr>
              <w:t>name</w:t>
            </w:r>
          </w:p>
        </w:tc>
        <w:tc>
          <w:tcPr>
            <w:tcW w:w="2280" w:type="pct"/>
            <w:shd w:val="clear" w:color="auto" w:fill="C0C0C0"/>
          </w:tcPr>
          <w:p w:rsidR="00D854B2" w:rsidRPr="00411730" w:rsidRDefault="00D854B2" w:rsidP="00672154">
            <w:pPr>
              <w:rPr>
                <w:rFonts w:cstheme="minorHAnsi"/>
              </w:rPr>
            </w:pPr>
            <w:proofErr w:type="spellStart"/>
            <w:r w:rsidRPr="00411730">
              <w:rPr>
                <w:rFonts w:cstheme="minorHAnsi"/>
              </w:rPr>
              <w:t>Value,Description</w:t>
            </w:r>
            <w:proofErr w:type="spellEnd"/>
          </w:p>
        </w:tc>
      </w:tr>
      <w:tr w:rsidR="00D854B2" w:rsidRPr="00411730" w:rsidTr="00B00840">
        <w:trPr>
          <w:trHeight w:val="270"/>
        </w:trPr>
        <w:tc>
          <w:tcPr>
            <w:tcW w:w="799" w:type="pct"/>
          </w:tcPr>
          <w:p w:rsidR="00D854B2" w:rsidRPr="00411730" w:rsidRDefault="00D854B2" w:rsidP="00672154">
            <w:pPr>
              <w:rPr>
                <w:rFonts w:cstheme="minorHAnsi"/>
              </w:rPr>
            </w:pPr>
            <w:r w:rsidRPr="00411730">
              <w:rPr>
                <w:rFonts w:cstheme="minorHAnsi"/>
              </w:rPr>
              <w:t>0x0000</w:t>
            </w:r>
          </w:p>
        </w:tc>
        <w:tc>
          <w:tcPr>
            <w:tcW w:w="1033" w:type="pct"/>
          </w:tcPr>
          <w:p w:rsidR="00D854B2" w:rsidRPr="00411730" w:rsidRDefault="00D854B2" w:rsidP="00672154">
            <w:pPr>
              <w:rPr>
                <w:rFonts w:cstheme="minorHAnsi"/>
              </w:rPr>
            </w:pPr>
            <w:r w:rsidRPr="00411730">
              <w:rPr>
                <w:rFonts w:cstheme="minorHAnsi"/>
              </w:rPr>
              <w:t>1</w:t>
            </w:r>
          </w:p>
        </w:tc>
        <w:tc>
          <w:tcPr>
            <w:tcW w:w="889" w:type="pct"/>
          </w:tcPr>
          <w:p w:rsidR="00D854B2" w:rsidRPr="00411730" w:rsidRDefault="00D854B2" w:rsidP="00672154">
            <w:pPr>
              <w:rPr>
                <w:rFonts w:cstheme="minorHAnsi"/>
              </w:rPr>
            </w:pPr>
            <w:r w:rsidRPr="00411730">
              <w:rPr>
                <w:rFonts w:cstheme="minorHAnsi"/>
              </w:rPr>
              <w:t>EXSN_LEN</w:t>
            </w:r>
          </w:p>
        </w:tc>
        <w:tc>
          <w:tcPr>
            <w:tcW w:w="2280" w:type="pct"/>
            <w:vAlign w:val="center"/>
          </w:tcPr>
          <w:p w:rsidR="00D854B2" w:rsidRPr="00411730" w:rsidRDefault="00D854B2" w:rsidP="00672154">
            <w:pPr>
              <w:rPr>
                <w:rFonts w:cstheme="minorHAnsi"/>
              </w:rPr>
            </w:pPr>
            <w:r w:rsidRPr="00411730">
              <w:rPr>
                <w:rFonts w:cstheme="minorHAnsi"/>
              </w:rPr>
              <w:t>Length of EXSN</w:t>
            </w:r>
          </w:p>
        </w:tc>
      </w:tr>
      <w:tr w:rsidR="00D854B2" w:rsidRPr="00411730" w:rsidTr="00B00840">
        <w:trPr>
          <w:trHeight w:val="195"/>
        </w:trPr>
        <w:tc>
          <w:tcPr>
            <w:tcW w:w="799" w:type="pct"/>
          </w:tcPr>
          <w:p w:rsidR="00D854B2" w:rsidRPr="00411730" w:rsidRDefault="00D854B2" w:rsidP="00672154">
            <w:pPr>
              <w:rPr>
                <w:rFonts w:cstheme="minorHAnsi"/>
              </w:rPr>
            </w:pPr>
            <w:r w:rsidRPr="00411730">
              <w:rPr>
                <w:rFonts w:cstheme="minorHAnsi"/>
              </w:rPr>
              <w:t>0x0001</w:t>
            </w:r>
          </w:p>
        </w:tc>
        <w:tc>
          <w:tcPr>
            <w:tcW w:w="1033" w:type="pct"/>
          </w:tcPr>
          <w:p w:rsidR="00D854B2" w:rsidRPr="00411730" w:rsidRDefault="00D854B2" w:rsidP="00672154">
            <w:pPr>
              <w:rPr>
                <w:rFonts w:cstheme="minorHAnsi"/>
              </w:rPr>
            </w:pPr>
            <w:r w:rsidRPr="00411730">
              <w:rPr>
                <w:rFonts w:cstheme="minorHAnsi"/>
              </w:rPr>
              <w:t>N</w:t>
            </w:r>
          </w:p>
        </w:tc>
        <w:tc>
          <w:tcPr>
            <w:tcW w:w="889" w:type="pct"/>
          </w:tcPr>
          <w:p w:rsidR="00D854B2" w:rsidRPr="00411730" w:rsidRDefault="00D854B2" w:rsidP="00672154">
            <w:pPr>
              <w:rPr>
                <w:rFonts w:cstheme="minorHAnsi"/>
              </w:rPr>
            </w:pPr>
            <w:r w:rsidRPr="00411730">
              <w:rPr>
                <w:rFonts w:cstheme="minorHAnsi"/>
              </w:rPr>
              <w:t>EXSN</w:t>
            </w:r>
          </w:p>
        </w:tc>
        <w:tc>
          <w:tcPr>
            <w:tcW w:w="2280" w:type="pct"/>
            <w:vAlign w:val="center"/>
          </w:tcPr>
          <w:p w:rsidR="00D854B2" w:rsidRPr="00411730" w:rsidRDefault="00D854B2" w:rsidP="00672154">
            <w:pPr>
              <w:rPr>
                <w:rFonts w:cstheme="minorHAnsi"/>
              </w:rPr>
            </w:pPr>
            <w:r w:rsidRPr="00411730">
              <w:rPr>
                <w:rFonts w:cstheme="minorHAnsi"/>
              </w:rPr>
              <w:t>Extended Serial number</w:t>
            </w:r>
          </w:p>
        </w:tc>
      </w:tr>
    </w:tbl>
    <w:p w:rsidR="00D854B2" w:rsidRPr="00411730" w:rsidRDefault="00D854B2" w:rsidP="00B00840">
      <w:pPr>
        <w:rPr>
          <w:rFonts w:cstheme="minorHAnsi"/>
        </w:rPr>
      </w:pPr>
      <w:r w:rsidRPr="00A60A3C">
        <w:rPr>
          <w:rFonts w:cstheme="minorHAnsi"/>
          <w:b/>
        </w:rPr>
        <w:t>Return Code</w:t>
      </w:r>
      <w:r w:rsidRPr="00411730">
        <w:rPr>
          <w:rFonts w:cstheme="minorHAnsi"/>
        </w:rPr>
        <w:t>:</w:t>
      </w:r>
    </w:p>
    <w:p w:rsidR="00D854B2" w:rsidRDefault="00D854B2" w:rsidP="00D854B2">
      <w:pPr>
        <w:rPr>
          <w:rStyle w:val="a7"/>
          <w:rFonts w:cstheme="minorHAnsi"/>
          <w:color w:val="8496B0" w:themeColor="text2" w:themeTint="99"/>
        </w:rPr>
      </w:pPr>
      <w:r w:rsidRPr="00411730">
        <w:rPr>
          <w:rFonts w:cstheme="minorHAnsi"/>
        </w:rPr>
        <w:tab/>
        <w:t xml:space="preserve">See </w:t>
      </w:r>
      <w:r w:rsidR="00F1363C">
        <w:fldChar w:fldCharType="begin"/>
      </w:r>
      <w:r w:rsidR="00F1363C">
        <w:instrText xml:space="preserve"> HYPERLINK \l "_Base_Return_Code:" </w:instrText>
      </w:r>
      <w:r w:rsidR="00F1363C">
        <w:fldChar w:fldCharType="separate"/>
      </w:r>
      <w:r w:rsidRPr="00A60A3C">
        <w:rPr>
          <w:rStyle w:val="a7"/>
          <w:rFonts w:cstheme="minorHAnsi"/>
          <w:color w:val="8496B0" w:themeColor="text2" w:themeTint="99"/>
        </w:rPr>
        <w:t>Base Return Code</w:t>
      </w:r>
      <w:r w:rsidR="00F1363C">
        <w:rPr>
          <w:rStyle w:val="a7"/>
          <w:rFonts w:cstheme="minorHAnsi"/>
          <w:color w:val="8496B0" w:themeColor="text2" w:themeTint="99"/>
        </w:rPr>
        <w:fldChar w:fldCharType="end"/>
      </w:r>
    </w:p>
    <w:p w:rsidR="00D854B2" w:rsidRDefault="00D854B2" w:rsidP="00D854B2">
      <w:pPr>
        <w:rPr>
          <w:rStyle w:val="a7"/>
          <w:rFonts w:cstheme="minorHAnsi"/>
          <w:color w:val="8496B0" w:themeColor="text2" w:themeTint="99"/>
        </w:rPr>
      </w:pPr>
    </w:p>
    <w:p w:rsidR="00D854B2" w:rsidRPr="00D854B2" w:rsidRDefault="00B71463" w:rsidP="00B00840">
      <w:pPr>
        <w:pStyle w:val="3"/>
        <w:numPr>
          <w:ilvl w:val="2"/>
          <w:numId w:val="20"/>
        </w:numPr>
      </w:pPr>
      <w:bookmarkStart w:id="1469" w:name="_GetTermVerInfo"/>
      <w:bookmarkStart w:id="1470" w:name="_Toc418688113"/>
      <w:bookmarkStart w:id="1471" w:name="_Toc478130699"/>
      <w:bookmarkEnd w:id="1469"/>
      <w:proofErr w:type="spellStart"/>
      <w:r>
        <w:t>GetTerm</w:t>
      </w:r>
      <w:r w:rsidR="00D854B2" w:rsidRPr="00D854B2">
        <w:t>VerInfo</w:t>
      </w:r>
      <w:bookmarkEnd w:id="1470"/>
      <w:bookmarkEnd w:id="1471"/>
      <w:proofErr w:type="spellEnd"/>
    </w:p>
    <w:p w:rsidR="00D854B2" w:rsidRPr="00411730" w:rsidRDefault="00D854B2" w:rsidP="00B00840">
      <w:pPr>
        <w:rPr>
          <w:rFonts w:cstheme="minorHAnsi"/>
        </w:rPr>
      </w:pPr>
      <w:r w:rsidRPr="001F01AF">
        <w:rPr>
          <w:rFonts w:cstheme="minorHAnsi"/>
          <w:b/>
        </w:rPr>
        <w:t>Description</w:t>
      </w:r>
      <w:r w:rsidRPr="00411730">
        <w:rPr>
          <w:rFonts w:cstheme="minorHAnsi"/>
        </w:rPr>
        <w:t>:</w:t>
      </w:r>
      <w:r>
        <w:rPr>
          <w:rFonts w:cstheme="minorHAnsi"/>
        </w:rPr>
        <w:t xml:space="preserve"> </w:t>
      </w:r>
      <w:r w:rsidRPr="00411730">
        <w:rPr>
          <w:rFonts w:cstheme="minorHAnsi"/>
        </w:rPr>
        <w:t xml:space="preserve">Get version information of the terminal. </w:t>
      </w:r>
    </w:p>
    <w:p w:rsidR="00D854B2" w:rsidRPr="00411730" w:rsidRDefault="00D854B2" w:rsidP="00B00840">
      <w:pPr>
        <w:rPr>
          <w:rFonts w:cstheme="minorHAnsi"/>
        </w:rPr>
      </w:pPr>
      <w:r w:rsidRPr="001F01AF">
        <w:rPr>
          <w:rFonts w:cstheme="minorHAnsi"/>
          <w:b/>
        </w:rPr>
        <w:t>Request</w:t>
      </w:r>
      <w:r w:rsidRPr="00411730">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8"/>
        <w:gridCol w:w="1158"/>
        <w:gridCol w:w="1543"/>
        <w:gridCol w:w="4437"/>
      </w:tblGrid>
      <w:tr w:rsidR="00D854B2" w:rsidRPr="00411730" w:rsidTr="00B00840">
        <w:tc>
          <w:tcPr>
            <w:tcW w:w="698" w:type="pct"/>
            <w:shd w:val="clear" w:color="auto" w:fill="C0C0C0"/>
          </w:tcPr>
          <w:p w:rsidR="00D854B2" w:rsidRPr="00411730" w:rsidRDefault="00D854B2" w:rsidP="00672154">
            <w:pPr>
              <w:rPr>
                <w:rFonts w:cstheme="minorHAnsi"/>
              </w:rPr>
            </w:pPr>
            <w:r w:rsidRPr="00411730">
              <w:rPr>
                <w:rFonts w:cstheme="minorHAnsi"/>
              </w:rPr>
              <w:t>Command Type</w:t>
            </w:r>
          </w:p>
        </w:tc>
        <w:tc>
          <w:tcPr>
            <w:tcW w:w="698" w:type="pct"/>
            <w:shd w:val="clear" w:color="auto" w:fill="C0C0C0"/>
          </w:tcPr>
          <w:p w:rsidR="00D854B2" w:rsidRPr="00411730" w:rsidRDefault="00D854B2" w:rsidP="00672154">
            <w:pPr>
              <w:rPr>
                <w:rFonts w:cstheme="minorHAnsi"/>
              </w:rPr>
            </w:pPr>
            <w:r w:rsidRPr="00411730">
              <w:rPr>
                <w:rFonts w:cstheme="minorHAnsi"/>
              </w:rPr>
              <w:t>Command Code</w:t>
            </w:r>
          </w:p>
        </w:tc>
        <w:tc>
          <w:tcPr>
            <w:tcW w:w="930" w:type="pct"/>
            <w:shd w:val="clear" w:color="auto" w:fill="C0C0C0"/>
          </w:tcPr>
          <w:p w:rsidR="00D854B2" w:rsidRPr="00411730" w:rsidRDefault="00D854B2" w:rsidP="00672154">
            <w:pPr>
              <w:rPr>
                <w:rFonts w:cstheme="minorHAnsi"/>
              </w:rPr>
            </w:pPr>
            <w:r w:rsidRPr="00411730">
              <w:rPr>
                <w:rFonts w:cstheme="minorHAnsi"/>
              </w:rPr>
              <w:t>Data Length</w:t>
            </w:r>
          </w:p>
        </w:tc>
        <w:tc>
          <w:tcPr>
            <w:tcW w:w="2674" w:type="pct"/>
            <w:shd w:val="clear" w:color="auto" w:fill="C0C0C0"/>
          </w:tcPr>
          <w:p w:rsidR="00D854B2" w:rsidRPr="00411730" w:rsidRDefault="00D854B2" w:rsidP="00672154">
            <w:pPr>
              <w:rPr>
                <w:rFonts w:cstheme="minorHAnsi"/>
              </w:rPr>
            </w:pPr>
            <w:r w:rsidRPr="00411730">
              <w:rPr>
                <w:rFonts w:cstheme="minorHAnsi"/>
              </w:rPr>
              <w:t>Data Field</w:t>
            </w:r>
          </w:p>
        </w:tc>
      </w:tr>
      <w:tr w:rsidR="00D854B2" w:rsidRPr="00411730" w:rsidTr="00B00840">
        <w:tc>
          <w:tcPr>
            <w:tcW w:w="698" w:type="pct"/>
          </w:tcPr>
          <w:p w:rsidR="00D854B2" w:rsidRPr="00411730" w:rsidRDefault="00D854B2" w:rsidP="00672154">
            <w:pPr>
              <w:rPr>
                <w:rFonts w:cstheme="minorHAnsi"/>
              </w:rPr>
            </w:pPr>
            <w:r w:rsidRPr="00411730">
              <w:rPr>
                <w:rFonts w:cstheme="minorHAnsi"/>
              </w:rPr>
              <w:t>0x90</w:t>
            </w:r>
          </w:p>
        </w:tc>
        <w:tc>
          <w:tcPr>
            <w:tcW w:w="698" w:type="pct"/>
          </w:tcPr>
          <w:p w:rsidR="00D854B2" w:rsidRPr="00411730" w:rsidRDefault="00D854B2" w:rsidP="00672154">
            <w:pPr>
              <w:rPr>
                <w:rFonts w:cstheme="minorHAnsi"/>
              </w:rPr>
            </w:pPr>
            <w:r w:rsidRPr="00411730">
              <w:rPr>
                <w:rFonts w:cstheme="minorHAnsi"/>
              </w:rPr>
              <w:t>0x3d</w:t>
            </w:r>
          </w:p>
        </w:tc>
        <w:tc>
          <w:tcPr>
            <w:tcW w:w="930" w:type="pct"/>
          </w:tcPr>
          <w:p w:rsidR="00D854B2" w:rsidRPr="00411730" w:rsidRDefault="00D854B2" w:rsidP="00672154">
            <w:pPr>
              <w:rPr>
                <w:rFonts w:cstheme="minorHAnsi"/>
              </w:rPr>
            </w:pPr>
            <w:r w:rsidRPr="00411730">
              <w:rPr>
                <w:rFonts w:cstheme="minorHAnsi"/>
              </w:rPr>
              <w:t>0x00,0x00</w:t>
            </w:r>
          </w:p>
        </w:tc>
        <w:tc>
          <w:tcPr>
            <w:tcW w:w="2674" w:type="pct"/>
          </w:tcPr>
          <w:p w:rsidR="00D854B2" w:rsidRPr="00411730" w:rsidRDefault="00D854B2" w:rsidP="00672154">
            <w:pPr>
              <w:rPr>
                <w:rFonts w:cstheme="minorHAnsi"/>
              </w:rPr>
            </w:pPr>
            <w:r w:rsidRPr="00411730">
              <w:rPr>
                <w:rFonts w:cstheme="minorHAnsi"/>
              </w:rPr>
              <w:t>N/A</w:t>
            </w:r>
          </w:p>
        </w:tc>
      </w:tr>
    </w:tbl>
    <w:p w:rsidR="00D854B2" w:rsidRPr="00411730" w:rsidRDefault="00D854B2" w:rsidP="00B00840">
      <w:pPr>
        <w:rPr>
          <w:rFonts w:cstheme="minorHAnsi"/>
        </w:rPr>
      </w:pPr>
      <w:r w:rsidRPr="001F01AF">
        <w:rPr>
          <w:rFonts w:cstheme="minorHAnsi"/>
          <w:b/>
        </w:rPr>
        <w:t>Response</w:t>
      </w:r>
      <w:r w:rsidRPr="00411730">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153"/>
        <w:gridCol w:w="1545"/>
        <w:gridCol w:w="1173"/>
        <w:gridCol w:w="3272"/>
      </w:tblGrid>
      <w:tr w:rsidR="00D854B2" w:rsidRPr="00411730" w:rsidTr="00B00840">
        <w:tc>
          <w:tcPr>
            <w:tcW w:w="695" w:type="pct"/>
            <w:shd w:val="clear" w:color="auto" w:fill="C0C0C0"/>
          </w:tcPr>
          <w:p w:rsidR="00D854B2" w:rsidRPr="00411730" w:rsidRDefault="00D854B2" w:rsidP="00672154">
            <w:pPr>
              <w:rPr>
                <w:rFonts w:cstheme="minorHAnsi"/>
              </w:rPr>
            </w:pPr>
            <w:r w:rsidRPr="00411730">
              <w:rPr>
                <w:rFonts w:cstheme="minorHAnsi"/>
              </w:rPr>
              <w:t>Command Type</w:t>
            </w:r>
          </w:p>
        </w:tc>
        <w:tc>
          <w:tcPr>
            <w:tcW w:w="695" w:type="pct"/>
            <w:shd w:val="clear" w:color="auto" w:fill="C0C0C0"/>
          </w:tcPr>
          <w:p w:rsidR="00D854B2" w:rsidRPr="00411730" w:rsidRDefault="00D854B2" w:rsidP="00672154">
            <w:pPr>
              <w:rPr>
                <w:rFonts w:cstheme="minorHAnsi"/>
              </w:rPr>
            </w:pPr>
            <w:r w:rsidRPr="00411730">
              <w:rPr>
                <w:rFonts w:cstheme="minorHAnsi"/>
              </w:rPr>
              <w:t>Command Code</w:t>
            </w:r>
          </w:p>
        </w:tc>
        <w:tc>
          <w:tcPr>
            <w:tcW w:w="931" w:type="pct"/>
            <w:shd w:val="clear" w:color="auto" w:fill="C0C0C0"/>
          </w:tcPr>
          <w:p w:rsidR="00D854B2" w:rsidRPr="00411730" w:rsidRDefault="00D854B2" w:rsidP="00672154">
            <w:pPr>
              <w:rPr>
                <w:rFonts w:cstheme="minorHAnsi"/>
              </w:rPr>
            </w:pPr>
            <w:r w:rsidRPr="00411730">
              <w:rPr>
                <w:rFonts w:cstheme="minorHAnsi"/>
              </w:rPr>
              <w:t>Data Length</w:t>
            </w:r>
          </w:p>
        </w:tc>
        <w:tc>
          <w:tcPr>
            <w:tcW w:w="707" w:type="pct"/>
            <w:shd w:val="clear" w:color="auto" w:fill="C0C0C0"/>
          </w:tcPr>
          <w:p w:rsidR="00D854B2" w:rsidRPr="00411730" w:rsidRDefault="00D854B2" w:rsidP="00672154">
            <w:pPr>
              <w:rPr>
                <w:rFonts w:cstheme="minorHAnsi"/>
              </w:rPr>
            </w:pPr>
            <w:r w:rsidRPr="00411730">
              <w:rPr>
                <w:rFonts w:cstheme="minorHAnsi"/>
              </w:rPr>
              <w:t>Return Code</w:t>
            </w:r>
          </w:p>
        </w:tc>
        <w:tc>
          <w:tcPr>
            <w:tcW w:w="1972" w:type="pct"/>
            <w:shd w:val="clear" w:color="auto" w:fill="C0C0C0"/>
          </w:tcPr>
          <w:p w:rsidR="00D854B2" w:rsidRPr="00411730" w:rsidRDefault="00D854B2" w:rsidP="00672154">
            <w:pPr>
              <w:rPr>
                <w:rFonts w:cstheme="minorHAnsi"/>
              </w:rPr>
            </w:pPr>
            <w:r w:rsidRPr="00411730">
              <w:rPr>
                <w:rFonts w:cstheme="minorHAnsi"/>
              </w:rPr>
              <w:t>Data Field</w:t>
            </w:r>
          </w:p>
        </w:tc>
      </w:tr>
      <w:tr w:rsidR="00D854B2" w:rsidRPr="00411730" w:rsidTr="00B00840">
        <w:tc>
          <w:tcPr>
            <w:tcW w:w="695" w:type="pct"/>
          </w:tcPr>
          <w:p w:rsidR="00D854B2" w:rsidRPr="00411730" w:rsidRDefault="00D854B2" w:rsidP="00672154">
            <w:pPr>
              <w:rPr>
                <w:rFonts w:cstheme="minorHAnsi"/>
              </w:rPr>
            </w:pPr>
            <w:r w:rsidRPr="00411730">
              <w:rPr>
                <w:rFonts w:cstheme="minorHAnsi"/>
              </w:rPr>
              <w:t>0x90</w:t>
            </w:r>
          </w:p>
        </w:tc>
        <w:tc>
          <w:tcPr>
            <w:tcW w:w="695" w:type="pct"/>
          </w:tcPr>
          <w:p w:rsidR="00D854B2" w:rsidRPr="00411730" w:rsidRDefault="00D854B2" w:rsidP="00672154">
            <w:pPr>
              <w:rPr>
                <w:rFonts w:cstheme="minorHAnsi"/>
              </w:rPr>
            </w:pPr>
            <w:r w:rsidRPr="00411730">
              <w:rPr>
                <w:rFonts w:cstheme="minorHAnsi"/>
              </w:rPr>
              <w:t>0x3d</w:t>
            </w:r>
          </w:p>
        </w:tc>
        <w:tc>
          <w:tcPr>
            <w:tcW w:w="931" w:type="pct"/>
          </w:tcPr>
          <w:p w:rsidR="00D854B2" w:rsidRPr="00411730" w:rsidRDefault="00D854B2" w:rsidP="00672154">
            <w:pPr>
              <w:rPr>
                <w:rFonts w:cstheme="minorHAnsi"/>
              </w:rPr>
            </w:pPr>
            <w:r w:rsidRPr="00411730">
              <w:rPr>
                <w:rFonts w:cstheme="minorHAnsi"/>
              </w:rPr>
              <w:t>0x00,0x08</w:t>
            </w:r>
          </w:p>
        </w:tc>
        <w:tc>
          <w:tcPr>
            <w:tcW w:w="707" w:type="pct"/>
          </w:tcPr>
          <w:p w:rsidR="00D854B2" w:rsidRPr="00411730" w:rsidRDefault="00D854B2" w:rsidP="00672154">
            <w:pPr>
              <w:rPr>
                <w:rFonts w:cstheme="minorHAnsi"/>
              </w:rPr>
            </w:pPr>
            <w:r w:rsidRPr="00411730">
              <w:rPr>
                <w:rFonts w:cstheme="minorHAnsi"/>
              </w:rPr>
              <w:t>as follows</w:t>
            </w:r>
          </w:p>
        </w:tc>
        <w:tc>
          <w:tcPr>
            <w:tcW w:w="1972" w:type="pct"/>
          </w:tcPr>
          <w:p w:rsidR="00D854B2" w:rsidRPr="00411730" w:rsidRDefault="00D854B2" w:rsidP="00672154">
            <w:pPr>
              <w:rPr>
                <w:rFonts w:cstheme="minorHAnsi"/>
              </w:rPr>
            </w:pPr>
            <w:r w:rsidRPr="00411730">
              <w:rPr>
                <w:rFonts w:cstheme="minorHAnsi"/>
              </w:rPr>
              <w:t>Version Info Table</w:t>
            </w:r>
          </w:p>
        </w:tc>
      </w:tr>
    </w:tbl>
    <w:p w:rsidR="00D854B2" w:rsidRPr="00411730" w:rsidRDefault="00D854B2" w:rsidP="00B00840">
      <w:pPr>
        <w:rPr>
          <w:rFonts w:cstheme="minorHAnsi"/>
        </w:rPr>
      </w:pPr>
      <w:r w:rsidRPr="001F01AF">
        <w:rPr>
          <w:rFonts w:cstheme="minorHAnsi"/>
          <w:b/>
        </w:rPr>
        <w:t>Version Info Table</w:t>
      </w:r>
      <w:r w:rsidRPr="00411730">
        <w:rPr>
          <w:rFonts w:cstheme="minorHAnsi"/>
        </w:rPr>
        <w:t>:</w:t>
      </w:r>
    </w:p>
    <w:tbl>
      <w:tblPr>
        <w:tblStyle w:val="a5"/>
        <w:tblW w:w="5000" w:type="pct"/>
        <w:tblLook w:val="01E0" w:firstRow="1" w:lastRow="1" w:firstColumn="1" w:lastColumn="1" w:noHBand="0" w:noVBand="0"/>
      </w:tblPr>
      <w:tblGrid>
        <w:gridCol w:w="1144"/>
        <w:gridCol w:w="1064"/>
        <w:gridCol w:w="1316"/>
        <w:gridCol w:w="4772"/>
      </w:tblGrid>
      <w:tr w:rsidR="00D854B2" w:rsidRPr="00411730" w:rsidTr="00B00840">
        <w:tc>
          <w:tcPr>
            <w:tcW w:w="690" w:type="pct"/>
            <w:shd w:val="clear" w:color="auto" w:fill="A6A6A6"/>
          </w:tcPr>
          <w:p w:rsidR="00D854B2" w:rsidRPr="00411730" w:rsidRDefault="00D854B2" w:rsidP="00672154">
            <w:pPr>
              <w:rPr>
                <w:rFonts w:cstheme="minorHAnsi"/>
              </w:rPr>
            </w:pPr>
            <w:r w:rsidRPr="00411730">
              <w:rPr>
                <w:rFonts w:cstheme="minorHAnsi"/>
              </w:rPr>
              <w:t>Offset</w:t>
            </w:r>
          </w:p>
        </w:tc>
        <w:tc>
          <w:tcPr>
            <w:tcW w:w="641" w:type="pct"/>
            <w:shd w:val="clear" w:color="auto" w:fill="A6A6A6"/>
          </w:tcPr>
          <w:p w:rsidR="00D854B2" w:rsidRPr="00411730" w:rsidRDefault="00D854B2" w:rsidP="00672154">
            <w:pPr>
              <w:rPr>
                <w:rFonts w:cstheme="minorHAnsi"/>
              </w:rPr>
            </w:pPr>
            <w:r w:rsidRPr="00411730">
              <w:rPr>
                <w:rFonts w:cstheme="minorHAnsi"/>
              </w:rPr>
              <w:t>Length</w:t>
            </w:r>
          </w:p>
        </w:tc>
        <w:tc>
          <w:tcPr>
            <w:tcW w:w="793" w:type="pct"/>
            <w:shd w:val="clear" w:color="auto" w:fill="A6A6A6"/>
          </w:tcPr>
          <w:p w:rsidR="00D854B2" w:rsidRPr="00411730" w:rsidRDefault="00D854B2" w:rsidP="00672154">
            <w:pPr>
              <w:rPr>
                <w:rFonts w:cstheme="minorHAnsi"/>
              </w:rPr>
            </w:pPr>
            <w:r w:rsidRPr="00411730">
              <w:rPr>
                <w:rFonts w:cstheme="minorHAnsi"/>
              </w:rPr>
              <w:t>name</w:t>
            </w:r>
          </w:p>
        </w:tc>
        <w:tc>
          <w:tcPr>
            <w:tcW w:w="2876" w:type="pct"/>
            <w:shd w:val="clear" w:color="auto" w:fill="A6A6A6"/>
          </w:tcPr>
          <w:p w:rsidR="00D854B2" w:rsidRPr="00411730" w:rsidRDefault="00D854B2" w:rsidP="00672154">
            <w:pPr>
              <w:rPr>
                <w:rFonts w:cstheme="minorHAnsi"/>
              </w:rPr>
            </w:pPr>
            <w:proofErr w:type="spellStart"/>
            <w:r w:rsidRPr="00411730">
              <w:rPr>
                <w:rFonts w:cstheme="minorHAnsi"/>
              </w:rPr>
              <w:t>Value,Description</w:t>
            </w:r>
            <w:proofErr w:type="spellEnd"/>
          </w:p>
        </w:tc>
      </w:tr>
      <w:tr w:rsidR="00D854B2" w:rsidRPr="00411730" w:rsidTr="00B00840">
        <w:trPr>
          <w:trHeight w:val="475"/>
        </w:trPr>
        <w:tc>
          <w:tcPr>
            <w:tcW w:w="690" w:type="pct"/>
          </w:tcPr>
          <w:p w:rsidR="00D854B2" w:rsidRPr="00411730" w:rsidRDefault="00D854B2" w:rsidP="00672154">
            <w:pPr>
              <w:rPr>
                <w:rFonts w:cstheme="minorHAnsi"/>
              </w:rPr>
            </w:pPr>
            <w:r w:rsidRPr="00411730">
              <w:rPr>
                <w:rFonts w:cstheme="minorHAnsi"/>
              </w:rPr>
              <w:lastRenderedPageBreak/>
              <w:t>0x0000</w:t>
            </w:r>
          </w:p>
        </w:tc>
        <w:tc>
          <w:tcPr>
            <w:tcW w:w="641" w:type="pct"/>
          </w:tcPr>
          <w:p w:rsidR="00D854B2" w:rsidRPr="00411730" w:rsidRDefault="00D854B2" w:rsidP="00672154">
            <w:pPr>
              <w:rPr>
                <w:rFonts w:cstheme="minorHAnsi"/>
              </w:rPr>
            </w:pPr>
            <w:r w:rsidRPr="00411730">
              <w:rPr>
                <w:rFonts w:cstheme="minorHAnsi"/>
              </w:rPr>
              <w:t>8</w:t>
            </w:r>
          </w:p>
        </w:tc>
        <w:tc>
          <w:tcPr>
            <w:tcW w:w="793" w:type="pct"/>
          </w:tcPr>
          <w:p w:rsidR="00D854B2" w:rsidRPr="00411730" w:rsidRDefault="00D854B2" w:rsidP="00672154">
            <w:pPr>
              <w:pStyle w:val="Default"/>
              <w:jc w:val="both"/>
              <w:rPr>
                <w:rFonts w:asciiTheme="minorHAnsi" w:hAnsiTheme="minorHAnsi" w:cstheme="minorHAnsi"/>
                <w:color w:val="auto"/>
              </w:rPr>
            </w:pPr>
            <w:proofErr w:type="spellStart"/>
            <w:r w:rsidRPr="00411730">
              <w:rPr>
                <w:rFonts w:asciiTheme="minorHAnsi" w:hAnsiTheme="minorHAnsi" w:cstheme="minorHAnsi"/>
                <w:color w:val="auto"/>
              </w:rPr>
              <w:t>VerInfo</w:t>
            </w:r>
            <w:proofErr w:type="spellEnd"/>
          </w:p>
        </w:tc>
        <w:tc>
          <w:tcPr>
            <w:tcW w:w="2876" w:type="pct"/>
          </w:tcPr>
          <w:p w:rsidR="00D854B2" w:rsidRPr="00411730" w:rsidRDefault="00D854B2" w:rsidP="00672154">
            <w:pPr>
              <w:pStyle w:val="Default"/>
              <w:jc w:val="both"/>
              <w:rPr>
                <w:rFonts w:asciiTheme="minorHAnsi" w:hAnsiTheme="minorHAnsi" w:cstheme="minorHAnsi"/>
                <w:color w:val="auto"/>
              </w:rPr>
            </w:pPr>
            <w:r w:rsidRPr="00411730">
              <w:rPr>
                <w:rFonts w:asciiTheme="minorHAnsi" w:hAnsiTheme="minorHAnsi" w:cstheme="minorHAnsi"/>
                <w:color w:val="auto"/>
              </w:rPr>
              <w:t>Version Information(8 Bytes)</w:t>
            </w:r>
          </w:p>
          <w:p w:rsidR="00D854B2" w:rsidRPr="00411730" w:rsidRDefault="00D854B2" w:rsidP="00672154">
            <w:pPr>
              <w:pStyle w:val="12"/>
              <w:ind w:right="240" w:firstLineChars="0" w:firstLine="0"/>
              <w:rPr>
                <w:rFonts w:asciiTheme="minorHAnsi" w:hAnsiTheme="minorHAnsi" w:cstheme="minorHAnsi"/>
                <w:sz w:val="24"/>
                <w:szCs w:val="24"/>
              </w:rPr>
            </w:pPr>
            <w:r w:rsidRPr="00411730">
              <w:rPr>
                <w:rFonts w:asciiTheme="minorHAnsi" w:hAnsiTheme="minorHAnsi" w:cstheme="minorHAnsi"/>
                <w:sz w:val="24"/>
                <w:szCs w:val="24"/>
              </w:rPr>
              <w:t>[0]=BOOT Version (ascending  from 1)</w:t>
            </w:r>
          </w:p>
          <w:p w:rsidR="00D854B2" w:rsidRPr="00411730" w:rsidRDefault="00D854B2" w:rsidP="00672154">
            <w:pPr>
              <w:pStyle w:val="12"/>
              <w:ind w:right="240" w:firstLineChars="0" w:firstLine="0"/>
              <w:rPr>
                <w:rFonts w:asciiTheme="minorHAnsi" w:hAnsiTheme="minorHAnsi" w:cstheme="minorHAnsi"/>
                <w:sz w:val="24"/>
                <w:szCs w:val="24"/>
              </w:rPr>
            </w:pPr>
            <w:r w:rsidRPr="00411730">
              <w:rPr>
                <w:rFonts w:asciiTheme="minorHAnsi" w:hAnsiTheme="minorHAnsi" w:cstheme="minorHAnsi"/>
                <w:sz w:val="24"/>
                <w:szCs w:val="24"/>
              </w:rPr>
              <w:t>[1]=Monitor Major version (ascending from 1)</w:t>
            </w:r>
          </w:p>
          <w:p w:rsidR="00D854B2" w:rsidRPr="00411730" w:rsidRDefault="00D854B2" w:rsidP="00672154">
            <w:pPr>
              <w:pStyle w:val="12"/>
              <w:ind w:right="240" w:firstLineChars="0" w:firstLine="0"/>
              <w:rPr>
                <w:rFonts w:asciiTheme="minorHAnsi" w:hAnsiTheme="minorHAnsi" w:cstheme="minorHAnsi"/>
                <w:sz w:val="24"/>
                <w:szCs w:val="24"/>
              </w:rPr>
            </w:pPr>
            <w:r w:rsidRPr="00411730">
              <w:rPr>
                <w:rFonts w:asciiTheme="minorHAnsi" w:hAnsiTheme="minorHAnsi" w:cstheme="minorHAnsi"/>
                <w:sz w:val="24"/>
                <w:szCs w:val="24"/>
              </w:rPr>
              <w:t>[2]=Monitor minor version (ascending from 0)</w:t>
            </w:r>
          </w:p>
          <w:p w:rsidR="00D854B2" w:rsidRPr="00411730" w:rsidRDefault="00D854B2" w:rsidP="00672154">
            <w:pPr>
              <w:pStyle w:val="12"/>
              <w:ind w:left="240" w:right="240" w:hangingChars="100" w:hanging="240"/>
              <w:rPr>
                <w:rFonts w:asciiTheme="minorHAnsi" w:hAnsiTheme="minorHAnsi" w:cstheme="minorHAnsi"/>
                <w:sz w:val="24"/>
                <w:szCs w:val="24"/>
              </w:rPr>
            </w:pPr>
            <w:r w:rsidRPr="00411730">
              <w:rPr>
                <w:rFonts w:asciiTheme="minorHAnsi" w:hAnsiTheme="minorHAnsi" w:cstheme="minorHAnsi"/>
                <w:sz w:val="24"/>
                <w:szCs w:val="24"/>
              </w:rPr>
              <w:t>[3]=Main PCB HW version: 00-31  (%d) (refer to HW version)</w:t>
            </w:r>
          </w:p>
          <w:p w:rsidR="00D854B2" w:rsidRPr="00411730" w:rsidRDefault="00D854B2" w:rsidP="00672154">
            <w:pPr>
              <w:pStyle w:val="12"/>
              <w:ind w:right="240" w:firstLineChars="0" w:firstLine="0"/>
              <w:rPr>
                <w:rFonts w:asciiTheme="minorHAnsi" w:hAnsiTheme="minorHAnsi" w:cstheme="minorHAnsi"/>
                <w:sz w:val="24"/>
                <w:szCs w:val="24"/>
              </w:rPr>
            </w:pPr>
            <w:r w:rsidRPr="00411730">
              <w:rPr>
                <w:rFonts w:asciiTheme="minorHAnsi" w:hAnsiTheme="minorHAnsi" w:cstheme="minorHAnsi"/>
                <w:sz w:val="24"/>
                <w:szCs w:val="24"/>
              </w:rPr>
              <w:t>[4]=Interface PCB configuration : 00-31 (%d)</w:t>
            </w:r>
          </w:p>
          <w:p w:rsidR="00D854B2" w:rsidRPr="00411730" w:rsidRDefault="00D854B2" w:rsidP="00672154">
            <w:pPr>
              <w:pStyle w:val="12"/>
              <w:ind w:right="240" w:firstLineChars="0" w:firstLine="0"/>
              <w:rPr>
                <w:rFonts w:asciiTheme="minorHAnsi" w:hAnsiTheme="minorHAnsi" w:cstheme="minorHAnsi"/>
                <w:sz w:val="24"/>
                <w:szCs w:val="24"/>
              </w:rPr>
            </w:pPr>
            <w:r w:rsidRPr="00411730">
              <w:rPr>
                <w:rFonts w:asciiTheme="minorHAnsi" w:hAnsiTheme="minorHAnsi" w:cstheme="minorHAnsi"/>
                <w:sz w:val="24"/>
                <w:szCs w:val="24"/>
              </w:rPr>
              <w:t>[5]=extended PCB configuration [6]=MSR PCB configuration [7]=Reserved</w:t>
            </w:r>
          </w:p>
        </w:tc>
      </w:tr>
    </w:tbl>
    <w:p w:rsidR="00D854B2" w:rsidRPr="00411730" w:rsidRDefault="00D854B2" w:rsidP="00B00840">
      <w:pPr>
        <w:rPr>
          <w:rFonts w:cstheme="minorHAnsi"/>
        </w:rPr>
      </w:pPr>
      <w:r w:rsidRPr="001F01AF">
        <w:rPr>
          <w:rFonts w:cstheme="minorHAnsi"/>
          <w:b/>
        </w:rPr>
        <w:t>Return Code</w:t>
      </w:r>
      <w:r w:rsidRPr="00411730">
        <w:rPr>
          <w:rFonts w:cstheme="minorHAnsi"/>
        </w:rPr>
        <w:t>:</w:t>
      </w:r>
    </w:p>
    <w:p w:rsidR="00D854B2" w:rsidRPr="00411730" w:rsidRDefault="00D854B2" w:rsidP="00D854B2">
      <w:pPr>
        <w:ind w:firstLine="527"/>
        <w:rPr>
          <w:rFonts w:cstheme="minorHAnsi"/>
        </w:rPr>
      </w:pPr>
      <w:r w:rsidRPr="00411730">
        <w:rPr>
          <w:rFonts w:cstheme="minorHAnsi"/>
        </w:rPr>
        <w:t xml:space="preserve">See </w:t>
      </w:r>
      <w:r w:rsidR="00F1363C">
        <w:fldChar w:fldCharType="begin"/>
      </w:r>
      <w:r w:rsidR="00F1363C">
        <w:instrText xml:space="preserve"> HYPERLINK \l "_Base_Return_Code:" </w:instrText>
      </w:r>
      <w:r w:rsidR="00F1363C">
        <w:fldChar w:fldCharType="separate"/>
      </w:r>
      <w:r w:rsidRPr="001F01AF">
        <w:rPr>
          <w:rStyle w:val="a7"/>
          <w:rFonts w:cstheme="minorHAnsi"/>
          <w:color w:val="8496B0" w:themeColor="text2" w:themeTint="99"/>
        </w:rPr>
        <w:t>Base Return Code</w:t>
      </w:r>
      <w:r w:rsidR="00F1363C">
        <w:rPr>
          <w:rStyle w:val="a7"/>
          <w:rFonts w:cstheme="minorHAnsi"/>
          <w:color w:val="8496B0" w:themeColor="text2" w:themeTint="99"/>
        </w:rPr>
        <w:fldChar w:fldCharType="end"/>
      </w:r>
    </w:p>
    <w:p w:rsidR="00D854B2" w:rsidRDefault="00D854B2" w:rsidP="00D854B2"/>
    <w:p w:rsidR="00D854B2" w:rsidRPr="00D854B2" w:rsidRDefault="00D854B2" w:rsidP="00B00840">
      <w:pPr>
        <w:pStyle w:val="3"/>
        <w:numPr>
          <w:ilvl w:val="2"/>
          <w:numId w:val="20"/>
        </w:numPr>
      </w:pPr>
      <w:bookmarkStart w:id="1472" w:name="_GetTerminalInfo"/>
      <w:bookmarkStart w:id="1473" w:name="_Toc418688114"/>
      <w:bookmarkStart w:id="1474" w:name="_Toc478130700"/>
      <w:bookmarkEnd w:id="1472"/>
      <w:proofErr w:type="spellStart"/>
      <w:r w:rsidRPr="00D854B2">
        <w:t>GetTerm</w:t>
      </w:r>
      <w:r w:rsidR="00DA2EEA">
        <w:t>inal</w:t>
      </w:r>
      <w:r w:rsidRPr="00D854B2">
        <w:t>Info</w:t>
      </w:r>
      <w:bookmarkEnd w:id="1473"/>
      <w:bookmarkEnd w:id="1474"/>
      <w:proofErr w:type="spellEnd"/>
    </w:p>
    <w:p w:rsidR="00D854B2" w:rsidRPr="00411730" w:rsidRDefault="00D854B2" w:rsidP="00B00840">
      <w:pPr>
        <w:tabs>
          <w:tab w:val="left" w:pos="2472"/>
        </w:tabs>
        <w:rPr>
          <w:rFonts w:cstheme="minorHAnsi"/>
        </w:rPr>
      </w:pPr>
      <w:r w:rsidRPr="001F01AF">
        <w:rPr>
          <w:rFonts w:cstheme="minorHAnsi"/>
          <w:b/>
        </w:rPr>
        <w:t>Description</w:t>
      </w:r>
      <w:r w:rsidRPr="00411730">
        <w:rPr>
          <w:rFonts w:cstheme="minorHAnsi"/>
        </w:rPr>
        <w:t>:</w:t>
      </w:r>
      <w:r>
        <w:rPr>
          <w:rFonts w:cstheme="minorHAnsi"/>
        </w:rPr>
        <w:t xml:space="preserve"> </w:t>
      </w:r>
      <w:r w:rsidRPr="00411730">
        <w:rPr>
          <w:rFonts w:cstheme="minorHAnsi"/>
        </w:rPr>
        <w:t xml:space="preserve">Get terminal model and configuration information, information buffer should be not less than 30 bytes. </w:t>
      </w:r>
    </w:p>
    <w:p w:rsidR="00D854B2" w:rsidRPr="00411730" w:rsidRDefault="00D854B2" w:rsidP="00B00840">
      <w:pPr>
        <w:rPr>
          <w:rFonts w:cstheme="minorHAnsi"/>
        </w:rPr>
      </w:pPr>
      <w:r w:rsidRPr="001F01AF">
        <w:rPr>
          <w:rFonts w:cstheme="minorHAnsi"/>
          <w:b/>
        </w:rPr>
        <w:t>Request</w:t>
      </w:r>
      <w:r w:rsidRPr="00411730">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8"/>
        <w:gridCol w:w="1158"/>
        <w:gridCol w:w="1543"/>
        <w:gridCol w:w="4437"/>
      </w:tblGrid>
      <w:tr w:rsidR="00D854B2" w:rsidRPr="00411730" w:rsidTr="00B00840">
        <w:tc>
          <w:tcPr>
            <w:tcW w:w="698" w:type="pct"/>
            <w:shd w:val="clear" w:color="auto" w:fill="C0C0C0"/>
          </w:tcPr>
          <w:p w:rsidR="00D854B2" w:rsidRPr="00411730" w:rsidRDefault="00D854B2" w:rsidP="00672154">
            <w:pPr>
              <w:rPr>
                <w:rFonts w:cstheme="minorHAnsi"/>
              </w:rPr>
            </w:pPr>
            <w:r w:rsidRPr="00411730">
              <w:rPr>
                <w:rFonts w:cstheme="minorHAnsi"/>
              </w:rPr>
              <w:t>Command Type</w:t>
            </w:r>
          </w:p>
        </w:tc>
        <w:tc>
          <w:tcPr>
            <w:tcW w:w="698" w:type="pct"/>
            <w:shd w:val="clear" w:color="auto" w:fill="C0C0C0"/>
          </w:tcPr>
          <w:p w:rsidR="00D854B2" w:rsidRPr="00411730" w:rsidRDefault="00D854B2" w:rsidP="00672154">
            <w:pPr>
              <w:rPr>
                <w:rFonts w:cstheme="minorHAnsi"/>
              </w:rPr>
            </w:pPr>
            <w:r w:rsidRPr="00411730">
              <w:rPr>
                <w:rFonts w:cstheme="minorHAnsi"/>
              </w:rPr>
              <w:t>Command Code</w:t>
            </w:r>
          </w:p>
        </w:tc>
        <w:tc>
          <w:tcPr>
            <w:tcW w:w="930" w:type="pct"/>
            <w:shd w:val="clear" w:color="auto" w:fill="C0C0C0"/>
          </w:tcPr>
          <w:p w:rsidR="00D854B2" w:rsidRPr="00411730" w:rsidRDefault="00D854B2" w:rsidP="00672154">
            <w:pPr>
              <w:rPr>
                <w:rFonts w:cstheme="minorHAnsi"/>
              </w:rPr>
            </w:pPr>
            <w:r w:rsidRPr="00411730">
              <w:rPr>
                <w:rFonts w:cstheme="minorHAnsi"/>
              </w:rPr>
              <w:t>Data Length</w:t>
            </w:r>
          </w:p>
        </w:tc>
        <w:tc>
          <w:tcPr>
            <w:tcW w:w="2674" w:type="pct"/>
            <w:shd w:val="clear" w:color="auto" w:fill="C0C0C0"/>
          </w:tcPr>
          <w:p w:rsidR="00D854B2" w:rsidRPr="00411730" w:rsidRDefault="00D854B2" w:rsidP="00672154">
            <w:pPr>
              <w:rPr>
                <w:rFonts w:cstheme="minorHAnsi"/>
              </w:rPr>
            </w:pPr>
            <w:r w:rsidRPr="00411730">
              <w:rPr>
                <w:rFonts w:cstheme="minorHAnsi"/>
              </w:rPr>
              <w:t>Data Field</w:t>
            </w:r>
          </w:p>
        </w:tc>
      </w:tr>
      <w:tr w:rsidR="00D854B2" w:rsidRPr="00411730" w:rsidTr="00B00840">
        <w:tc>
          <w:tcPr>
            <w:tcW w:w="698" w:type="pct"/>
          </w:tcPr>
          <w:p w:rsidR="00D854B2" w:rsidRPr="00411730" w:rsidRDefault="00D854B2" w:rsidP="00672154">
            <w:pPr>
              <w:rPr>
                <w:rFonts w:cstheme="minorHAnsi"/>
              </w:rPr>
            </w:pPr>
            <w:r w:rsidRPr="00411730">
              <w:rPr>
                <w:rFonts w:cstheme="minorHAnsi"/>
              </w:rPr>
              <w:t>0x90</w:t>
            </w:r>
          </w:p>
        </w:tc>
        <w:tc>
          <w:tcPr>
            <w:tcW w:w="698" w:type="pct"/>
          </w:tcPr>
          <w:p w:rsidR="00D854B2" w:rsidRPr="00411730" w:rsidRDefault="00D854B2" w:rsidP="00672154">
            <w:pPr>
              <w:rPr>
                <w:rFonts w:cstheme="minorHAnsi"/>
              </w:rPr>
            </w:pPr>
            <w:r w:rsidRPr="00411730">
              <w:rPr>
                <w:rFonts w:cstheme="minorHAnsi"/>
              </w:rPr>
              <w:t>0x3e</w:t>
            </w:r>
          </w:p>
        </w:tc>
        <w:tc>
          <w:tcPr>
            <w:tcW w:w="930" w:type="pct"/>
          </w:tcPr>
          <w:p w:rsidR="00D854B2" w:rsidRPr="00411730" w:rsidRDefault="00D854B2" w:rsidP="00672154">
            <w:pPr>
              <w:rPr>
                <w:rFonts w:cstheme="minorHAnsi"/>
              </w:rPr>
            </w:pPr>
            <w:r w:rsidRPr="00411730">
              <w:rPr>
                <w:rFonts w:cstheme="minorHAnsi"/>
              </w:rPr>
              <w:t>0x00,0x00</w:t>
            </w:r>
          </w:p>
        </w:tc>
        <w:tc>
          <w:tcPr>
            <w:tcW w:w="2674" w:type="pct"/>
          </w:tcPr>
          <w:p w:rsidR="00D854B2" w:rsidRPr="00411730" w:rsidRDefault="00D854B2" w:rsidP="00672154">
            <w:pPr>
              <w:rPr>
                <w:rFonts w:cstheme="minorHAnsi"/>
              </w:rPr>
            </w:pPr>
            <w:r w:rsidRPr="00411730">
              <w:rPr>
                <w:rFonts w:cstheme="minorHAnsi"/>
              </w:rPr>
              <w:t>N/A</w:t>
            </w:r>
          </w:p>
        </w:tc>
      </w:tr>
    </w:tbl>
    <w:p w:rsidR="00D854B2" w:rsidRPr="00411730" w:rsidRDefault="00D854B2" w:rsidP="00B00840">
      <w:pPr>
        <w:rPr>
          <w:rFonts w:cstheme="minorHAnsi"/>
        </w:rPr>
      </w:pPr>
      <w:r w:rsidRPr="001F01AF">
        <w:rPr>
          <w:rFonts w:cstheme="minorHAnsi"/>
          <w:b/>
        </w:rPr>
        <w:t>Response</w:t>
      </w:r>
      <w:r w:rsidRPr="00411730">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153"/>
        <w:gridCol w:w="1545"/>
        <w:gridCol w:w="1326"/>
        <w:gridCol w:w="3119"/>
      </w:tblGrid>
      <w:tr w:rsidR="00D854B2" w:rsidRPr="00411730" w:rsidTr="00B00840">
        <w:tc>
          <w:tcPr>
            <w:tcW w:w="695" w:type="pct"/>
            <w:shd w:val="clear" w:color="auto" w:fill="C0C0C0"/>
          </w:tcPr>
          <w:p w:rsidR="00D854B2" w:rsidRPr="00411730" w:rsidRDefault="00D854B2" w:rsidP="00672154">
            <w:pPr>
              <w:rPr>
                <w:rFonts w:cstheme="minorHAnsi"/>
              </w:rPr>
            </w:pPr>
            <w:r w:rsidRPr="00411730">
              <w:rPr>
                <w:rFonts w:cstheme="minorHAnsi"/>
              </w:rPr>
              <w:t>Command Type</w:t>
            </w:r>
          </w:p>
        </w:tc>
        <w:tc>
          <w:tcPr>
            <w:tcW w:w="695" w:type="pct"/>
            <w:shd w:val="clear" w:color="auto" w:fill="C0C0C0"/>
          </w:tcPr>
          <w:p w:rsidR="00D854B2" w:rsidRPr="00411730" w:rsidRDefault="00D854B2" w:rsidP="00672154">
            <w:pPr>
              <w:rPr>
                <w:rFonts w:cstheme="minorHAnsi"/>
              </w:rPr>
            </w:pPr>
            <w:r w:rsidRPr="00411730">
              <w:rPr>
                <w:rFonts w:cstheme="minorHAnsi"/>
              </w:rPr>
              <w:t>Command Code</w:t>
            </w:r>
          </w:p>
        </w:tc>
        <w:tc>
          <w:tcPr>
            <w:tcW w:w="931" w:type="pct"/>
            <w:shd w:val="clear" w:color="auto" w:fill="C0C0C0"/>
          </w:tcPr>
          <w:p w:rsidR="00D854B2" w:rsidRPr="00411730" w:rsidRDefault="00D854B2" w:rsidP="00672154">
            <w:pPr>
              <w:rPr>
                <w:rFonts w:cstheme="minorHAnsi"/>
              </w:rPr>
            </w:pPr>
            <w:r w:rsidRPr="00411730">
              <w:rPr>
                <w:rFonts w:cstheme="minorHAnsi"/>
              </w:rPr>
              <w:t>Data Length</w:t>
            </w:r>
          </w:p>
        </w:tc>
        <w:tc>
          <w:tcPr>
            <w:tcW w:w="799" w:type="pct"/>
            <w:shd w:val="clear" w:color="auto" w:fill="C0C0C0"/>
          </w:tcPr>
          <w:p w:rsidR="00D854B2" w:rsidRPr="00411730" w:rsidRDefault="00D854B2" w:rsidP="00672154">
            <w:pPr>
              <w:rPr>
                <w:rFonts w:cstheme="minorHAnsi"/>
              </w:rPr>
            </w:pPr>
            <w:r w:rsidRPr="00411730">
              <w:rPr>
                <w:rFonts w:cstheme="minorHAnsi"/>
              </w:rPr>
              <w:t>Return Code</w:t>
            </w:r>
          </w:p>
        </w:tc>
        <w:tc>
          <w:tcPr>
            <w:tcW w:w="1880" w:type="pct"/>
            <w:shd w:val="clear" w:color="auto" w:fill="C0C0C0"/>
          </w:tcPr>
          <w:p w:rsidR="00D854B2" w:rsidRPr="00411730" w:rsidRDefault="00D854B2" w:rsidP="00672154">
            <w:pPr>
              <w:rPr>
                <w:rFonts w:cstheme="minorHAnsi"/>
              </w:rPr>
            </w:pPr>
            <w:r w:rsidRPr="00411730">
              <w:rPr>
                <w:rFonts w:cstheme="minorHAnsi"/>
              </w:rPr>
              <w:t>Data Field</w:t>
            </w:r>
          </w:p>
        </w:tc>
      </w:tr>
      <w:tr w:rsidR="00D854B2" w:rsidRPr="00411730" w:rsidTr="00B00840">
        <w:tc>
          <w:tcPr>
            <w:tcW w:w="695" w:type="pct"/>
          </w:tcPr>
          <w:p w:rsidR="00D854B2" w:rsidRPr="00411730" w:rsidRDefault="00D854B2" w:rsidP="00672154">
            <w:pPr>
              <w:rPr>
                <w:rFonts w:cstheme="minorHAnsi"/>
              </w:rPr>
            </w:pPr>
            <w:r w:rsidRPr="00411730">
              <w:rPr>
                <w:rFonts w:cstheme="minorHAnsi"/>
              </w:rPr>
              <w:t>0x90</w:t>
            </w:r>
          </w:p>
        </w:tc>
        <w:tc>
          <w:tcPr>
            <w:tcW w:w="695" w:type="pct"/>
          </w:tcPr>
          <w:p w:rsidR="00D854B2" w:rsidRPr="00411730" w:rsidRDefault="00D854B2" w:rsidP="00672154">
            <w:pPr>
              <w:rPr>
                <w:rFonts w:cstheme="minorHAnsi"/>
              </w:rPr>
            </w:pPr>
            <w:r w:rsidRPr="00411730">
              <w:rPr>
                <w:rFonts w:cstheme="minorHAnsi"/>
              </w:rPr>
              <w:t>0x3e</w:t>
            </w:r>
          </w:p>
        </w:tc>
        <w:tc>
          <w:tcPr>
            <w:tcW w:w="931" w:type="pct"/>
          </w:tcPr>
          <w:p w:rsidR="00D854B2" w:rsidRPr="00411730" w:rsidRDefault="00D854B2" w:rsidP="00672154">
            <w:pPr>
              <w:rPr>
                <w:rFonts w:cstheme="minorHAnsi"/>
              </w:rPr>
            </w:pPr>
            <w:r w:rsidRPr="00411730">
              <w:rPr>
                <w:rFonts w:cstheme="minorHAnsi"/>
              </w:rPr>
              <w:t>0x00,0x1E</w:t>
            </w:r>
          </w:p>
        </w:tc>
        <w:tc>
          <w:tcPr>
            <w:tcW w:w="799" w:type="pct"/>
          </w:tcPr>
          <w:p w:rsidR="00D854B2" w:rsidRPr="00411730" w:rsidRDefault="00D854B2" w:rsidP="00672154">
            <w:pPr>
              <w:rPr>
                <w:rFonts w:cstheme="minorHAnsi"/>
              </w:rPr>
            </w:pPr>
            <w:r w:rsidRPr="00411730">
              <w:rPr>
                <w:rFonts w:cstheme="minorHAnsi"/>
              </w:rPr>
              <w:t xml:space="preserve"> as follows</w:t>
            </w:r>
          </w:p>
        </w:tc>
        <w:tc>
          <w:tcPr>
            <w:tcW w:w="1880" w:type="pct"/>
          </w:tcPr>
          <w:p w:rsidR="00D854B2" w:rsidRPr="00411730" w:rsidRDefault="00D854B2" w:rsidP="00672154">
            <w:pPr>
              <w:rPr>
                <w:rFonts w:cstheme="minorHAnsi"/>
              </w:rPr>
            </w:pPr>
            <w:r w:rsidRPr="00411730">
              <w:rPr>
                <w:rFonts w:cstheme="minorHAnsi"/>
              </w:rPr>
              <w:t>Terminal Info Table</w:t>
            </w:r>
          </w:p>
        </w:tc>
      </w:tr>
    </w:tbl>
    <w:p w:rsidR="00D854B2" w:rsidRPr="00411730" w:rsidRDefault="00D854B2" w:rsidP="00D854B2">
      <w:pPr>
        <w:rPr>
          <w:rFonts w:cstheme="minorHAnsi"/>
        </w:rPr>
      </w:pPr>
      <w:r w:rsidRPr="001F01AF">
        <w:rPr>
          <w:rFonts w:cstheme="minorHAnsi"/>
          <w:b/>
        </w:rPr>
        <w:t>Terminal Info Table</w:t>
      </w:r>
      <w:r w:rsidRPr="00411730">
        <w:rPr>
          <w:rFonts w:cstheme="minorHAnsi"/>
        </w:rPr>
        <w:t>:</w:t>
      </w:r>
    </w:p>
    <w:tbl>
      <w:tblPr>
        <w:tblStyle w:val="a5"/>
        <w:tblW w:w="5000" w:type="pct"/>
        <w:tblLook w:val="01E0" w:firstRow="1" w:lastRow="1" w:firstColumn="1" w:lastColumn="1" w:noHBand="0" w:noVBand="0"/>
      </w:tblPr>
      <w:tblGrid>
        <w:gridCol w:w="1137"/>
        <w:gridCol w:w="853"/>
        <w:gridCol w:w="2827"/>
        <w:gridCol w:w="3479"/>
      </w:tblGrid>
      <w:tr w:rsidR="00D854B2" w:rsidRPr="00411730" w:rsidTr="00B00840">
        <w:tc>
          <w:tcPr>
            <w:tcW w:w="685" w:type="pct"/>
            <w:shd w:val="clear" w:color="auto" w:fill="A6A6A6"/>
          </w:tcPr>
          <w:p w:rsidR="00D854B2" w:rsidRPr="00411730" w:rsidRDefault="00D854B2" w:rsidP="00672154">
            <w:pPr>
              <w:rPr>
                <w:rFonts w:cstheme="minorHAnsi"/>
              </w:rPr>
            </w:pPr>
            <w:r w:rsidRPr="00411730">
              <w:rPr>
                <w:rFonts w:cstheme="minorHAnsi"/>
              </w:rPr>
              <w:t>Offset</w:t>
            </w:r>
          </w:p>
        </w:tc>
        <w:tc>
          <w:tcPr>
            <w:tcW w:w="514" w:type="pct"/>
            <w:shd w:val="clear" w:color="auto" w:fill="A6A6A6"/>
          </w:tcPr>
          <w:p w:rsidR="00D854B2" w:rsidRPr="00411730" w:rsidRDefault="00D854B2" w:rsidP="00672154">
            <w:pPr>
              <w:rPr>
                <w:rFonts w:cstheme="minorHAnsi"/>
              </w:rPr>
            </w:pPr>
            <w:r w:rsidRPr="00411730">
              <w:rPr>
                <w:rFonts w:cstheme="minorHAnsi"/>
              </w:rPr>
              <w:t>Length</w:t>
            </w:r>
          </w:p>
        </w:tc>
        <w:tc>
          <w:tcPr>
            <w:tcW w:w="1704" w:type="pct"/>
            <w:shd w:val="clear" w:color="auto" w:fill="A6A6A6"/>
          </w:tcPr>
          <w:p w:rsidR="00D854B2" w:rsidRPr="00411730" w:rsidRDefault="00D854B2" w:rsidP="00672154">
            <w:pPr>
              <w:rPr>
                <w:rFonts w:cstheme="minorHAnsi"/>
              </w:rPr>
            </w:pPr>
            <w:r w:rsidRPr="00411730">
              <w:rPr>
                <w:rFonts w:cstheme="minorHAnsi"/>
              </w:rPr>
              <w:t>name</w:t>
            </w:r>
          </w:p>
        </w:tc>
        <w:tc>
          <w:tcPr>
            <w:tcW w:w="2097" w:type="pct"/>
            <w:shd w:val="clear" w:color="auto" w:fill="A6A6A6"/>
          </w:tcPr>
          <w:p w:rsidR="00D854B2" w:rsidRPr="00411730" w:rsidRDefault="00D854B2" w:rsidP="00672154">
            <w:pPr>
              <w:rPr>
                <w:rFonts w:cstheme="minorHAnsi"/>
              </w:rPr>
            </w:pPr>
            <w:proofErr w:type="spellStart"/>
            <w:r w:rsidRPr="00411730">
              <w:rPr>
                <w:rFonts w:cstheme="minorHAnsi"/>
              </w:rPr>
              <w:t>Value,Description</w:t>
            </w:r>
            <w:proofErr w:type="spellEnd"/>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0x0000</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[0]</w:t>
            </w:r>
          </w:p>
        </w:tc>
        <w:tc>
          <w:tcPr>
            <w:tcW w:w="2097" w:type="pct"/>
          </w:tcPr>
          <w:p w:rsidR="00D854B2" w:rsidRPr="00411730" w:rsidRDefault="00D854B2" w:rsidP="00672154">
            <w:pPr>
              <w:rPr>
                <w:rFonts w:cstheme="minorHAnsi"/>
              </w:rPr>
            </w:pPr>
            <w:r w:rsidRPr="00411730">
              <w:rPr>
                <w:rFonts w:cstheme="minorHAnsi"/>
              </w:rPr>
              <w:t xml:space="preserve">Terminal model </w:t>
            </w:r>
          </w:p>
          <w:p w:rsidR="00D854B2" w:rsidRPr="00411730" w:rsidRDefault="00D854B2" w:rsidP="00672154">
            <w:pPr>
              <w:rPr>
                <w:rFonts w:cstheme="minorHAnsi"/>
              </w:rPr>
            </w:pPr>
            <w:r w:rsidRPr="00411730">
              <w:rPr>
                <w:rFonts w:cstheme="minorHAnsi"/>
              </w:rPr>
              <w:t>23 - D180</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0x0001</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w:t>
            </w:r>
          </w:p>
        </w:tc>
        <w:tc>
          <w:tcPr>
            <w:tcW w:w="2097" w:type="pct"/>
          </w:tcPr>
          <w:p w:rsidR="00D854B2" w:rsidRPr="00411730" w:rsidRDefault="00D854B2" w:rsidP="00672154">
            <w:pPr>
              <w:rPr>
                <w:rFonts w:cstheme="minorHAnsi"/>
              </w:rPr>
            </w:pPr>
            <w:r w:rsidRPr="00411730">
              <w:rPr>
                <w:rFonts w:cstheme="minorHAnsi"/>
              </w:rPr>
              <w:t>Printer type</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0x0002</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[2]</w:t>
            </w:r>
          </w:p>
        </w:tc>
        <w:tc>
          <w:tcPr>
            <w:tcW w:w="2097" w:type="pct"/>
          </w:tcPr>
          <w:p w:rsidR="00D854B2" w:rsidRPr="00411730" w:rsidRDefault="00D854B2" w:rsidP="00672154">
            <w:pPr>
              <w:rPr>
                <w:rFonts w:cstheme="minorHAnsi"/>
              </w:rPr>
            </w:pPr>
            <w:r w:rsidRPr="00411730">
              <w:rPr>
                <w:rFonts w:cstheme="minorHAnsi"/>
              </w:rPr>
              <w:t>MODEM configuration</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0x0003</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[3]</w:t>
            </w:r>
          </w:p>
        </w:tc>
        <w:tc>
          <w:tcPr>
            <w:tcW w:w="2097" w:type="pct"/>
          </w:tcPr>
          <w:p w:rsidR="00D854B2" w:rsidRPr="00411730" w:rsidRDefault="00D854B2" w:rsidP="00672154">
            <w:pPr>
              <w:rPr>
                <w:rFonts w:cstheme="minorHAnsi"/>
              </w:rPr>
            </w:pPr>
            <w:r w:rsidRPr="00411730">
              <w:rPr>
                <w:rFonts w:cstheme="minorHAnsi"/>
              </w:rPr>
              <w:t>MODEM the highest sync baud rate</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0x0004</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[4]</w:t>
            </w:r>
          </w:p>
        </w:tc>
        <w:tc>
          <w:tcPr>
            <w:tcW w:w="2097" w:type="pct"/>
          </w:tcPr>
          <w:p w:rsidR="00D854B2" w:rsidRPr="00411730" w:rsidRDefault="00D854B2" w:rsidP="00672154">
            <w:pPr>
              <w:pStyle w:val="Default"/>
              <w:jc w:val="both"/>
              <w:rPr>
                <w:rFonts w:asciiTheme="minorHAnsi" w:hAnsiTheme="minorHAnsi" w:cstheme="minorHAnsi"/>
                <w:color w:val="auto"/>
              </w:rPr>
            </w:pPr>
            <w:r w:rsidRPr="00411730">
              <w:rPr>
                <w:rFonts w:asciiTheme="minorHAnsi" w:hAnsiTheme="minorHAnsi" w:cstheme="minorHAnsi"/>
                <w:color w:val="auto"/>
              </w:rPr>
              <w:t xml:space="preserve">MODEM the highest </w:t>
            </w:r>
            <w:proofErr w:type="spellStart"/>
            <w:r w:rsidRPr="00411730">
              <w:rPr>
                <w:rFonts w:asciiTheme="minorHAnsi" w:hAnsiTheme="minorHAnsi" w:cstheme="minorHAnsi"/>
                <w:color w:val="auto"/>
              </w:rPr>
              <w:t>async</w:t>
            </w:r>
            <w:proofErr w:type="spellEnd"/>
            <w:r w:rsidRPr="00411730">
              <w:rPr>
                <w:rFonts w:asciiTheme="minorHAnsi" w:hAnsiTheme="minorHAnsi" w:cstheme="minorHAnsi"/>
                <w:color w:val="auto"/>
              </w:rPr>
              <w:t xml:space="preserve">. baud rate </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0x0005</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[5]</w:t>
            </w:r>
          </w:p>
        </w:tc>
        <w:tc>
          <w:tcPr>
            <w:tcW w:w="2097" w:type="pct"/>
          </w:tcPr>
          <w:p w:rsidR="00D854B2" w:rsidRPr="00411730" w:rsidRDefault="00D854B2" w:rsidP="00672154">
            <w:pPr>
              <w:rPr>
                <w:rFonts w:cstheme="minorHAnsi"/>
              </w:rPr>
            </w:pPr>
            <w:r w:rsidRPr="00411730">
              <w:rPr>
                <w:rFonts w:cstheme="minorHAnsi"/>
              </w:rPr>
              <w:t>PCI configuration</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0x0006</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[6]</w:t>
            </w:r>
          </w:p>
        </w:tc>
        <w:tc>
          <w:tcPr>
            <w:tcW w:w="2097" w:type="pct"/>
          </w:tcPr>
          <w:p w:rsidR="00D854B2" w:rsidRPr="00411730" w:rsidRDefault="00D854B2" w:rsidP="00672154">
            <w:pPr>
              <w:rPr>
                <w:rFonts w:cstheme="minorHAnsi"/>
              </w:rPr>
            </w:pPr>
            <w:r w:rsidRPr="00411730">
              <w:rPr>
                <w:rFonts w:cstheme="minorHAnsi"/>
              </w:rPr>
              <w:t>USB host configuration</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0x0007</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[7]</w:t>
            </w:r>
          </w:p>
        </w:tc>
        <w:tc>
          <w:tcPr>
            <w:tcW w:w="2097" w:type="pct"/>
          </w:tcPr>
          <w:p w:rsidR="00D854B2" w:rsidRPr="00411730" w:rsidRDefault="00D854B2" w:rsidP="00672154">
            <w:pPr>
              <w:rPr>
                <w:rFonts w:cstheme="minorHAnsi"/>
              </w:rPr>
            </w:pPr>
            <w:r w:rsidRPr="00411730">
              <w:rPr>
                <w:rFonts w:cstheme="minorHAnsi"/>
              </w:rPr>
              <w:t>USB device configuration</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lastRenderedPageBreak/>
              <w:t>0x0008</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[8]</w:t>
            </w:r>
          </w:p>
        </w:tc>
        <w:tc>
          <w:tcPr>
            <w:tcW w:w="2097" w:type="pct"/>
          </w:tcPr>
          <w:p w:rsidR="00D854B2" w:rsidRPr="00411730" w:rsidRDefault="00D854B2" w:rsidP="00672154">
            <w:pPr>
              <w:rPr>
                <w:rFonts w:cstheme="minorHAnsi"/>
              </w:rPr>
            </w:pPr>
            <w:r w:rsidRPr="00411730">
              <w:rPr>
                <w:rFonts w:cstheme="minorHAnsi"/>
              </w:rPr>
              <w:t>LAN(TCP/IP)configuration</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0x0009</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[9]</w:t>
            </w:r>
          </w:p>
        </w:tc>
        <w:tc>
          <w:tcPr>
            <w:tcW w:w="2097" w:type="pct"/>
          </w:tcPr>
          <w:p w:rsidR="00D854B2" w:rsidRPr="00411730" w:rsidRDefault="00D854B2" w:rsidP="00672154">
            <w:pPr>
              <w:rPr>
                <w:rFonts w:cstheme="minorHAnsi"/>
              </w:rPr>
            </w:pPr>
            <w:r w:rsidRPr="00411730">
              <w:rPr>
                <w:rFonts w:cstheme="minorHAnsi"/>
              </w:rPr>
              <w:t>GPRS configuration</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0x000A</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[10]</w:t>
            </w:r>
          </w:p>
        </w:tc>
        <w:tc>
          <w:tcPr>
            <w:tcW w:w="2097" w:type="pct"/>
          </w:tcPr>
          <w:p w:rsidR="00D854B2" w:rsidRPr="00411730" w:rsidRDefault="00D854B2" w:rsidP="00672154">
            <w:pPr>
              <w:rPr>
                <w:rFonts w:cstheme="minorHAnsi"/>
              </w:rPr>
            </w:pPr>
            <w:r w:rsidRPr="00411730">
              <w:rPr>
                <w:rFonts w:cstheme="minorHAnsi"/>
              </w:rPr>
              <w:t>CDMA configuration</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0x000B</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[11]</w:t>
            </w:r>
          </w:p>
        </w:tc>
        <w:tc>
          <w:tcPr>
            <w:tcW w:w="2097" w:type="pct"/>
          </w:tcPr>
          <w:p w:rsidR="00D854B2" w:rsidRPr="00411730" w:rsidRDefault="00D854B2" w:rsidP="00672154">
            <w:pPr>
              <w:rPr>
                <w:rFonts w:cstheme="minorHAnsi"/>
              </w:rPr>
            </w:pPr>
            <w:proofErr w:type="spellStart"/>
            <w:r w:rsidRPr="00411730">
              <w:rPr>
                <w:rFonts w:cstheme="minorHAnsi"/>
              </w:rPr>
              <w:t>WiFi</w:t>
            </w:r>
            <w:proofErr w:type="spellEnd"/>
            <w:r w:rsidRPr="00411730">
              <w:rPr>
                <w:rFonts w:cstheme="minorHAnsi"/>
              </w:rPr>
              <w:t xml:space="preserve"> configuration</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0x000C</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[12]</w:t>
            </w:r>
          </w:p>
        </w:tc>
        <w:tc>
          <w:tcPr>
            <w:tcW w:w="2097" w:type="pct"/>
          </w:tcPr>
          <w:p w:rsidR="00D854B2" w:rsidRPr="00411730" w:rsidRDefault="00D854B2" w:rsidP="00672154">
            <w:pPr>
              <w:rPr>
                <w:rFonts w:cstheme="minorHAnsi"/>
              </w:rPr>
            </w:pPr>
            <w:r w:rsidRPr="00411730">
              <w:rPr>
                <w:rFonts w:cstheme="minorHAnsi"/>
              </w:rPr>
              <w:t>Contactless Card Reader configuration</w:t>
            </w:r>
          </w:p>
          <w:p w:rsidR="00D854B2" w:rsidRPr="00411730" w:rsidRDefault="00D854B2" w:rsidP="00672154">
            <w:pPr>
              <w:pStyle w:val="Default"/>
              <w:jc w:val="both"/>
              <w:rPr>
                <w:rFonts w:asciiTheme="minorHAnsi" w:hAnsiTheme="minorHAnsi" w:cstheme="minorHAnsi"/>
                <w:color w:val="auto"/>
              </w:rPr>
            </w:pPr>
            <w:r w:rsidRPr="00411730">
              <w:rPr>
                <w:rFonts w:asciiTheme="minorHAnsi" w:hAnsiTheme="minorHAnsi" w:cstheme="minorHAnsi"/>
                <w:color w:val="auto"/>
              </w:rPr>
              <w:t xml:space="preserve">0 - No contactless reader module Others - Contactless reader module </w:t>
            </w:r>
          </w:p>
          <w:p w:rsidR="00D854B2" w:rsidRPr="00411730" w:rsidRDefault="00D854B2" w:rsidP="00672154">
            <w:pPr>
              <w:rPr>
                <w:rFonts w:cstheme="minorHAnsi"/>
              </w:rPr>
            </w:pP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0x000D</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[13]</w:t>
            </w:r>
          </w:p>
        </w:tc>
        <w:tc>
          <w:tcPr>
            <w:tcW w:w="2097" w:type="pct"/>
          </w:tcPr>
          <w:p w:rsidR="00D854B2" w:rsidRPr="00411730" w:rsidRDefault="00D854B2" w:rsidP="00672154">
            <w:pPr>
              <w:rPr>
                <w:rFonts w:cstheme="minorHAnsi"/>
              </w:rPr>
            </w:pPr>
            <w:r w:rsidRPr="00411730">
              <w:rPr>
                <w:rFonts w:cstheme="minorHAnsi"/>
              </w:rPr>
              <w:t>If has Chinese font lib</w:t>
            </w:r>
          </w:p>
          <w:p w:rsidR="00D854B2" w:rsidRPr="00411730" w:rsidRDefault="00D854B2" w:rsidP="00672154">
            <w:pPr>
              <w:pStyle w:val="Default"/>
              <w:jc w:val="both"/>
              <w:rPr>
                <w:rFonts w:asciiTheme="minorHAnsi" w:hAnsiTheme="minorHAnsi" w:cstheme="minorHAnsi"/>
                <w:color w:val="auto"/>
              </w:rPr>
            </w:pPr>
            <w:r w:rsidRPr="00411730">
              <w:rPr>
                <w:rFonts w:asciiTheme="minorHAnsi" w:hAnsiTheme="minorHAnsi" w:cstheme="minorHAnsi"/>
                <w:color w:val="auto"/>
              </w:rPr>
              <w:t xml:space="preserve">0 -not Chinese font library. </w:t>
            </w:r>
          </w:p>
          <w:p w:rsidR="00D854B2" w:rsidRPr="00411730" w:rsidRDefault="00D854B2" w:rsidP="00672154">
            <w:pPr>
              <w:rPr>
                <w:rFonts w:cstheme="minorHAnsi"/>
              </w:rPr>
            </w:pPr>
            <w:r w:rsidRPr="00411730">
              <w:rPr>
                <w:rFonts w:cstheme="minorHAnsi"/>
              </w:rPr>
              <w:t xml:space="preserve">1 -Chinese font library. </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0x000E</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[14]</w:t>
            </w:r>
          </w:p>
        </w:tc>
        <w:tc>
          <w:tcPr>
            <w:tcW w:w="2097" w:type="pct"/>
          </w:tcPr>
          <w:p w:rsidR="00D854B2" w:rsidRPr="00411730" w:rsidRDefault="00D854B2" w:rsidP="00672154">
            <w:pPr>
              <w:rPr>
                <w:rFonts w:cstheme="minorHAnsi"/>
              </w:rPr>
            </w:pPr>
            <w:r w:rsidRPr="00411730">
              <w:rPr>
                <w:rFonts w:cstheme="minorHAnsi"/>
              </w:rPr>
              <w:t>Font lib version</w:t>
            </w:r>
          </w:p>
          <w:p w:rsidR="00D854B2" w:rsidRPr="00411730" w:rsidRDefault="00D854B2" w:rsidP="00672154">
            <w:pPr>
              <w:pStyle w:val="Default"/>
              <w:jc w:val="both"/>
              <w:rPr>
                <w:rFonts w:asciiTheme="minorHAnsi" w:hAnsiTheme="minorHAnsi" w:cstheme="minorHAnsi"/>
                <w:color w:val="auto"/>
              </w:rPr>
            </w:pPr>
            <w:r w:rsidRPr="00411730">
              <w:rPr>
                <w:rFonts w:asciiTheme="minorHAnsi" w:hAnsiTheme="minorHAnsi" w:cstheme="minorHAnsi"/>
                <w:color w:val="auto"/>
              </w:rPr>
              <w:t xml:space="preserve">0 -no font library file. </w:t>
            </w:r>
          </w:p>
          <w:p w:rsidR="00D854B2" w:rsidRPr="00411730" w:rsidRDefault="00D854B2" w:rsidP="00672154">
            <w:pPr>
              <w:rPr>
                <w:rFonts w:cstheme="minorHAnsi"/>
              </w:rPr>
            </w:pPr>
            <w:r w:rsidRPr="00411730">
              <w:rPr>
                <w:rFonts w:cstheme="minorHAnsi"/>
              </w:rPr>
              <w:t xml:space="preserve">Others-the version number of </w:t>
            </w:r>
            <w:proofErr w:type="spellStart"/>
            <w:r w:rsidRPr="00411730">
              <w:rPr>
                <w:rFonts w:cstheme="minorHAnsi"/>
              </w:rPr>
              <w:t>fontlibrary</w:t>
            </w:r>
            <w:proofErr w:type="spellEnd"/>
            <w:r w:rsidRPr="00411730">
              <w:rPr>
                <w:rFonts w:cstheme="minorHAnsi"/>
              </w:rPr>
              <w:t xml:space="preserve">. </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0x000F</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[15]</w:t>
            </w:r>
          </w:p>
        </w:tc>
        <w:tc>
          <w:tcPr>
            <w:tcW w:w="2097" w:type="pct"/>
          </w:tcPr>
          <w:p w:rsidR="00D854B2" w:rsidRPr="00411730" w:rsidRDefault="00D854B2" w:rsidP="00672154">
            <w:pPr>
              <w:rPr>
                <w:rFonts w:cstheme="minorHAnsi"/>
              </w:rPr>
            </w:pPr>
            <w:r w:rsidRPr="00411730">
              <w:rPr>
                <w:rFonts w:cstheme="minorHAnsi"/>
              </w:rPr>
              <w:t>ICC Reader configuration</w:t>
            </w:r>
          </w:p>
          <w:p w:rsidR="00D854B2" w:rsidRPr="00411730" w:rsidRDefault="00D854B2" w:rsidP="00672154">
            <w:pPr>
              <w:pStyle w:val="Default"/>
              <w:jc w:val="both"/>
              <w:rPr>
                <w:rFonts w:asciiTheme="minorHAnsi" w:hAnsiTheme="minorHAnsi" w:cstheme="minorHAnsi"/>
                <w:color w:val="auto"/>
              </w:rPr>
            </w:pPr>
            <w:r w:rsidRPr="00411730">
              <w:rPr>
                <w:rFonts w:asciiTheme="minorHAnsi" w:hAnsiTheme="minorHAnsi" w:cstheme="minorHAnsi"/>
                <w:color w:val="auto"/>
              </w:rPr>
              <w:t xml:space="preserve">0x00 -no ICC reader. </w:t>
            </w:r>
          </w:p>
          <w:p w:rsidR="00D854B2" w:rsidRPr="00411730" w:rsidRDefault="00D854B2" w:rsidP="00672154">
            <w:pPr>
              <w:rPr>
                <w:rFonts w:cstheme="minorHAnsi"/>
              </w:rPr>
            </w:pPr>
            <w:r w:rsidRPr="00411730">
              <w:rPr>
                <w:rFonts w:cstheme="minorHAnsi"/>
              </w:rPr>
              <w:t xml:space="preserve">Others-has ICC reader. </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0x0010</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[16]</w:t>
            </w:r>
          </w:p>
        </w:tc>
        <w:tc>
          <w:tcPr>
            <w:tcW w:w="2097" w:type="pct"/>
          </w:tcPr>
          <w:p w:rsidR="00D854B2" w:rsidRPr="00411730" w:rsidRDefault="00D854B2" w:rsidP="00672154">
            <w:pPr>
              <w:rPr>
                <w:rFonts w:cstheme="minorHAnsi"/>
              </w:rPr>
            </w:pPr>
            <w:r w:rsidRPr="00411730">
              <w:rPr>
                <w:rFonts w:cstheme="minorHAnsi"/>
              </w:rPr>
              <w:t>MSR configuration</w:t>
            </w:r>
          </w:p>
          <w:p w:rsidR="00D854B2" w:rsidRPr="00411730" w:rsidRDefault="00D854B2" w:rsidP="00672154">
            <w:pPr>
              <w:pStyle w:val="Default"/>
              <w:jc w:val="both"/>
              <w:rPr>
                <w:rFonts w:asciiTheme="minorHAnsi" w:hAnsiTheme="minorHAnsi" w:cstheme="minorHAnsi"/>
                <w:color w:val="auto"/>
              </w:rPr>
            </w:pPr>
            <w:r w:rsidRPr="00411730">
              <w:rPr>
                <w:rFonts w:asciiTheme="minorHAnsi" w:hAnsiTheme="minorHAnsi" w:cstheme="minorHAnsi"/>
                <w:color w:val="auto"/>
              </w:rPr>
              <w:t xml:space="preserve">0x00 -no MSR reader. </w:t>
            </w:r>
          </w:p>
          <w:p w:rsidR="00D854B2" w:rsidRPr="00411730" w:rsidRDefault="00D854B2" w:rsidP="00672154">
            <w:pPr>
              <w:rPr>
                <w:rFonts w:cstheme="minorHAnsi"/>
              </w:rPr>
            </w:pPr>
            <w:r w:rsidRPr="00411730">
              <w:rPr>
                <w:rFonts w:cstheme="minorHAnsi"/>
              </w:rPr>
              <w:t xml:space="preserve">Others-has MSR reader </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0x0011</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[17]</w:t>
            </w:r>
          </w:p>
        </w:tc>
        <w:tc>
          <w:tcPr>
            <w:tcW w:w="2097" w:type="pct"/>
          </w:tcPr>
          <w:p w:rsidR="00D854B2" w:rsidRPr="00411730" w:rsidRDefault="00D854B2" w:rsidP="00672154">
            <w:pPr>
              <w:rPr>
                <w:rFonts w:cstheme="minorHAnsi"/>
              </w:rPr>
            </w:pPr>
            <w:r w:rsidRPr="00411730">
              <w:rPr>
                <w:rFonts w:cstheme="minorHAnsi"/>
              </w:rPr>
              <w:t>Tilt Sensor configuration</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0x0012</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[18]</w:t>
            </w:r>
          </w:p>
        </w:tc>
        <w:tc>
          <w:tcPr>
            <w:tcW w:w="2097" w:type="pct"/>
          </w:tcPr>
          <w:p w:rsidR="00D854B2" w:rsidRPr="00411730" w:rsidRDefault="00D854B2" w:rsidP="00672154">
            <w:pPr>
              <w:rPr>
                <w:rFonts w:cstheme="minorHAnsi"/>
              </w:rPr>
            </w:pPr>
            <w:r w:rsidRPr="00411730">
              <w:rPr>
                <w:rFonts w:cstheme="minorHAnsi"/>
              </w:rPr>
              <w:t>WCDMA configuration</w:t>
            </w:r>
          </w:p>
        </w:tc>
      </w:tr>
      <w:tr w:rsidR="00D854B2" w:rsidRPr="00411730" w:rsidTr="00B00840">
        <w:trPr>
          <w:trHeight w:val="475"/>
        </w:trPr>
        <w:tc>
          <w:tcPr>
            <w:tcW w:w="685" w:type="pct"/>
          </w:tcPr>
          <w:p w:rsidR="00D854B2" w:rsidRPr="00411730" w:rsidRDefault="00D854B2" w:rsidP="00672154">
            <w:pPr>
              <w:rPr>
                <w:rFonts w:cstheme="minorHAnsi"/>
              </w:rPr>
            </w:pPr>
            <w:r w:rsidRPr="00411730">
              <w:rPr>
                <w:rFonts w:cstheme="minorHAnsi"/>
              </w:rPr>
              <w:t>0x0013</w:t>
            </w:r>
          </w:p>
        </w:tc>
        <w:tc>
          <w:tcPr>
            <w:tcW w:w="514" w:type="pct"/>
          </w:tcPr>
          <w:p w:rsidR="00D854B2" w:rsidRPr="00411730" w:rsidRDefault="00D854B2" w:rsidP="00672154">
            <w:pPr>
              <w:rPr>
                <w:rFonts w:cstheme="minorHAnsi"/>
              </w:rPr>
            </w:pPr>
            <w:r w:rsidRPr="00411730">
              <w:rPr>
                <w:rFonts w:cstheme="minorHAnsi"/>
              </w:rPr>
              <w:t>1</w:t>
            </w:r>
          </w:p>
        </w:tc>
        <w:tc>
          <w:tcPr>
            <w:tcW w:w="1704" w:type="pct"/>
          </w:tcPr>
          <w:p w:rsidR="00D854B2" w:rsidRPr="00411730" w:rsidRDefault="00D854B2" w:rsidP="00672154">
            <w:pPr>
              <w:rPr>
                <w:rFonts w:cstheme="minorHAnsi"/>
              </w:rPr>
            </w:pPr>
            <w:proofErr w:type="spellStart"/>
            <w:r w:rsidRPr="00411730">
              <w:rPr>
                <w:rFonts w:cstheme="minorHAnsi"/>
              </w:rPr>
              <w:t>Out_Info</w:t>
            </w:r>
            <w:proofErr w:type="spellEnd"/>
            <w:r w:rsidRPr="00411730">
              <w:rPr>
                <w:rFonts w:cstheme="minorHAnsi"/>
              </w:rPr>
              <w:t>[19-29]</w:t>
            </w:r>
          </w:p>
        </w:tc>
        <w:tc>
          <w:tcPr>
            <w:tcW w:w="2097" w:type="pct"/>
          </w:tcPr>
          <w:p w:rsidR="00D854B2" w:rsidRPr="00411730" w:rsidRDefault="00D854B2" w:rsidP="00672154">
            <w:pPr>
              <w:rPr>
                <w:rFonts w:cstheme="minorHAnsi"/>
              </w:rPr>
            </w:pPr>
            <w:r w:rsidRPr="00411730">
              <w:rPr>
                <w:rFonts w:cstheme="minorHAnsi"/>
              </w:rPr>
              <w:t>Reversed</w:t>
            </w:r>
          </w:p>
        </w:tc>
      </w:tr>
    </w:tbl>
    <w:p w:rsidR="00D854B2" w:rsidRPr="00411730" w:rsidRDefault="00D854B2" w:rsidP="00B00840">
      <w:pPr>
        <w:rPr>
          <w:rFonts w:cstheme="minorHAnsi"/>
        </w:rPr>
      </w:pPr>
      <w:r w:rsidRPr="001F01AF">
        <w:rPr>
          <w:rFonts w:cstheme="minorHAnsi"/>
          <w:b/>
        </w:rPr>
        <w:t>Return Code</w:t>
      </w:r>
      <w:r w:rsidRPr="00411730">
        <w:rPr>
          <w:rFonts w:cstheme="minorHAnsi"/>
        </w:rPr>
        <w:t>:</w:t>
      </w:r>
    </w:p>
    <w:p w:rsidR="00D854B2" w:rsidRPr="00411730" w:rsidRDefault="00D854B2" w:rsidP="00D854B2">
      <w:pPr>
        <w:ind w:firstLine="527"/>
        <w:rPr>
          <w:rFonts w:cstheme="minorHAnsi"/>
        </w:rPr>
      </w:pPr>
      <w:r w:rsidRPr="00411730">
        <w:rPr>
          <w:rFonts w:cstheme="minorHAnsi"/>
        </w:rPr>
        <w:t xml:space="preserve">See </w:t>
      </w:r>
      <w:r w:rsidR="00F1363C">
        <w:fldChar w:fldCharType="begin"/>
      </w:r>
      <w:r w:rsidR="00F1363C">
        <w:instrText xml:space="preserve"> HYPERLINK \l "_Base_Return_Code:" </w:instrText>
      </w:r>
      <w:r w:rsidR="00F1363C">
        <w:fldChar w:fldCharType="separate"/>
      </w:r>
      <w:r w:rsidRPr="001F01AF">
        <w:rPr>
          <w:rStyle w:val="a7"/>
          <w:rFonts w:cstheme="minorHAnsi"/>
          <w:color w:val="8496B0" w:themeColor="text2" w:themeTint="99"/>
        </w:rPr>
        <w:t>Base Return Code</w:t>
      </w:r>
      <w:r w:rsidR="00F1363C">
        <w:rPr>
          <w:rStyle w:val="a7"/>
          <w:rFonts w:cstheme="minorHAnsi"/>
          <w:color w:val="8496B0" w:themeColor="text2" w:themeTint="99"/>
        </w:rPr>
        <w:fldChar w:fldCharType="end"/>
      </w:r>
    </w:p>
    <w:p w:rsidR="00D854B2" w:rsidRPr="00B00840" w:rsidRDefault="00D854B2" w:rsidP="00D854B2"/>
    <w:p w:rsidR="00A81EB6" w:rsidRPr="00D77A3B" w:rsidRDefault="00D72813" w:rsidP="0061787F">
      <w:pPr>
        <w:pStyle w:val="3"/>
        <w:numPr>
          <w:ilvl w:val="2"/>
          <w:numId w:val="20"/>
        </w:numPr>
      </w:pPr>
      <w:bookmarkStart w:id="1475" w:name="_SetTaskList"/>
      <w:bookmarkStart w:id="1476" w:name="_Toc478130701"/>
      <w:bookmarkEnd w:id="1475"/>
      <w:proofErr w:type="spellStart"/>
      <w:r>
        <w:t>SetTaskList</w:t>
      </w:r>
      <w:bookmarkEnd w:id="1476"/>
      <w:proofErr w:type="spellEnd"/>
    </w:p>
    <w:p w:rsidR="00146226" w:rsidRDefault="00146226" w:rsidP="00146226">
      <w:pPr>
        <w:rPr>
          <w:b/>
        </w:rPr>
      </w:pPr>
      <w:r w:rsidRPr="005E0B59">
        <w:rPr>
          <w:b/>
        </w:rPr>
        <w:t>D</w:t>
      </w:r>
      <w:r w:rsidRPr="005E0B59">
        <w:rPr>
          <w:rFonts w:hint="eastAsia"/>
          <w:b/>
        </w:rPr>
        <w:t>escription:</w:t>
      </w:r>
      <w:r w:rsidRPr="005E0B59">
        <w:rPr>
          <w:b/>
        </w:rPr>
        <w:t xml:space="preserve"> </w:t>
      </w:r>
    </w:p>
    <w:p w:rsidR="008756DD" w:rsidRDefault="00F602CA" w:rsidP="00146226">
      <w:pPr>
        <w:rPr>
          <w:rFonts w:hAnsi="宋体"/>
        </w:rPr>
      </w:pPr>
      <w:r>
        <w:rPr>
          <w:rFonts w:hint="eastAsia"/>
        </w:rPr>
        <w:t xml:space="preserve">Set task list </w:t>
      </w:r>
      <w:r>
        <w:t>information</w:t>
      </w:r>
      <w:r>
        <w:rPr>
          <w:rFonts w:hint="eastAsia"/>
        </w:rPr>
        <w:t>.</w:t>
      </w:r>
      <w:r>
        <w:t xml:space="preserve"> Work in conjunction with </w:t>
      </w:r>
      <w:proofErr w:type="spellStart"/>
      <w:r>
        <w:t>SaveFileData</w:t>
      </w:r>
      <w:proofErr w:type="spellEnd"/>
      <w:r>
        <w:t xml:space="preserve"> command to </w:t>
      </w:r>
      <w:r w:rsidR="006F057C">
        <w:t xml:space="preserve">implement remote </w:t>
      </w:r>
      <w:r w:rsidR="00AB5745">
        <w:t>file upgrade.</w:t>
      </w:r>
      <w:r w:rsidR="00AB5745" w:rsidRPr="00AB5745">
        <w:rPr>
          <w:rFonts w:hAnsi="宋体" w:hint="eastAsia"/>
        </w:rPr>
        <w:t xml:space="preserve"> </w:t>
      </w:r>
    </w:p>
    <w:p w:rsidR="006C5D3E" w:rsidRPr="00B00840" w:rsidRDefault="008756DD" w:rsidP="000E5F9E">
      <w:r>
        <w:rPr>
          <w:rFonts w:hAnsi="宋体"/>
        </w:rPr>
        <w:t xml:space="preserve">The task list information includes task number and file information of each task. The </w:t>
      </w:r>
      <w:r w:rsidR="00E61944">
        <w:rPr>
          <w:rFonts w:hAnsi="宋体"/>
        </w:rPr>
        <w:t>file information of each task includes: file type, file No., file name, application name, application version,</w:t>
      </w:r>
      <w:r w:rsidR="000E5F9E">
        <w:rPr>
          <w:rFonts w:hAnsi="宋体"/>
        </w:rPr>
        <w:t xml:space="preserve"> </w:t>
      </w:r>
      <w:r w:rsidR="0025120C">
        <w:rPr>
          <w:rFonts w:hAnsi="宋体"/>
        </w:rPr>
        <w:t>and force</w:t>
      </w:r>
      <w:r w:rsidR="000E5F9E">
        <w:rPr>
          <w:rFonts w:hAnsi="宋体"/>
        </w:rPr>
        <w:t xml:space="preserve"> update</w:t>
      </w:r>
      <w:r w:rsidR="00E61944">
        <w:rPr>
          <w:rFonts w:hAnsi="宋体"/>
        </w:rPr>
        <w:t xml:space="preserve"> </w:t>
      </w:r>
      <w:r w:rsidR="000E5F9E">
        <w:rPr>
          <w:rFonts w:hAnsi="宋体"/>
        </w:rPr>
        <w:t>flag.</w:t>
      </w:r>
      <w:r w:rsidR="000E5F9E" w:rsidRPr="000E5F9E">
        <w:t xml:space="preserve"> </w:t>
      </w:r>
    </w:p>
    <w:p w:rsidR="00146226" w:rsidRPr="005E0B59" w:rsidRDefault="00146226" w:rsidP="00146226">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146226" w:rsidRPr="00073720" w:rsidTr="00F637EF">
        <w:tc>
          <w:tcPr>
            <w:tcW w:w="937" w:type="pct"/>
            <w:shd w:val="clear" w:color="auto" w:fill="5B9BD5" w:themeFill="accent1"/>
          </w:tcPr>
          <w:p w:rsidR="00146226" w:rsidRPr="00073720" w:rsidRDefault="00146226" w:rsidP="005F0D27">
            <w:r>
              <w:t>Command t</w:t>
            </w:r>
            <w:r w:rsidRPr="00073720">
              <w:t>ype</w:t>
            </w:r>
          </w:p>
        </w:tc>
        <w:tc>
          <w:tcPr>
            <w:tcW w:w="1025" w:type="pct"/>
            <w:shd w:val="clear" w:color="auto" w:fill="5B9BD5" w:themeFill="accent1"/>
          </w:tcPr>
          <w:p w:rsidR="00146226" w:rsidRPr="00073720" w:rsidRDefault="00146226" w:rsidP="005F0D27">
            <w:r w:rsidRPr="00073720">
              <w:t>Command Code</w:t>
            </w:r>
          </w:p>
        </w:tc>
        <w:tc>
          <w:tcPr>
            <w:tcW w:w="3038" w:type="pct"/>
            <w:shd w:val="clear" w:color="auto" w:fill="5B9BD5" w:themeFill="accent1"/>
          </w:tcPr>
          <w:p w:rsidR="00146226" w:rsidRPr="00073720" w:rsidRDefault="00146226" w:rsidP="005F0D27">
            <w:r w:rsidRPr="00073720">
              <w:t>Data Field</w:t>
            </w:r>
          </w:p>
        </w:tc>
      </w:tr>
      <w:tr w:rsidR="00146226" w:rsidRPr="00073720" w:rsidTr="005F0D27">
        <w:tc>
          <w:tcPr>
            <w:tcW w:w="937" w:type="pct"/>
          </w:tcPr>
          <w:p w:rsidR="00146226" w:rsidRPr="00073720" w:rsidRDefault="00146226" w:rsidP="005F0D27">
            <w:r w:rsidRPr="00073720">
              <w:lastRenderedPageBreak/>
              <w:t>0x9</w:t>
            </w:r>
            <w:r w:rsidR="00D72813">
              <w:t>1</w:t>
            </w:r>
          </w:p>
        </w:tc>
        <w:tc>
          <w:tcPr>
            <w:tcW w:w="1025" w:type="pct"/>
          </w:tcPr>
          <w:p w:rsidR="00146226" w:rsidRPr="00073720" w:rsidRDefault="00314FFE" w:rsidP="005F0D27">
            <w:r>
              <w:t>0x</w:t>
            </w:r>
            <w:r w:rsidR="00D72813">
              <w:t>41</w:t>
            </w:r>
          </w:p>
        </w:tc>
        <w:tc>
          <w:tcPr>
            <w:tcW w:w="3038" w:type="pct"/>
          </w:tcPr>
          <w:p w:rsidR="00146226" w:rsidRPr="00073720" w:rsidRDefault="0080626F" w:rsidP="005B04E8">
            <w:r>
              <w:t xml:space="preserve">See </w:t>
            </w:r>
            <w:r w:rsidR="000E5F9E">
              <w:t xml:space="preserve">task list </w:t>
            </w:r>
            <w:r w:rsidR="005B04E8">
              <w:t>data</w:t>
            </w:r>
          </w:p>
        </w:tc>
      </w:tr>
    </w:tbl>
    <w:p w:rsidR="000E5F9E" w:rsidRDefault="005B04E8" w:rsidP="00146226">
      <w:pPr>
        <w:rPr>
          <w:b/>
        </w:rPr>
      </w:pPr>
      <w:r>
        <w:rPr>
          <w:rFonts w:hint="eastAsia"/>
          <w:b/>
        </w:rPr>
        <w:t>Task list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1"/>
        <w:gridCol w:w="1326"/>
        <w:gridCol w:w="1701"/>
        <w:gridCol w:w="4048"/>
      </w:tblGrid>
      <w:tr w:rsidR="005B04E8" w:rsidRPr="001B75B2" w:rsidTr="00B00840">
        <w:trPr>
          <w:trHeight w:val="285"/>
        </w:trPr>
        <w:tc>
          <w:tcPr>
            <w:tcW w:w="736" w:type="pct"/>
            <w:shd w:val="clear" w:color="auto" w:fill="5B9BD5" w:themeFill="accent1"/>
          </w:tcPr>
          <w:p w:rsidR="005B04E8" w:rsidRPr="001B75B2" w:rsidRDefault="005B04E8" w:rsidP="0099405B">
            <w:pPr>
              <w:rPr>
                <w:b/>
              </w:rPr>
            </w:pPr>
            <w:r w:rsidRPr="001B75B2">
              <w:rPr>
                <w:b/>
              </w:rPr>
              <w:t>Offset</w:t>
            </w:r>
          </w:p>
        </w:tc>
        <w:tc>
          <w:tcPr>
            <w:tcW w:w="799" w:type="pct"/>
            <w:shd w:val="clear" w:color="auto" w:fill="5B9BD5" w:themeFill="accent1"/>
          </w:tcPr>
          <w:p w:rsidR="005B04E8" w:rsidRPr="001B75B2" w:rsidRDefault="005B04E8" w:rsidP="0099405B">
            <w:pPr>
              <w:rPr>
                <w:b/>
              </w:rPr>
            </w:pPr>
            <w:r w:rsidRPr="001B75B2">
              <w:rPr>
                <w:b/>
              </w:rPr>
              <w:t>Length(byte)</w:t>
            </w:r>
          </w:p>
        </w:tc>
        <w:tc>
          <w:tcPr>
            <w:tcW w:w="1025" w:type="pct"/>
            <w:shd w:val="clear" w:color="auto" w:fill="5B9BD5" w:themeFill="accent1"/>
          </w:tcPr>
          <w:p w:rsidR="005B04E8" w:rsidRPr="001B75B2" w:rsidRDefault="005B04E8" w:rsidP="0099405B">
            <w:pPr>
              <w:rPr>
                <w:b/>
              </w:rPr>
            </w:pPr>
            <w:r w:rsidRPr="001B75B2">
              <w:rPr>
                <w:b/>
              </w:rPr>
              <w:t>name</w:t>
            </w:r>
          </w:p>
        </w:tc>
        <w:tc>
          <w:tcPr>
            <w:tcW w:w="2440" w:type="pct"/>
            <w:shd w:val="clear" w:color="auto" w:fill="5B9BD5" w:themeFill="accent1"/>
          </w:tcPr>
          <w:p w:rsidR="005B04E8" w:rsidRPr="001B75B2" w:rsidRDefault="005B04E8" w:rsidP="0099405B">
            <w:pPr>
              <w:rPr>
                <w:b/>
              </w:rPr>
            </w:pPr>
            <w:proofErr w:type="spellStart"/>
            <w:r w:rsidRPr="001B75B2">
              <w:rPr>
                <w:b/>
              </w:rPr>
              <w:t>Value,Description</w:t>
            </w:r>
            <w:proofErr w:type="spellEnd"/>
          </w:p>
        </w:tc>
      </w:tr>
      <w:tr w:rsidR="005B04E8" w:rsidRPr="001B75B2" w:rsidTr="00B00840">
        <w:trPr>
          <w:trHeight w:val="255"/>
        </w:trPr>
        <w:tc>
          <w:tcPr>
            <w:tcW w:w="736" w:type="pct"/>
          </w:tcPr>
          <w:p w:rsidR="005B04E8" w:rsidRPr="00411730" w:rsidRDefault="005B04E8" w:rsidP="0099405B">
            <w:pPr>
              <w:rPr>
                <w:rFonts w:cstheme="minorHAnsi"/>
              </w:rPr>
            </w:pPr>
            <w:r w:rsidRPr="00411730">
              <w:rPr>
                <w:rFonts w:cstheme="minorHAnsi"/>
              </w:rPr>
              <w:t>0x0000</w:t>
            </w:r>
          </w:p>
        </w:tc>
        <w:tc>
          <w:tcPr>
            <w:tcW w:w="799" w:type="pct"/>
          </w:tcPr>
          <w:p w:rsidR="005B04E8" w:rsidRPr="00411730" w:rsidRDefault="005B04E8" w:rsidP="0099405B">
            <w:pPr>
              <w:rPr>
                <w:rFonts w:cstheme="minorHAnsi"/>
              </w:rPr>
            </w:pPr>
            <w:r>
              <w:rPr>
                <w:rFonts w:cstheme="minorHAnsi"/>
              </w:rPr>
              <w:t>2</w:t>
            </w:r>
          </w:p>
        </w:tc>
        <w:tc>
          <w:tcPr>
            <w:tcW w:w="1025" w:type="pct"/>
          </w:tcPr>
          <w:p w:rsidR="005B04E8" w:rsidRPr="00411730" w:rsidRDefault="005B04E8" w:rsidP="0099405B">
            <w:pPr>
              <w:rPr>
                <w:rFonts w:cstheme="minorHAnsi"/>
              </w:rPr>
            </w:pPr>
            <w:proofErr w:type="spellStart"/>
            <w:r>
              <w:rPr>
                <w:rFonts w:cstheme="minorHAnsi" w:hint="eastAsia"/>
              </w:rPr>
              <w:t>TaskNum</w:t>
            </w:r>
            <w:proofErr w:type="spellEnd"/>
          </w:p>
        </w:tc>
        <w:tc>
          <w:tcPr>
            <w:tcW w:w="2440" w:type="pct"/>
            <w:vAlign w:val="center"/>
          </w:tcPr>
          <w:p w:rsidR="005B04E8" w:rsidRPr="00411730" w:rsidRDefault="005B04E8" w:rsidP="0099405B">
            <w:pPr>
              <w:pStyle w:val="11"/>
              <w:rPr>
                <w:rFonts w:asciiTheme="minorHAnsi" w:hAnsiTheme="minorHAnsi" w:cstheme="minorHAnsi"/>
                <w:sz w:val="24"/>
                <w:szCs w:val="24"/>
              </w:rPr>
            </w:pPr>
            <w:r>
              <w:rPr>
                <w:rFonts w:asciiTheme="minorHAnsi" w:hAnsiTheme="minorHAnsi" w:cstheme="minorHAnsi"/>
                <w:sz w:val="24"/>
                <w:szCs w:val="24"/>
              </w:rPr>
              <w:t>T</w:t>
            </w:r>
            <w:r>
              <w:rPr>
                <w:rFonts w:asciiTheme="minorHAnsi" w:hAnsiTheme="minorHAnsi" w:cstheme="minorHAnsi" w:hint="eastAsia"/>
                <w:sz w:val="24"/>
                <w:szCs w:val="24"/>
              </w:rPr>
              <w:t xml:space="preserve">ask </w:t>
            </w:r>
            <w:r>
              <w:rPr>
                <w:rFonts w:asciiTheme="minorHAnsi" w:hAnsiTheme="minorHAnsi" w:cstheme="minorHAnsi"/>
                <w:sz w:val="24"/>
                <w:szCs w:val="24"/>
              </w:rPr>
              <w:t>number, hex format;</w:t>
            </w:r>
          </w:p>
        </w:tc>
      </w:tr>
      <w:tr w:rsidR="005B04E8" w:rsidRPr="001B75B2" w:rsidTr="00B00840">
        <w:trPr>
          <w:trHeight w:val="210"/>
        </w:trPr>
        <w:tc>
          <w:tcPr>
            <w:tcW w:w="736" w:type="pct"/>
          </w:tcPr>
          <w:p w:rsidR="005B04E8" w:rsidRPr="00411730" w:rsidRDefault="00300579" w:rsidP="0099405B">
            <w:pPr>
              <w:rPr>
                <w:rFonts w:cstheme="minorHAnsi"/>
              </w:rPr>
            </w:pPr>
            <w:r>
              <w:rPr>
                <w:rFonts w:cstheme="minorHAnsi"/>
              </w:rPr>
              <w:t>0x0002</w:t>
            </w:r>
          </w:p>
        </w:tc>
        <w:tc>
          <w:tcPr>
            <w:tcW w:w="799" w:type="pct"/>
          </w:tcPr>
          <w:p w:rsidR="005B04E8" w:rsidRPr="00411730" w:rsidRDefault="005B04E8" w:rsidP="0099405B">
            <w:pPr>
              <w:rPr>
                <w:rFonts w:cstheme="minorHAnsi"/>
              </w:rPr>
            </w:pPr>
            <w:r>
              <w:rPr>
                <w:rFonts w:cstheme="minorHAnsi"/>
              </w:rPr>
              <w:t>2</w:t>
            </w:r>
          </w:p>
        </w:tc>
        <w:tc>
          <w:tcPr>
            <w:tcW w:w="1025" w:type="pct"/>
          </w:tcPr>
          <w:p w:rsidR="005B04E8" w:rsidRPr="00411730" w:rsidRDefault="00300579" w:rsidP="0099405B">
            <w:pPr>
              <w:rPr>
                <w:rFonts w:cstheme="minorHAnsi"/>
              </w:rPr>
            </w:pPr>
            <w:proofErr w:type="spellStart"/>
            <w:r>
              <w:rPr>
                <w:rFonts w:cstheme="minorHAnsi"/>
              </w:rPr>
              <w:t>CurTaskNum</w:t>
            </w:r>
            <w:proofErr w:type="spellEnd"/>
          </w:p>
        </w:tc>
        <w:tc>
          <w:tcPr>
            <w:tcW w:w="2440" w:type="pct"/>
            <w:vAlign w:val="center"/>
          </w:tcPr>
          <w:p w:rsidR="005B04E8" w:rsidRPr="00411730" w:rsidRDefault="00300579" w:rsidP="0099405B">
            <w:pPr>
              <w:pStyle w:val="11"/>
              <w:rPr>
                <w:rFonts w:asciiTheme="minorHAnsi" w:hAnsiTheme="minorHAnsi" w:cstheme="minorHAnsi"/>
                <w:sz w:val="24"/>
                <w:szCs w:val="24"/>
              </w:rPr>
            </w:pPr>
            <w:r>
              <w:rPr>
                <w:rFonts w:asciiTheme="minorHAnsi" w:hAnsiTheme="minorHAnsi" w:cstheme="minorHAnsi"/>
                <w:sz w:val="24"/>
                <w:szCs w:val="24"/>
              </w:rPr>
              <w:t>Current task number, hex format;</w:t>
            </w:r>
          </w:p>
        </w:tc>
      </w:tr>
      <w:tr w:rsidR="005B04E8" w:rsidRPr="0065138B" w:rsidTr="00B00840">
        <w:trPr>
          <w:trHeight w:val="210"/>
        </w:trPr>
        <w:tc>
          <w:tcPr>
            <w:tcW w:w="736" w:type="pct"/>
          </w:tcPr>
          <w:p w:rsidR="005B04E8" w:rsidRDefault="00D25071" w:rsidP="0099405B">
            <w:pPr>
              <w:rPr>
                <w:rFonts w:cstheme="minorHAnsi"/>
              </w:rPr>
            </w:pPr>
            <w:r>
              <w:rPr>
                <w:rFonts w:cstheme="minorHAnsi" w:hint="eastAsia"/>
              </w:rPr>
              <w:t>0x0004</w:t>
            </w:r>
          </w:p>
        </w:tc>
        <w:tc>
          <w:tcPr>
            <w:tcW w:w="799" w:type="pct"/>
          </w:tcPr>
          <w:p w:rsidR="005B04E8" w:rsidRDefault="00D25071" w:rsidP="0099405B">
            <w:pPr>
              <w:rPr>
                <w:rFonts w:cstheme="minorHAnsi"/>
              </w:rPr>
            </w:pPr>
            <w:r>
              <w:rPr>
                <w:rFonts w:cstheme="minorHAnsi"/>
              </w:rPr>
              <w:t>1</w:t>
            </w:r>
          </w:p>
        </w:tc>
        <w:tc>
          <w:tcPr>
            <w:tcW w:w="1025" w:type="pct"/>
          </w:tcPr>
          <w:p w:rsidR="005B04E8" w:rsidRDefault="00D25071" w:rsidP="0099405B">
            <w:pPr>
              <w:rPr>
                <w:rFonts w:cstheme="minorHAnsi"/>
              </w:rPr>
            </w:pPr>
            <w:proofErr w:type="spellStart"/>
            <w:r>
              <w:rPr>
                <w:rFonts w:cstheme="minorHAnsi"/>
              </w:rPr>
              <w:t>FileType</w:t>
            </w:r>
            <w:proofErr w:type="spellEnd"/>
          </w:p>
        </w:tc>
        <w:tc>
          <w:tcPr>
            <w:tcW w:w="2440" w:type="pct"/>
            <w:vAlign w:val="center"/>
          </w:tcPr>
          <w:p w:rsidR="005B04E8" w:rsidRDefault="00D25071" w:rsidP="0099405B">
            <w:pPr>
              <w:pStyle w:val="11"/>
              <w:rPr>
                <w:rFonts w:asciiTheme="minorHAnsi" w:hAnsiTheme="minorHAnsi" w:cstheme="minorHAnsi"/>
                <w:sz w:val="24"/>
                <w:szCs w:val="24"/>
              </w:rPr>
            </w:pPr>
            <w:r>
              <w:rPr>
                <w:rFonts w:asciiTheme="minorHAnsi" w:hAnsiTheme="minorHAnsi" w:cstheme="minorHAnsi"/>
                <w:sz w:val="24"/>
                <w:szCs w:val="24"/>
              </w:rPr>
              <w:t>File type:</w:t>
            </w:r>
          </w:p>
          <w:p w:rsidR="00D25071" w:rsidRDefault="00D25071" w:rsidP="0099405B">
            <w:pPr>
              <w:pStyle w:val="11"/>
              <w:rPr>
                <w:rFonts w:asciiTheme="minorHAnsi" w:hAnsiTheme="minorHAnsi" w:cstheme="minorHAnsi"/>
                <w:sz w:val="24"/>
                <w:szCs w:val="24"/>
              </w:rPr>
            </w:pPr>
            <w:r>
              <w:rPr>
                <w:rFonts w:asciiTheme="minorHAnsi" w:hAnsiTheme="minorHAnsi" w:cstheme="minorHAnsi"/>
                <w:sz w:val="24"/>
                <w:szCs w:val="24"/>
              </w:rPr>
              <w:t xml:space="preserve">0x00: </w:t>
            </w:r>
            <w:r w:rsidR="008A7059">
              <w:rPr>
                <w:rFonts w:asciiTheme="minorHAnsi" w:hAnsiTheme="minorHAnsi" w:cstheme="minorHAnsi"/>
                <w:sz w:val="24"/>
                <w:szCs w:val="24"/>
              </w:rPr>
              <w:t xml:space="preserve">download </w:t>
            </w:r>
            <w:r>
              <w:rPr>
                <w:rFonts w:asciiTheme="minorHAnsi" w:hAnsiTheme="minorHAnsi" w:cstheme="minorHAnsi"/>
                <w:sz w:val="24"/>
                <w:szCs w:val="24"/>
              </w:rPr>
              <w:t>monitor</w:t>
            </w:r>
          </w:p>
          <w:p w:rsidR="00D25071" w:rsidRDefault="00D25071" w:rsidP="0099405B">
            <w:pPr>
              <w:pStyle w:val="11"/>
              <w:rPr>
                <w:rFonts w:asciiTheme="minorHAnsi" w:hAnsiTheme="minorHAnsi" w:cstheme="minorHAnsi"/>
                <w:sz w:val="24"/>
                <w:szCs w:val="24"/>
              </w:rPr>
            </w:pPr>
            <w:r>
              <w:rPr>
                <w:rFonts w:asciiTheme="minorHAnsi" w:hAnsiTheme="minorHAnsi" w:cstheme="minorHAnsi"/>
                <w:sz w:val="24"/>
                <w:szCs w:val="24"/>
              </w:rPr>
              <w:t>0x01: create file system</w:t>
            </w:r>
          </w:p>
          <w:p w:rsidR="00D25071" w:rsidRDefault="00D25071" w:rsidP="0099405B">
            <w:pPr>
              <w:pStyle w:val="11"/>
              <w:rPr>
                <w:rFonts w:asciiTheme="minorHAnsi" w:hAnsiTheme="minorHAnsi" w:cstheme="minorHAnsi"/>
                <w:sz w:val="24"/>
                <w:szCs w:val="24"/>
              </w:rPr>
            </w:pPr>
            <w:r>
              <w:rPr>
                <w:rFonts w:asciiTheme="minorHAnsi" w:hAnsiTheme="minorHAnsi" w:cstheme="minorHAnsi"/>
                <w:sz w:val="24"/>
                <w:szCs w:val="24"/>
              </w:rPr>
              <w:t xml:space="preserve">0x02: </w:t>
            </w:r>
            <w:r w:rsidR="008A7059">
              <w:rPr>
                <w:rFonts w:asciiTheme="minorHAnsi" w:hAnsiTheme="minorHAnsi" w:cstheme="minorHAnsi"/>
                <w:sz w:val="24"/>
                <w:szCs w:val="24"/>
              </w:rPr>
              <w:t xml:space="preserve">download </w:t>
            </w:r>
            <w:r>
              <w:rPr>
                <w:rFonts w:asciiTheme="minorHAnsi" w:hAnsiTheme="minorHAnsi" w:cstheme="minorHAnsi"/>
                <w:sz w:val="24"/>
                <w:szCs w:val="24"/>
              </w:rPr>
              <w:t>font</w:t>
            </w:r>
          </w:p>
          <w:p w:rsidR="00D25071" w:rsidRDefault="00D25071" w:rsidP="0099405B">
            <w:pPr>
              <w:pStyle w:val="11"/>
              <w:rPr>
                <w:rFonts w:asciiTheme="minorHAnsi" w:hAnsiTheme="minorHAnsi" w:cstheme="minorHAnsi"/>
                <w:sz w:val="24"/>
                <w:szCs w:val="24"/>
              </w:rPr>
            </w:pPr>
            <w:r>
              <w:rPr>
                <w:rFonts w:asciiTheme="minorHAnsi" w:hAnsiTheme="minorHAnsi" w:cstheme="minorHAnsi"/>
                <w:sz w:val="24"/>
                <w:szCs w:val="24"/>
              </w:rPr>
              <w:t>0x03: delete application</w:t>
            </w:r>
          </w:p>
          <w:p w:rsidR="00D25071" w:rsidRDefault="00D25071" w:rsidP="0099405B">
            <w:pPr>
              <w:pStyle w:val="11"/>
              <w:rPr>
                <w:rFonts w:asciiTheme="minorHAnsi" w:hAnsiTheme="minorHAnsi" w:cstheme="minorHAnsi"/>
                <w:sz w:val="24"/>
                <w:szCs w:val="24"/>
              </w:rPr>
            </w:pPr>
            <w:r>
              <w:rPr>
                <w:rFonts w:asciiTheme="minorHAnsi" w:hAnsiTheme="minorHAnsi" w:cstheme="minorHAnsi"/>
                <w:sz w:val="24"/>
                <w:szCs w:val="24"/>
              </w:rPr>
              <w:t xml:space="preserve">0x04: </w:t>
            </w:r>
            <w:r w:rsidR="008A7059">
              <w:rPr>
                <w:rFonts w:asciiTheme="minorHAnsi" w:hAnsiTheme="minorHAnsi" w:cstheme="minorHAnsi"/>
                <w:sz w:val="24"/>
                <w:szCs w:val="24"/>
              </w:rPr>
              <w:t>download application</w:t>
            </w:r>
          </w:p>
          <w:p w:rsidR="008A7059" w:rsidRDefault="008A7059" w:rsidP="0099405B">
            <w:pPr>
              <w:pStyle w:val="11"/>
              <w:rPr>
                <w:rFonts w:asciiTheme="minorHAnsi" w:hAnsiTheme="minorHAnsi" w:cstheme="minorHAnsi"/>
                <w:sz w:val="24"/>
                <w:szCs w:val="24"/>
              </w:rPr>
            </w:pPr>
            <w:r>
              <w:rPr>
                <w:rFonts w:asciiTheme="minorHAnsi" w:hAnsiTheme="minorHAnsi" w:cstheme="minorHAnsi"/>
                <w:sz w:val="24"/>
                <w:szCs w:val="24"/>
              </w:rPr>
              <w:t>0x05: download parameter file</w:t>
            </w:r>
          </w:p>
          <w:p w:rsidR="008A7059" w:rsidRDefault="008A7059" w:rsidP="0099405B">
            <w:pPr>
              <w:pStyle w:val="11"/>
              <w:rPr>
                <w:rFonts w:asciiTheme="minorHAnsi" w:hAnsiTheme="minorHAnsi" w:cstheme="minorHAnsi"/>
                <w:sz w:val="24"/>
                <w:szCs w:val="24"/>
              </w:rPr>
            </w:pPr>
            <w:r>
              <w:rPr>
                <w:rFonts w:asciiTheme="minorHAnsi" w:hAnsiTheme="minorHAnsi" w:cstheme="minorHAnsi"/>
                <w:sz w:val="24"/>
                <w:szCs w:val="24"/>
              </w:rPr>
              <w:t>0x06: delete parameter file</w:t>
            </w:r>
          </w:p>
          <w:p w:rsidR="008A7059" w:rsidRDefault="008A7059" w:rsidP="0099405B">
            <w:pPr>
              <w:pStyle w:val="11"/>
              <w:rPr>
                <w:rFonts w:asciiTheme="minorHAnsi" w:hAnsiTheme="minorHAnsi" w:cstheme="minorHAnsi"/>
                <w:sz w:val="24"/>
                <w:szCs w:val="24"/>
              </w:rPr>
            </w:pPr>
            <w:r>
              <w:rPr>
                <w:rFonts w:asciiTheme="minorHAnsi" w:hAnsiTheme="minorHAnsi" w:cstheme="minorHAnsi"/>
                <w:sz w:val="24"/>
                <w:szCs w:val="24"/>
              </w:rPr>
              <w:t>0x07: delete all application</w:t>
            </w:r>
          </w:p>
          <w:p w:rsidR="008A7059" w:rsidRDefault="008A7059" w:rsidP="0099405B">
            <w:pPr>
              <w:pStyle w:val="11"/>
              <w:rPr>
                <w:rFonts w:asciiTheme="minorHAnsi" w:hAnsiTheme="minorHAnsi" w:cstheme="minorHAnsi"/>
                <w:sz w:val="24"/>
                <w:szCs w:val="24"/>
              </w:rPr>
            </w:pPr>
            <w:r>
              <w:rPr>
                <w:rFonts w:asciiTheme="minorHAnsi" w:hAnsiTheme="minorHAnsi" w:cstheme="minorHAnsi"/>
                <w:sz w:val="24"/>
                <w:szCs w:val="24"/>
              </w:rPr>
              <w:t>0x09: wireless drive</w:t>
            </w:r>
            <w:r w:rsidR="00C245CE">
              <w:rPr>
                <w:rFonts w:asciiTheme="minorHAnsi" w:hAnsiTheme="minorHAnsi" w:cstheme="minorHAnsi"/>
                <w:sz w:val="24"/>
                <w:szCs w:val="24"/>
              </w:rPr>
              <w:t>r</w:t>
            </w:r>
          </w:p>
          <w:p w:rsidR="00C245CE" w:rsidRDefault="00C245CE" w:rsidP="0099405B">
            <w:pPr>
              <w:pStyle w:val="11"/>
              <w:rPr>
                <w:rFonts w:asciiTheme="minorHAnsi" w:hAnsiTheme="minorHAnsi" w:cstheme="minorHAnsi"/>
                <w:sz w:val="24"/>
                <w:szCs w:val="24"/>
              </w:rPr>
            </w:pPr>
            <w:r>
              <w:rPr>
                <w:rFonts w:asciiTheme="minorHAnsi" w:hAnsiTheme="minorHAnsi" w:cstheme="minorHAnsi" w:hint="eastAsia"/>
                <w:sz w:val="24"/>
                <w:szCs w:val="24"/>
              </w:rPr>
              <w:t>0x0A: download dynamic library</w:t>
            </w:r>
          </w:p>
          <w:p w:rsidR="00C245CE" w:rsidRDefault="00C245CE" w:rsidP="0099405B">
            <w:pPr>
              <w:pStyle w:val="11"/>
              <w:rPr>
                <w:rFonts w:asciiTheme="minorHAnsi" w:hAnsiTheme="minorHAnsi" w:cstheme="minorHAnsi"/>
                <w:sz w:val="24"/>
                <w:szCs w:val="24"/>
              </w:rPr>
            </w:pPr>
            <w:r>
              <w:rPr>
                <w:rFonts w:asciiTheme="minorHAnsi" w:hAnsiTheme="minorHAnsi" w:cstheme="minorHAnsi"/>
                <w:sz w:val="24"/>
                <w:szCs w:val="24"/>
              </w:rPr>
              <w:t>0x0B: delete dynamic library</w:t>
            </w:r>
          </w:p>
          <w:p w:rsidR="00C245CE" w:rsidRDefault="00C245CE" w:rsidP="0099405B">
            <w:pPr>
              <w:pStyle w:val="11"/>
              <w:rPr>
                <w:rFonts w:asciiTheme="minorHAnsi" w:hAnsiTheme="minorHAnsi" w:cstheme="minorHAnsi"/>
                <w:sz w:val="24"/>
                <w:szCs w:val="24"/>
              </w:rPr>
            </w:pPr>
          </w:p>
        </w:tc>
      </w:tr>
      <w:tr w:rsidR="00E85767" w:rsidRPr="0065138B" w:rsidTr="005B04E8">
        <w:trPr>
          <w:trHeight w:val="210"/>
        </w:trPr>
        <w:tc>
          <w:tcPr>
            <w:tcW w:w="736" w:type="pct"/>
          </w:tcPr>
          <w:p w:rsidR="00E85767" w:rsidRDefault="00E85767" w:rsidP="0099405B">
            <w:pPr>
              <w:rPr>
                <w:rFonts w:cstheme="minorHAnsi"/>
              </w:rPr>
            </w:pPr>
            <w:r>
              <w:rPr>
                <w:rFonts w:cstheme="minorHAnsi" w:hint="eastAsia"/>
              </w:rPr>
              <w:t>0x0005</w:t>
            </w:r>
          </w:p>
        </w:tc>
        <w:tc>
          <w:tcPr>
            <w:tcW w:w="799" w:type="pct"/>
          </w:tcPr>
          <w:p w:rsidR="00E85767" w:rsidRDefault="00E85767" w:rsidP="0099405B">
            <w:pPr>
              <w:rPr>
                <w:rFonts w:cstheme="minorHAnsi"/>
              </w:rPr>
            </w:pPr>
            <w:r>
              <w:rPr>
                <w:rFonts w:cstheme="minorHAnsi" w:hint="eastAsia"/>
              </w:rPr>
              <w:t>1</w:t>
            </w:r>
          </w:p>
        </w:tc>
        <w:tc>
          <w:tcPr>
            <w:tcW w:w="1025" w:type="pct"/>
          </w:tcPr>
          <w:p w:rsidR="00E85767" w:rsidRDefault="00E85767" w:rsidP="0099405B">
            <w:pPr>
              <w:rPr>
                <w:rFonts w:cstheme="minorHAnsi"/>
              </w:rPr>
            </w:pPr>
            <w:proofErr w:type="spellStart"/>
            <w:r>
              <w:rPr>
                <w:rFonts w:cstheme="minorHAnsi" w:hint="eastAsia"/>
              </w:rPr>
              <w:t>FileNo</w:t>
            </w:r>
            <w:proofErr w:type="spellEnd"/>
          </w:p>
        </w:tc>
        <w:tc>
          <w:tcPr>
            <w:tcW w:w="2440" w:type="pct"/>
            <w:vAlign w:val="center"/>
          </w:tcPr>
          <w:p w:rsidR="00E85767" w:rsidRDefault="00E85767" w:rsidP="0099405B">
            <w:pPr>
              <w:pStyle w:val="11"/>
              <w:rPr>
                <w:rFonts w:asciiTheme="minorHAnsi" w:hAnsiTheme="minorHAnsi" w:cstheme="minorHAnsi"/>
                <w:sz w:val="24"/>
                <w:szCs w:val="24"/>
              </w:rPr>
            </w:pPr>
            <w:r>
              <w:rPr>
                <w:rFonts w:asciiTheme="minorHAnsi" w:hAnsiTheme="minorHAnsi" w:cstheme="minorHAnsi" w:hint="eastAsia"/>
                <w:sz w:val="24"/>
                <w:szCs w:val="24"/>
              </w:rPr>
              <w:t>File No.</w:t>
            </w:r>
          </w:p>
        </w:tc>
      </w:tr>
      <w:tr w:rsidR="00E85767" w:rsidRPr="0065138B" w:rsidTr="005B04E8">
        <w:trPr>
          <w:trHeight w:val="210"/>
        </w:trPr>
        <w:tc>
          <w:tcPr>
            <w:tcW w:w="736" w:type="pct"/>
          </w:tcPr>
          <w:p w:rsidR="00E85767" w:rsidRDefault="00E85767" w:rsidP="0099405B">
            <w:pPr>
              <w:rPr>
                <w:rFonts w:cstheme="minorHAnsi"/>
              </w:rPr>
            </w:pPr>
            <w:r>
              <w:rPr>
                <w:rFonts w:cstheme="minorHAnsi" w:hint="eastAsia"/>
              </w:rPr>
              <w:t>0x0006</w:t>
            </w:r>
          </w:p>
        </w:tc>
        <w:tc>
          <w:tcPr>
            <w:tcW w:w="799" w:type="pct"/>
          </w:tcPr>
          <w:p w:rsidR="00E85767" w:rsidRDefault="00E85767" w:rsidP="0099405B">
            <w:pPr>
              <w:rPr>
                <w:rFonts w:cstheme="minorHAnsi"/>
              </w:rPr>
            </w:pPr>
            <w:r>
              <w:rPr>
                <w:rFonts w:cstheme="minorHAnsi" w:hint="eastAsia"/>
              </w:rPr>
              <w:t>2</w:t>
            </w:r>
          </w:p>
        </w:tc>
        <w:tc>
          <w:tcPr>
            <w:tcW w:w="1025" w:type="pct"/>
          </w:tcPr>
          <w:p w:rsidR="00E85767" w:rsidRDefault="00E85767" w:rsidP="0099405B">
            <w:pPr>
              <w:rPr>
                <w:rFonts w:cstheme="minorHAnsi"/>
              </w:rPr>
            </w:pPr>
            <w:proofErr w:type="spellStart"/>
            <w:r>
              <w:rPr>
                <w:rFonts w:cstheme="minorHAnsi" w:hint="eastAsia"/>
              </w:rPr>
              <w:t>FileNameLen</w:t>
            </w:r>
            <w:proofErr w:type="spellEnd"/>
          </w:p>
        </w:tc>
        <w:tc>
          <w:tcPr>
            <w:tcW w:w="2440" w:type="pct"/>
            <w:vAlign w:val="center"/>
          </w:tcPr>
          <w:p w:rsidR="00E85767" w:rsidRDefault="00E85767" w:rsidP="0099405B">
            <w:pPr>
              <w:pStyle w:val="11"/>
              <w:rPr>
                <w:rFonts w:asciiTheme="minorHAnsi" w:hAnsiTheme="minorHAnsi" w:cstheme="minorHAnsi"/>
                <w:sz w:val="24"/>
                <w:szCs w:val="24"/>
              </w:rPr>
            </w:pPr>
            <w:r>
              <w:rPr>
                <w:rFonts w:asciiTheme="minorHAnsi" w:hAnsiTheme="minorHAnsi" w:cstheme="minorHAnsi"/>
                <w:sz w:val="24"/>
                <w:szCs w:val="24"/>
              </w:rPr>
              <w:t>L</w:t>
            </w:r>
            <w:r>
              <w:rPr>
                <w:rFonts w:asciiTheme="minorHAnsi" w:hAnsiTheme="minorHAnsi" w:cstheme="minorHAnsi" w:hint="eastAsia"/>
                <w:sz w:val="24"/>
                <w:szCs w:val="24"/>
              </w:rPr>
              <w:t xml:space="preserve">ength </w:t>
            </w:r>
            <w:r>
              <w:rPr>
                <w:rFonts w:asciiTheme="minorHAnsi" w:hAnsiTheme="minorHAnsi" w:cstheme="minorHAnsi"/>
                <w:sz w:val="24"/>
                <w:szCs w:val="24"/>
              </w:rPr>
              <w:t>of file name</w:t>
            </w:r>
          </w:p>
        </w:tc>
      </w:tr>
      <w:tr w:rsidR="00E85767" w:rsidRPr="0065138B" w:rsidTr="005B04E8">
        <w:trPr>
          <w:trHeight w:val="210"/>
        </w:trPr>
        <w:tc>
          <w:tcPr>
            <w:tcW w:w="736" w:type="pct"/>
          </w:tcPr>
          <w:p w:rsidR="00E85767" w:rsidRDefault="00E85767" w:rsidP="0099405B">
            <w:pPr>
              <w:rPr>
                <w:rFonts w:cstheme="minorHAnsi"/>
              </w:rPr>
            </w:pPr>
            <w:r>
              <w:rPr>
                <w:rFonts w:cstheme="minorHAnsi" w:hint="eastAsia"/>
              </w:rPr>
              <w:t>0x0008</w:t>
            </w:r>
          </w:p>
        </w:tc>
        <w:tc>
          <w:tcPr>
            <w:tcW w:w="799" w:type="pct"/>
          </w:tcPr>
          <w:p w:rsidR="00E85767" w:rsidRDefault="00C76D9A" w:rsidP="0099405B">
            <w:pPr>
              <w:rPr>
                <w:rFonts w:cstheme="minorHAnsi"/>
              </w:rPr>
            </w:pPr>
            <w:r>
              <w:rPr>
                <w:rFonts w:cstheme="minorHAnsi" w:hint="eastAsia"/>
              </w:rPr>
              <w:t>N</w:t>
            </w:r>
            <w:r w:rsidR="006B45A3">
              <w:rPr>
                <w:rFonts w:cstheme="minorHAnsi"/>
              </w:rPr>
              <w:t xml:space="preserve"> (n…32)</w:t>
            </w:r>
          </w:p>
        </w:tc>
        <w:tc>
          <w:tcPr>
            <w:tcW w:w="1025" w:type="pct"/>
          </w:tcPr>
          <w:p w:rsidR="00E85767" w:rsidRDefault="00C76D9A" w:rsidP="0099405B">
            <w:pPr>
              <w:rPr>
                <w:rFonts w:cstheme="minorHAnsi"/>
              </w:rPr>
            </w:pPr>
            <w:proofErr w:type="spellStart"/>
            <w:r>
              <w:rPr>
                <w:rFonts w:cstheme="minorHAnsi" w:hint="eastAsia"/>
              </w:rPr>
              <w:t>FileName</w:t>
            </w:r>
            <w:proofErr w:type="spellEnd"/>
          </w:p>
        </w:tc>
        <w:tc>
          <w:tcPr>
            <w:tcW w:w="2440" w:type="pct"/>
            <w:vAlign w:val="center"/>
          </w:tcPr>
          <w:p w:rsidR="00E85767" w:rsidRDefault="00C76D9A" w:rsidP="006B45A3">
            <w:pPr>
              <w:pStyle w:val="11"/>
              <w:rPr>
                <w:rFonts w:asciiTheme="minorHAnsi" w:hAnsiTheme="minorHAnsi" w:cstheme="minorHAnsi"/>
                <w:sz w:val="24"/>
                <w:szCs w:val="24"/>
              </w:rPr>
            </w:pPr>
            <w:r>
              <w:rPr>
                <w:rFonts w:asciiTheme="minorHAnsi" w:hAnsiTheme="minorHAnsi" w:cstheme="minorHAnsi"/>
                <w:sz w:val="24"/>
                <w:szCs w:val="24"/>
              </w:rPr>
              <w:t>F</w:t>
            </w:r>
            <w:r>
              <w:rPr>
                <w:rFonts w:asciiTheme="minorHAnsi" w:hAnsiTheme="minorHAnsi" w:cstheme="minorHAnsi" w:hint="eastAsia"/>
                <w:sz w:val="24"/>
                <w:szCs w:val="24"/>
              </w:rPr>
              <w:t xml:space="preserve">ile </w:t>
            </w:r>
            <w:r>
              <w:rPr>
                <w:rFonts w:asciiTheme="minorHAnsi" w:hAnsiTheme="minorHAnsi" w:cstheme="minorHAnsi"/>
                <w:sz w:val="24"/>
                <w:szCs w:val="24"/>
              </w:rPr>
              <w:t>name</w:t>
            </w:r>
          </w:p>
        </w:tc>
      </w:tr>
      <w:tr w:rsidR="00C76D9A" w:rsidRPr="0065138B" w:rsidTr="005B04E8">
        <w:trPr>
          <w:trHeight w:val="210"/>
        </w:trPr>
        <w:tc>
          <w:tcPr>
            <w:tcW w:w="736" w:type="pct"/>
          </w:tcPr>
          <w:p w:rsidR="00C76D9A" w:rsidRDefault="00C76D9A" w:rsidP="0099405B">
            <w:pPr>
              <w:rPr>
                <w:rFonts w:cstheme="minorHAnsi"/>
              </w:rPr>
            </w:pPr>
            <w:r>
              <w:rPr>
                <w:rFonts w:cstheme="minorHAnsi" w:hint="eastAsia"/>
              </w:rPr>
              <w:t>0x0008 + N</w:t>
            </w:r>
          </w:p>
        </w:tc>
        <w:tc>
          <w:tcPr>
            <w:tcW w:w="799" w:type="pct"/>
          </w:tcPr>
          <w:p w:rsidR="00C76D9A" w:rsidRDefault="001F72E1" w:rsidP="0099405B">
            <w:pPr>
              <w:rPr>
                <w:rFonts w:cstheme="minorHAnsi"/>
              </w:rPr>
            </w:pPr>
            <w:r>
              <w:rPr>
                <w:rFonts w:cstheme="minorHAnsi" w:hint="eastAsia"/>
              </w:rPr>
              <w:t>2</w:t>
            </w:r>
          </w:p>
        </w:tc>
        <w:tc>
          <w:tcPr>
            <w:tcW w:w="1025" w:type="pct"/>
          </w:tcPr>
          <w:p w:rsidR="00C76D9A" w:rsidRDefault="001F72E1" w:rsidP="0099405B">
            <w:pPr>
              <w:rPr>
                <w:rFonts w:cstheme="minorHAnsi"/>
              </w:rPr>
            </w:pPr>
            <w:proofErr w:type="spellStart"/>
            <w:r>
              <w:rPr>
                <w:rFonts w:cstheme="minorHAnsi" w:hint="eastAsia"/>
              </w:rPr>
              <w:t>AppNameLen</w:t>
            </w:r>
            <w:proofErr w:type="spellEnd"/>
          </w:p>
        </w:tc>
        <w:tc>
          <w:tcPr>
            <w:tcW w:w="2440" w:type="pct"/>
            <w:vAlign w:val="center"/>
          </w:tcPr>
          <w:p w:rsidR="00C76D9A" w:rsidRDefault="001F72E1" w:rsidP="0099405B">
            <w:pPr>
              <w:pStyle w:val="11"/>
              <w:rPr>
                <w:rFonts w:asciiTheme="minorHAnsi" w:hAnsiTheme="minorHAnsi" w:cstheme="minorHAnsi"/>
                <w:sz w:val="24"/>
                <w:szCs w:val="24"/>
              </w:rPr>
            </w:pPr>
            <w:r>
              <w:rPr>
                <w:rFonts w:asciiTheme="minorHAnsi" w:hAnsiTheme="minorHAnsi" w:cstheme="minorHAnsi" w:hint="eastAsia"/>
                <w:sz w:val="24"/>
                <w:szCs w:val="24"/>
              </w:rPr>
              <w:t>Length of application name</w:t>
            </w:r>
          </w:p>
        </w:tc>
      </w:tr>
      <w:tr w:rsidR="001F72E1" w:rsidRPr="0065138B" w:rsidTr="005B04E8">
        <w:trPr>
          <w:trHeight w:val="210"/>
        </w:trPr>
        <w:tc>
          <w:tcPr>
            <w:tcW w:w="736" w:type="pct"/>
          </w:tcPr>
          <w:p w:rsidR="001F72E1" w:rsidRDefault="00DC59FC" w:rsidP="0099405B">
            <w:pPr>
              <w:rPr>
                <w:rFonts w:cstheme="minorHAnsi"/>
              </w:rPr>
            </w:pPr>
            <w:r>
              <w:rPr>
                <w:rFonts w:cstheme="minorHAnsi" w:hint="eastAsia"/>
              </w:rPr>
              <w:t>0x0008 + N + 2</w:t>
            </w:r>
          </w:p>
        </w:tc>
        <w:tc>
          <w:tcPr>
            <w:tcW w:w="799" w:type="pct"/>
          </w:tcPr>
          <w:p w:rsidR="001F72E1" w:rsidRDefault="001F72E1" w:rsidP="0099405B">
            <w:pPr>
              <w:rPr>
                <w:rFonts w:cstheme="minorHAnsi"/>
              </w:rPr>
            </w:pPr>
            <w:r>
              <w:rPr>
                <w:rFonts w:cstheme="minorHAnsi" w:hint="eastAsia"/>
              </w:rPr>
              <w:t>N1</w:t>
            </w:r>
            <w:r w:rsidR="006B45A3">
              <w:rPr>
                <w:rFonts w:cstheme="minorHAnsi"/>
              </w:rPr>
              <w:t xml:space="preserve"> (n…32)</w:t>
            </w:r>
          </w:p>
        </w:tc>
        <w:tc>
          <w:tcPr>
            <w:tcW w:w="1025" w:type="pct"/>
          </w:tcPr>
          <w:p w:rsidR="001F72E1" w:rsidRDefault="001F72E1" w:rsidP="0099405B">
            <w:pPr>
              <w:rPr>
                <w:rFonts w:cstheme="minorHAnsi"/>
              </w:rPr>
            </w:pPr>
            <w:proofErr w:type="spellStart"/>
            <w:r>
              <w:rPr>
                <w:rFonts w:cstheme="minorHAnsi" w:hint="eastAsia"/>
              </w:rPr>
              <w:t>AppName</w:t>
            </w:r>
            <w:proofErr w:type="spellEnd"/>
          </w:p>
        </w:tc>
        <w:tc>
          <w:tcPr>
            <w:tcW w:w="2440" w:type="pct"/>
            <w:vAlign w:val="center"/>
          </w:tcPr>
          <w:p w:rsidR="001F72E1" w:rsidRDefault="001F72E1" w:rsidP="0099405B">
            <w:pPr>
              <w:pStyle w:val="11"/>
              <w:rPr>
                <w:rFonts w:asciiTheme="minorHAnsi" w:hAnsiTheme="minorHAnsi" w:cstheme="minorHAnsi"/>
                <w:sz w:val="24"/>
                <w:szCs w:val="24"/>
              </w:rPr>
            </w:pPr>
            <w:r>
              <w:rPr>
                <w:rFonts w:asciiTheme="minorHAnsi" w:hAnsiTheme="minorHAnsi" w:cstheme="minorHAnsi" w:hint="eastAsia"/>
                <w:sz w:val="24"/>
                <w:szCs w:val="24"/>
              </w:rPr>
              <w:t>Application name</w:t>
            </w:r>
          </w:p>
        </w:tc>
      </w:tr>
      <w:tr w:rsidR="001F72E1" w:rsidRPr="0065138B" w:rsidTr="005B04E8">
        <w:trPr>
          <w:trHeight w:val="210"/>
        </w:trPr>
        <w:tc>
          <w:tcPr>
            <w:tcW w:w="736" w:type="pct"/>
          </w:tcPr>
          <w:p w:rsidR="001F72E1" w:rsidRDefault="001F72E1" w:rsidP="0099405B">
            <w:pPr>
              <w:rPr>
                <w:rFonts w:cstheme="minorHAnsi"/>
              </w:rPr>
            </w:pPr>
            <w:r>
              <w:rPr>
                <w:rFonts w:cstheme="minorHAnsi" w:hint="eastAsia"/>
              </w:rPr>
              <w:t xml:space="preserve">0x0008 + N </w:t>
            </w:r>
            <w:r w:rsidR="00DC59FC">
              <w:rPr>
                <w:rFonts w:cstheme="minorHAnsi"/>
              </w:rPr>
              <w:t xml:space="preserve">+ 2 </w:t>
            </w:r>
            <w:r>
              <w:rPr>
                <w:rFonts w:cstheme="minorHAnsi" w:hint="eastAsia"/>
              </w:rPr>
              <w:t>+ N1</w:t>
            </w:r>
          </w:p>
        </w:tc>
        <w:tc>
          <w:tcPr>
            <w:tcW w:w="799" w:type="pct"/>
          </w:tcPr>
          <w:p w:rsidR="001F72E1" w:rsidRDefault="00DC59FC" w:rsidP="0099405B">
            <w:pPr>
              <w:rPr>
                <w:rFonts w:cstheme="minorHAnsi"/>
              </w:rPr>
            </w:pPr>
            <w:r>
              <w:rPr>
                <w:rFonts w:cstheme="minorHAnsi" w:hint="eastAsia"/>
              </w:rPr>
              <w:t>2</w:t>
            </w:r>
          </w:p>
        </w:tc>
        <w:tc>
          <w:tcPr>
            <w:tcW w:w="1025" w:type="pct"/>
          </w:tcPr>
          <w:p w:rsidR="001F72E1" w:rsidRDefault="00DC59FC" w:rsidP="0099405B">
            <w:pPr>
              <w:rPr>
                <w:rFonts w:cstheme="minorHAnsi"/>
              </w:rPr>
            </w:pPr>
            <w:proofErr w:type="spellStart"/>
            <w:r>
              <w:rPr>
                <w:rFonts w:cstheme="minorHAnsi" w:hint="eastAsia"/>
              </w:rPr>
              <w:t>VersionLen</w:t>
            </w:r>
            <w:proofErr w:type="spellEnd"/>
          </w:p>
        </w:tc>
        <w:tc>
          <w:tcPr>
            <w:tcW w:w="2440" w:type="pct"/>
            <w:vAlign w:val="center"/>
          </w:tcPr>
          <w:p w:rsidR="001F72E1" w:rsidRDefault="00DC59FC" w:rsidP="0099405B">
            <w:pPr>
              <w:pStyle w:val="11"/>
              <w:rPr>
                <w:rFonts w:asciiTheme="minorHAnsi" w:hAnsiTheme="minorHAnsi" w:cstheme="minorHAnsi"/>
                <w:sz w:val="24"/>
                <w:szCs w:val="24"/>
              </w:rPr>
            </w:pPr>
            <w:r>
              <w:rPr>
                <w:rFonts w:asciiTheme="minorHAnsi" w:hAnsiTheme="minorHAnsi" w:cstheme="minorHAnsi"/>
                <w:sz w:val="24"/>
                <w:szCs w:val="24"/>
              </w:rPr>
              <w:t>L</w:t>
            </w:r>
            <w:r>
              <w:rPr>
                <w:rFonts w:asciiTheme="minorHAnsi" w:hAnsiTheme="minorHAnsi" w:cstheme="minorHAnsi" w:hint="eastAsia"/>
                <w:sz w:val="24"/>
                <w:szCs w:val="24"/>
              </w:rPr>
              <w:t xml:space="preserve">ength </w:t>
            </w:r>
            <w:r>
              <w:rPr>
                <w:rFonts w:asciiTheme="minorHAnsi" w:hAnsiTheme="minorHAnsi" w:cstheme="minorHAnsi"/>
                <w:sz w:val="24"/>
                <w:szCs w:val="24"/>
              </w:rPr>
              <w:t>of version</w:t>
            </w:r>
          </w:p>
        </w:tc>
      </w:tr>
      <w:tr w:rsidR="00DC59FC" w:rsidRPr="0065138B" w:rsidTr="005B04E8">
        <w:trPr>
          <w:trHeight w:val="210"/>
        </w:trPr>
        <w:tc>
          <w:tcPr>
            <w:tcW w:w="736" w:type="pct"/>
          </w:tcPr>
          <w:p w:rsidR="00DC59FC" w:rsidRDefault="00DC59FC" w:rsidP="0099405B">
            <w:pPr>
              <w:rPr>
                <w:rFonts w:cstheme="minorHAnsi"/>
              </w:rPr>
            </w:pPr>
            <w:r>
              <w:rPr>
                <w:rFonts w:cstheme="minorHAnsi" w:hint="eastAsia"/>
              </w:rPr>
              <w:t xml:space="preserve">0x0008 + N </w:t>
            </w:r>
            <w:r>
              <w:rPr>
                <w:rFonts w:cstheme="minorHAnsi"/>
              </w:rPr>
              <w:t xml:space="preserve">+ 2 </w:t>
            </w:r>
            <w:r>
              <w:rPr>
                <w:rFonts w:cstheme="minorHAnsi" w:hint="eastAsia"/>
              </w:rPr>
              <w:t>+ N1</w:t>
            </w:r>
            <w:r>
              <w:rPr>
                <w:rFonts w:cstheme="minorHAnsi"/>
              </w:rPr>
              <w:t xml:space="preserve"> + 2</w:t>
            </w:r>
          </w:p>
        </w:tc>
        <w:tc>
          <w:tcPr>
            <w:tcW w:w="799" w:type="pct"/>
          </w:tcPr>
          <w:p w:rsidR="00DC59FC" w:rsidRDefault="00DC59FC" w:rsidP="0099405B">
            <w:pPr>
              <w:rPr>
                <w:rFonts w:cstheme="minorHAnsi"/>
              </w:rPr>
            </w:pPr>
            <w:r>
              <w:rPr>
                <w:rFonts w:cstheme="minorHAnsi" w:hint="eastAsia"/>
              </w:rPr>
              <w:t>N2</w:t>
            </w:r>
            <w:r w:rsidR="006B45A3">
              <w:rPr>
                <w:rFonts w:cstheme="minorHAnsi"/>
              </w:rPr>
              <w:t xml:space="preserve"> (n…20)</w:t>
            </w:r>
          </w:p>
        </w:tc>
        <w:tc>
          <w:tcPr>
            <w:tcW w:w="1025" w:type="pct"/>
          </w:tcPr>
          <w:p w:rsidR="00DC59FC" w:rsidRDefault="00DC59FC" w:rsidP="0099405B">
            <w:pPr>
              <w:rPr>
                <w:rFonts w:cstheme="minorHAnsi"/>
              </w:rPr>
            </w:pPr>
            <w:r>
              <w:rPr>
                <w:rFonts w:cstheme="minorHAnsi" w:hint="eastAsia"/>
              </w:rPr>
              <w:t>Version</w:t>
            </w:r>
          </w:p>
        </w:tc>
        <w:tc>
          <w:tcPr>
            <w:tcW w:w="2440" w:type="pct"/>
            <w:vAlign w:val="center"/>
          </w:tcPr>
          <w:p w:rsidR="00DC59FC" w:rsidRDefault="00DC59FC" w:rsidP="0099405B">
            <w:pPr>
              <w:pStyle w:val="11"/>
              <w:rPr>
                <w:rFonts w:asciiTheme="minorHAnsi" w:hAnsiTheme="minorHAnsi" w:cstheme="minorHAnsi"/>
                <w:sz w:val="24"/>
                <w:szCs w:val="24"/>
              </w:rPr>
            </w:pPr>
            <w:r>
              <w:rPr>
                <w:rFonts w:asciiTheme="minorHAnsi" w:hAnsiTheme="minorHAnsi" w:cstheme="minorHAnsi"/>
                <w:sz w:val="24"/>
                <w:szCs w:val="24"/>
              </w:rPr>
              <w:t>V</w:t>
            </w:r>
            <w:r>
              <w:rPr>
                <w:rFonts w:asciiTheme="minorHAnsi" w:hAnsiTheme="minorHAnsi" w:cstheme="minorHAnsi" w:hint="eastAsia"/>
                <w:sz w:val="24"/>
                <w:szCs w:val="24"/>
              </w:rPr>
              <w:t>ersion</w:t>
            </w:r>
          </w:p>
        </w:tc>
      </w:tr>
      <w:tr w:rsidR="00DC59FC" w:rsidRPr="0065138B" w:rsidTr="005B04E8">
        <w:trPr>
          <w:trHeight w:val="210"/>
        </w:trPr>
        <w:tc>
          <w:tcPr>
            <w:tcW w:w="736" w:type="pct"/>
          </w:tcPr>
          <w:p w:rsidR="00DC59FC" w:rsidRDefault="00DC59FC" w:rsidP="0099405B">
            <w:pPr>
              <w:rPr>
                <w:rFonts w:cstheme="minorHAnsi"/>
              </w:rPr>
            </w:pPr>
            <w:r>
              <w:rPr>
                <w:rFonts w:cstheme="minorHAnsi" w:hint="eastAsia"/>
              </w:rPr>
              <w:t xml:space="preserve">0x0008 + N </w:t>
            </w:r>
            <w:r>
              <w:rPr>
                <w:rFonts w:cstheme="minorHAnsi"/>
              </w:rPr>
              <w:t xml:space="preserve">+ 2 </w:t>
            </w:r>
            <w:r>
              <w:rPr>
                <w:rFonts w:cstheme="minorHAnsi" w:hint="eastAsia"/>
              </w:rPr>
              <w:t>+ N1</w:t>
            </w:r>
            <w:r>
              <w:rPr>
                <w:rFonts w:cstheme="minorHAnsi"/>
              </w:rPr>
              <w:t xml:space="preserve"> + 2 + N2</w:t>
            </w:r>
          </w:p>
        </w:tc>
        <w:tc>
          <w:tcPr>
            <w:tcW w:w="799" w:type="pct"/>
          </w:tcPr>
          <w:p w:rsidR="00DC59FC" w:rsidRDefault="00DC59FC" w:rsidP="0099405B">
            <w:pPr>
              <w:rPr>
                <w:rFonts w:cstheme="minorHAnsi"/>
              </w:rPr>
            </w:pPr>
            <w:r>
              <w:rPr>
                <w:rFonts w:cstheme="minorHAnsi" w:hint="eastAsia"/>
              </w:rPr>
              <w:t>1</w:t>
            </w:r>
          </w:p>
        </w:tc>
        <w:tc>
          <w:tcPr>
            <w:tcW w:w="1025" w:type="pct"/>
          </w:tcPr>
          <w:p w:rsidR="00DC59FC" w:rsidRDefault="00DC59FC" w:rsidP="0099405B">
            <w:pPr>
              <w:rPr>
                <w:rFonts w:cstheme="minorHAnsi"/>
              </w:rPr>
            </w:pPr>
            <w:proofErr w:type="spellStart"/>
            <w:r>
              <w:rPr>
                <w:rFonts w:cstheme="minorHAnsi" w:hint="eastAsia"/>
              </w:rPr>
              <w:t>ForceUpdateFlag</w:t>
            </w:r>
            <w:proofErr w:type="spellEnd"/>
          </w:p>
        </w:tc>
        <w:tc>
          <w:tcPr>
            <w:tcW w:w="2440" w:type="pct"/>
            <w:vAlign w:val="center"/>
          </w:tcPr>
          <w:p w:rsidR="00DC59FC" w:rsidRDefault="006B45A3" w:rsidP="0099405B">
            <w:pPr>
              <w:pStyle w:val="11"/>
              <w:rPr>
                <w:rFonts w:asciiTheme="minorHAnsi" w:hAnsiTheme="minorHAnsi" w:cstheme="minorHAnsi"/>
                <w:sz w:val="24"/>
                <w:szCs w:val="24"/>
              </w:rPr>
            </w:pPr>
            <w:r>
              <w:rPr>
                <w:rFonts w:asciiTheme="minorHAnsi" w:hAnsiTheme="minorHAnsi" w:cstheme="minorHAnsi"/>
                <w:sz w:val="24"/>
                <w:szCs w:val="24"/>
              </w:rPr>
              <w:t>F</w:t>
            </w:r>
            <w:r>
              <w:rPr>
                <w:rFonts w:asciiTheme="minorHAnsi" w:hAnsiTheme="minorHAnsi" w:cstheme="minorHAnsi" w:hint="eastAsia"/>
                <w:sz w:val="24"/>
                <w:szCs w:val="24"/>
              </w:rPr>
              <w:t>orce update flag</w:t>
            </w:r>
          </w:p>
        </w:tc>
      </w:tr>
    </w:tbl>
    <w:p w:rsidR="005B04E8" w:rsidRDefault="005B04E8" w:rsidP="00146226">
      <w:pPr>
        <w:rPr>
          <w:b/>
        </w:rPr>
      </w:pPr>
    </w:p>
    <w:p w:rsidR="00146226" w:rsidRPr="004F0BD5" w:rsidRDefault="00146226" w:rsidP="00146226">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146226" w:rsidRPr="004F0BD5" w:rsidTr="00F637EF">
        <w:tc>
          <w:tcPr>
            <w:tcW w:w="938" w:type="pct"/>
            <w:shd w:val="clear" w:color="auto" w:fill="5B9BD5" w:themeFill="accent1"/>
          </w:tcPr>
          <w:p w:rsidR="00146226" w:rsidRPr="004F0BD5" w:rsidRDefault="00146226" w:rsidP="005F0D27">
            <w:r w:rsidRPr="004F0BD5">
              <w:t>Command Type</w:t>
            </w:r>
          </w:p>
        </w:tc>
        <w:tc>
          <w:tcPr>
            <w:tcW w:w="1025" w:type="pct"/>
            <w:shd w:val="clear" w:color="auto" w:fill="5B9BD5" w:themeFill="accent1"/>
          </w:tcPr>
          <w:p w:rsidR="00146226" w:rsidRPr="004F0BD5" w:rsidRDefault="00146226" w:rsidP="005F0D27">
            <w:r w:rsidRPr="004F0BD5">
              <w:t>Command Code</w:t>
            </w:r>
          </w:p>
        </w:tc>
        <w:tc>
          <w:tcPr>
            <w:tcW w:w="853" w:type="pct"/>
            <w:shd w:val="clear" w:color="auto" w:fill="5B9BD5" w:themeFill="accent1"/>
          </w:tcPr>
          <w:p w:rsidR="00146226" w:rsidRPr="004F0BD5" w:rsidRDefault="00146226" w:rsidP="005F0D27">
            <w:r w:rsidRPr="004F0BD5">
              <w:t>Return Code</w:t>
            </w:r>
          </w:p>
        </w:tc>
        <w:tc>
          <w:tcPr>
            <w:tcW w:w="2184" w:type="pct"/>
            <w:shd w:val="clear" w:color="auto" w:fill="5B9BD5" w:themeFill="accent1"/>
          </w:tcPr>
          <w:p w:rsidR="00146226" w:rsidRPr="004F0BD5" w:rsidRDefault="00146226" w:rsidP="005F0D27">
            <w:r w:rsidRPr="004F0BD5">
              <w:t>Data Field</w:t>
            </w:r>
          </w:p>
        </w:tc>
      </w:tr>
      <w:tr w:rsidR="00146226" w:rsidRPr="004F0BD5" w:rsidTr="005F0D27">
        <w:tc>
          <w:tcPr>
            <w:tcW w:w="938" w:type="pct"/>
          </w:tcPr>
          <w:p w:rsidR="00146226" w:rsidRPr="004F0BD5" w:rsidRDefault="00146226" w:rsidP="005F0D27">
            <w:r w:rsidRPr="004F0BD5">
              <w:t>0x9</w:t>
            </w:r>
            <w:r w:rsidR="00D72813">
              <w:t>1</w:t>
            </w:r>
          </w:p>
        </w:tc>
        <w:tc>
          <w:tcPr>
            <w:tcW w:w="1025" w:type="pct"/>
          </w:tcPr>
          <w:p w:rsidR="00146226" w:rsidRPr="004F0BD5" w:rsidRDefault="00314FFE" w:rsidP="005F0D27">
            <w:r>
              <w:t>0x</w:t>
            </w:r>
            <w:r w:rsidR="00D72813">
              <w:t>41</w:t>
            </w:r>
          </w:p>
        </w:tc>
        <w:tc>
          <w:tcPr>
            <w:tcW w:w="853" w:type="pct"/>
          </w:tcPr>
          <w:p w:rsidR="00146226" w:rsidRPr="004F0BD5" w:rsidRDefault="00146226" w:rsidP="005F0D27">
            <w:r>
              <w:t>As follows</w:t>
            </w:r>
          </w:p>
        </w:tc>
        <w:tc>
          <w:tcPr>
            <w:tcW w:w="2184" w:type="pct"/>
          </w:tcPr>
          <w:p w:rsidR="00146226" w:rsidRPr="004F0BD5" w:rsidRDefault="0016671F" w:rsidP="005F0D27">
            <w:r>
              <w:t>N/A</w:t>
            </w:r>
          </w:p>
        </w:tc>
      </w:tr>
    </w:tbl>
    <w:p w:rsidR="00146226" w:rsidRPr="00CF3320" w:rsidRDefault="00146226" w:rsidP="00146226">
      <w:pPr>
        <w:jc w:val="left"/>
        <w:rPr>
          <w:b/>
        </w:rPr>
      </w:pPr>
      <w:r w:rsidRPr="00CF3320">
        <w:rPr>
          <w:rFonts w:hint="eastAsia"/>
          <w:b/>
        </w:rPr>
        <w:t>Return code:</w:t>
      </w:r>
    </w:p>
    <w:p w:rsidR="00146226" w:rsidRDefault="00146226" w:rsidP="00146226">
      <w:pPr>
        <w:jc w:val="left"/>
      </w:pPr>
      <w:r>
        <w:t>See</w:t>
      </w:r>
      <w:r w:rsidR="00094787">
        <w:t xml:space="preserve"> appendix </w:t>
      </w:r>
      <w:r w:rsidR="00F1363C">
        <w:fldChar w:fldCharType="begin"/>
      </w:r>
      <w:r w:rsidR="00F1363C">
        <w:instrText xml:space="preserve"> HYPERLINK \l "_TMS_Proxy_return" </w:instrText>
      </w:r>
      <w:r w:rsidR="00F1363C">
        <w:fldChar w:fldCharType="separate"/>
      </w:r>
      <w:r w:rsidR="00094787" w:rsidRPr="00094787">
        <w:rPr>
          <w:rStyle w:val="a7"/>
        </w:rPr>
        <w:t>TMS Proxy return code</w:t>
      </w:r>
      <w:r w:rsidR="00F1363C">
        <w:rPr>
          <w:rStyle w:val="a7"/>
        </w:rPr>
        <w:fldChar w:fldCharType="end"/>
      </w:r>
    </w:p>
    <w:p w:rsidR="0061672E" w:rsidRDefault="0061672E" w:rsidP="00146226">
      <w:pPr>
        <w:jc w:val="left"/>
      </w:pPr>
    </w:p>
    <w:p w:rsidR="0061672E" w:rsidRPr="00625DCE" w:rsidRDefault="0061672E" w:rsidP="0061672E">
      <w:pPr>
        <w:jc w:val="left"/>
      </w:pPr>
      <w:r>
        <w:rPr>
          <w:rFonts w:hint="eastAsia"/>
        </w:rPr>
        <w:t xml:space="preserve">Attention: </w:t>
      </w:r>
      <w:r>
        <w:t>if the task list number is over than 10, then the task list data shall be sent in multi-package.</w:t>
      </w:r>
    </w:p>
    <w:p w:rsidR="0016671F" w:rsidRPr="0061672E" w:rsidRDefault="0016671F" w:rsidP="00146226">
      <w:pPr>
        <w:jc w:val="left"/>
      </w:pPr>
    </w:p>
    <w:p w:rsidR="0016671F" w:rsidRPr="00D77A3B" w:rsidRDefault="0016671F" w:rsidP="0016671F">
      <w:pPr>
        <w:pStyle w:val="3"/>
        <w:numPr>
          <w:ilvl w:val="2"/>
          <w:numId w:val="20"/>
        </w:numPr>
      </w:pPr>
      <w:bookmarkStart w:id="1477" w:name="_SaveFileData"/>
      <w:bookmarkStart w:id="1478" w:name="_Toc478130702"/>
      <w:bookmarkEnd w:id="1477"/>
      <w:proofErr w:type="spellStart"/>
      <w:r>
        <w:lastRenderedPageBreak/>
        <w:t>SaveFileData</w:t>
      </w:r>
      <w:bookmarkEnd w:id="1478"/>
      <w:proofErr w:type="spellEnd"/>
    </w:p>
    <w:p w:rsidR="0016671F" w:rsidRDefault="0016671F" w:rsidP="0016671F">
      <w:pPr>
        <w:rPr>
          <w:b/>
        </w:rPr>
      </w:pPr>
      <w:r w:rsidRPr="005E0B59">
        <w:rPr>
          <w:b/>
        </w:rPr>
        <w:t>D</w:t>
      </w:r>
      <w:r w:rsidRPr="005E0B59">
        <w:rPr>
          <w:rFonts w:hint="eastAsia"/>
          <w:b/>
        </w:rPr>
        <w:t>escription:</w:t>
      </w:r>
      <w:r w:rsidRPr="005E0B59">
        <w:rPr>
          <w:b/>
        </w:rPr>
        <w:t xml:space="preserve"> </w:t>
      </w:r>
    </w:p>
    <w:p w:rsidR="0016671F" w:rsidRDefault="0016671F" w:rsidP="0016671F">
      <w:pPr>
        <w:rPr>
          <w:rFonts w:hAnsi="宋体"/>
        </w:rPr>
      </w:pPr>
      <w:r>
        <w:t>Save file content</w:t>
      </w:r>
      <w:r>
        <w:rPr>
          <w:rFonts w:hint="eastAsia"/>
        </w:rPr>
        <w:t>.</w:t>
      </w:r>
      <w:r>
        <w:t xml:space="preserve"> Work in conjunction with </w:t>
      </w:r>
      <w:proofErr w:type="spellStart"/>
      <w:r>
        <w:t>SaveFileData</w:t>
      </w:r>
      <w:proofErr w:type="spellEnd"/>
      <w:r>
        <w:t xml:space="preserve"> command to implement remote file upgrade.</w:t>
      </w:r>
      <w:r w:rsidRPr="00AB5745">
        <w:rPr>
          <w:rFonts w:hAnsi="宋体" w:hint="eastAsia"/>
        </w:rPr>
        <w:t xml:space="preserve"> </w:t>
      </w:r>
    </w:p>
    <w:p w:rsidR="0016671F" w:rsidRPr="009D15D7" w:rsidRDefault="0099405B" w:rsidP="0016671F">
      <w:r>
        <w:rPr>
          <w:rFonts w:hAnsi="宋体"/>
        </w:rPr>
        <w:t>This command shall be called after &lt;</w:t>
      </w:r>
      <w:proofErr w:type="spellStart"/>
      <w:r>
        <w:rPr>
          <w:rFonts w:hAnsi="宋体"/>
        </w:rPr>
        <w:t>SetTaskList</w:t>
      </w:r>
      <w:proofErr w:type="spellEnd"/>
      <w:r>
        <w:rPr>
          <w:rFonts w:hAnsi="宋体"/>
        </w:rPr>
        <w:t>&gt; command.</w:t>
      </w:r>
    </w:p>
    <w:p w:rsidR="0016671F" w:rsidRPr="005E0B59" w:rsidRDefault="0016671F" w:rsidP="0016671F">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16671F" w:rsidRPr="00073720" w:rsidTr="0099405B">
        <w:tc>
          <w:tcPr>
            <w:tcW w:w="937" w:type="pct"/>
            <w:shd w:val="clear" w:color="auto" w:fill="5B9BD5" w:themeFill="accent1"/>
          </w:tcPr>
          <w:p w:rsidR="0016671F" w:rsidRPr="00073720" w:rsidRDefault="0016671F" w:rsidP="0099405B">
            <w:r>
              <w:t>Command t</w:t>
            </w:r>
            <w:r w:rsidRPr="00073720">
              <w:t>ype</w:t>
            </w:r>
          </w:p>
        </w:tc>
        <w:tc>
          <w:tcPr>
            <w:tcW w:w="1025" w:type="pct"/>
            <w:shd w:val="clear" w:color="auto" w:fill="5B9BD5" w:themeFill="accent1"/>
          </w:tcPr>
          <w:p w:rsidR="0016671F" w:rsidRPr="00073720" w:rsidRDefault="0016671F" w:rsidP="0099405B">
            <w:r w:rsidRPr="00073720">
              <w:t>Command Code</w:t>
            </w:r>
          </w:p>
        </w:tc>
        <w:tc>
          <w:tcPr>
            <w:tcW w:w="3038" w:type="pct"/>
            <w:shd w:val="clear" w:color="auto" w:fill="5B9BD5" w:themeFill="accent1"/>
          </w:tcPr>
          <w:p w:rsidR="0016671F" w:rsidRPr="00073720" w:rsidRDefault="0016671F" w:rsidP="0099405B">
            <w:r w:rsidRPr="00073720">
              <w:t>Data Field</w:t>
            </w:r>
          </w:p>
        </w:tc>
      </w:tr>
      <w:tr w:rsidR="0016671F" w:rsidRPr="00073720" w:rsidTr="0099405B">
        <w:tc>
          <w:tcPr>
            <w:tcW w:w="937" w:type="pct"/>
          </w:tcPr>
          <w:p w:rsidR="0016671F" w:rsidRPr="00073720" w:rsidRDefault="0016671F" w:rsidP="0099405B">
            <w:r w:rsidRPr="00073720">
              <w:t>0x9</w:t>
            </w:r>
            <w:r>
              <w:t>1</w:t>
            </w:r>
          </w:p>
        </w:tc>
        <w:tc>
          <w:tcPr>
            <w:tcW w:w="1025" w:type="pct"/>
          </w:tcPr>
          <w:p w:rsidR="0016671F" w:rsidRPr="00073720" w:rsidRDefault="0016671F" w:rsidP="0099405B">
            <w:r>
              <w:t>0x</w:t>
            </w:r>
            <w:r w:rsidR="0099405B">
              <w:t>42</w:t>
            </w:r>
          </w:p>
        </w:tc>
        <w:tc>
          <w:tcPr>
            <w:tcW w:w="3038" w:type="pct"/>
          </w:tcPr>
          <w:p w:rsidR="0016671F" w:rsidRPr="00073720" w:rsidRDefault="0099405B" w:rsidP="0099405B">
            <w:r>
              <w:t>See request data table</w:t>
            </w:r>
          </w:p>
        </w:tc>
      </w:tr>
    </w:tbl>
    <w:p w:rsidR="0016671F" w:rsidRDefault="0099405B" w:rsidP="0016671F">
      <w:pPr>
        <w:rPr>
          <w:b/>
        </w:rPr>
      </w:pPr>
      <w:r>
        <w:rPr>
          <w:b/>
        </w:rPr>
        <w:t>R</w:t>
      </w:r>
      <w:r>
        <w:rPr>
          <w:rFonts w:hint="eastAsia"/>
          <w:b/>
        </w:rPr>
        <w:t>equest data</w:t>
      </w:r>
      <w:r w:rsidR="0016671F">
        <w:rPr>
          <w:rFonts w:hint="eastAsia"/>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1"/>
        <w:gridCol w:w="1326"/>
        <w:gridCol w:w="1701"/>
        <w:gridCol w:w="4048"/>
      </w:tblGrid>
      <w:tr w:rsidR="0016671F" w:rsidRPr="001B75B2" w:rsidTr="0099405B">
        <w:trPr>
          <w:trHeight w:val="285"/>
        </w:trPr>
        <w:tc>
          <w:tcPr>
            <w:tcW w:w="736" w:type="pct"/>
            <w:shd w:val="clear" w:color="auto" w:fill="5B9BD5" w:themeFill="accent1"/>
          </w:tcPr>
          <w:p w:rsidR="0016671F" w:rsidRPr="001B75B2" w:rsidRDefault="0016671F" w:rsidP="0099405B">
            <w:pPr>
              <w:rPr>
                <w:b/>
              </w:rPr>
            </w:pPr>
            <w:r w:rsidRPr="001B75B2">
              <w:rPr>
                <w:b/>
              </w:rPr>
              <w:t>Offset</w:t>
            </w:r>
          </w:p>
        </w:tc>
        <w:tc>
          <w:tcPr>
            <w:tcW w:w="799" w:type="pct"/>
            <w:shd w:val="clear" w:color="auto" w:fill="5B9BD5" w:themeFill="accent1"/>
          </w:tcPr>
          <w:p w:rsidR="0016671F" w:rsidRPr="001B75B2" w:rsidRDefault="0016671F" w:rsidP="0099405B">
            <w:pPr>
              <w:rPr>
                <w:b/>
              </w:rPr>
            </w:pPr>
            <w:r w:rsidRPr="001B75B2">
              <w:rPr>
                <w:b/>
              </w:rPr>
              <w:t>Length(byte)</w:t>
            </w:r>
          </w:p>
        </w:tc>
        <w:tc>
          <w:tcPr>
            <w:tcW w:w="1025" w:type="pct"/>
            <w:shd w:val="clear" w:color="auto" w:fill="5B9BD5" w:themeFill="accent1"/>
          </w:tcPr>
          <w:p w:rsidR="0016671F" w:rsidRPr="001B75B2" w:rsidRDefault="0016671F" w:rsidP="0099405B">
            <w:pPr>
              <w:rPr>
                <w:b/>
              </w:rPr>
            </w:pPr>
            <w:r w:rsidRPr="001B75B2">
              <w:rPr>
                <w:b/>
              </w:rPr>
              <w:t>name</w:t>
            </w:r>
          </w:p>
        </w:tc>
        <w:tc>
          <w:tcPr>
            <w:tcW w:w="2440" w:type="pct"/>
            <w:shd w:val="clear" w:color="auto" w:fill="5B9BD5" w:themeFill="accent1"/>
          </w:tcPr>
          <w:p w:rsidR="0016671F" w:rsidRPr="001B75B2" w:rsidRDefault="0016671F" w:rsidP="0099405B">
            <w:pPr>
              <w:rPr>
                <w:b/>
              </w:rPr>
            </w:pPr>
            <w:proofErr w:type="spellStart"/>
            <w:r w:rsidRPr="001B75B2">
              <w:rPr>
                <w:b/>
              </w:rPr>
              <w:t>Value,Description</w:t>
            </w:r>
            <w:proofErr w:type="spellEnd"/>
          </w:p>
        </w:tc>
      </w:tr>
      <w:tr w:rsidR="0016671F" w:rsidRPr="001B75B2" w:rsidTr="0099405B">
        <w:trPr>
          <w:trHeight w:val="255"/>
        </w:trPr>
        <w:tc>
          <w:tcPr>
            <w:tcW w:w="736" w:type="pct"/>
          </w:tcPr>
          <w:p w:rsidR="0016671F" w:rsidRPr="00411730" w:rsidRDefault="0016671F" w:rsidP="0099405B">
            <w:pPr>
              <w:rPr>
                <w:rFonts w:cstheme="minorHAnsi"/>
              </w:rPr>
            </w:pPr>
            <w:r w:rsidRPr="00411730">
              <w:rPr>
                <w:rFonts w:cstheme="minorHAnsi"/>
              </w:rPr>
              <w:t>0x0000</w:t>
            </w:r>
          </w:p>
        </w:tc>
        <w:tc>
          <w:tcPr>
            <w:tcW w:w="799" w:type="pct"/>
          </w:tcPr>
          <w:p w:rsidR="0016671F" w:rsidRPr="00411730" w:rsidRDefault="0099405B" w:rsidP="0099405B">
            <w:pPr>
              <w:rPr>
                <w:rFonts w:cstheme="minorHAnsi"/>
              </w:rPr>
            </w:pPr>
            <w:r>
              <w:rPr>
                <w:rFonts w:cstheme="minorHAnsi"/>
              </w:rPr>
              <w:t>1</w:t>
            </w:r>
          </w:p>
        </w:tc>
        <w:tc>
          <w:tcPr>
            <w:tcW w:w="1025" w:type="pct"/>
          </w:tcPr>
          <w:p w:rsidR="0016671F" w:rsidRPr="00411730" w:rsidRDefault="0099405B" w:rsidP="0099405B">
            <w:pPr>
              <w:rPr>
                <w:rFonts w:cstheme="minorHAnsi"/>
              </w:rPr>
            </w:pPr>
            <w:proofErr w:type="spellStart"/>
            <w:r>
              <w:rPr>
                <w:rFonts w:cstheme="minorHAnsi"/>
              </w:rPr>
              <w:t>FileNo</w:t>
            </w:r>
            <w:proofErr w:type="spellEnd"/>
            <w:r>
              <w:rPr>
                <w:rFonts w:cstheme="minorHAnsi"/>
              </w:rPr>
              <w:t>.</w:t>
            </w:r>
          </w:p>
        </w:tc>
        <w:tc>
          <w:tcPr>
            <w:tcW w:w="2440" w:type="pct"/>
            <w:vAlign w:val="center"/>
          </w:tcPr>
          <w:p w:rsidR="0016671F" w:rsidRPr="00411730" w:rsidRDefault="0099405B" w:rsidP="0099405B">
            <w:pPr>
              <w:pStyle w:val="11"/>
              <w:rPr>
                <w:rFonts w:asciiTheme="minorHAnsi" w:hAnsiTheme="minorHAnsi" w:cstheme="minorHAnsi"/>
                <w:sz w:val="24"/>
                <w:szCs w:val="24"/>
              </w:rPr>
            </w:pPr>
            <w:r>
              <w:rPr>
                <w:rFonts w:asciiTheme="minorHAnsi" w:hAnsiTheme="minorHAnsi" w:cstheme="minorHAnsi"/>
                <w:sz w:val="24"/>
                <w:szCs w:val="24"/>
              </w:rPr>
              <w:t>File No.</w:t>
            </w:r>
          </w:p>
        </w:tc>
      </w:tr>
      <w:tr w:rsidR="0016671F" w:rsidRPr="001B75B2" w:rsidTr="0099405B">
        <w:trPr>
          <w:trHeight w:val="210"/>
        </w:trPr>
        <w:tc>
          <w:tcPr>
            <w:tcW w:w="736" w:type="pct"/>
          </w:tcPr>
          <w:p w:rsidR="0016671F" w:rsidRPr="00411730" w:rsidRDefault="0099405B" w:rsidP="0099405B">
            <w:pPr>
              <w:rPr>
                <w:rFonts w:cstheme="minorHAnsi"/>
              </w:rPr>
            </w:pPr>
            <w:r>
              <w:rPr>
                <w:rFonts w:cstheme="minorHAnsi"/>
              </w:rPr>
              <w:t>0x0001</w:t>
            </w:r>
          </w:p>
        </w:tc>
        <w:tc>
          <w:tcPr>
            <w:tcW w:w="799" w:type="pct"/>
          </w:tcPr>
          <w:p w:rsidR="0016671F" w:rsidRPr="00411730" w:rsidRDefault="0099405B" w:rsidP="0099405B">
            <w:pPr>
              <w:rPr>
                <w:rFonts w:cstheme="minorHAnsi"/>
              </w:rPr>
            </w:pPr>
            <w:r>
              <w:rPr>
                <w:rFonts w:cstheme="minorHAnsi"/>
              </w:rPr>
              <w:t>4</w:t>
            </w:r>
          </w:p>
        </w:tc>
        <w:tc>
          <w:tcPr>
            <w:tcW w:w="1025" w:type="pct"/>
          </w:tcPr>
          <w:p w:rsidR="0016671F" w:rsidRPr="00411730" w:rsidRDefault="0099405B" w:rsidP="0099405B">
            <w:pPr>
              <w:rPr>
                <w:rFonts w:cstheme="minorHAnsi"/>
              </w:rPr>
            </w:pPr>
            <w:proofErr w:type="spellStart"/>
            <w:r>
              <w:rPr>
                <w:rFonts w:cstheme="minorHAnsi"/>
              </w:rPr>
              <w:t>FileSize</w:t>
            </w:r>
            <w:proofErr w:type="spellEnd"/>
          </w:p>
        </w:tc>
        <w:tc>
          <w:tcPr>
            <w:tcW w:w="2440" w:type="pct"/>
            <w:vAlign w:val="center"/>
          </w:tcPr>
          <w:p w:rsidR="0016671F" w:rsidRPr="00411730" w:rsidRDefault="0099405B" w:rsidP="0099405B">
            <w:pPr>
              <w:pStyle w:val="11"/>
              <w:rPr>
                <w:rFonts w:asciiTheme="minorHAnsi" w:hAnsiTheme="minorHAnsi" w:cstheme="minorHAnsi"/>
                <w:sz w:val="24"/>
                <w:szCs w:val="24"/>
              </w:rPr>
            </w:pPr>
            <w:r>
              <w:rPr>
                <w:rFonts w:asciiTheme="minorHAnsi" w:hAnsiTheme="minorHAnsi" w:cstheme="minorHAnsi"/>
                <w:sz w:val="24"/>
                <w:szCs w:val="24"/>
              </w:rPr>
              <w:t>File size of each file</w:t>
            </w:r>
          </w:p>
        </w:tc>
      </w:tr>
      <w:tr w:rsidR="0016671F" w:rsidRPr="0065138B" w:rsidTr="0099405B">
        <w:trPr>
          <w:trHeight w:val="210"/>
        </w:trPr>
        <w:tc>
          <w:tcPr>
            <w:tcW w:w="736" w:type="pct"/>
          </w:tcPr>
          <w:p w:rsidR="0016671F" w:rsidRDefault="0099405B" w:rsidP="0099405B">
            <w:pPr>
              <w:rPr>
                <w:rFonts w:cstheme="minorHAnsi"/>
              </w:rPr>
            </w:pPr>
            <w:r>
              <w:rPr>
                <w:rFonts w:cstheme="minorHAnsi" w:hint="eastAsia"/>
              </w:rPr>
              <w:t>0x0005</w:t>
            </w:r>
          </w:p>
        </w:tc>
        <w:tc>
          <w:tcPr>
            <w:tcW w:w="799" w:type="pct"/>
          </w:tcPr>
          <w:p w:rsidR="0016671F" w:rsidRDefault="00115DA6" w:rsidP="0099405B">
            <w:pPr>
              <w:rPr>
                <w:rFonts w:cstheme="minorHAnsi"/>
              </w:rPr>
            </w:pPr>
            <w:r>
              <w:rPr>
                <w:rFonts w:cstheme="minorHAnsi"/>
              </w:rPr>
              <w:t>4</w:t>
            </w:r>
          </w:p>
        </w:tc>
        <w:tc>
          <w:tcPr>
            <w:tcW w:w="1025" w:type="pct"/>
          </w:tcPr>
          <w:p w:rsidR="0016671F" w:rsidRDefault="00115DA6" w:rsidP="0099405B">
            <w:pPr>
              <w:rPr>
                <w:rFonts w:cstheme="minorHAnsi"/>
              </w:rPr>
            </w:pPr>
            <w:r>
              <w:rPr>
                <w:rFonts w:cstheme="minorHAnsi"/>
              </w:rPr>
              <w:t>Offset</w:t>
            </w:r>
          </w:p>
        </w:tc>
        <w:tc>
          <w:tcPr>
            <w:tcW w:w="2440" w:type="pct"/>
            <w:vAlign w:val="center"/>
          </w:tcPr>
          <w:p w:rsidR="0016671F" w:rsidRDefault="00115DA6" w:rsidP="00115DA6">
            <w:pPr>
              <w:pStyle w:val="11"/>
              <w:rPr>
                <w:rFonts w:asciiTheme="minorHAnsi" w:hAnsiTheme="minorHAnsi" w:cstheme="minorHAnsi"/>
                <w:sz w:val="24"/>
                <w:szCs w:val="24"/>
              </w:rPr>
            </w:pPr>
            <w:r>
              <w:rPr>
                <w:rFonts w:asciiTheme="minorHAnsi" w:hAnsiTheme="minorHAnsi" w:cstheme="minorHAnsi"/>
                <w:sz w:val="24"/>
                <w:szCs w:val="24"/>
              </w:rPr>
              <w:t>Offset of file content</w:t>
            </w:r>
          </w:p>
        </w:tc>
      </w:tr>
      <w:tr w:rsidR="0016671F" w:rsidRPr="0065138B" w:rsidTr="0099405B">
        <w:trPr>
          <w:trHeight w:val="210"/>
        </w:trPr>
        <w:tc>
          <w:tcPr>
            <w:tcW w:w="736" w:type="pct"/>
          </w:tcPr>
          <w:p w:rsidR="0016671F" w:rsidRDefault="00115DA6" w:rsidP="0099405B">
            <w:pPr>
              <w:rPr>
                <w:rFonts w:cstheme="minorHAnsi"/>
              </w:rPr>
            </w:pPr>
            <w:r>
              <w:rPr>
                <w:rFonts w:cstheme="minorHAnsi" w:hint="eastAsia"/>
              </w:rPr>
              <w:t>0x0009</w:t>
            </w:r>
          </w:p>
        </w:tc>
        <w:tc>
          <w:tcPr>
            <w:tcW w:w="799" w:type="pct"/>
          </w:tcPr>
          <w:p w:rsidR="0016671F" w:rsidRDefault="00115DA6" w:rsidP="0099405B">
            <w:pPr>
              <w:rPr>
                <w:rFonts w:cstheme="minorHAnsi"/>
              </w:rPr>
            </w:pPr>
            <w:r>
              <w:rPr>
                <w:rFonts w:cstheme="minorHAnsi"/>
              </w:rPr>
              <w:t>4</w:t>
            </w:r>
          </w:p>
        </w:tc>
        <w:tc>
          <w:tcPr>
            <w:tcW w:w="1025" w:type="pct"/>
          </w:tcPr>
          <w:p w:rsidR="0016671F" w:rsidRDefault="00115DA6" w:rsidP="0099405B">
            <w:pPr>
              <w:rPr>
                <w:rFonts w:cstheme="minorHAnsi"/>
              </w:rPr>
            </w:pPr>
            <w:proofErr w:type="spellStart"/>
            <w:r>
              <w:rPr>
                <w:rFonts w:cstheme="minorHAnsi"/>
              </w:rPr>
              <w:t>CurSize</w:t>
            </w:r>
            <w:proofErr w:type="spellEnd"/>
          </w:p>
        </w:tc>
        <w:tc>
          <w:tcPr>
            <w:tcW w:w="2440" w:type="pct"/>
            <w:vAlign w:val="center"/>
          </w:tcPr>
          <w:p w:rsidR="0016671F" w:rsidRDefault="00115DA6" w:rsidP="0099405B">
            <w:pPr>
              <w:pStyle w:val="11"/>
              <w:rPr>
                <w:rFonts w:asciiTheme="minorHAnsi" w:hAnsiTheme="minorHAnsi" w:cstheme="minorHAnsi"/>
                <w:sz w:val="24"/>
                <w:szCs w:val="24"/>
              </w:rPr>
            </w:pPr>
            <w:r>
              <w:rPr>
                <w:rFonts w:asciiTheme="minorHAnsi" w:hAnsiTheme="minorHAnsi" w:cstheme="minorHAnsi"/>
                <w:sz w:val="24"/>
                <w:szCs w:val="24"/>
              </w:rPr>
              <w:t>Current package size</w:t>
            </w:r>
          </w:p>
        </w:tc>
      </w:tr>
      <w:tr w:rsidR="0016671F" w:rsidRPr="0065138B" w:rsidTr="0099405B">
        <w:trPr>
          <w:trHeight w:val="210"/>
        </w:trPr>
        <w:tc>
          <w:tcPr>
            <w:tcW w:w="736" w:type="pct"/>
          </w:tcPr>
          <w:p w:rsidR="0016671F" w:rsidRDefault="00115DA6" w:rsidP="0099405B">
            <w:pPr>
              <w:rPr>
                <w:rFonts w:cstheme="minorHAnsi"/>
              </w:rPr>
            </w:pPr>
            <w:r>
              <w:rPr>
                <w:rFonts w:cstheme="minorHAnsi" w:hint="eastAsia"/>
              </w:rPr>
              <w:t>0x000d</w:t>
            </w:r>
          </w:p>
        </w:tc>
        <w:tc>
          <w:tcPr>
            <w:tcW w:w="799" w:type="pct"/>
          </w:tcPr>
          <w:p w:rsidR="0016671F" w:rsidRDefault="00115DA6" w:rsidP="0099405B">
            <w:pPr>
              <w:rPr>
                <w:rFonts w:cstheme="minorHAnsi"/>
              </w:rPr>
            </w:pPr>
            <w:r>
              <w:rPr>
                <w:rFonts w:cstheme="minorHAnsi"/>
              </w:rPr>
              <w:t>N</w:t>
            </w:r>
          </w:p>
        </w:tc>
        <w:tc>
          <w:tcPr>
            <w:tcW w:w="1025" w:type="pct"/>
          </w:tcPr>
          <w:p w:rsidR="0016671F" w:rsidRDefault="00115DA6" w:rsidP="0099405B">
            <w:pPr>
              <w:rPr>
                <w:rFonts w:cstheme="minorHAnsi"/>
              </w:rPr>
            </w:pPr>
            <w:proofErr w:type="spellStart"/>
            <w:r>
              <w:rPr>
                <w:rFonts w:cstheme="minorHAnsi"/>
              </w:rPr>
              <w:t>FileContent</w:t>
            </w:r>
            <w:proofErr w:type="spellEnd"/>
          </w:p>
        </w:tc>
        <w:tc>
          <w:tcPr>
            <w:tcW w:w="2440" w:type="pct"/>
            <w:vAlign w:val="center"/>
          </w:tcPr>
          <w:p w:rsidR="0016671F" w:rsidRDefault="00115DA6" w:rsidP="0099405B">
            <w:pPr>
              <w:pStyle w:val="11"/>
              <w:rPr>
                <w:rFonts w:asciiTheme="minorHAnsi" w:hAnsiTheme="minorHAnsi" w:cstheme="minorHAnsi"/>
                <w:sz w:val="24"/>
                <w:szCs w:val="24"/>
              </w:rPr>
            </w:pPr>
            <w:r>
              <w:rPr>
                <w:rFonts w:asciiTheme="minorHAnsi" w:hAnsiTheme="minorHAnsi" w:cstheme="minorHAnsi"/>
                <w:sz w:val="24"/>
                <w:szCs w:val="24"/>
              </w:rPr>
              <w:t>File content</w:t>
            </w:r>
          </w:p>
        </w:tc>
      </w:tr>
    </w:tbl>
    <w:p w:rsidR="0016671F" w:rsidRDefault="0016671F" w:rsidP="0016671F">
      <w:pPr>
        <w:rPr>
          <w:b/>
        </w:rPr>
      </w:pPr>
    </w:p>
    <w:p w:rsidR="0016671F" w:rsidRPr="004F0BD5" w:rsidRDefault="0016671F" w:rsidP="0016671F">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16671F" w:rsidRPr="004F0BD5" w:rsidTr="0099405B">
        <w:tc>
          <w:tcPr>
            <w:tcW w:w="938" w:type="pct"/>
            <w:shd w:val="clear" w:color="auto" w:fill="5B9BD5" w:themeFill="accent1"/>
          </w:tcPr>
          <w:p w:rsidR="0016671F" w:rsidRPr="004F0BD5" w:rsidRDefault="0016671F" w:rsidP="0099405B">
            <w:r w:rsidRPr="004F0BD5">
              <w:t>Command Type</w:t>
            </w:r>
          </w:p>
        </w:tc>
        <w:tc>
          <w:tcPr>
            <w:tcW w:w="1025" w:type="pct"/>
            <w:shd w:val="clear" w:color="auto" w:fill="5B9BD5" w:themeFill="accent1"/>
          </w:tcPr>
          <w:p w:rsidR="0016671F" w:rsidRPr="004F0BD5" w:rsidRDefault="0016671F" w:rsidP="0099405B">
            <w:r w:rsidRPr="004F0BD5">
              <w:t>Command Code</w:t>
            </w:r>
          </w:p>
        </w:tc>
        <w:tc>
          <w:tcPr>
            <w:tcW w:w="853" w:type="pct"/>
            <w:shd w:val="clear" w:color="auto" w:fill="5B9BD5" w:themeFill="accent1"/>
          </w:tcPr>
          <w:p w:rsidR="0016671F" w:rsidRPr="004F0BD5" w:rsidRDefault="0016671F" w:rsidP="0099405B">
            <w:r w:rsidRPr="004F0BD5">
              <w:t>Return Code</w:t>
            </w:r>
          </w:p>
        </w:tc>
        <w:tc>
          <w:tcPr>
            <w:tcW w:w="2184" w:type="pct"/>
            <w:shd w:val="clear" w:color="auto" w:fill="5B9BD5" w:themeFill="accent1"/>
          </w:tcPr>
          <w:p w:rsidR="0016671F" w:rsidRPr="004F0BD5" w:rsidRDefault="0016671F" w:rsidP="0099405B">
            <w:r w:rsidRPr="004F0BD5">
              <w:t>Data Field</w:t>
            </w:r>
          </w:p>
        </w:tc>
      </w:tr>
      <w:tr w:rsidR="0016671F" w:rsidRPr="004F0BD5" w:rsidTr="0099405B">
        <w:tc>
          <w:tcPr>
            <w:tcW w:w="938" w:type="pct"/>
          </w:tcPr>
          <w:p w:rsidR="0016671F" w:rsidRPr="004F0BD5" w:rsidRDefault="0016671F" w:rsidP="0099405B">
            <w:r w:rsidRPr="004F0BD5">
              <w:t>0x9</w:t>
            </w:r>
            <w:r>
              <w:t>1</w:t>
            </w:r>
          </w:p>
        </w:tc>
        <w:tc>
          <w:tcPr>
            <w:tcW w:w="1025" w:type="pct"/>
          </w:tcPr>
          <w:p w:rsidR="0016671F" w:rsidRPr="004F0BD5" w:rsidRDefault="00625DCE" w:rsidP="0099405B">
            <w:r>
              <w:t>0x42</w:t>
            </w:r>
          </w:p>
        </w:tc>
        <w:tc>
          <w:tcPr>
            <w:tcW w:w="853" w:type="pct"/>
          </w:tcPr>
          <w:p w:rsidR="0016671F" w:rsidRPr="004F0BD5" w:rsidRDefault="0016671F" w:rsidP="0099405B">
            <w:r>
              <w:t>As follows</w:t>
            </w:r>
          </w:p>
        </w:tc>
        <w:tc>
          <w:tcPr>
            <w:tcW w:w="2184" w:type="pct"/>
          </w:tcPr>
          <w:p w:rsidR="0016671F" w:rsidRPr="004F0BD5" w:rsidRDefault="0016671F" w:rsidP="0099405B">
            <w:r>
              <w:t>N/A</w:t>
            </w:r>
          </w:p>
        </w:tc>
      </w:tr>
    </w:tbl>
    <w:p w:rsidR="0016671F" w:rsidRPr="00CF3320" w:rsidRDefault="0016671F" w:rsidP="0016671F">
      <w:pPr>
        <w:jc w:val="left"/>
        <w:rPr>
          <w:b/>
        </w:rPr>
      </w:pPr>
      <w:r w:rsidRPr="00CF3320">
        <w:rPr>
          <w:rFonts w:hint="eastAsia"/>
          <w:b/>
        </w:rPr>
        <w:t>Return code:</w:t>
      </w:r>
    </w:p>
    <w:p w:rsidR="0016671F" w:rsidRDefault="0016671F" w:rsidP="0016671F">
      <w:pPr>
        <w:jc w:val="left"/>
      </w:pPr>
      <w:r>
        <w:t xml:space="preserve">See appendix </w:t>
      </w:r>
      <w:r w:rsidR="00F1363C">
        <w:fldChar w:fldCharType="begin"/>
      </w:r>
      <w:r w:rsidR="00F1363C">
        <w:instrText xml:space="preserve"> HYPERLINK \l "_TMS_Proxy_return" </w:instrText>
      </w:r>
      <w:r w:rsidR="00F1363C">
        <w:fldChar w:fldCharType="separate"/>
      </w:r>
      <w:r w:rsidRPr="00094787">
        <w:rPr>
          <w:rStyle w:val="a7"/>
        </w:rPr>
        <w:t>TMS Proxy return code</w:t>
      </w:r>
      <w:r w:rsidR="00F1363C">
        <w:rPr>
          <w:rStyle w:val="a7"/>
        </w:rPr>
        <w:fldChar w:fldCharType="end"/>
      </w:r>
    </w:p>
    <w:p w:rsidR="0016671F" w:rsidRDefault="0016671F" w:rsidP="00146226">
      <w:pPr>
        <w:jc w:val="left"/>
      </w:pPr>
    </w:p>
    <w:p w:rsidR="00625DCE" w:rsidRPr="00D77A3B" w:rsidRDefault="00625DCE" w:rsidP="00625DCE">
      <w:pPr>
        <w:pStyle w:val="3"/>
        <w:numPr>
          <w:ilvl w:val="2"/>
          <w:numId w:val="20"/>
        </w:numPr>
      </w:pPr>
      <w:bookmarkStart w:id="1479" w:name="_GetTaskList"/>
      <w:bookmarkStart w:id="1480" w:name="_Toc478130703"/>
      <w:bookmarkEnd w:id="1479"/>
      <w:proofErr w:type="spellStart"/>
      <w:r>
        <w:t>GetTaskList</w:t>
      </w:r>
      <w:bookmarkEnd w:id="1480"/>
      <w:proofErr w:type="spellEnd"/>
    </w:p>
    <w:p w:rsidR="00625DCE" w:rsidRDefault="00625DCE" w:rsidP="00625DCE">
      <w:pPr>
        <w:rPr>
          <w:b/>
        </w:rPr>
      </w:pPr>
      <w:r w:rsidRPr="005E0B59">
        <w:rPr>
          <w:b/>
        </w:rPr>
        <w:t>D</w:t>
      </w:r>
      <w:r w:rsidRPr="005E0B59">
        <w:rPr>
          <w:rFonts w:hint="eastAsia"/>
          <w:b/>
        </w:rPr>
        <w:t>escription:</w:t>
      </w:r>
      <w:r w:rsidRPr="005E0B59">
        <w:rPr>
          <w:b/>
        </w:rPr>
        <w:t xml:space="preserve"> </w:t>
      </w:r>
    </w:p>
    <w:p w:rsidR="00625DCE" w:rsidRDefault="00625DCE" w:rsidP="00625DCE">
      <w:pPr>
        <w:rPr>
          <w:rFonts w:hAnsi="宋体"/>
        </w:rPr>
      </w:pPr>
      <w:r>
        <w:rPr>
          <w:rFonts w:hint="eastAsia"/>
        </w:rPr>
        <w:t xml:space="preserve">Get task list </w:t>
      </w:r>
      <w:r>
        <w:t>information</w:t>
      </w:r>
      <w:r>
        <w:rPr>
          <w:rFonts w:hint="eastAsia"/>
        </w:rPr>
        <w:t>.</w:t>
      </w:r>
      <w:r>
        <w:t xml:space="preserve"> This command is</w:t>
      </w:r>
      <w:r w:rsidR="00272403">
        <w:t xml:space="preserve"> called by Android/IOS app to get task list from terminal, then compare with the task list information in Android/IOS app and check which file need to be downloaded.</w:t>
      </w:r>
    </w:p>
    <w:p w:rsidR="00625DCE" w:rsidRPr="009D15D7" w:rsidRDefault="00625DCE" w:rsidP="00625DCE">
      <w:r>
        <w:rPr>
          <w:rFonts w:hAnsi="宋体"/>
        </w:rPr>
        <w:t>The task list information includes task number and file information of each task. The file information of each task includes: file type, file No., file name, application name, application version, force update flag.</w:t>
      </w:r>
      <w:r w:rsidRPr="000E5F9E">
        <w:t xml:space="preserve"> </w:t>
      </w:r>
    </w:p>
    <w:p w:rsidR="00625DCE" w:rsidRPr="005E0B59" w:rsidRDefault="00625DCE" w:rsidP="00625DCE">
      <w:pPr>
        <w:rPr>
          <w:b/>
        </w:rPr>
      </w:pPr>
      <w:r w:rsidRPr="005E0B59">
        <w:rPr>
          <w:rFonts w:hint="eastAsia"/>
          <w:b/>
        </w:rPr>
        <w:t>Requ</w:t>
      </w:r>
      <w:r w:rsidRPr="005E0B59">
        <w:rPr>
          <w:b/>
        </w:rPr>
        <w: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701"/>
        <w:gridCol w:w="5041"/>
      </w:tblGrid>
      <w:tr w:rsidR="00625DCE" w:rsidRPr="00073720" w:rsidTr="00672154">
        <w:tc>
          <w:tcPr>
            <w:tcW w:w="937" w:type="pct"/>
            <w:shd w:val="clear" w:color="auto" w:fill="5B9BD5" w:themeFill="accent1"/>
          </w:tcPr>
          <w:p w:rsidR="00625DCE" w:rsidRPr="00073720" w:rsidRDefault="00625DCE" w:rsidP="00672154">
            <w:r>
              <w:t>Command t</w:t>
            </w:r>
            <w:r w:rsidRPr="00073720">
              <w:t>ype</w:t>
            </w:r>
          </w:p>
        </w:tc>
        <w:tc>
          <w:tcPr>
            <w:tcW w:w="1025" w:type="pct"/>
            <w:shd w:val="clear" w:color="auto" w:fill="5B9BD5" w:themeFill="accent1"/>
          </w:tcPr>
          <w:p w:rsidR="00625DCE" w:rsidRPr="00073720" w:rsidRDefault="00625DCE" w:rsidP="00672154">
            <w:r w:rsidRPr="00073720">
              <w:t>Command Code</w:t>
            </w:r>
          </w:p>
        </w:tc>
        <w:tc>
          <w:tcPr>
            <w:tcW w:w="3038" w:type="pct"/>
            <w:shd w:val="clear" w:color="auto" w:fill="5B9BD5" w:themeFill="accent1"/>
          </w:tcPr>
          <w:p w:rsidR="00625DCE" w:rsidRPr="00073720" w:rsidRDefault="00625DCE" w:rsidP="00672154">
            <w:r w:rsidRPr="00073720">
              <w:t>Data Field</w:t>
            </w:r>
          </w:p>
        </w:tc>
      </w:tr>
      <w:tr w:rsidR="00625DCE" w:rsidRPr="00073720" w:rsidTr="00672154">
        <w:tc>
          <w:tcPr>
            <w:tcW w:w="937" w:type="pct"/>
          </w:tcPr>
          <w:p w:rsidR="00625DCE" w:rsidRPr="00073720" w:rsidRDefault="00625DCE" w:rsidP="00672154">
            <w:r w:rsidRPr="00073720">
              <w:t>0x9</w:t>
            </w:r>
            <w:r>
              <w:t>1</w:t>
            </w:r>
          </w:p>
        </w:tc>
        <w:tc>
          <w:tcPr>
            <w:tcW w:w="1025" w:type="pct"/>
          </w:tcPr>
          <w:p w:rsidR="00625DCE" w:rsidRPr="00073720" w:rsidRDefault="00625DCE" w:rsidP="00672154">
            <w:r>
              <w:t>0x</w:t>
            </w:r>
            <w:r w:rsidR="00272403">
              <w:t>43</w:t>
            </w:r>
          </w:p>
        </w:tc>
        <w:tc>
          <w:tcPr>
            <w:tcW w:w="3038" w:type="pct"/>
          </w:tcPr>
          <w:p w:rsidR="00625DCE" w:rsidRPr="00073720" w:rsidRDefault="00625DCE" w:rsidP="00272403">
            <w:r>
              <w:t xml:space="preserve">See </w:t>
            </w:r>
            <w:r w:rsidR="00272403">
              <w:t>request data</w:t>
            </w:r>
          </w:p>
        </w:tc>
      </w:tr>
    </w:tbl>
    <w:p w:rsidR="00625DCE" w:rsidRDefault="00272403" w:rsidP="00625DCE">
      <w:pPr>
        <w:rPr>
          <w:b/>
        </w:rPr>
      </w:pPr>
      <w:r>
        <w:rPr>
          <w:rFonts w:hint="eastAsia"/>
          <w:b/>
        </w:rPr>
        <w:t>Request</w:t>
      </w:r>
      <w:r w:rsidR="00625DCE">
        <w:rPr>
          <w:rFonts w:hint="eastAsia"/>
          <w:b/>
        </w:rPr>
        <w:t xml:space="preserve">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1"/>
        <w:gridCol w:w="1326"/>
        <w:gridCol w:w="1701"/>
        <w:gridCol w:w="4048"/>
      </w:tblGrid>
      <w:tr w:rsidR="00625DCE" w:rsidRPr="001B75B2" w:rsidTr="00672154">
        <w:trPr>
          <w:trHeight w:val="285"/>
        </w:trPr>
        <w:tc>
          <w:tcPr>
            <w:tcW w:w="736" w:type="pct"/>
            <w:shd w:val="clear" w:color="auto" w:fill="5B9BD5" w:themeFill="accent1"/>
          </w:tcPr>
          <w:p w:rsidR="00625DCE" w:rsidRPr="001B75B2" w:rsidRDefault="00625DCE" w:rsidP="00672154">
            <w:pPr>
              <w:rPr>
                <w:b/>
              </w:rPr>
            </w:pPr>
            <w:r w:rsidRPr="001B75B2">
              <w:rPr>
                <w:b/>
              </w:rPr>
              <w:t>Offset</w:t>
            </w:r>
          </w:p>
        </w:tc>
        <w:tc>
          <w:tcPr>
            <w:tcW w:w="799" w:type="pct"/>
            <w:shd w:val="clear" w:color="auto" w:fill="5B9BD5" w:themeFill="accent1"/>
          </w:tcPr>
          <w:p w:rsidR="00625DCE" w:rsidRPr="001B75B2" w:rsidRDefault="00625DCE" w:rsidP="00672154">
            <w:pPr>
              <w:rPr>
                <w:b/>
              </w:rPr>
            </w:pPr>
            <w:r w:rsidRPr="001B75B2">
              <w:rPr>
                <w:b/>
              </w:rPr>
              <w:t>Length(byte)</w:t>
            </w:r>
          </w:p>
        </w:tc>
        <w:tc>
          <w:tcPr>
            <w:tcW w:w="1025" w:type="pct"/>
            <w:shd w:val="clear" w:color="auto" w:fill="5B9BD5" w:themeFill="accent1"/>
          </w:tcPr>
          <w:p w:rsidR="00625DCE" w:rsidRPr="001B75B2" w:rsidRDefault="00625DCE" w:rsidP="00672154">
            <w:pPr>
              <w:rPr>
                <w:b/>
              </w:rPr>
            </w:pPr>
            <w:r w:rsidRPr="001B75B2">
              <w:rPr>
                <w:b/>
              </w:rPr>
              <w:t>name</w:t>
            </w:r>
          </w:p>
        </w:tc>
        <w:tc>
          <w:tcPr>
            <w:tcW w:w="2440" w:type="pct"/>
            <w:shd w:val="clear" w:color="auto" w:fill="5B9BD5" w:themeFill="accent1"/>
          </w:tcPr>
          <w:p w:rsidR="00625DCE" w:rsidRPr="001B75B2" w:rsidRDefault="00625DCE" w:rsidP="00672154">
            <w:pPr>
              <w:rPr>
                <w:b/>
              </w:rPr>
            </w:pPr>
            <w:proofErr w:type="spellStart"/>
            <w:r w:rsidRPr="001B75B2">
              <w:rPr>
                <w:b/>
              </w:rPr>
              <w:t>Value,Description</w:t>
            </w:r>
            <w:proofErr w:type="spellEnd"/>
          </w:p>
        </w:tc>
      </w:tr>
      <w:tr w:rsidR="00625DCE" w:rsidRPr="001B75B2" w:rsidTr="00672154">
        <w:trPr>
          <w:trHeight w:val="255"/>
        </w:trPr>
        <w:tc>
          <w:tcPr>
            <w:tcW w:w="736" w:type="pct"/>
          </w:tcPr>
          <w:p w:rsidR="00625DCE" w:rsidRPr="00411730" w:rsidRDefault="00625DCE" w:rsidP="00672154">
            <w:pPr>
              <w:rPr>
                <w:rFonts w:cstheme="minorHAnsi"/>
              </w:rPr>
            </w:pPr>
            <w:r w:rsidRPr="00411730">
              <w:rPr>
                <w:rFonts w:cstheme="minorHAnsi"/>
              </w:rPr>
              <w:t>0x0000</w:t>
            </w:r>
          </w:p>
        </w:tc>
        <w:tc>
          <w:tcPr>
            <w:tcW w:w="799" w:type="pct"/>
          </w:tcPr>
          <w:p w:rsidR="00625DCE" w:rsidRPr="00411730" w:rsidRDefault="00625DCE" w:rsidP="00672154">
            <w:pPr>
              <w:rPr>
                <w:rFonts w:cstheme="minorHAnsi"/>
              </w:rPr>
            </w:pPr>
            <w:r>
              <w:rPr>
                <w:rFonts w:cstheme="minorHAnsi"/>
              </w:rPr>
              <w:t>2</w:t>
            </w:r>
          </w:p>
        </w:tc>
        <w:tc>
          <w:tcPr>
            <w:tcW w:w="1025" w:type="pct"/>
          </w:tcPr>
          <w:p w:rsidR="00625DCE" w:rsidRPr="00411730" w:rsidRDefault="00625DCE" w:rsidP="00672154">
            <w:pPr>
              <w:rPr>
                <w:rFonts w:cstheme="minorHAnsi"/>
              </w:rPr>
            </w:pPr>
            <w:proofErr w:type="spellStart"/>
            <w:r>
              <w:rPr>
                <w:rFonts w:cstheme="minorHAnsi" w:hint="eastAsia"/>
              </w:rPr>
              <w:t>TaskNum</w:t>
            </w:r>
            <w:proofErr w:type="spellEnd"/>
          </w:p>
        </w:tc>
        <w:tc>
          <w:tcPr>
            <w:tcW w:w="2440" w:type="pct"/>
            <w:vAlign w:val="center"/>
          </w:tcPr>
          <w:p w:rsidR="00625DCE" w:rsidRPr="00411730" w:rsidRDefault="00625DCE" w:rsidP="00672154">
            <w:pPr>
              <w:pStyle w:val="11"/>
              <w:rPr>
                <w:rFonts w:asciiTheme="minorHAnsi" w:hAnsiTheme="minorHAnsi" w:cstheme="minorHAnsi"/>
                <w:sz w:val="24"/>
                <w:szCs w:val="24"/>
              </w:rPr>
            </w:pPr>
            <w:r>
              <w:rPr>
                <w:rFonts w:asciiTheme="minorHAnsi" w:hAnsiTheme="minorHAnsi" w:cstheme="minorHAnsi"/>
                <w:sz w:val="24"/>
                <w:szCs w:val="24"/>
              </w:rPr>
              <w:t>T</w:t>
            </w:r>
            <w:r>
              <w:rPr>
                <w:rFonts w:asciiTheme="minorHAnsi" w:hAnsiTheme="minorHAnsi" w:cstheme="minorHAnsi" w:hint="eastAsia"/>
                <w:sz w:val="24"/>
                <w:szCs w:val="24"/>
              </w:rPr>
              <w:t xml:space="preserve">ask </w:t>
            </w:r>
            <w:r>
              <w:rPr>
                <w:rFonts w:asciiTheme="minorHAnsi" w:hAnsiTheme="minorHAnsi" w:cstheme="minorHAnsi"/>
                <w:sz w:val="24"/>
                <w:szCs w:val="24"/>
              </w:rPr>
              <w:t>number, hex format;</w:t>
            </w:r>
          </w:p>
        </w:tc>
      </w:tr>
      <w:tr w:rsidR="00625DCE" w:rsidRPr="001B75B2" w:rsidTr="00672154">
        <w:trPr>
          <w:trHeight w:val="210"/>
        </w:trPr>
        <w:tc>
          <w:tcPr>
            <w:tcW w:w="736" w:type="pct"/>
          </w:tcPr>
          <w:p w:rsidR="00625DCE" w:rsidRPr="00411730" w:rsidRDefault="00625DCE" w:rsidP="00672154">
            <w:pPr>
              <w:rPr>
                <w:rFonts w:cstheme="minorHAnsi"/>
              </w:rPr>
            </w:pPr>
            <w:r>
              <w:rPr>
                <w:rFonts w:cstheme="minorHAnsi"/>
              </w:rPr>
              <w:t>0x0002</w:t>
            </w:r>
          </w:p>
        </w:tc>
        <w:tc>
          <w:tcPr>
            <w:tcW w:w="799" w:type="pct"/>
          </w:tcPr>
          <w:p w:rsidR="00625DCE" w:rsidRPr="00411730" w:rsidRDefault="00625DCE" w:rsidP="00672154">
            <w:pPr>
              <w:rPr>
                <w:rFonts w:cstheme="minorHAnsi"/>
              </w:rPr>
            </w:pPr>
            <w:r>
              <w:rPr>
                <w:rFonts w:cstheme="minorHAnsi"/>
              </w:rPr>
              <w:t>2</w:t>
            </w:r>
          </w:p>
        </w:tc>
        <w:tc>
          <w:tcPr>
            <w:tcW w:w="1025" w:type="pct"/>
          </w:tcPr>
          <w:p w:rsidR="00625DCE" w:rsidRPr="00411730" w:rsidRDefault="00625DCE" w:rsidP="00672154">
            <w:pPr>
              <w:rPr>
                <w:rFonts w:cstheme="minorHAnsi"/>
              </w:rPr>
            </w:pPr>
            <w:proofErr w:type="spellStart"/>
            <w:r>
              <w:rPr>
                <w:rFonts w:cstheme="minorHAnsi"/>
              </w:rPr>
              <w:t>CurTaskNum</w:t>
            </w:r>
            <w:proofErr w:type="spellEnd"/>
          </w:p>
        </w:tc>
        <w:tc>
          <w:tcPr>
            <w:tcW w:w="2440" w:type="pct"/>
            <w:vAlign w:val="center"/>
          </w:tcPr>
          <w:p w:rsidR="00625DCE" w:rsidRPr="00411730" w:rsidRDefault="00625DCE" w:rsidP="00672154">
            <w:pPr>
              <w:pStyle w:val="11"/>
              <w:rPr>
                <w:rFonts w:asciiTheme="minorHAnsi" w:hAnsiTheme="minorHAnsi" w:cstheme="minorHAnsi"/>
                <w:sz w:val="24"/>
                <w:szCs w:val="24"/>
              </w:rPr>
            </w:pPr>
            <w:r>
              <w:rPr>
                <w:rFonts w:asciiTheme="minorHAnsi" w:hAnsiTheme="minorHAnsi" w:cstheme="minorHAnsi"/>
                <w:sz w:val="24"/>
                <w:szCs w:val="24"/>
              </w:rPr>
              <w:t>Current task number, hex format;</w:t>
            </w:r>
          </w:p>
        </w:tc>
      </w:tr>
      <w:tr w:rsidR="00625DCE" w:rsidRPr="0065138B" w:rsidTr="00672154">
        <w:trPr>
          <w:trHeight w:val="210"/>
        </w:trPr>
        <w:tc>
          <w:tcPr>
            <w:tcW w:w="736" w:type="pct"/>
          </w:tcPr>
          <w:p w:rsidR="00625DCE" w:rsidRDefault="00625DCE" w:rsidP="00672154">
            <w:pPr>
              <w:rPr>
                <w:rFonts w:cstheme="minorHAnsi"/>
              </w:rPr>
            </w:pPr>
            <w:r>
              <w:rPr>
                <w:rFonts w:cstheme="minorHAnsi" w:hint="eastAsia"/>
              </w:rPr>
              <w:t>0x0004</w:t>
            </w:r>
          </w:p>
        </w:tc>
        <w:tc>
          <w:tcPr>
            <w:tcW w:w="799" w:type="pct"/>
          </w:tcPr>
          <w:p w:rsidR="00625DCE" w:rsidRDefault="00625DCE" w:rsidP="00672154">
            <w:pPr>
              <w:rPr>
                <w:rFonts w:cstheme="minorHAnsi"/>
              </w:rPr>
            </w:pPr>
            <w:r>
              <w:rPr>
                <w:rFonts w:cstheme="minorHAnsi"/>
              </w:rPr>
              <w:t>1</w:t>
            </w:r>
          </w:p>
        </w:tc>
        <w:tc>
          <w:tcPr>
            <w:tcW w:w="1025" w:type="pct"/>
          </w:tcPr>
          <w:p w:rsidR="00625DCE" w:rsidRDefault="00625DCE" w:rsidP="00672154">
            <w:pPr>
              <w:rPr>
                <w:rFonts w:cstheme="minorHAnsi"/>
              </w:rPr>
            </w:pPr>
            <w:proofErr w:type="spellStart"/>
            <w:r>
              <w:rPr>
                <w:rFonts w:cstheme="minorHAnsi"/>
              </w:rPr>
              <w:t>FileType</w:t>
            </w:r>
            <w:proofErr w:type="spellEnd"/>
          </w:p>
        </w:tc>
        <w:tc>
          <w:tcPr>
            <w:tcW w:w="2440" w:type="pct"/>
            <w:vAlign w:val="center"/>
          </w:tcPr>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File type:</w:t>
            </w:r>
          </w:p>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0x00: download monitor</w:t>
            </w:r>
          </w:p>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lastRenderedPageBreak/>
              <w:t>0x01: create file system</w:t>
            </w:r>
          </w:p>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0x02: download font</w:t>
            </w:r>
          </w:p>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0x03: delete application</w:t>
            </w:r>
          </w:p>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0x04: download application</w:t>
            </w:r>
          </w:p>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0x05: download parameter file</w:t>
            </w:r>
          </w:p>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0x06: delete parameter file</w:t>
            </w:r>
          </w:p>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0x07: delete all application</w:t>
            </w:r>
          </w:p>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0x09: wireless driver</w:t>
            </w:r>
          </w:p>
          <w:p w:rsidR="00625DCE" w:rsidRDefault="00625DCE" w:rsidP="00672154">
            <w:pPr>
              <w:pStyle w:val="11"/>
              <w:rPr>
                <w:rFonts w:asciiTheme="minorHAnsi" w:hAnsiTheme="minorHAnsi" w:cstheme="minorHAnsi"/>
                <w:sz w:val="24"/>
                <w:szCs w:val="24"/>
              </w:rPr>
            </w:pPr>
            <w:r>
              <w:rPr>
                <w:rFonts w:asciiTheme="minorHAnsi" w:hAnsiTheme="minorHAnsi" w:cstheme="minorHAnsi" w:hint="eastAsia"/>
                <w:sz w:val="24"/>
                <w:szCs w:val="24"/>
              </w:rPr>
              <w:t>0x0A: download dynamic library</w:t>
            </w:r>
          </w:p>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0x0B: delete dynamic library</w:t>
            </w:r>
          </w:p>
          <w:p w:rsidR="00625DCE" w:rsidRDefault="00625DCE" w:rsidP="00672154">
            <w:pPr>
              <w:pStyle w:val="11"/>
              <w:rPr>
                <w:rFonts w:asciiTheme="minorHAnsi" w:hAnsiTheme="minorHAnsi" w:cstheme="minorHAnsi"/>
                <w:sz w:val="24"/>
                <w:szCs w:val="24"/>
              </w:rPr>
            </w:pPr>
          </w:p>
        </w:tc>
      </w:tr>
      <w:tr w:rsidR="00625DCE" w:rsidRPr="0065138B" w:rsidTr="00672154">
        <w:trPr>
          <w:trHeight w:val="210"/>
        </w:trPr>
        <w:tc>
          <w:tcPr>
            <w:tcW w:w="736" w:type="pct"/>
          </w:tcPr>
          <w:p w:rsidR="00625DCE" w:rsidRDefault="00625DCE" w:rsidP="00672154">
            <w:pPr>
              <w:rPr>
                <w:rFonts w:cstheme="minorHAnsi"/>
              </w:rPr>
            </w:pPr>
            <w:r>
              <w:rPr>
                <w:rFonts w:cstheme="minorHAnsi" w:hint="eastAsia"/>
              </w:rPr>
              <w:lastRenderedPageBreak/>
              <w:t>0x0005</w:t>
            </w:r>
          </w:p>
        </w:tc>
        <w:tc>
          <w:tcPr>
            <w:tcW w:w="799" w:type="pct"/>
          </w:tcPr>
          <w:p w:rsidR="00625DCE" w:rsidRDefault="00625DCE" w:rsidP="00672154">
            <w:pPr>
              <w:rPr>
                <w:rFonts w:cstheme="minorHAnsi"/>
              </w:rPr>
            </w:pPr>
            <w:r>
              <w:rPr>
                <w:rFonts w:cstheme="minorHAnsi" w:hint="eastAsia"/>
              </w:rPr>
              <w:t>1</w:t>
            </w:r>
          </w:p>
        </w:tc>
        <w:tc>
          <w:tcPr>
            <w:tcW w:w="1025" w:type="pct"/>
          </w:tcPr>
          <w:p w:rsidR="00625DCE" w:rsidRDefault="00625DCE" w:rsidP="00672154">
            <w:pPr>
              <w:rPr>
                <w:rFonts w:cstheme="minorHAnsi"/>
              </w:rPr>
            </w:pPr>
            <w:proofErr w:type="spellStart"/>
            <w:r>
              <w:rPr>
                <w:rFonts w:cstheme="minorHAnsi" w:hint="eastAsia"/>
              </w:rPr>
              <w:t>FileNo</w:t>
            </w:r>
            <w:proofErr w:type="spellEnd"/>
          </w:p>
        </w:tc>
        <w:tc>
          <w:tcPr>
            <w:tcW w:w="2440" w:type="pct"/>
            <w:vAlign w:val="center"/>
          </w:tcPr>
          <w:p w:rsidR="00625DCE" w:rsidRDefault="00625DCE" w:rsidP="00672154">
            <w:pPr>
              <w:pStyle w:val="11"/>
              <w:rPr>
                <w:rFonts w:asciiTheme="minorHAnsi" w:hAnsiTheme="minorHAnsi" w:cstheme="minorHAnsi"/>
                <w:sz w:val="24"/>
                <w:szCs w:val="24"/>
              </w:rPr>
            </w:pPr>
            <w:r>
              <w:rPr>
                <w:rFonts w:asciiTheme="minorHAnsi" w:hAnsiTheme="minorHAnsi" w:cstheme="minorHAnsi" w:hint="eastAsia"/>
                <w:sz w:val="24"/>
                <w:szCs w:val="24"/>
              </w:rPr>
              <w:t>File No.</w:t>
            </w:r>
          </w:p>
        </w:tc>
      </w:tr>
      <w:tr w:rsidR="00625DCE" w:rsidRPr="0065138B" w:rsidTr="00672154">
        <w:trPr>
          <w:trHeight w:val="210"/>
        </w:trPr>
        <w:tc>
          <w:tcPr>
            <w:tcW w:w="736" w:type="pct"/>
          </w:tcPr>
          <w:p w:rsidR="00625DCE" w:rsidRDefault="00625DCE" w:rsidP="00672154">
            <w:pPr>
              <w:rPr>
                <w:rFonts w:cstheme="minorHAnsi"/>
              </w:rPr>
            </w:pPr>
            <w:r>
              <w:rPr>
                <w:rFonts w:cstheme="minorHAnsi" w:hint="eastAsia"/>
              </w:rPr>
              <w:t>0x0006</w:t>
            </w:r>
          </w:p>
        </w:tc>
        <w:tc>
          <w:tcPr>
            <w:tcW w:w="799" w:type="pct"/>
          </w:tcPr>
          <w:p w:rsidR="00625DCE" w:rsidRDefault="00625DCE" w:rsidP="00672154">
            <w:pPr>
              <w:rPr>
                <w:rFonts w:cstheme="minorHAnsi"/>
              </w:rPr>
            </w:pPr>
            <w:r>
              <w:rPr>
                <w:rFonts w:cstheme="minorHAnsi" w:hint="eastAsia"/>
              </w:rPr>
              <w:t>2</w:t>
            </w:r>
          </w:p>
        </w:tc>
        <w:tc>
          <w:tcPr>
            <w:tcW w:w="1025" w:type="pct"/>
          </w:tcPr>
          <w:p w:rsidR="00625DCE" w:rsidRDefault="00625DCE" w:rsidP="00672154">
            <w:pPr>
              <w:rPr>
                <w:rFonts w:cstheme="minorHAnsi"/>
              </w:rPr>
            </w:pPr>
            <w:proofErr w:type="spellStart"/>
            <w:r>
              <w:rPr>
                <w:rFonts w:cstheme="minorHAnsi" w:hint="eastAsia"/>
              </w:rPr>
              <w:t>FileNameLen</w:t>
            </w:r>
            <w:proofErr w:type="spellEnd"/>
          </w:p>
        </w:tc>
        <w:tc>
          <w:tcPr>
            <w:tcW w:w="2440" w:type="pct"/>
            <w:vAlign w:val="center"/>
          </w:tcPr>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L</w:t>
            </w:r>
            <w:r>
              <w:rPr>
                <w:rFonts w:asciiTheme="minorHAnsi" w:hAnsiTheme="minorHAnsi" w:cstheme="minorHAnsi" w:hint="eastAsia"/>
                <w:sz w:val="24"/>
                <w:szCs w:val="24"/>
              </w:rPr>
              <w:t xml:space="preserve">ength </w:t>
            </w:r>
            <w:r>
              <w:rPr>
                <w:rFonts w:asciiTheme="minorHAnsi" w:hAnsiTheme="minorHAnsi" w:cstheme="minorHAnsi"/>
                <w:sz w:val="24"/>
                <w:szCs w:val="24"/>
              </w:rPr>
              <w:t>of file name</w:t>
            </w:r>
          </w:p>
        </w:tc>
      </w:tr>
      <w:tr w:rsidR="00625DCE" w:rsidRPr="0065138B" w:rsidTr="00672154">
        <w:trPr>
          <w:trHeight w:val="210"/>
        </w:trPr>
        <w:tc>
          <w:tcPr>
            <w:tcW w:w="736" w:type="pct"/>
          </w:tcPr>
          <w:p w:rsidR="00625DCE" w:rsidRDefault="00625DCE" w:rsidP="00672154">
            <w:pPr>
              <w:rPr>
                <w:rFonts w:cstheme="minorHAnsi"/>
              </w:rPr>
            </w:pPr>
            <w:r>
              <w:rPr>
                <w:rFonts w:cstheme="minorHAnsi" w:hint="eastAsia"/>
              </w:rPr>
              <w:t>0x0008</w:t>
            </w:r>
          </w:p>
        </w:tc>
        <w:tc>
          <w:tcPr>
            <w:tcW w:w="799" w:type="pct"/>
          </w:tcPr>
          <w:p w:rsidR="00625DCE" w:rsidRDefault="00625DCE" w:rsidP="00672154">
            <w:pPr>
              <w:rPr>
                <w:rFonts w:cstheme="minorHAnsi"/>
              </w:rPr>
            </w:pPr>
            <w:r>
              <w:rPr>
                <w:rFonts w:cstheme="minorHAnsi" w:hint="eastAsia"/>
              </w:rPr>
              <w:t>N</w:t>
            </w:r>
            <w:r>
              <w:rPr>
                <w:rFonts w:cstheme="minorHAnsi"/>
              </w:rPr>
              <w:t xml:space="preserve"> (n…32)</w:t>
            </w:r>
          </w:p>
        </w:tc>
        <w:tc>
          <w:tcPr>
            <w:tcW w:w="1025" w:type="pct"/>
          </w:tcPr>
          <w:p w:rsidR="00625DCE" w:rsidRDefault="00625DCE" w:rsidP="00672154">
            <w:pPr>
              <w:rPr>
                <w:rFonts w:cstheme="minorHAnsi"/>
              </w:rPr>
            </w:pPr>
            <w:proofErr w:type="spellStart"/>
            <w:r>
              <w:rPr>
                <w:rFonts w:cstheme="minorHAnsi" w:hint="eastAsia"/>
              </w:rPr>
              <w:t>FileName</w:t>
            </w:r>
            <w:proofErr w:type="spellEnd"/>
          </w:p>
        </w:tc>
        <w:tc>
          <w:tcPr>
            <w:tcW w:w="2440" w:type="pct"/>
            <w:vAlign w:val="center"/>
          </w:tcPr>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F</w:t>
            </w:r>
            <w:r>
              <w:rPr>
                <w:rFonts w:asciiTheme="minorHAnsi" w:hAnsiTheme="minorHAnsi" w:cstheme="minorHAnsi" w:hint="eastAsia"/>
                <w:sz w:val="24"/>
                <w:szCs w:val="24"/>
              </w:rPr>
              <w:t xml:space="preserve">ile </w:t>
            </w:r>
            <w:r>
              <w:rPr>
                <w:rFonts w:asciiTheme="minorHAnsi" w:hAnsiTheme="minorHAnsi" w:cstheme="minorHAnsi"/>
                <w:sz w:val="24"/>
                <w:szCs w:val="24"/>
              </w:rPr>
              <w:t>name</w:t>
            </w:r>
          </w:p>
        </w:tc>
      </w:tr>
      <w:tr w:rsidR="00625DCE" w:rsidRPr="0065138B" w:rsidTr="00672154">
        <w:trPr>
          <w:trHeight w:val="210"/>
        </w:trPr>
        <w:tc>
          <w:tcPr>
            <w:tcW w:w="736" w:type="pct"/>
          </w:tcPr>
          <w:p w:rsidR="00625DCE" w:rsidRDefault="00625DCE" w:rsidP="00672154">
            <w:pPr>
              <w:rPr>
                <w:rFonts w:cstheme="minorHAnsi"/>
              </w:rPr>
            </w:pPr>
            <w:r>
              <w:rPr>
                <w:rFonts w:cstheme="minorHAnsi" w:hint="eastAsia"/>
              </w:rPr>
              <w:t>0x0008 + N</w:t>
            </w:r>
          </w:p>
        </w:tc>
        <w:tc>
          <w:tcPr>
            <w:tcW w:w="799" w:type="pct"/>
          </w:tcPr>
          <w:p w:rsidR="00625DCE" w:rsidRDefault="00625DCE" w:rsidP="00672154">
            <w:pPr>
              <w:rPr>
                <w:rFonts w:cstheme="minorHAnsi"/>
              </w:rPr>
            </w:pPr>
            <w:r>
              <w:rPr>
                <w:rFonts w:cstheme="minorHAnsi" w:hint="eastAsia"/>
              </w:rPr>
              <w:t>2</w:t>
            </w:r>
          </w:p>
        </w:tc>
        <w:tc>
          <w:tcPr>
            <w:tcW w:w="1025" w:type="pct"/>
          </w:tcPr>
          <w:p w:rsidR="00625DCE" w:rsidRDefault="00625DCE" w:rsidP="00672154">
            <w:pPr>
              <w:rPr>
                <w:rFonts w:cstheme="minorHAnsi"/>
              </w:rPr>
            </w:pPr>
            <w:proofErr w:type="spellStart"/>
            <w:r>
              <w:rPr>
                <w:rFonts w:cstheme="minorHAnsi" w:hint="eastAsia"/>
              </w:rPr>
              <w:t>AppNameLen</w:t>
            </w:r>
            <w:proofErr w:type="spellEnd"/>
          </w:p>
        </w:tc>
        <w:tc>
          <w:tcPr>
            <w:tcW w:w="2440" w:type="pct"/>
            <w:vAlign w:val="center"/>
          </w:tcPr>
          <w:p w:rsidR="00625DCE" w:rsidRDefault="00625DCE" w:rsidP="00672154">
            <w:pPr>
              <w:pStyle w:val="11"/>
              <w:rPr>
                <w:rFonts w:asciiTheme="minorHAnsi" w:hAnsiTheme="minorHAnsi" w:cstheme="minorHAnsi"/>
                <w:sz w:val="24"/>
                <w:szCs w:val="24"/>
              </w:rPr>
            </w:pPr>
            <w:r>
              <w:rPr>
                <w:rFonts w:asciiTheme="minorHAnsi" w:hAnsiTheme="minorHAnsi" w:cstheme="minorHAnsi" w:hint="eastAsia"/>
                <w:sz w:val="24"/>
                <w:szCs w:val="24"/>
              </w:rPr>
              <w:t>Length of application name</w:t>
            </w:r>
          </w:p>
        </w:tc>
      </w:tr>
      <w:tr w:rsidR="00625DCE" w:rsidRPr="0065138B" w:rsidTr="00672154">
        <w:trPr>
          <w:trHeight w:val="210"/>
        </w:trPr>
        <w:tc>
          <w:tcPr>
            <w:tcW w:w="736" w:type="pct"/>
          </w:tcPr>
          <w:p w:rsidR="00625DCE" w:rsidRDefault="00625DCE" w:rsidP="00672154">
            <w:pPr>
              <w:rPr>
                <w:rFonts w:cstheme="minorHAnsi"/>
              </w:rPr>
            </w:pPr>
            <w:r>
              <w:rPr>
                <w:rFonts w:cstheme="minorHAnsi" w:hint="eastAsia"/>
              </w:rPr>
              <w:t>0x0008 + N + 2</w:t>
            </w:r>
          </w:p>
        </w:tc>
        <w:tc>
          <w:tcPr>
            <w:tcW w:w="799" w:type="pct"/>
          </w:tcPr>
          <w:p w:rsidR="00625DCE" w:rsidRDefault="00625DCE" w:rsidP="00672154">
            <w:pPr>
              <w:rPr>
                <w:rFonts w:cstheme="minorHAnsi"/>
              </w:rPr>
            </w:pPr>
            <w:r>
              <w:rPr>
                <w:rFonts w:cstheme="minorHAnsi" w:hint="eastAsia"/>
              </w:rPr>
              <w:t>N1</w:t>
            </w:r>
            <w:r>
              <w:rPr>
                <w:rFonts w:cstheme="minorHAnsi"/>
              </w:rPr>
              <w:t xml:space="preserve"> (n…32)</w:t>
            </w:r>
          </w:p>
        </w:tc>
        <w:tc>
          <w:tcPr>
            <w:tcW w:w="1025" w:type="pct"/>
          </w:tcPr>
          <w:p w:rsidR="00625DCE" w:rsidRDefault="00625DCE" w:rsidP="00672154">
            <w:pPr>
              <w:rPr>
                <w:rFonts w:cstheme="minorHAnsi"/>
              </w:rPr>
            </w:pPr>
            <w:proofErr w:type="spellStart"/>
            <w:r>
              <w:rPr>
                <w:rFonts w:cstheme="minorHAnsi" w:hint="eastAsia"/>
              </w:rPr>
              <w:t>AppName</w:t>
            </w:r>
            <w:proofErr w:type="spellEnd"/>
          </w:p>
        </w:tc>
        <w:tc>
          <w:tcPr>
            <w:tcW w:w="2440" w:type="pct"/>
            <w:vAlign w:val="center"/>
          </w:tcPr>
          <w:p w:rsidR="00625DCE" w:rsidRDefault="00625DCE" w:rsidP="00672154">
            <w:pPr>
              <w:pStyle w:val="11"/>
              <w:rPr>
                <w:rFonts w:asciiTheme="minorHAnsi" w:hAnsiTheme="minorHAnsi" w:cstheme="minorHAnsi"/>
                <w:sz w:val="24"/>
                <w:szCs w:val="24"/>
              </w:rPr>
            </w:pPr>
            <w:r>
              <w:rPr>
                <w:rFonts w:asciiTheme="minorHAnsi" w:hAnsiTheme="minorHAnsi" w:cstheme="minorHAnsi" w:hint="eastAsia"/>
                <w:sz w:val="24"/>
                <w:szCs w:val="24"/>
              </w:rPr>
              <w:t>Application name</w:t>
            </w:r>
          </w:p>
        </w:tc>
      </w:tr>
      <w:tr w:rsidR="00625DCE" w:rsidRPr="0065138B" w:rsidTr="00672154">
        <w:trPr>
          <w:trHeight w:val="210"/>
        </w:trPr>
        <w:tc>
          <w:tcPr>
            <w:tcW w:w="736" w:type="pct"/>
          </w:tcPr>
          <w:p w:rsidR="00625DCE" w:rsidRDefault="00625DCE" w:rsidP="00672154">
            <w:pPr>
              <w:rPr>
                <w:rFonts w:cstheme="minorHAnsi"/>
              </w:rPr>
            </w:pPr>
            <w:r>
              <w:rPr>
                <w:rFonts w:cstheme="minorHAnsi" w:hint="eastAsia"/>
              </w:rPr>
              <w:t xml:space="preserve">0x0008 + N </w:t>
            </w:r>
            <w:r>
              <w:rPr>
                <w:rFonts w:cstheme="minorHAnsi"/>
              </w:rPr>
              <w:t xml:space="preserve">+ 2 </w:t>
            </w:r>
            <w:r>
              <w:rPr>
                <w:rFonts w:cstheme="minorHAnsi" w:hint="eastAsia"/>
              </w:rPr>
              <w:t>+ N1</w:t>
            </w:r>
          </w:p>
        </w:tc>
        <w:tc>
          <w:tcPr>
            <w:tcW w:w="799" w:type="pct"/>
          </w:tcPr>
          <w:p w:rsidR="00625DCE" w:rsidRDefault="00625DCE" w:rsidP="00672154">
            <w:pPr>
              <w:rPr>
                <w:rFonts w:cstheme="minorHAnsi"/>
              </w:rPr>
            </w:pPr>
            <w:r>
              <w:rPr>
                <w:rFonts w:cstheme="minorHAnsi" w:hint="eastAsia"/>
              </w:rPr>
              <w:t>2</w:t>
            </w:r>
          </w:p>
        </w:tc>
        <w:tc>
          <w:tcPr>
            <w:tcW w:w="1025" w:type="pct"/>
          </w:tcPr>
          <w:p w:rsidR="00625DCE" w:rsidRDefault="00625DCE" w:rsidP="00672154">
            <w:pPr>
              <w:rPr>
                <w:rFonts w:cstheme="minorHAnsi"/>
              </w:rPr>
            </w:pPr>
            <w:proofErr w:type="spellStart"/>
            <w:r>
              <w:rPr>
                <w:rFonts w:cstheme="minorHAnsi" w:hint="eastAsia"/>
              </w:rPr>
              <w:t>VersionLen</w:t>
            </w:r>
            <w:proofErr w:type="spellEnd"/>
          </w:p>
        </w:tc>
        <w:tc>
          <w:tcPr>
            <w:tcW w:w="2440" w:type="pct"/>
            <w:vAlign w:val="center"/>
          </w:tcPr>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L</w:t>
            </w:r>
            <w:r>
              <w:rPr>
                <w:rFonts w:asciiTheme="minorHAnsi" w:hAnsiTheme="minorHAnsi" w:cstheme="minorHAnsi" w:hint="eastAsia"/>
                <w:sz w:val="24"/>
                <w:szCs w:val="24"/>
              </w:rPr>
              <w:t xml:space="preserve">ength </w:t>
            </w:r>
            <w:r>
              <w:rPr>
                <w:rFonts w:asciiTheme="minorHAnsi" w:hAnsiTheme="minorHAnsi" w:cstheme="minorHAnsi"/>
                <w:sz w:val="24"/>
                <w:szCs w:val="24"/>
              </w:rPr>
              <w:t>of version</w:t>
            </w:r>
          </w:p>
        </w:tc>
      </w:tr>
      <w:tr w:rsidR="00625DCE" w:rsidRPr="0065138B" w:rsidTr="00672154">
        <w:trPr>
          <w:trHeight w:val="210"/>
        </w:trPr>
        <w:tc>
          <w:tcPr>
            <w:tcW w:w="736" w:type="pct"/>
          </w:tcPr>
          <w:p w:rsidR="00625DCE" w:rsidRDefault="00625DCE" w:rsidP="00672154">
            <w:pPr>
              <w:rPr>
                <w:rFonts w:cstheme="minorHAnsi"/>
              </w:rPr>
            </w:pPr>
            <w:r>
              <w:rPr>
                <w:rFonts w:cstheme="minorHAnsi" w:hint="eastAsia"/>
              </w:rPr>
              <w:t xml:space="preserve">0x0008 + N </w:t>
            </w:r>
            <w:r>
              <w:rPr>
                <w:rFonts w:cstheme="minorHAnsi"/>
              </w:rPr>
              <w:t xml:space="preserve">+ 2 </w:t>
            </w:r>
            <w:r>
              <w:rPr>
                <w:rFonts w:cstheme="minorHAnsi" w:hint="eastAsia"/>
              </w:rPr>
              <w:t>+ N1</w:t>
            </w:r>
            <w:r>
              <w:rPr>
                <w:rFonts w:cstheme="minorHAnsi"/>
              </w:rPr>
              <w:t xml:space="preserve"> + 2</w:t>
            </w:r>
          </w:p>
        </w:tc>
        <w:tc>
          <w:tcPr>
            <w:tcW w:w="799" w:type="pct"/>
          </w:tcPr>
          <w:p w:rsidR="00625DCE" w:rsidRDefault="00625DCE" w:rsidP="00672154">
            <w:pPr>
              <w:rPr>
                <w:rFonts w:cstheme="minorHAnsi"/>
              </w:rPr>
            </w:pPr>
            <w:r>
              <w:rPr>
                <w:rFonts w:cstheme="minorHAnsi" w:hint="eastAsia"/>
              </w:rPr>
              <w:t>N2</w:t>
            </w:r>
            <w:r>
              <w:rPr>
                <w:rFonts w:cstheme="minorHAnsi"/>
              </w:rPr>
              <w:t xml:space="preserve"> (n…20)</w:t>
            </w:r>
          </w:p>
        </w:tc>
        <w:tc>
          <w:tcPr>
            <w:tcW w:w="1025" w:type="pct"/>
          </w:tcPr>
          <w:p w:rsidR="00625DCE" w:rsidRDefault="00625DCE" w:rsidP="00672154">
            <w:pPr>
              <w:rPr>
                <w:rFonts w:cstheme="minorHAnsi"/>
              </w:rPr>
            </w:pPr>
            <w:r>
              <w:rPr>
                <w:rFonts w:cstheme="minorHAnsi" w:hint="eastAsia"/>
              </w:rPr>
              <w:t>Version</w:t>
            </w:r>
          </w:p>
        </w:tc>
        <w:tc>
          <w:tcPr>
            <w:tcW w:w="2440" w:type="pct"/>
            <w:vAlign w:val="center"/>
          </w:tcPr>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V</w:t>
            </w:r>
            <w:r>
              <w:rPr>
                <w:rFonts w:asciiTheme="minorHAnsi" w:hAnsiTheme="minorHAnsi" w:cstheme="minorHAnsi" w:hint="eastAsia"/>
                <w:sz w:val="24"/>
                <w:szCs w:val="24"/>
              </w:rPr>
              <w:t>ersion</w:t>
            </w:r>
          </w:p>
        </w:tc>
      </w:tr>
      <w:tr w:rsidR="00625DCE" w:rsidRPr="0065138B" w:rsidTr="00672154">
        <w:trPr>
          <w:trHeight w:val="210"/>
        </w:trPr>
        <w:tc>
          <w:tcPr>
            <w:tcW w:w="736" w:type="pct"/>
          </w:tcPr>
          <w:p w:rsidR="00625DCE" w:rsidRDefault="00625DCE" w:rsidP="00672154">
            <w:pPr>
              <w:rPr>
                <w:rFonts w:cstheme="minorHAnsi"/>
              </w:rPr>
            </w:pPr>
            <w:r>
              <w:rPr>
                <w:rFonts w:cstheme="minorHAnsi" w:hint="eastAsia"/>
              </w:rPr>
              <w:t xml:space="preserve">0x0008 + N </w:t>
            </w:r>
            <w:r>
              <w:rPr>
                <w:rFonts w:cstheme="minorHAnsi"/>
              </w:rPr>
              <w:t xml:space="preserve">+ 2 </w:t>
            </w:r>
            <w:r>
              <w:rPr>
                <w:rFonts w:cstheme="minorHAnsi" w:hint="eastAsia"/>
              </w:rPr>
              <w:t>+ N1</w:t>
            </w:r>
            <w:r>
              <w:rPr>
                <w:rFonts w:cstheme="minorHAnsi"/>
              </w:rPr>
              <w:t xml:space="preserve"> + 2 + N2</w:t>
            </w:r>
          </w:p>
        </w:tc>
        <w:tc>
          <w:tcPr>
            <w:tcW w:w="799" w:type="pct"/>
          </w:tcPr>
          <w:p w:rsidR="00625DCE" w:rsidRDefault="00625DCE" w:rsidP="00672154">
            <w:pPr>
              <w:rPr>
                <w:rFonts w:cstheme="minorHAnsi"/>
              </w:rPr>
            </w:pPr>
            <w:r>
              <w:rPr>
                <w:rFonts w:cstheme="minorHAnsi" w:hint="eastAsia"/>
              </w:rPr>
              <w:t>1</w:t>
            </w:r>
          </w:p>
        </w:tc>
        <w:tc>
          <w:tcPr>
            <w:tcW w:w="1025" w:type="pct"/>
          </w:tcPr>
          <w:p w:rsidR="00625DCE" w:rsidRDefault="00625DCE" w:rsidP="00672154">
            <w:pPr>
              <w:rPr>
                <w:rFonts w:cstheme="minorHAnsi"/>
              </w:rPr>
            </w:pPr>
            <w:proofErr w:type="spellStart"/>
            <w:r>
              <w:rPr>
                <w:rFonts w:cstheme="minorHAnsi" w:hint="eastAsia"/>
              </w:rPr>
              <w:t>ForceUpdateFlag</w:t>
            </w:r>
            <w:proofErr w:type="spellEnd"/>
          </w:p>
        </w:tc>
        <w:tc>
          <w:tcPr>
            <w:tcW w:w="2440" w:type="pct"/>
            <w:vAlign w:val="center"/>
          </w:tcPr>
          <w:p w:rsidR="00625DCE" w:rsidRDefault="00625DCE" w:rsidP="00672154">
            <w:pPr>
              <w:pStyle w:val="11"/>
              <w:rPr>
                <w:rFonts w:asciiTheme="minorHAnsi" w:hAnsiTheme="minorHAnsi" w:cstheme="minorHAnsi"/>
                <w:sz w:val="24"/>
                <w:szCs w:val="24"/>
              </w:rPr>
            </w:pPr>
            <w:r>
              <w:rPr>
                <w:rFonts w:asciiTheme="minorHAnsi" w:hAnsiTheme="minorHAnsi" w:cstheme="minorHAnsi"/>
                <w:sz w:val="24"/>
                <w:szCs w:val="24"/>
              </w:rPr>
              <w:t>F</w:t>
            </w:r>
            <w:r>
              <w:rPr>
                <w:rFonts w:asciiTheme="minorHAnsi" w:hAnsiTheme="minorHAnsi" w:cstheme="minorHAnsi" w:hint="eastAsia"/>
                <w:sz w:val="24"/>
                <w:szCs w:val="24"/>
              </w:rPr>
              <w:t>orce update flag</w:t>
            </w:r>
          </w:p>
        </w:tc>
      </w:tr>
    </w:tbl>
    <w:p w:rsidR="00625DCE" w:rsidRDefault="00625DCE" w:rsidP="00625DCE">
      <w:pPr>
        <w:rPr>
          <w:b/>
        </w:rPr>
      </w:pPr>
    </w:p>
    <w:p w:rsidR="00625DCE" w:rsidRPr="004F0BD5" w:rsidRDefault="00625DCE" w:rsidP="00625DCE">
      <w:pPr>
        <w:rPr>
          <w:b/>
        </w:rPr>
      </w:pPr>
      <w:r w:rsidRPr="004F0BD5">
        <w:rPr>
          <w:rFonts w:hint="eastAsia"/>
          <w:b/>
        </w:rP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701"/>
        <w:gridCol w:w="1415"/>
        <w:gridCol w:w="3624"/>
      </w:tblGrid>
      <w:tr w:rsidR="00625DCE" w:rsidRPr="004F0BD5" w:rsidTr="00672154">
        <w:tc>
          <w:tcPr>
            <w:tcW w:w="938" w:type="pct"/>
            <w:shd w:val="clear" w:color="auto" w:fill="5B9BD5" w:themeFill="accent1"/>
          </w:tcPr>
          <w:p w:rsidR="00625DCE" w:rsidRPr="004F0BD5" w:rsidRDefault="00625DCE" w:rsidP="00672154">
            <w:r w:rsidRPr="004F0BD5">
              <w:t>Command Type</w:t>
            </w:r>
          </w:p>
        </w:tc>
        <w:tc>
          <w:tcPr>
            <w:tcW w:w="1025" w:type="pct"/>
            <w:shd w:val="clear" w:color="auto" w:fill="5B9BD5" w:themeFill="accent1"/>
          </w:tcPr>
          <w:p w:rsidR="00625DCE" w:rsidRPr="004F0BD5" w:rsidRDefault="00625DCE" w:rsidP="00672154">
            <w:r w:rsidRPr="004F0BD5">
              <w:t>Command Code</w:t>
            </w:r>
          </w:p>
        </w:tc>
        <w:tc>
          <w:tcPr>
            <w:tcW w:w="853" w:type="pct"/>
            <w:shd w:val="clear" w:color="auto" w:fill="5B9BD5" w:themeFill="accent1"/>
          </w:tcPr>
          <w:p w:rsidR="00625DCE" w:rsidRPr="004F0BD5" w:rsidRDefault="00625DCE" w:rsidP="00672154">
            <w:r w:rsidRPr="004F0BD5">
              <w:t>Return Code</w:t>
            </w:r>
          </w:p>
        </w:tc>
        <w:tc>
          <w:tcPr>
            <w:tcW w:w="2184" w:type="pct"/>
            <w:shd w:val="clear" w:color="auto" w:fill="5B9BD5" w:themeFill="accent1"/>
          </w:tcPr>
          <w:p w:rsidR="00625DCE" w:rsidRPr="004F0BD5" w:rsidRDefault="00625DCE" w:rsidP="00672154">
            <w:r w:rsidRPr="004F0BD5">
              <w:t>Data Field</w:t>
            </w:r>
          </w:p>
        </w:tc>
      </w:tr>
      <w:tr w:rsidR="00625DCE" w:rsidRPr="004F0BD5" w:rsidTr="00672154">
        <w:tc>
          <w:tcPr>
            <w:tcW w:w="938" w:type="pct"/>
          </w:tcPr>
          <w:p w:rsidR="00625DCE" w:rsidRPr="004F0BD5" w:rsidRDefault="00625DCE" w:rsidP="00672154">
            <w:r w:rsidRPr="004F0BD5">
              <w:t>0x9</w:t>
            </w:r>
            <w:r>
              <w:t>1</w:t>
            </w:r>
          </w:p>
        </w:tc>
        <w:tc>
          <w:tcPr>
            <w:tcW w:w="1025" w:type="pct"/>
          </w:tcPr>
          <w:p w:rsidR="00625DCE" w:rsidRPr="004F0BD5" w:rsidRDefault="00625DCE" w:rsidP="00672154">
            <w:r>
              <w:t>0x41</w:t>
            </w:r>
          </w:p>
        </w:tc>
        <w:tc>
          <w:tcPr>
            <w:tcW w:w="853" w:type="pct"/>
          </w:tcPr>
          <w:p w:rsidR="00625DCE" w:rsidRPr="004F0BD5" w:rsidRDefault="00625DCE" w:rsidP="00672154">
            <w:r>
              <w:t>As follows</w:t>
            </w:r>
          </w:p>
        </w:tc>
        <w:tc>
          <w:tcPr>
            <w:tcW w:w="2184" w:type="pct"/>
          </w:tcPr>
          <w:p w:rsidR="00625DCE" w:rsidRPr="004F0BD5" w:rsidRDefault="00625DCE" w:rsidP="00672154">
            <w:r>
              <w:t>N/A</w:t>
            </w:r>
          </w:p>
        </w:tc>
      </w:tr>
    </w:tbl>
    <w:p w:rsidR="00625DCE" w:rsidRPr="00CF3320" w:rsidRDefault="00625DCE" w:rsidP="00625DCE">
      <w:pPr>
        <w:jc w:val="left"/>
        <w:rPr>
          <w:b/>
        </w:rPr>
      </w:pPr>
      <w:r w:rsidRPr="00CF3320">
        <w:rPr>
          <w:rFonts w:hint="eastAsia"/>
          <w:b/>
        </w:rPr>
        <w:t>Return code:</w:t>
      </w:r>
    </w:p>
    <w:p w:rsidR="00625DCE" w:rsidRDefault="00625DCE" w:rsidP="00625DCE">
      <w:pPr>
        <w:jc w:val="left"/>
      </w:pPr>
      <w:r>
        <w:t xml:space="preserve">See appendix </w:t>
      </w:r>
      <w:r w:rsidR="00F1363C">
        <w:fldChar w:fldCharType="begin"/>
      </w:r>
      <w:r w:rsidR="00F1363C">
        <w:instrText xml:space="preserve"> HYPERLINK \l "_TMS_Proxy_return" </w:instrText>
      </w:r>
      <w:r w:rsidR="00F1363C">
        <w:fldChar w:fldCharType="separate"/>
      </w:r>
      <w:r w:rsidRPr="00094787">
        <w:rPr>
          <w:rStyle w:val="a7"/>
        </w:rPr>
        <w:t>TMS Proxy return code</w:t>
      </w:r>
      <w:r w:rsidR="00F1363C">
        <w:rPr>
          <w:rStyle w:val="a7"/>
        </w:rPr>
        <w:fldChar w:fldCharType="end"/>
      </w:r>
    </w:p>
    <w:p w:rsidR="00625DCE" w:rsidRDefault="00625DCE" w:rsidP="00146226">
      <w:pPr>
        <w:jc w:val="left"/>
      </w:pPr>
    </w:p>
    <w:p w:rsidR="0061672E" w:rsidRDefault="0061672E" w:rsidP="00146226">
      <w:pPr>
        <w:jc w:val="left"/>
      </w:pPr>
      <w:r>
        <w:rPr>
          <w:rFonts w:hint="eastAsia"/>
        </w:rPr>
        <w:t xml:space="preserve">Attention: </w:t>
      </w:r>
      <w:r>
        <w:t>if the task list number is over than 10, then the task list data shall be sent in multi-package.</w:t>
      </w:r>
    </w:p>
    <w:p w:rsidR="009918D1" w:rsidRDefault="009918D1" w:rsidP="00146226">
      <w:pPr>
        <w:jc w:val="left"/>
      </w:pPr>
    </w:p>
    <w:p w:rsidR="00D77A3B" w:rsidRDefault="006F536C" w:rsidP="0061787F">
      <w:pPr>
        <w:pStyle w:val="1"/>
        <w:numPr>
          <w:ilvl w:val="0"/>
          <w:numId w:val="20"/>
        </w:numPr>
        <w:rPr>
          <w:color w:val="4472C4" w:themeColor="accent5"/>
        </w:rPr>
      </w:pPr>
      <w:bookmarkStart w:id="1481" w:name="_Toc459650166"/>
      <w:bookmarkStart w:id="1482" w:name="_Toc459650374"/>
      <w:bookmarkStart w:id="1483" w:name="_Toc459650814"/>
      <w:bookmarkStart w:id="1484" w:name="_Toc459714404"/>
      <w:bookmarkStart w:id="1485" w:name="_Toc459715350"/>
      <w:bookmarkStart w:id="1486" w:name="_Toc459725574"/>
      <w:bookmarkStart w:id="1487" w:name="_Toc459642897"/>
      <w:bookmarkStart w:id="1488" w:name="_Toc478130704"/>
      <w:bookmarkEnd w:id="1481"/>
      <w:bookmarkEnd w:id="1482"/>
      <w:bookmarkEnd w:id="1483"/>
      <w:bookmarkEnd w:id="1484"/>
      <w:bookmarkEnd w:id="1485"/>
      <w:bookmarkEnd w:id="1486"/>
      <w:bookmarkEnd w:id="1487"/>
      <w:r w:rsidRPr="006F536C">
        <w:rPr>
          <w:color w:val="4472C4" w:themeColor="accent5"/>
        </w:rPr>
        <w:t>Internal i</w:t>
      </w:r>
      <w:r w:rsidRPr="006F536C">
        <w:rPr>
          <w:rFonts w:hint="eastAsia"/>
          <w:color w:val="4472C4" w:themeColor="accent5"/>
        </w:rPr>
        <w:t>nterface definition for POS terminal</w:t>
      </w:r>
      <w:bookmarkEnd w:id="1488"/>
    </w:p>
    <w:p w:rsidR="00597504" w:rsidRPr="00597504" w:rsidRDefault="00403947" w:rsidP="00597504">
      <w:r>
        <w:t>Below are the i</w:t>
      </w:r>
      <w:r w:rsidR="00597504">
        <w:rPr>
          <w:rFonts w:hint="eastAsia"/>
        </w:rPr>
        <w:t>nternal interf</w:t>
      </w:r>
      <w:r w:rsidR="00597504">
        <w:t>ace</w:t>
      </w:r>
      <w:r>
        <w:t>s</w:t>
      </w:r>
      <w:r w:rsidR="00597504">
        <w:t xml:space="preserve"> for application layer to use</w:t>
      </w:r>
      <w:r>
        <w:t>.</w:t>
      </w:r>
    </w:p>
    <w:p w:rsidR="00914439" w:rsidRDefault="001C0164" w:rsidP="0061787F">
      <w:pPr>
        <w:pStyle w:val="2"/>
        <w:numPr>
          <w:ilvl w:val="1"/>
          <w:numId w:val="20"/>
        </w:numPr>
        <w:rPr>
          <w:color w:val="4472C4" w:themeColor="accent5"/>
        </w:rPr>
      </w:pPr>
      <w:bookmarkStart w:id="1489" w:name="_Toc478130705"/>
      <w:r w:rsidRPr="001C0164">
        <w:rPr>
          <w:rFonts w:hint="eastAsia"/>
          <w:color w:val="4472C4" w:themeColor="accent5"/>
        </w:rPr>
        <w:lastRenderedPageBreak/>
        <w:t>COMM module</w:t>
      </w:r>
      <w:bookmarkEnd w:id="1489"/>
    </w:p>
    <w:p w:rsidR="00D21A8E" w:rsidRDefault="00CE0D99" w:rsidP="0061787F">
      <w:pPr>
        <w:pStyle w:val="3"/>
        <w:numPr>
          <w:ilvl w:val="2"/>
          <w:numId w:val="20"/>
        </w:numPr>
      </w:pPr>
      <w:bookmarkStart w:id="1490" w:name="_Toc478130706"/>
      <w:proofErr w:type="spellStart"/>
      <w:r w:rsidRPr="0061076E">
        <w:t>MsgInit</w:t>
      </w:r>
      <w:bookmarkEnd w:id="1490"/>
      <w:proofErr w:type="spellEnd"/>
      <w:r w:rsidR="00BD3F20">
        <w:tab/>
      </w:r>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1701"/>
        <w:gridCol w:w="5244"/>
      </w:tblGrid>
      <w:tr w:rsidR="00CE0D99" w:rsidTr="00CE0D99">
        <w:trPr>
          <w:jc w:val="center"/>
        </w:trPr>
        <w:tc>
          <w:tcPr>
            <w:tcW w:w="1560" w:type="dxa"/>
            <w:tcBorders>
              <w:top w:val="single" w:sz="12" w:space="0" w:color="1F497D"/>
              <w:left w:val="single" w:sz="12" w:space="0" w:color="1F497D"/>
              <w:bottom w:val="nil"/>
              <w:right w:val="nil"/>
            </w:tcBorders>
            <w:shd w:val="clear" w:color="auto" w:fill="4F81BD"/>
            <w:vAlign w:val="center"/>
          </w:tcPr>
          <w:p w:rsidR="00CE0D99" w:rsidRDefault="00CE0D99" w:rsidP="00B549F4">
            <w:pPr>
              <w:spacing w:before="60"/>
              <w:jc w:val="center"/>
              <w:rPr>
                <w:b/>
                <w:color w:val="FFFFFF"/>
              </w:rPr>
            </w:pPr>
            <w:r>
              <w:rPr>
                <w:b/>
                <w:color w:val="FFFFFF"/>
              </w:rPr>
              <w:t>Prototype</w:t>
            </w:r>
          </w:p>
        </w:tc>
        <w:tc>
          <w:tcPr>
            <w:tcW w:w="6945" w:type="dxa"/>
            <w:gridSpan w:val="2"/>
            <w:vAlign w:val="center"/>
          </w:tcPr>
          <w:p w:rsidR="00CE0D99" w:rsidRPr="0013584C" w:rsidRDefault="00CE0D99" w:rsidP="00B549F4">
            <w:pPr>
              <w:spacing w:before="60" w:after="60"/>
              <w:rPr>
                <w:szCs w:val="21"/>
              </w:rPr>
            </w:pPr>
            <w:proofErr w:type="spellStart"/>
            <w:r w:rsidRPr="00CE0D99">
              <w:rPr>
                <w:b/>
                <w:color w:val="7030A0"/>
                <w:szCs w:val="21"/>
              </w:rPr>
              <w:t>int</w:t>
            </w:r>
            <w:proofErr w:type="spellEnd"/>
            <w:r w:rsidRPr="00CE0D99">
              <w:rPr>
                <w:b/>
                <w:color w:val="7030A0"/>
                <w:szCs w:val="21"/>
              </w:rPr>
              <w:t xml:space="preserve"> </w:t>
            </w:r>
            <w:proofErr w:type="spellStart"/>
            <w:r w:rsidRPr="00CE0D99">
              <w:rPr>
                <w:b/>
                <w:color w:val="7030A0"/>
                <w:szCs w:val="21"/>
              </w:rPr>
              <w:t>iMsgInit</w:t>
            </w:r>
            <w:proofErr w:type="spellEnd"/>
            <w:r w:rsidRPr="00CE0D99">
              <w:rPr>
                <w:b/>
                <w:color w:val="7030A0"/>
                <w:szCs w:val="21"/>
              </w:rPr>
              <w:t>(</w:t>
            </w:r>
            <w:proofErr w:type="spellStart"/>
            <w:r w:rsidR="00FE4CC1">
              <w:t>const</w:t>
            </w:r>
            <w:proofErr w:type="spellEnd"/>
            <w:r w:rsidR="00FE4CC1">
              <w:t xml:space="preserve"> </w:t>
            </w:r>
            <w:proofErr w:type="spellStart"/>
            <w:r w:rsidRPr="00CE0D99">
              <w:rPr>
                <w:b/>
                <w:color w:val="7030A0"/>
                <w:szCs w:val="21"/>
              </w:rPr>
              <w:t>int</w:t>
            </w:r>
            <w:proofErr w:type="spellEnd"/>
            <w:r w:rsidRPr="00CE0D99">
              <w:rPr>
                <w:b/>
                <w:color w:val="7030A0"/>
                <w:szCs w:val="21"/>
              </w:rPr>
              <w:t xml:space="preserve"> </w:t>
            </w:r>
            <w:proofErr w:type="spellStart"/>
            <w:r w:rsidRPr="00CE0D99">
              <w:rPr>
                <w:b/>
                <w:color w:val="7030A0"/>
                <w:szCs w:val="21"/>
              </w:rPr>
              <w:t>iPort</w:t>
            </w:r>
            <w:proofErr w:type="spellEnd"/>
            <w:r w:rsidRPr="00CE0D99">
              <w:rPr>
                <w:b/>
                <w:color w:val="7030A0"/>
                <w:szCs w:val="21"/>
              </w:rPr>
              <w:t>,</w:t>
            </w:r>
            <w:r w:rsidR="00FE4CC1">
              <w:rPr>
                <w:b/>
                <w:color w:val="7030A0"/>
                <w:szCs w:val="21"/>
              </w:rPr>
              <w:t xml:space="preserve"> </w:t>
            </w:r>
            <w:proofErr w:type="spellStart"/>
            <w:r w:rsidR="00FE4CC1">
              <w:t>const</w:t>
            </w:r>
            <w:proofErr w:type="spellEnd"/>
            <w:r w:rsidR="00FE4CC1">
              <w:t xml:space="preserve"> </w:t>
            </w:r>
            <w:proofErr w:type="spellStart"/>
            <w:r w:rsidRPr="00CE0D99">
              <w:rPr>
                <w:b/>
                <w:color w:val="7030A0"/>
                <w:szCs w:val="21"/>
              </w:rPr>
              <w:t>int</w:t>
            </w:r>
            <w:proofErr w:type="spellEnd"/>
            <w:r w:rsidRPr="00CE0D99">
              <w:rPr>
                <w:b/>
                <w:color w:val="7030A0"/>
                <w:szCs w:val="21"/>
              </w:rPr>
              <w:t xml:space="preserve"> </w:t>
            </w:r>
            <w:proofErr w:type="spellStart"/>
            <w:r w:rsidRPr="00CE0D99">
              <w:rPr>
                <w:b/>
                <w:color w:val="7030A0"/>
                <w:szCs w:val="21"/>
              </w:rPr>
              <w:t>iPaSize</w:t>
            </w:r>
            <w:proofErr w:type="spellEnd"/>
            <w:r w:rsidRPr="00CE0D99">
              <w:rPr>
                <w:b/>
                <w:color w:val="7030A0"/>
                <w:szCs w:val="21"/>
              </w:rPr>
              <w:t>,</w:t>
            </w:r>
            <w:r w:rsidR="00FE4CC1">
              <w:rPr>
                <w:b/>
                <w:color w:val="7030A0"/>
                <w:szCs w:val="21"/>
              </w:rPr>
              <w:t xml:space="preserve"> </w:t>
            </w:r>
            <w:proofErr w:type="spellStart"/>
            <w:r w:rsidR="00FE4CC1">
              <w:t>const</w:t>
            </w:r>
            <w:proofErr w:type="spellEnd"/>
            <w:r w:rsidR="00FE4CC1">
              <w:t xml:space="preserve"> </w:t>
            </w:r>
            <w:proofErr w:type="spellStart"/>
            <w:r w:rsidRPr="00CE0D99">
              <w:rPr>
                <w:b/>
                <w:color w:val="7030A0"/>
                <w:szCs w:val="21"/>
              </w:rPr>
              <w:t>int</w:t>
            </w:r>
            <w:proofErr w:type="spellEnd"/>
            <w:r w:rsidRPr="00CE0D99">
              <w:rPr>
                <w:b/>
                <w:color w:val="7030A0"/>
                <w:szCs w:val="21"/>
              </w:rPr>
              <w:t xml:space="preserve"> </w:t>
            </w:r>
            <w:proofErr w:type="spellStart"/>
            <w:r w:rsidRPr="00CE0D99">
              <w:rPr>
                <w:b/>
                <w:color w:val="7030A0"/>
                <w:szCs w:val="21"/>
              </w:rPr>
              <w:t>iFrSize</w:t>
            </w:r>
            <w:proofErr w:type="spellEnd"/>
            <w:r w:rsidRPr="00CE0D99">
              <w:rPr>
                <w:b/>
                <w:color w:val="7030A0"/>
                <w:szCs w:val="21"/>
              </w:rPr>
              <w:t>);</w:t>
            </w:r>
          </w:p>
        </w:tc>
      </w:tr>
      <w:tr w:rsidR="00CE0D99" w:rsidTr="00CE0D99">
        <w:trPr>
          <w:jc w:val="center"/>
        </w:trPr>
        <w:tc>
          <w:tcPr>
            <w:tcW w:w="1560" w:type="dxa"/>
            <w:tcBorders>
              <w:left w:val="single" w:sz="12" w:space="0" w:color="1F497D"/>
              <w:bottom w:val="nil"/>
              <w:right w:val="nil"/>
            </w:tcBorders>
            <w:shd w:val="clear" w:color="auto" w:fill="4F81BD"/>
            <w:vAlign w:val="center"/>
          </w:tcPr>
          <w:p w:rsidR="00CE0D99" w:rsidRDefault="00CE0D99" w:rsidP="00B549F4">
            <w:pPr>
              <w:spacing w:before="60"/>
              <w:jc w:val="center"/>
              <w:rPr>
                <w:b/>
                <w:color w:val="FFFFFF"/>
              </w:rPr>
            </w:pPr>
            <w:r>
              <w:rPr>
                <w:b/>
                <w:color w:val="FFFFFF"/>
              </w:rPr>
              <w:t>Function</w:t>
            </w:r>
          </w:p>
        </w:tc>
        <w:tc>
          <w:tcPr>
            <w:tcW w:w="6945" w:type="dxa"/>
            <w:gridSpan w:val="2"/>
            <w:vAlign w:val="center"/>
          </w:tcPr>
          <w:p w:rsidR="00CE0D99" w:rsidRDefault="00CE0D99" w:rsidP="00B549F4">
            <w:pPr>
              <w:pStyle w:val="ae"/>
            </w:pPr>
            <w:r>
              <w:t>Initialize the COMM module</w:t>
            </w:r>
          </w:p>
        </w:tc>
      </w:tr>
      <w:tr w:rsidR="00CE0D99" w:rsidTr="00CE0D99">
        <w:trPr>
          <w:jc w:val="center"/>
        </w:trPr>
        <w:tc>
          <w:tcPr>
            <w:tcW w:w="1560" w:type="dxa"/>
            <w:vMerge w:val="restart"/>
            <w:tcBorders>
              <w:left w:val="single" w:sz="12" w:space="0" w:color="1F497D"/>
              <w:right w:val="nil"/>
            </w:tcBorders>
            <w:shd w:val="clear" w:color="auto" w:fill="4F81BD"/>
            <w:vAlign w:val="center"/>
          </w:tcPr>
          <w:p w:rsidR="00CE0D99" w:rsidRDefault="00CE0D99" w:rsidP="00B549F4">
            <w:pPr>
              <w:spacing w:before="60"/>
              <w:jc w:val="center"/>
              <w:rPr>
                <w:b/>
                <w:color w:val="FFFFFF"/>
              </w:rPr>
            </w:pPr>
            <w:r>
              <w:rPr>
                <w:b/>
                <w:color w:val="FFFFFF"/>
              </w:rPr>
              <w:t>Parameters</w:t>
            </w:r>
          </w:p>
        </w:tc>
        <w:tc>
          <w:tcPr>
            <w:tcW w:w="1701" w:type="dxa"/>
            <w:vAlign w:val="center"/>
          </w:tcPr>
          <w:p w:rsidR="00CE0D99" w:rsidRDefault="00CE0D99" w:rsidP="00B549F4">
            <w:pPr>
              <w:pStyle w:val="ae"/>
            </w:pPr>
            <w:proofErr w:type="spellStart"/>
            <w:r>
              <w:rPr>
                <w:rFonts w:hint="eastAsia"/>
              </w:rPr>
              <w:t>iPort</w:t>
            </w:r>
            <w:proofErr w:type="spellEnd"/>
            <w:r>
              <w:rPr>
                <w:rFonts w:hint="eastAsia"/>
              </w:rPr>
              <w:t xml:space="preserve"> [</w:t>
            </w:r>
            <w:r>
              <w:t>Input</w:t>
            </w:r>
            <w:r>
              <w:rPr>
                <w:rFonts w:hint="eastAsia"/>
              </w:rPr>
              <w:t>]</w:t>
            </w:r>
          </w:p>
        </w:tc>
        <w:tc>
          <w:tcPr>
            <w:tcW w:w="5244" w:type="dxa"/>
            <w:vAlign w:val="center"/>
          </w:tcPr>
          <w:p w:rsidR="00CE0D99" w:rsidRDefault="00CE0D99" w:rsidP="00B549F4">
            <w:pPr>
              <w:pStyle w:val="ae"/>
            </w:pPr>
            <w:r>
              <w:rPr>
                <w:rFonts w:hint="eastAsia"/>
              </w:rPr>
              <w:t>COMM port</w:t>
            </w:r>
          </w:p>
        </w:tc>
      </w:tr>
      <w:tr w:rsidR="00CE0D99" w:rsidTr="00CE0D99">
        <w:trPr>
          <w:jc w:val="center"/>
        </w:trPr>
        <w:tc>
          <w:tcPr>
            <w:tcW w:w="1560" w:type="dxa"/>
            <w:vMerge/>
            <w:tcBorders>
              <w:left w:val="single" w:sz="12" w:space="0" w:color="1F497D"/>
              <w:right w:val="nil"/>
            </w:tcBorders>
            <w:shd w:val="clear" w:color="auto" w:fill="4F81BD"/>
            <w:vAlign w:val="center"/>
          </w:tcPr>
          <w:p w:rsidR="00CE0D99" w:rsidRDefault="00CE0D99" w:rsidP="00B549F4">
            <w:pPr>
              <w:spacing w:before="60"/>
              <w:jc w:val="center"/>
              <w:rPr>
                <w:b/>
                <w:color w:val="FFFFFF"/>
              </w:rPr>
            </w:pPr>
          </w:p>
        </w:tc>
        <w:tc>
          <w:tcPr>
            <w:tcW w:w="1701" w:type="dxa"/>
            <w:vAlign w:val="center"/>
          </w:tcPr>
          <w:p w:rsidR="00CE0D99" w:rsidRDefault="00CE0D99" w:rsidP="00B549F4">
            <w:pPr>
              <w:pStyle w:val="ae"/>
            </w:pPr>
            <w:proofErr w:type="spellStart"/>
            <w:r>
              <w:rPr>
                <w:rFonts w:hint="eastAsia"/>
              </w:rPr>
              <w:t>iPaSize</w:t>
            </w:r>
            <w:proofErr w:type="spellEnd"/>
            <w:r>
              <w:rPr>
                <w:rFonts w:hint="eastAsia"/>
              </w:rPr>
              <w:t xml:space="preserve"> [</w:t>
            </w:r>
            <w:r>
              <w:t>Input</w:t>
            </w:r>
            <w:r>
              <w:rPr>
                <w:rFonts w:hint="eastAsia"/>
              </w:rPr>
              <w:t>]</w:t>
            </w:r>
          </w:p>
        </w:tc>
        <w:tc>
          <w:tcPr>
            <w:tcW w:w="5244" w:type="dxa"/>
            <w:vAlign w:val="center"/>
          </w:tcPr>
          <w:p w:rsidR="00CE0D99" w:rsidRDefault="00CE0D99" w:rsidP="00B549F4">
            <w:pPr>
              <w:pStyle w:val="ae"/>
            </w:pPr>
            <w:r>
              <w:rPr>
                <w:rFonts w:hint="eastAsia"/>
              </w:rPr>
              <w:t>Pa</w:t>
            </w:r>
            <w:r>
              <w:t>cket size to be set</w:t>
            </w:r>
          </w:p>
        </w:tc>
      </w:tr>
      <w:tr w:rsidR="00CE0D99" w:rsidTr="00CE0D99">
        <w:trPr>
          <w:jc w:val="center"/>
        </w:trPr>
        <w:tc>
          <w:tcPr>
            <w:tcW w:w="1560" w:type="dxa"/>
            <w:vMerge/>
            <w:tcBorders>
              <w:left w:val="single" w:sz="12" w:space="0" w:color="1F497D"/>
              <w:bottom w:val="nil"/>
              <w:right w:val="nil"/>
            </w:tcBorders>
            <w:shd w:val="clear" w:color="auto" w:fill="4F81BD"/>
            <w:vAlign w:val="center"/>
          </w:tcPr>
          <w:p w:rsidR="00CE0D99" w:rsidRDefault="00CE0D99" w:rsidP="00B549F4">
            <w:pPr>
              <w:spacing w:before="60"/>
              <w:jc w:val="center"/>
              <w:rPr>
                <w:b/>
                <w:color w:val="FFFFFF"/>
              </w:rPr>
            </w:pPr>
          </w:p>
        </w:tc>
        <w:tc>
          <w:tcPr>
            <w:tcW w:w="1701" w:type="dxa"/>
            <w:vAlign w:val="center"/>
          </w:tcPr>
          <w:p w:rsidR="00CE0D99" w:rsidRDefault="00CE0D99" w:rsidP="00B549F4">
            <w:pPr>
              <w:pStyle w:val="ae"/>
            </w:pPr>
            <w:proofErr w:type="spellStart"/>
            <w:r>
              <w:rPr>
                <w:rFonts w:hint="eastAsia"/>
              </w:rPr>
              <w:t>iFrSize</w:t>
            </w:r>
            <w:proofErr w:type="spellEnd"/>
            <w:r>
              <w:t xml:space="preserve"> [Input]</w:t>
            </w:r>
          </w:p>
        </w:tc>
        <w:tc>
          <w:tcPr>
            <w:tcW w:w="5244" w:type="dxa"/>
            <w:vAlign w:val="center"/>
          </w:tcPr>
          <w:p w:rsidR="00CE0D99" w:rsidRDefault="00CE0D99" w:rsidP="00B549F4">
            <w:pPr>
              <w:pStyle w:val="ae"/>
            </w:pPr>
            <w:r>
              <w:rPr>
                <w:rFonts w:hint="eastAsia"/>
              </w:rPr>
              <w:t>Frame size to be set</w:t>
            </w:r>
          </w:p>
        </w:tc>
      </w:tr>
      <w:tr w:rsidR="00CE0D99" w:rsidTr="00CE0D99">
        <w:trPr>
          <w:jc w:val="center"/>
        </w:trPr>
        <w:tc>
          <w:tcPr>
            <w:tcW w:w="1560" w:type="dxa"/>
            <w:tcBorders>
              <w:left w:val="single" w:sz="12" w:space="0" w:color="1F497D"/>
              <w:right w:val="nil"/>
            </w:tcBorders>
            <w:shd w:val="clear" w:color="auto" w:fill="4F81BD"/>
            <w:vAlign w:val="center"/>
          </w:tcPr>
          <w:p w:rsidR="00CE0D99" w:rsidRDefault="00CE0D99" w:rsidP="00B549F4">
            <w:pPr>
              <w:spacing w:before="60"/>
              <w:jc w:val="center"/>
              <w:rPr>
                <w:b/>
                <w:color w:val="FFFFFF"/>
              </w:rPr>
            </w:pPr>
            <w:r>
              <w:rPr>
                <w:b/>
                <w:color w:val="FFFFFF"/>
              </w:rPr>
              <w:t>Return</w:t>
            </w:r>
          </w:p>
        </w:tc>
        <w:tc>
          <w:tcPr>
            <w:tcW w:w="1701" w:type="dxa"/>
            <w:tcBorders>
              <w:top w:val="single" w:sz="8" w:space="0" w:color="1F497D"/>
              <w:bottom w:val="nil"/>
              <w:right w:val="nil"/>
            </w:tcBorders>
            <w:vAlign w:val="center"/>
          </w:tcPr>
          <w:p w:rsidR="00CE0D99" w:rsidRDefault="00CE0D99" w:rsidP="00B549F4">
            <w:pPr>
              <w:pStyle w:val="ae"/>
            </w:pPr>
          </w:p>
        </w:tc>
        <w:tc>
          <w:tcPr>
            <w:tcW w:w="5244" w:type="dxa"/>
            <w:tcBorders>
              <w:top w:val="single" w:sz="8" w:space="0" w:color="1F497D"/>
              <w:left w:val="nil"/>
              <w:bottom w:val="nil"/>
            </w:tcBorders>
            <w:vAlign w:val="center"/>
          </w:tcPr>
          <w:p w:rsidR="00CE0D99" w:rsidRDefault="00CE0D99" w:rsidP="00B549F4">
            <w:pPr>
              <w:pStyle w:val="ae"/>
            </w:pPr>
          </w:p>
        </w:tc>
      </w:tr>
      <w:tr w:rsidR="00CE0D99" w:rsidTr="00CE0D99">
        <w:trPr>
          <w:jc w:val="center"/>
        </w:trPr>
        <w:tc>
          <w:tcPr>
            <w:tcW w:w="1560" w:type="dxa"/>
            <w:tcBorders>
              <w:left w:val="single" w:sz="12" w:space="0" w:color="1F497D"/>
              <w:bottom w:val="single" w:sz="12" w:space="0" w:color="1F497D"/>
              <w:right w:val="nil"/>
            </w:tcBorders>
            <w:shd w:val="clear" w:color="auto" w:fill="4F81BD"/>
            <w:vAlign w:val="center"/>
          </w:tcPr>
          <w:p w:rsidR="00CE0D99" w:rsidRDefault="00CE0D99" w:rsidP="00B549F4">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CE0D99" w:rsidRDefault="00CE0D99" w:rsidP="00B549F4">
            <w:pPr>
              <w:pStyle w:val="ae"/>
            </w:pPr>
          </w:p>
        </w:tc>
      </w:tr>
    </w:tbl>
    <w:p w:rsidR="00034975" w:rsidRPr="00034975" w:rsidRDefault="00034975" w:rsidP="0061787F">
      <w:pPr>
        <w:pStyle w:val="a6"/>
        <w:keepNext/>
        <w:keepLines/>
        <w:numPr>
          <w:ilvl w:val="0"/>
          <w:numId w:val="21"/>
        </w:numPr>
        <w:spacing w:before="260" w:after="260" w:line="400" w:lineRule="exact"/>
        <w:ind w:firstLineChars="0"/>
        <w:outlineLvl w:val="2"/>
        <w:rPr>
          <w:rFonts w:eastAsiaTheme="majorEastAsia"/>
          <w:b/>
          <w:bCs/>
          <w:vanish/>
          <w:color w:val="4472C4" w:themeColor="accent5"/>
          <w:sz w:val="30"/>
          <w:szCs w:val="32"/>
        </w:rPr>
      </w:pPr>
      <w:bookmarkStart w:id="1491" w:name="_Toc456366045"/>
      <w:bookmarkStart w:id="1492" w:name="_Toc456366389"/>
      <w:bookmarkStart w:id="1493" w:name="_Toc456367062"/>
      <w:bookmarkStart w:id="1494" w:name="_Toc456367467"/>
      <w:bookmarkStart w:id="1495" w:name="_Toc456367644"/>
      <w:bookmarkStart w:id="1496" w:name="_Toc456368345"/>
      <w:bookmarkStart w:id="1497" w:name="_Toc456369814"/>
      <w:bookmarkStart w:id="1498" w:name="_Toc456370007"/>
      <w:bookmarkStart w:id="1499" w:name="_Toc456370195"/>
      <w:bookmarkStart w:id="1500" w:name="_Toc456370336"/>
      <w:bookmarkStart w:id="1501" w:name="_Toc456708090"/>
      <w:bookmarkStart w:id="1502" w:name="_Toc456708280"/>
      <w:bookmarkStart w:id="1503" w:name="_Toc456710785"/>
      <w:bookmarkStart w:id="1504" w:name="_Toc456711132"/>
      <w:bookmarkStart w:id="1505" w:name="_Toc456711325"/>
      <w:bookmarkStart w:id="1506" w:name="_Toc456788040"/>
      <w:bookmarkStart w:id="1507" w:name="_Toc459642901"/>
      <w:bookmarkStart w:id="1508" w:name="_Toc459650170"/>
      <w:bookmarkStart w:id="1509" w:name="_Toc459650378"/>
      <w:bookmarkStart w:id="1510" w:name="_Toc459650818"/>
      <w:bookmarkStart w:id="1511" w:name="_Toc459714408"/>
      <w:bookmarkStart w:id="1512" w:name="_Toc459715354"/>
      <w:bookmarkStart w:id="1513" w:name="_Toc459725578"/>
      <w:bookmarkStart w:id="1514" w:name="_Toc462066501"/>
      <w:bookmarkStart w:id="1515" w:name="_Toc464233300"/>
      <w:bookmarkStart w:id="1516" w:name="_Toc478130707"/>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p>
    <w:p w:rsidR="00034975" w:rsidRPr="00034975" w:rsidRDefault="00034975" w:rsidP="0061787F">
      <w:pPr>
        <w:pStyle w:val="a6"/>
        <w:keepNext/>
        <w:keepLines/>
        <w:numPr>
          <w:ilvl w:val="0"/>
          <w:numId w:val="21"/>
        </w:numPr>
        <w:spacing w:before="260" w:after="260" w:line="400" w:lineRule="exact"/>
        <w:ind w:firstLineChars="0"/>
        <w:outlineLvl w:val="2"/>
        <w:rPr>
          <w:rFonts w:eastAsiaTheme="majorEastAsia"/>
          <w:b/>
          <w:bCs/>
          <w:vanish/>
          <w:color w:val="4472C4" w:themeColor="accent5"/>
          <w:sz w:val="30"/>
          <w:szCs w:val="32"/>
        </w:rPr>
      </w:pPr>
      <w:bookmarkStart w:id="1517" w:name="_Toc456366046"/>
      <w:bookmarkStart w:id="1518" w:name="_Toc456366390"/>
      <w:bookmarkStart w:id="1519" w:name="_Toc456367063"/>
      <w:bookmarkStart w:id="1520" w:name="_Toc456367468"/>
      <w:bookmarkStart w:id="1521" w:name="_Toc456367645"/>
      <w:bookmarkStart w:id="1522" w:name="_Toc456368346"/>
      <w:bookmarkStart w:id="1523" w:name="_Toc456369815"/>
      <w:bookmarkStart w:id="1524" w:name="_Toc456370008"/>
      <w:bookmarkStart w:id="1525" w:name="_Toc456370196"/>
      <w:bookmarkStart w:id="1526" w:name="_Toc456370337"/>
      <w:bookmarkStart w:id="1527" w:name="_Toc456708091"/>
      <w:bookmarkStart w:id="1528" w:name="_Toc456708281"/>
      <w:bookmarkStart w:id="1529" w:name="_Toc456710786"/>
      <w:bookmarkStart w:id="1530" w:name="_Toc456711133"/>
      <w:bookmarkStart w:id="1531" w:name="_Toc456711326"/>
      <w:bookmarkStart w:id="1532" w:name="_Toc456788041"/>
      <w:bookmarkStart w:id="1533" w:name="_Toc459642902"/>
      <w:bookmarkStart w:id="1534" w:name="_Toc459650171"/>
      <w:bookmarkStart w:id="1535" w:name="_Toc459650379"/>
      <w:bookmarkStart w:id="1536" w:name="_Toc459650819"/>
      <w:bookmarkStart w:id="1537" w:name="_Toc459714409"/>
      <w:bookmarkStart w:id="1538" w:name="_Toc459715355"/>
      <w:bookmarkStart w:id="1539" w:name="_Toc459725579"/>
      <w:bookmarkStart w:id="1540" w:name="_Toc462066502"/>
      <w:bookmarkStart w:id="1541" w:name="_Toc464233301"/>
      <w:bookmarkStart w:id="1542" w:name="_Toc478130708"/>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p>
    <w:p w:rsidR="00034975" w:rsidRPr="00034975" w:rsidRDefault="00034975" w:rsidP="0061787F">
      <w:pPr>
        <w:pStyle w:val="a6"/>
        <w:keepNext/>
        <w:keepLines/>
        <w:numPr>
          <w:ilvl w:val="0"/>
          <w:numId w:val="21"/>
        </w:numPr>
        <w:spacing w:before="260" w:after="260" w:line="400" w:lineRule="exact"/>
        <w:ind w:firstLineChars="0"/>
        <w:outlineLvl w:val="2"/>
        <w:rPr>
          <w:rFonts w:eastAsiaTheme="majorEastAsia"/>
          <w:b/>
          <w:bCs/>
          <w:vanish/>
          <w:color w:val="4472C4" w:themeColor="accent5"/>
          <w:sz w:val="30"/>
          <w:szCs w:val="32"/>
        </w:rPr>
      </w:pPr>
      <w:bookmarkStart w:id="1543" w:name="_Toc456366047"/>
      <w:bookmarkStart w:id="1544" w:name="_Toc456366391"/>
      <w:bookmarkStart w:id="1545" w:name="_Toc456367064"/>
      <w:bookmarkStart w:id="1546" w:name="_Toc456367469"/>
      <w:bookmarkStart w:id="1547" w:name="_Toc456367646"/>
      <w:bookmarkStart w:id="1548" w:name="_Toc456368347"/>
      <w:bookmarkStart w:id="1549" w:name="_Toc456369816"/>
      <w:bookmarkStart w:id="1550" w:name="_Toc456370009"/>
      <w:bookmarkStart w:id="1551" w:name="_Toc456370197"/>
      <w:bookmarkStart w:id="1552" w:name="_Toc456370338"/>
      <w:bookmarkStart w:id="1553" w:name="_Toc456708092"/>
      <w:bookmarkStart w:id="1554" w:name="_Toc456708282"/>
      <w:bookmarkStart w:id="1555" w:name="_Toc456710787"/>
      <w:bookmarkStart w:id="1556" w:name="_Toc456711134"/>
      <w:bookmarkStart w:id="1557" w:name="_Toc456711327"/>
      <w:bookmarkStart w:id="1558" w:name="_Toc456788042"/>
      <w:bookmarkStart w:id="1559" w:name="_Toc459642903"/>
      <w:bookmarkStart w:id="1560" w:name="_Toc459650172"/>
      <w:bookmarkStart w:id="1561" w:name="_Toc459650380"/>
      <w:bookmarkStart w:id="1562" w:name="_Toc459650820"/>
      <w:bookmarkStart w:id="1563" w:name="_Toc459714410"/>
      <w:bookmarkStart w:id="1564" w:name="_Toc459715356"/>
      <w:bookmarkStart w:id="1565" w:name="_Toc459725580"/>
      <w:bookmarkStart w:id="1566" w:name="_Toc462066503"/>
      <w:bookmarkStart w:id="1567" w:name="_Toc464233302"/>
      <w:bookmarkStart w:id="1568" w:name="_Toc478130709"/>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p>
    <w:p w:rsidR="00034975" w:rsidRPr="00034975" w:rsidRDefault="00034975" w:rsidP="0061787F">
      <w:pPr>
        <w:pStyle w:val="a6"/>
        <w:keepNext/>
        <w:keepLines/>
        <w:numPr>
          <w:ilvl w:val="1"/>
          <w:numId w:val="21"/>
        </w:numPr>
        <w:spacing w:before="260" w:after="260" w:line="400" w:lineRule="exact"/>
        <w:ind w:firstLineChars="0"/>
        <w:outlineLvl w:val="2"/>
        <w:rPr>
          <w:rFonts w:eastAsiaTheme="majorEastAsia"/>
          <w:b/>
          <w:bCs/>
          <w:vanish/>
          <w:color w:val="4472C4" w:themeColor="accent5"/>
          <w:sz w:val="30"/>
          <w:szCs w:val="32"/>
        </w:rPr>
      </w:pPr>
      <w:bookmarkStart w:id="1569" w:name="_Toc456366048"/>
      <w:bookmarkStart w:id="1570" w:name="_Toc456366392"/>
      <w:bookmarkStart w:id="1571" w:name="_Toc456367065"/>
      <w:bookmarkStart w:id="1572" w:name="_Toc456367470"/>
      <w:bookmarkStart w:id="1573" w:name="_Toc456367647"/>
      <w:bookmarkStart w:id="1574" w:name="_Toc456368348"/>
      <w:bookmarkStart w:id="1575" w:name="_Toc456369817"/>
      <w:bookmarkStart w:id="1576" w:name="_Toc456370010"/>
      <w:bookmarkStart w:id="1577" w:name="_Toc456370198"/>
      <w:bookmarkStart w:id="1578" w:name="_Toc456370339"/>
      <w:bookmarkStart w:id="1579" w:name="_Toc456708093"/>
      <w:bookmarkStart w:id="1580" w:name="_Toc456708283"/>
      <w:bookmarkStart w:id="1581" w:name="_Toc456710788"/>
      <w:bookmarkStart w:id="1582" w:name="_Toc456711135"/>
      <w:bookmarkStart w:id="1583" w:name="_Toc456711328"/>
      <w:bookmarkStart w:id="1584" w:name="_Toc456788043"/>
      <w:bookmarkStart w:id="1585" w:name="_Toc459642904"/>
      <w:bookmarkStart w:id="1586" w:name="_Toc459650173"/>
      <w:bookmarkStart w:id="1587" w:name="_Toc459650381"/>
      <w:bookmarkStart w:id="1588" w:name="_Toc459650821"/>
      <w:bookmarkStart w:id="1589" w:name="_Toc459714411"/>
      <w:bookmarkStart w:id="1590" w:name="_Toc459715357"/>
      <w:bookmarkStart w:id="1591" w:name="_Toc459725581"/>
      <w:bookmarkStart w:id="1592" w:name="_Toc462066504"/>
      <w:bookmarkStart w:id="1593" w:name="_Toc464233303"/>
      <w:bookmarkStart w:id="1594" w:name="_Toc478130710"/>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p>
    <w:p w:rsidR="00034975" w:rsidRPr="00034975" w:rsidRDefault="00034975" w:rsidP="0061787F">
      <w:pPr>
        <w:pStyle w:val="a6"/>
        <w:keepNext/>
        <w:keepLines/>
        <w:numPr>
          <w:ilvl w:val="2"/>
          <w:numId w:val="21"/>
        </w:numPr>
        <w:spacing w:before="260" w:after="260" w:line="400" w:lineRule="exact"/>
        <w:ind w:firstLineChars="0"/>
        <w:outlineLvl w:val="2"/>
        <w:rPr>
          <w:rFonts w:eastAsiaTheme="majorEastAsia"/>
          <w:b/>
          <w:bCs/>
          <w:vanish/>
          <w:color w:val="4472C4" w:themeColor="accent5"/>
          <w:sz w:val="30"/>
          <w:szCs w:val="32"/>
        </w:rPr>
      </w:pPr>
      <w:bookmarkStart w:id="1595" w:name="_Toc456366049"/>
      <w:bookmarkStart w:id="1596" w:name="_Toc456366393"/>
      <w:bookmarkStart w:id="1597" w:name="_Toc456367066"/>
      <w:bookmarkStart w:id="1598" w:name="_Toc456367471"/>
      <w:bookmarkStart w:id="1599" w:name="_Toc456367648"/>
      <w:bookmarkStart w:id="1600" w:name="_Toc456368349"/>
      <w:bookmarkStart w:id="1601" w:name="_Toc456369818"/>
      <w:bookmarkStart w:id="1602" w:name="_Toc456370011"/>
      <w:bookmarkStart w:id="1603" w:name="_Toc456370199"/>
      <w:bookmarkStart w:id="1604" w:name="_Toc456370340"/>
      <w:bookmarkStart w:id="1605" w:name="_Toc456708094"/>
      <w:bookmarkStart w:id="1606" w:name="_Toc456708284"/>
      <w:bookmarkStart w:id="1607" w:name="_Toc456710789"/>
      <w:bookmarkStart w:id="1608" w:name="_Toc456711136"/>
      <w:bookmarkStart w:id="1609" w:name="_Toc456711329"/>
      <w:bookmarkStart w:id="1610" w:name="_Toc456788044"/>
      <w:bookmarkStart w:id="1611" w:name="_Toc459642905"/>
      <w:bookmarkStart w:id="1612" w:name="_Toc459650174"/>
      <w:bookmarkStart w:id="1613" w:name="_Toc459650382"/>
      <w:bookmarkStart w:id="1614" w:name="_Toc459650822"/>
      <w:bookmarkStart w:id="1615" w:name="_Toc459714412"/>
      <w:bookmarkStart w:id="1616" w:name="_Toc459715358"/>
      <w:bookmarkStart w:id="1617" w:name="_Toc459725582"/>
      <w:bookmarkStart w:id="1618" w:name="_Toc462066505"/>
      <w:bookmarkStart w:id="1619" w:name="_Toc464233304"/>
      <w:bookmarkStart w:id="1620" w:name="_Toc478130711"/>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p>
    <w:p w:rsidR="00CE0D99" w:rsidRDefault="00CE0D99" w:rsidP="0061787F">
      <w:pPr>
        <w:pStyle w:val="3"/>
        <w:numPr>
          <w:ilvl w:val="2"/>
          <w:numId w:val="21"/>
        </w:numPr>
      </w:pPr>
      <w:bookmarkStart w:id="1621" w:name="_Toc478130712"/>
      <w:proofErr w:type="spellStart"/>
      <w:r>
        <w:rPr>
          <w:rFonts w:hint="eastAsia"/>
        </w:rPr>
        <w:t>MsgSend</w:t>
      </w:r>
      <w:bookmarkEnd w:id="1621"/>
      <w:proofErr w:type="spellEnd"/>
      <w:r>
        <w:tab/>
      </w:r>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CE0D99" w:rsidTr="00B549F4">
        <w:trPr>
          <w:jc w:val="center"/>
        </w:trPr>
        <w:tc>
          <w:tcPr>
            <w:tcW w:w="1560" w:type="dxa"/>
            <w:tcBorders>
              <w:top w:val="single" w:sz="12" w:space="0" w:color="1F497D"/>
              <w:left w:val="single" w:sz="12" w:space="0" w:color="1F497D"/>
              <w:bottom w:val="nil"/>
              <w:right w:val="nil"/>
            </w:tcBorders>
            <w:shd w:val="clear" w:color="auto" w:fill="4F81BD"/>
            <w:vAlign w:val="center"/>
          </w:tcPr>
          <w:p w:rsidR="00CE0D99" w:rsidRDefault="00CE0D99" w:rsidP="00B549F4">
            <w:pPr>
              <w:spacing w:before="60"/>
              <w:jc w:val="center"/>
              <w:rPr>
                <w:b/>
                <w:color w:val="FFFFFF"/>
              </w:rPr>
            </w:pPr>
            <w:r>
              <w:rPr>
                <w:b/>
                <w:color w:val="FFFFFF"/>
              </w:rPr>
              <w:t>Prototype</w:t>
            </w:r>
          </w:p>
        </w:tc>
        <w:tc>
          <w:tcPr>
            <w:tcW w:w="6945" w:type="dxa"/>
            <w:gridSpan w:val="2"/>
            <w:vAlign w:val="center"/>
          </w:tcPr>
          <w:p w:rsidR="00CE0D99" w:rsidRPr="0013584C" w:rsidRDefault="00CE0D99" w:rsidP="00B549F4">
            <w:pPr>
              <w:spacing w:before="60" w:after="60"/>
              <w:rPr>
                <w:szCs w:val="21"/>
              </w:rPr>
            </w:pPr>
            <w:proofErr w:type="spellStart"/>
            <w:r w:rsidRPr="00CE0D99">
              <w:rPr>
                <w:rFonts w:hint="eastAsia"/>
                <w:b/>
                <w:color w:val="7030A0"/>
                <w:szCs w:val="21"/>
              </w:rPr>
              <w:t>int</w:t>
            </w:r>
            <w:proofErr w:type="spellEnd"/>
            <w:r w:rsidRPr="00CE0D99">
              <w:rPr>
                <w:rFonts w:hint="eastAsia"/>
                <w:b/>
                <w:color w:val="7030A0"/>
                <w:szCs w:val="21"/>
              </w:rPr>
              <w:t xml:space="preserve"> </w:t>
            </w:r>
            <w:proofErr w:type="spellStart"/>
            <w:r w:rsidRPr="00CE0D99">
              <w:rPr>
                <w:rFonts w:hint="eastAsia"/>
                <w:b/>
                <w:color w:val="7030A0"/>
                <w:szCs w:val="21"/>
              </w:rPr>
              <w:t>iMsgS</w:t>
            </w:r>
            <w:r>
              <w:rPr>
                <w:b/>
                <w:color w:val="7030A0"/>
                <w:szCs w:val="21"/>
              </w:rPr>
              <w:t>e</w:t>
            </w:r>
            <w:r w:rsidRPr="00CE0D99">
              <w:rPr>
                <w:rFonts w:hint="eastAsia"/>
                <w:b/>
                <w:color w:val="7030A0"/>
                <w:szCs w:val="21"/>
              </w:rPr>
              <w:t>nd</w:t>
            </w:r>
            <w:proofErr w:type="spellEnd"/>
            <w:r w:rsidRPr="00CE0D99">
              <w:rPr>
                <w:rFonts w:hint="eastAsia"/>
                <w:b/>
                <w:color w:val="7030A0"/>
                <w:szCs w:val="21"/>
              </w:rPr>
              <w:t>(</w:t>
            </w:r>
            <w:proofErr w:type="spellStart"/>
            <w:r w:rsidR="0057075E">
              <w:t>const</w:t>
            </w:r>
            <w:proofErr w:type="spellEnd"/>
            <w:r w:rsidR="0057075E">
              <w:t xml:space="preserve"> </w:t>
            </w:r>
            <w:proofErr w:type="spellStart"/>
            <w:r w:rsidRPr="00CE0D99">
              <w:rPr>
                <w:rFonts w:hint="eastAsia"/>
                <w:b/>
                <w:color w:val="7030A0"/>
                <w:szCs w:val="21"/>
              </w:rPr>
              <w:t>int</w:t>
            </w:r>
            <w:proofErr w:type="spellEnd"/>
            <w:r w:rsidRPr="00CE0D99">
              <w:rPr>
                <w:rFonts w:hint="eastAsia"/>
                <w:b/>
                <w:color w:val="7030A0"/>
                <w:szCs w:val="21"/>
              </w:rPr>
              <w:t xml:space="preserve"> </w:t>
            </w:r>
            <w:proofErr w:type="spellStart"/>
            <w:r w:rsidRPr="00CE0D99">
              <w:rPr>
                <w:rFonts w:hint="eastAsia"/>
                <w:b/>
                <w:color w:val="7030A0"/>
                <w:szCs w:val="21"/>
              </w:rPr>
              <w:t>iMsgDataLen</w:t>
            </w:r>
            <w:proofErr w:type="spellEnd"/>
            <w:r w:rsidRPr="00CE0D99">
              <w:rPr>
                <w:rFonts w:hint="eastAsia"/>
                <w:b/>
                <w:color w:val="7030A0"/>
                <w:szCs w:val="21"/>
              </w:rPr>
              <w:t>,</w:t>
            </w:r>
            <w:r w:rsidR="0057075E">
              <w:rPr>
                <w:b/>
                <w:color w:val="7030A0"/>
                <w:szCs w:val="21"/>
              </w:rPr>
              <w:t xml:space="preserve"> </w:t>
            </w:r>
            <w:proofErr w:type="spellStart"/>
            <w:r w:rsidR="0057075E">
              <w:t>const</w:t>
            </w:r>
            <w:proofErr w:type="spellEnd"/>
            <w:r w:rsidR="0057075E">
              <w:t xml:space="preserve"> </w:t>
            </w:r>
            <w:proofErr w:type="spellStart"/>
            <w:r w:rsidRPr="00CE0D99">
              <w:rPr>
                <w:rFonts w:hint="eastAsia"/>
                <w:b/>
                <w:color w:val="7030A0"/>
                <w:szCs w:val="21"/>
              </w:rPr>
              <w:t>uchar</w:t>
            </w:r>
            <w:proofErr w:type="spellEnd"/>
            <w:r w:rsidRPr="00CE0D99">
              <w:rPr>
                <w:rFonts w:hint="eastAsia"/>
                <w:b/>
                <w:color w:val="7030A0"/>
                <w:szCs w:val="21"/>
              </w:rPr>
              <w:t>*</w:t>
            </w:r>
            <w:proofErr w:type="spellStart"/>
            <w:r w:rsidRPr="00CE0D99">
              <w:rPr>
                <w:rFonts w:hint="eastAsia"/>
                <w:b/>
                <w:color w:val="7030A0"/>
                <w:szCs w:val="21"/>
              </w:rPr>
              <w:t>pucMsgData</w:t>
            </w:r>
            <w:proofErr w:type="spellEnd"/>
            <w:r w:rsidRPr="00CE0D99">
              <w:rPr>
                <w:rFonts w:hint="eastAsia"/>
                <w:b/>
                <w:color w:val="7030A0"/>
                <w:szCs w:val="21"/>
              </w:rPr>
              <w:t>,</w:t>
            </w:r>
            <w:r w:rsidR="0057075E">
              <w:rPr>
                <w:b/>
                <w:color w:val="7030A0"/>
                <w:szCs w:val="21"/>
              </w:rPr>
              <w:t xml:space="preserve"> </w:t>
            </w:r>
            <w:proofErr w:type="spellStart"/>
            <w:r w:rsidR="0057075E">
              <w:t>const</w:t>
            </w:r>
            <w:proofErr w:type="spellEnd"/>
            <w:r w:rsidR="0057075E">
              <w:t xml:space="preserve"> </w:t>
            </w:r>
            <w:proofErr w:type="spellStart"/>
            <w:r w:rsidRPr="00CE0D99">
              <w:rPr>
                <w:rFonts w:hint="eastAsia"/>
                <w:b/>
                <w:color w:val="7030A0"/>
                <w:szCs w:val="21"/>
              </w:rPr>
              <w:t>ulong</w:t>
            </w:r>
            <w:proofErr w:type="spellEnd"/>
            <w:r w:rsidRPr="00CE0D99">
              <w:rPr>
                <w:rFonts w:hint="eastAsia"/>
                <w:b/>
                <w:color w:val="7030A0"/>
                <w:szCs w:val="21"/>
              </w:rPr>
              <w:t xml:space="preserve"> </w:t>
            </w:r>
            <w:proofErr w:type="spellStart"/>
            <w:r w:rsidRPr="00CE0D99">
              <w:rPr>
                <w:rFonts w:hint="eastAsia"/>
                <w:b/>
                <w:color w:val="7030A0"/>
                <w:szCs w:val="21"/>
              </w:rPr>
              <w:t>ulTimeOutMs</w:t>
            </w:r>
            <w:proofErr w:type="spellEnd"/>
            <w:r w:rsidRPr="00CE0D99">
              <w:rPr>
                <w:rFonts w:hint="eastAsia"/>
                <w:b/>
                <w:color w:val="7030A0"/>
                <w:szCs w:val="21"/>
              </w:rPr>
              <w:t>)</w:t>
            </w:r>
            <w:r w:rsidRPr="00CE0D99">
              <w:rPr>
                <w:rFonts w:hint="eastAsia"/>
                <w:b/>
                <w:color w:val="7030A0"/>
                <w:szCs w:val="21"/>
              </w:rPr>
              <w:t>；</w:t>
            </w:r>
          </w:p>
        </w:tc>
      </w:tr>
      <w:tr w:rsidR="00CE0D99" w:rsidTr="00B549F4">
        <w:trPr>
          <w:jc w:val="center"/>
        </w:trPr>
        <w:tc>
          <w:tcPr>
            <w:tcW w:w="1560" w:type="dxa"/>
            <w:tcBorders>
              <w:left w:val="single" w:sz="12" w:space="0" w:color="1F497D"/>
              <w:bottom w:val="nil"/>
              <w:right w:val="nil"/>
            </w:tcBorders>
            <w:shd w:val="clear" w:color="auto" w:fill="4F81BD"/>
            <w:vAlign w:val="center"/>
          </w:tcPr>
          <w:p w:rsidR="00CE0D99" w:rsidRDefault="00CE0D99" w:rsidP="00B549F4">
            <w:pPr>
              <w:spacing w:before="60"/>
              <w:jc w:val="center"/>
              <w:rPr>
                <w:b/>
                <w:color w:val="FFFFFF"/>
              </w:rPr>
            </w:pPr>
            <w:r>
              <w:rPr>
                <w:b/>
                <w:color w:val="FFFFFF"/>
              </w:rPr>
              <w:t>Function</w:t>
            </w:r>
          </w:p>
        </w:tc>
        <w:tc>
          <w:tcPr>
            <w:tcW w:w="6945" w:type="dxa"/>
            <w:gridSpan w:val="2"/>
            <w:vAlign w:val="center"/>
          </w:tcPr>
          <w:p w:rsidR="00CE0D99" w:rsidRDefault="00CE0D99" w:rsidP="00CE0D99">
            <w:pPr>
              <w:pStyle w:val="ae"/>
            </w:pPr>
            <w:r w:rsidRPr="00CB609D">
              <w:t>Use specified communication port to send data.</w:t>
            </w:r>
          </w:p>
        </w:tc>
      </w:tr>
      <w:tr w:rsidR="00CE0D99" w:rsidTr="00CE0D99">
        <w:trPr>
          <w:jc w:val="center"/>
        </w:trPr>
        <w:tc>
          <w:tcPr>
            <w:tcW w:w="1560" w:type="dxa"/>
            <w:vMerge w:val="restart"/>
            <w:tcBorders>
              <w:left w:val="single" w:sz="12" w:space="0" w:color="1F497D"/>
              <w:right w:val="nil"/>
            </w:tcBorders>
            <w:shd w:val="clear" w:color="auto" w:fill="4F81BD"/>
            <w:vAlign w:val="center"/>
          </w:tcPr>
          <w:p w:rsidR="00CE0D99" w:rsidRDefault="00CE0D99" w:rsidP="00B549F4">
            <w:pPr>
              <w:spacing w:before="60"/>
              <w:jc w:val="center"/>
              <w:rPr>
                <w:b/>
                <w:color w:val="FFFFFF"/>
              </w:rPr>
            </w:pPr>
            <w:r>
              <w:rPr>
                <w:b/>
                <w:color w:val="FFFFFF"/>
              </w:rPr>
              <w:t>Parameters</w:t>
            </w:r>
          </w:p>
        </w:tc>
        <w:tc>
          <w:tcPr>
            <w:tcW w:w="2111" w:type="dxa"/>
            <w:vAlign w:val="center"/>
          </w:tcPr>
          <w:p w:rsidR="00CE0D99" w:rsidRDefault="00CE0D99" w:rsidP="00B549F4">
            <w:pPr>
              <w:pStyle w:val="ae"/>
            </w:pPr>
            <w:proofErr w:type="spellStart"/>
            <w:r>
              <w:t>iMsgDataLen</w:t>
            </w:r>
            <w:proofErr w:type="spellEnd"/>
            <w:r>
              <w:rPr>
                <w:rFonts w:hint="eastAsia"/>
              </w:rPr>
              <w:t xml:space="preserve"> [</w:t>
            </w:r>
            <w:r>
              <w:t>Input</w:t>
            </w:r>
            <w:r>
              <w:rPr>
                <w:rFonts w:hint="eastAsia"/>
              </w:rPr>
              <w:t>]</w:t>
            </w:r>
          </w:p>
        </w:tc>
        <w:tc>
          <w:tcPr>
            <w:tcW w:w="4834" w:type="dxa"/>
            <w:vAlign w:val="center"/>
          </w:tcPr>
          <w:p w:rsidR="00CE0D99" w:rsidRDefault="00CE0D99" w:rsidP="00B549F4">
            <w:pPr>
              <w:pStyle w:val="ae"/>
            </w:pPr>
            <w:r>
              <w:rPr>
                <w:rFonts w:hint="eastAsia"/>
              </w:rPr>
              <w:t>Length of data to be sent</w:t>
            </w:r>
          </w:p>
        </w:tc>
      </w:tr>
      <w:tr w:rsidR="00CE0D99" w:rsidTr="00CE0D99">
        <w:trPr>
          <w:jc w:val="center"/>
        </w:trPr>
        <w:tc>
          <w:tcPr>
            <w:tcW w:w="1560" w:type="dxa"/>
            <w:vMerge/>
            <w:tcBorders>
              <w:left w:val="single" w:sz="12" w:space="0" w:color="1F497D"/>
              <w:right w:val="nil"/>
            </w:tcBorders>
            <w:shd w:val="clear" w:color="auto" w:fill="4F81BD"/>
            <w:vAlign w:val="center"/>
          </w:tcPr>
          <w:p w:rsidR="00CE0D99" w:rsidRDefault="00CE0D99" w:rsidP="00B549F4">
            <w:pPr>
              <w:spacing w:before="60"/>
              <w:jc w:val="center"/>
              <w:rPr>
                <w:b/>
                <w:color w:val="FFFFFF"/>
              </w:rPr>
            </w:pPr>
          </w:p>
        </w:tc>
        <w:tc>
          <w:tcPr>
            <w:tcW w:w="2111" w:type="dxa"/>
            <w:vAlign w:val="center"/>
          </w:tcPr>
          <w:p w:rsidR="00CE0D99" w:rsidRDefault="00CE0D99" w:rsidP="00B549F4">
            <w:pPr>
              <w:pStyle w:val="ae"/>
            </w:pPr>
            <w:r>
              <w:t>*</w:t>
            </w:r>
            <w:proofErr w:type="spellStart"/>
            <w:r>
              <w:t>pucMsgData</w:t>
            </w:r>
            <w:proofErr w:type="spellEnd"/>
            <w:r>
              <w:rPr>
                <w:rFonts w:hint="eastAsia"/>
              </w:rPr>
              <w:t xml:space="preserve"> [</w:t>
            </w:r>
            <w:r>
              <w:t>Input</w:t>
            </w:r>
            <w:r>
              <w:rPr>
                <w:rFonts w:hint="eastAsia"/>
              </w:rPr>
              <w:t>]</w:t>
            </w:r>
          </w:p>
        </w:tc>
        <w:tc>
          <w:tcPr>
            <w:tcW w:w="4834" w:type="dxa"/>
            <w:vAlign w:val="center"/>
          </w:tcPr>
          <w:p w:rsidR="00CE0D99" w:rsidRDefault="00CE0D99" w:rsidP="00B549F4">
            <w:pPr>
              <w:pStyle w:val="ae"/>
            </w:pPr>
            <w:r>
              <w:t>Data to be sent</w:t>
            </w:r>
          </w:p>
        </w:tc>
      </w:tr>
      <w:tr w:rsidR="00CE0D99" w:rsidTr="00CE0D99">
        <w:trPr>
          <w:jc w:val="center"/>
        </w:trPr>
        <w:tc>
          <w:tcPr>
            <w:tcW w:w="1560" w:type="dxa"/>
            <w:vMerge/>
            <w:tcBorders>
              <w:left w:val="single" w:sz="12" w:space="0" w:color="1F497D"/>
              <w:bottom w:val="nil"/>
              <w:right w:val="nil"/>
            </w:tcBorders>
            <w:shd w:val="clear" w:color="auto" w:fill="4F81BD"/>
            <w:vAlign w:val="center"/>
          </w:tcPr>
          <w:p w:rsidR="00CE0D99" w:rsidRDefault="00CE0D99" w:rsidP="00B549F4">
            <w:pPr>
              <w:spacing w:before="60"/>
              <w:jc w:val="center"/>
              <w:rPr>
                <w:b/>
                <w:color w:val="FFFFFF"/>
              </w:rPr>
            </w:pPr>
          </w:p>
        </w:tc>
        <w:tc>
          <w:tcPr>
            <w:tcW w:w="2111" w:type="dxa"/>
            <w:vAlign w:val="center"/>
          </w:tcPr>
          <w:p w:rsidR="00CE0D99" w:rsidRDefault="00CE0D99" w:rsidP="00B549F4">
            <w:pPr>
              <w:pStyle w:val="ae"/>
            </w:pPr>
            <w:proofErr w:type="spellStart"/>
            <w:r>
              <w:t>ulTimeOutMs</w:t>
            </w:r>
            <w:proofErr w:type="spellEnd"/>
            <w:r>
              <w:t xml:space="preserve"> [Input]</w:t>
            </w:r>
          </w:p>
        </w:tc>
        <w:tc>
          <w:tcPr>
            <w:tcW w:w="4834" w:type="dxa"/>
            <w:vAlign w:val="center"/>
          </w:tcPr>
          <w:p w:rsidR="00CE0D99" w:rsidRDefault="00CE0D99" w:rsidP="00B549F4">
            <w:pPr>
              <w:pStyle w:val="ae"/>
            </w:pPr>
            <w:r>
              <w:t>Timeout for receiving ACK/NAK frame (</w:t>
            </w:r>
            <w:proofErr w:type="spellStart"/>
            <w:r>
              <w:t>ms</w:t>
            </w:r>
            <w:proofErr w:type="spellEnd"/>
            <w:r>
              <w:t>);</w:t>
            </w:r>
          </w:p>
        </w:tc>
      </w:tr>
      <w:tr w:rsidR="00CE0D99" w:rsidTr="00CE0D99">
        <w:trPr>
          <w:jc w:val="center"/>
        </w:trPr>
        <w:tc>
          <w:tcPr>
            <w:tcW w:w="1560" w:type="dxa"/>
            <w:tcBorders>
              <w:left w:val="single" w:sz="12" w:space="0" w:color="1F497D"/>
              <w:right w:val="nil"/>
            </w:tcBorders>
            <w:shd w:val="clear" w:color="auto" w:fill="4F81BD"/>
            <w:vAlign w:val="center"/>
          </w:tcPr>
          <w:p w:rsidR="00CE0D99" w:rsidRDefault="00CE0D99" w:rsidP="00B549F4">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CE0D99" w:rsidRDefault="00CE0D99" w:rsidP="00B549F4">
            <w:pPr>
              <w:pStyle w:val="ae"/>
            </w:pPr>
          </w:p>
        </w:tc>
        <w:tc>
          <w:tcPr>
            <w:tcW w:w="4834" w:type="dxa"/>
            <w:tcBorders>
              <w:top w:val="single" w:sz="8" w:space="0" w:color="1F497D"/>
              <w:left w:val="nil"/>
              <w:bottom w:val="nil"/>
            </w:tcBorders>
            <w:vAlign w:val="center"/>
          </w:tcPr>
          <w:p w:rsidR="00CE0D99" w:rsidRDefault="00CE0D99" w:rsidP="00B549F4">
            <w:pPr>
              <w:pStyle w:val="ae"/>
            </w:pPr>
          </w:p>
        </w:tc>
      </w:tr>
      <w:tr w:rsidR="00CE0D99" w:rsidTr="00B549F4">
        <w:trPr>
          <w:jc w:val="center"/>
        </w:trPr>
        <w:tc>
          <w:tcPr>
            <w:tcW w:w="1560" w:type="dxa"/>
            <w:tcBorders>
              <w:left w:val="single" w:sz="12" w:space="0" w:color="1F497D"/>
              <w:bottom w:val="single" w:sz="12" w:space="0" w:color="1F497D"/>
              <w:right w:val="nil"/>
            </w:tcBorders>
            <w:shd w:val="clear" w:color="auto" w:fill="4F81BD"/>
            <w:vAlign w:val="center"/>
          </w:tcPr>
          <w:p w:rsidR="00CE0D99" w:rsidRDefault="00CE0D99" w:rsidP="00B549F4">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CE0D99" w:rsidRDefault="00CE0D99" w:rsidP="00B549F4">
            <w:pPr>
              <w:pStyle w:val="ae"/>
            </w:pPr>
          </w:p>
        </w:tc>
      </w:tr>
    </w:tbl>
    <w:p w:rsidR="00CE0D99" w:rsidRDefault="00CE0D99" w:rsidP="0061787F">
      <w:pPr>
        <w:pStyle w:val="3"/>
        <w:numPr>
          <w:ilvl w:val="2"/>
          <w:numId w:val="21"/>
        </w:numPr>
      </w:pPr>
      <w:bookmarkStart w:id="1622" w:name="_Toc478130713"/>
      <w:proofErr w:type="spellStart"/>
      <w:r>
        <w:rPr>
          <w:rFonts w:hint="eastAsia"/>
        </w:rPr>
        <w:t>MsgRecv</w:t>
      </w:r>
      <w:bookmarkEnd w:id="1622"/>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CE0D99" w:rsidTr="00B549F4">
        <w:trPr>
          <w:jc w:val="center"/>
        </w:trPr>
        <w:tc>
          <w:tcPr>
            <w:tcW w:w="1560" w:type="dxa"/>
            <w:tcBorders>
              <w:top w:val="single" w:sz="12" w:space="0" w:color="1F497D"/>
              <w:left w:val="single" w:sz="12" w:space="0" w:color="1F497D"/>
              <w:bottom w:val="nil"/>
              <w:right w:val="nil"/>
            </w:tcBorders>
            <w:shd w:val="clear" w:color="auto" w:fill="4F81BD"/>
            <w:vAlign w:val="center"/>
          </w:tcPr>
          <w:p w:rsidR="00CE0D99" w:rsidRDefault="00CE0D99" w:rsidP="00B549F4">
            <w:pPr>
              <w:spacing w:before="60"/>
              <w:jc w:val="center"/>
              <w:rPr>
                <w:b/>
                <w:color w:val="FFFFFF"/>
              </w:rPr>
            </w:pPr>
            <w:r>
              <w:rPr>
                <w:b/>
                <w:color w:val="FFFFFF"/>
              </w:rPr>
              <w:t>Prototype</w:t>
            </w:r>
          </w:p>
        </w:tc>
        <w:tc>
          <w:tcPr>
            <w:tcW w:w="6945" w:type="dxa"/>
            <w:gridSpan w:val="2"/>
            <w:vAlign w:val="center"/>
          </w:tcPr>
          <w:p w:rsidR="00CE0D99" w:rsidRPr="0013584C" w:rsidRDefault="00CE0D99" w:rsidP="00B549F4">
            <w:pPr>
              <w:spacing w:before="60" w:after="60"/>
              <w:rPr>
                <w:szCs w:val="21"/>
              </w:rPr>
            </w:pPr>
            <w:proofErr w:type="spellStart"/>
            <w:r w:rsidRPr="00CE0D99">
              <w:rPr>
                <w:b/>
                <w:color w:val="7030A0"/>
                <w:szCs w:val="21"/>
              </w:rPr>
              <w:t>int</w:t>
            </w:r>
            <w:proofErr w:type="spellEnd"/>
            <w:r w:rsidRPr="00CE0D99">
              <w:rPr>
                <w:b/>
                <w:color w:val="7030A0"/>
                <w:szCs w:val="21"/>
              </w:rPr>
              <w:t xml:space="preserve"> </w:t>
            </w:r>
            <w:proofErr w:type="spellStart"/>
            <w:r w:rsidRPr="00CE0D99">
              <w:rPr>
                <w:b/>
                <w:color w:val="7030A0"/>
                <w:szCs w:val="21"/>
              </w:rPr>
              <w:t>iMsgRcv</w:t>
            </w:r>
            <w:proofErr w:type="spellEnd"/>
            <w:r w:rsidRPr="00CE0D99">
              <w:rPr>
                <w:b/>
                <w:color w:val="7030A0"/>
                <w:szCs w:val="21"/>
              </w:rPr>
              <w:t>(</w:t>
            </w:r>
            <w:proofErr w:type="spellStart"/>
            <w:r w:rsidR="0057075E">
              <w:t>const</w:t>
            </w:r>
            <w:proofErr w:type="spellEnd"/>
            <w:r w:rsidR="0057075E">
              <w:t xml:space="preserve"> </w:t>
            </w:r>
            <w:proofErr w:type="spellStart"/>
            <w:r w:rsidRPr="00CE0D99">
              <w:rPr>
                <w:b/>
                <w:color w:val="7030A0"/>
                <w:szCs w:val="21"/>
              </w:rPr>
              <w:t>uint</w:t>
            </w:r>
            <w:proofErr w:type="spellEnd"/>
            <w:r w:rsidRPr="00CE0D99">
              <w:rPr>
                <w:b/>
                <w:color w:val="7030A0"/>
                <w:szCs w:val="21"/>
              </w:rPr>
              <w:t xml:space="preserve"> </w:t>
            </w:r>
            <w:proofErr w:type="spellStart"/>
            <w:r w:rsidRPr="00CE0D99">
              <w:rPr>
                <w:b/>
                <w:color w:val="7030A0"/>
                <w:szCs w:val="21"/>
              </w:rPr>
              <w:t>uiMsgDataBufLen</w:t>
            </w:r>
            <w:proofErr w:type="spellEnd"/>
            <w:r w:rsidRPr="00CE0D99">
              <w:rPr>
                <w:b/>
                <w:color w:val="7030A0"/>
                <w:szCs w:val="21"/>
              </w:rPr>
              <w:t>,</w:t>
            </w:r>
            <w:r w:rsidR="0057075E">
              <w:rPr>
                <w:b/>
                <w:color w:val="7030A0"/>
                <w:szCs w:val="21"/>
              </w:rPr>
              <w:t xml:space="preserve"> </w:t>
            </w:r>
            <w:proofErr w:type="spellStart"/>
            <w:r w:rsidR="0057075E">
              <w:t>const</w:t>
            </w:r>
            <w:proofErr w:type="spellEnd"/>
            <w:r w:rsidR="0057075E">
              <w:t xml:space="preserve"> </w:t>
            </w:r>
            <w:proofErr w:type="spellStart"/>
            <w:r w:rsidRPr="00CE0D99">
              <w:rPr>
                <w:b/>
                <w:color w:val="7030A0"/>
                <w:szCs w:val="21"/>
              </w:rPr>
              <w:t>uchar</w:t>
            </w:r>
            <w:proofErr w:type="spellEnd"/>
            <w:r w:rsidRPr="00CE0D99">
              <w:rPr>
                <w:b/>
                <w:color w:val="7030A0"/>
                <w:szCs w:val="21"/>
              </w:rPr>
              <w:t>*</w:t>
            </w:r>
            <w:proofErr w:type="spellStart"/>
            <w:r w:rsidRPr="00CE0D99">
              <w:rPr>
                <w:b/>
                <w:color w:val="7030A0"/>
                <w:szCs w:val="21"/>
              </w:rPr>
              <w:t>pucMsgDataBuf</w:t>
            </w:r>
            <w:proofErr w:type="spellEnd"/>
            <w:r w:rsidRPr="00CE0D99">
              <w:rPr>
                <w:b/>
                <w:color w:val="7030A0"/>
                <w:szCs w:val="21"/>
              </w:rPr>
              <w:t>,</w:t>
            </w:r>
            <w:r w:rsidR="0057075E">
              <w:rPr>
                <w:b/>
                <w:color w:val="7030A0"/>
                <w:szCs w:val="21"/>
              </w:rPr>
              <w:t xml:space="preserve"> </w:t>
            </w:r>
            <w:proofErr w:type="spellStart"/>
            <w:r w:rsidR="0057075E">
              <w:t>const</w:t>
            </w:r>
            <w:proofErr w:type="spellEnd"/>
            <w:r w:rsidR="0057075E">
              <w:t xml:space="preserve"> </w:t>
            </w:r>
            <w:proofErr w:type="spellStart"/>
            <w:r w:rsidRPr="00CE0D99">
              <w:rPr>
                <w:b/>
                <w:color w:val="7030A0"/>
                <w:szCs w:val="21"/>
              </w:rPr>
              <w:t>ulong</w:t>
            </w:r>
            <w:proofErr w:type="spellEnd"/>
            <w:r w:rsidRPr="00CE0D99">
              <w:rPr>
                <w:b/>
                <w:color w:val="7030A0"/>
                <w:szCs w:val="21"/>
              </w:rPr>
              <w:t xml:space="preserve"> </w:t>
            </w:r>
            <w:proofErr w:type="spellStart"/>
            <w:r w:rsidRPr="00CE0D99">
              <w:rPr>
                <w:b/>
                <w:color w:val="7030A0"/>
                <w:szCs w:val="21"/>
              </w:rPr>
              <w:t>ulTimeOutMs</w:t>
            </w:r>
            <w:proofErr w:type="spellEnd"/>
            <w:r w:rsidRPr="00CE0D99">
              <w:rPr>
                <w:b/>
                <w:color w:val="7030A0"/>
                <w:szCs w:val="21"/>
              </w:rPr>
              <w:t>);</w:t>
            </w:r>
          </w:p>
        </w:tc>
      </w:tr>
      <w:tr w:rsidR="00CE0D99" w:rsidTr="00B549F4">
        <w:trPr>
          <w:jc w:val="center"/>
        </w:trPr>
        <w:tc>
          <w:tcPr>
            <w:tcW w:w="1560" w:type="dxa"/>
            <w:tcBorders>
              <w:left w:val="single" w:sz="12" w:space="0" w:color="1F497D"/>
              <w:bottom w:val="nil"/>
              <w:right w:val="nil"/>
            </w:tcBorders>
            <w:shd w:val="clear" w:color="auto" w:fill="4F81BD"/>
            <w:vAlign w:val="center"/>
          </w:tcPr>
          <w:p w:rsidR="00CE0D99" w:rsidRDefault="00CE0D99" w:rsidP="00B549F4">
            <w:pPr>
              <w:spacing w:before="60"/>
              <w:jc w:val="center"/>
              <w:rPr>
                <w:b/>
                <w:color w:val="FFFFFF"/>
              </w:rPr>
            </w:pPr>
            <w:r>
              <w:rPr>
                <w:b/>
                <w:color w:val="FFFFFF"/>
              </w:rPr>
              <w:t>Function</w:t>
            </w:r>
          </w:p>
        </w:tc>
        <w:tc>
          <w:tcPr>
            <w:tcW w:w="6945" w:type="dxa"/>
            <w:gridSpan w:val="2"/>
            <w:vAlign w:val="center"/>
          </w:tcPr>
          <w:p w:rsidR="00CE0D99" w:rsidRDefault="00CE0D99" w:rsidP="00CE0D99">
            <w:pPr>
              <w:pStyle w:val="ae"/>
            </w:pPr>
            <w:r w:rsidRPr="00CB609D">
              <w:t xml:space="preserve">Use specified communication port to </w:t>
            </w:r>
            <w:r>
              <w:t xml:space="preserve">receive </w:t>
            </w:r>
            <w:r w:rsidRPr="00CB609D">
              <w:t>data.</w:t>
            </w:r>
          </w:p>
        </w:tc>
      </w:tr>
      <w:tr w:rsidR="00CE0D99" w:rsidTr="00B549F4">
        <w:trPr>
          <w:jc w:val="center"/>
        </w:trPr>
        <w:tc>
          <w:tcPr>
            <w:tcW w:w="1560" w:type="dxa"/>
            <w:vMerge w:val="restart"/>
            <w:tcBorders>
              <w:left w:val="single" w:sz="12" w:space="0" w:color="1F497D"/>
              <w:right w:val="nil"/>
            </w:tcBorders>
            <w:shd w:val="clear" w:color="auto" w:fill="4F81BD"/>
            <w:vAlign w:val="center"/>
          </w:tcPr>
          <w:p w:rsidR="00CE0D99" w:rsidRDefault="00CE0D99" w:rsidP="00B549F4">
            <w:pPr>
              <w:spacing w:before="60"/>
              <w:jc w:val="center"/>
              <w:rPr>
                <w:b/>
                <w:color w:val="FFFFFF"/>
              </w:rPr>
            </w:pPr>
            <w:r>
              <w:rPr>
                <w:b/>
                <w:color w:val="FFFFFF"/>
              </w:rPr>
              <w:t>Parameters</w:t>
            </w:r>
          </w:p>
        </w:tc>
        <w:tc>
          <w:tcPr>
            <w:tcW w:w="2111" w:type="dxa"/>
            <w:vAlign w:val="center"/>
          </w:tcPr>
          <w:p w:rsidR="00CE0D99" w:rsidRDefault="00CE0D99" w:rsidP="00B549F4">
            <w:pPr>
              <w:pStyle w:val="ae"/>
            </w:pPr>
            <w:proofErr w:type="spellStart"/>
            <w:r w:rsidRPr="00CE0D99">
              <w:t>uiMsgDataBufLen</w:t>
            </w:r>
            <w:proofErr w:type="spellEnd"/>
            <w:r w:rsidRPr="00CE0D99">
              <w:rPr>
                <w:rFonts w:hint="eastAsia"/>
              </w:rPr>
              <w:t xml:space="preserve"> </w:t>
            </w:r>
            <w:r>
              <w:rPr>
                <w:rFonts w:hint="eastAsia"/>
              </w:rPr>
              <w:t>[</w:t>
            </w:r>
            <w:r>
              <w:t>Input</w:t>
            </w:r>
            <w:r>
              <w:rPr>
                <w:rFonts w:hint="eastAsia"/>
              </w:rPr>
              <w:t>]</w:t>
            </w:r>
          </w:p>
        </w:tc>
        <w:tc>
          <w:tcPr>
            <w:tcW w:w="4834" w:type="dxa"/>
            <w:vAlign w:val="center"/>
          </w:tcPr>
          <w:p w:rsidR="00CE0D99" w:rsidRDefault="00CE0D99" w:rsidP="00CE0D99">
            <w:pPr>
              <w:pStyle w:val="ae"/>
            </w:pPr>
            <w:r>
              <w:rPr>
                <w:rFonts w:hint="eastAsia"/>
              </w:rPr>
              <w:t xml:space="preserve">Length of </w:t>
            </w:r>
            <w:r>
              <w:t>receiving buffer (</w:t>
            </w:r>
            <w:proofErr w:type="spellStart"/>
            <w:r w:rsidRPr="00CE0D99">
              <w:t>pucMsgDataBuf</w:t>
            </w:r>
            <w:proofErr w:type="spellEnd"/>
            <w:r>
              <w:t>)</w:t>
            </w:r>
          </w:p>
        </w:tc>
      </w:tr>
      <w:tr w:rsidR="00CE0D99" w:rsidTr="00B549F4">
        <w:trPr>
          <w:jc w:val="center"/>
        </w:trPr>
        <w:tc>
          <w:tcPr>
            <w:tcW w:w="1560" w:type="dxa"/>
            <w:vMerge/>
            <w:tcBorders>
              <w:left w:val="single" w:sz="12" w:space="0" w:color="1F497D"/>
              <w:right w:val="nil"/>
            </w:tcBorders>
            <w:shd w:val="clear" w:color="auto" w:fill="4F81BD"/>
            <w:vAlign w:val="center"/>
          </w:tcPr>
          <w:p w:rsidR="00CE0D99" w:rsidRDefault="00CE0D99" w:rsidP="00B549F4">
            <w:pPr>
              <w:spacing w:before="60"/>
              <w:jc w:val="center"/>
              <w:rPr>
                <w:b/>
                <w:color w:val="FFFFFF"/>
              </w:rPr>
            </w:pPr>
          </w:p>
        </w:tc>
        <w:tc>
          <w:tcPr>
            <w:tcW w:w="2111" w:type="dxa"/>
            <w:vAlign w:val="center"/>
          </w:tcPr>
          <w:p w:rsidR="00CE0D99" w:rsidRDefault="00CE0D99" w:rsidP="00B549F4">
            <w:pPr>
              <w:pStyle w:val="ae"/>
            </w:pPr>
            <w:r>
              <w:t xml:space="preserve">* </w:t>
            </w:r>
            <w:proofErr w:type="spellStart"/>
            <w:r w:rsidRPr="00CE0D99">
              <w:t>pucMsgDataBuf</w:t>
            </w:r>
            <w:proofErr w:type="spellEnd"/>
            <w:r w:rsidRPr="00CE0D99">
              <w:rPr>
                <w:rFonts w:hint="eastAsia"/>
              </w:rPr>
              <w:t xml:space="preserve"> </w:t>
            </w:r>
            <w:r>
              <w:rPr>
                <w:rFonts w:hint="eastAsia"/>
              </w:rPr>
              <w:t>[</w:t>
            </w:r>
            <w:r>
              <w:t>Input</w:t>
            </w:r>
            <w:r>
              <w:rPr>
                <w:rFonts w:hint="eastAsia"/>
              </w:rPr>
              <w:t>]</w:t>
            </w:r>
          </w:p>
        </w:tc>
        <w:tc>
          <w:tcPr>
            <w:tcW w:w="4834" w:type="dxa"/>
            <w:vAlign w:val="center"/>
          </w:tcPr>
          <w:p w:rsidR="00CE0D99" w:rsidRDefault="00CE0D99" w:rsidP="00B549F4">
            <w:pPr>
              <w:pStyle w:val="ae"/>
            </w:pPr>
            <w:r>
              <w:t>R</w:t>
            </w:r>
            <w:r>
              <w:rPr>
                <w:rFonts w:hint="eastAsia"/>
              </w:rPr>
              <w:t xml:space="preserve">eceiving </w:t>
            </w:r>
            <w:r>
              <w:t xml:space="preserve">buffer </w:t>
            </w:r>
          </w:p>
        </w:tc>
      </w:tr>
      <w:tr w:rsidR="00CE0D99" w:rsidTr="00B549F4">
        <w:trPr>
          <w:jc w:val="center"/>
        </w:trPr>
        <w:tc>
          <w:tcPr>
            <w:tcW w:w="1560" w:type="dxa"/>
            <w:vMerge/>
            <w:tcBorders>
              <w:left w:val="single" w:sz="12" w:space="0" w:color="1F497D"/>
              <w:bottom w:val="nil"/>
              <w:right w:val="nil"/>
            </w:tcBorders>
            <w:shd w:val="clear" w:color="auto" w:fill="4F81BD"/>
            <w:vAlign w:val="center"/>
          </w:tcPr>
          <w:p w:rsidR="00CE0D99" w:rsidRDefault="00CE0D99" w:rsidP="00B549F4">
            <w:pPr>
              <w:spacing w:before="60"/>
              <w:jc w:val="center"/>
              <w:rPr>
                <w:b/>
                <w:color w:val="FFFFFF"/>
              </w:rPr>
            </w:pPr>
          </w:p>
        </w:tc>
        <w:tc>
          <w:tcPr>
            <w:tcW w:w="2111" w:type="dxa"/>
            <w:vAlign w:val="center"/>
          </w:tcPr>
          <w:p w:rsidR="00CE0D99" w:rsidRDefault="00CE0D99" w:rsidP="00B549F4">
            <w:pPr>
              <w:pStyle w:val="ae"/>
            </w:pPr>
            <w:proofErr w:type="spellStart"/>
            <w:r>
              <w:t>ulTimeOutMs</w:t>
            </w:r>
            <w:proofErr w:type="spellEnd"/>
            <w:r>
              <w:t xml:space="preserve"> [Input]</w:t>
            </w:r>
          </w:p>
        </w:tc>
        <w:tc>
          <w:tcPr>
            <w:tcW w:w="4834" w:type="dxa"/>
            <w:vAlign w:val="center"/>
          </w:tcPr>
          <w:p w:rsidR="00CE0D99" w:rsidRDefault="00CE0D99" w:rsidP="00CE0D99">
            <w:pPr>
              <w:pStyle w:val="ae"/>
            </w:pPr>
            <w:r>
              <w:t>Timeout for receiving data (</w:t>
            </w:r>
            <w:proofErr w:type="spellStart"/>
            <w:r>
              <w:t>ms</w:t>
            </w:r>
            <w:proofErr w:type="spellEnd"/>
            <w:r>
              <w:t>);</w:t>
            </w:r>
          </w:p>
        </w:tc>
      </w:tr>
      <w:tr w:rsidR="00CE0D99" w:rsidTr="00B549F4">
        <w:trPr>
          <w:jc w:val="center"/>
        </w:trPr>
        <w:tc>
          <w:tcPr>
            <w:tcW w:w="1560" w:type="dxa"/>
            <w:tcBorders>
              <w:left w:val="single" w:sz="12" w:space="0" w:color="1F497D"/>
              <w:right w:val="nil"/>
            </w:tcBorders>
            <w:shd w:val="clear" w:color="auto" w:fill="4F81BD"/>
            <w:vAlign w:val="center"/>
          </w:tcPr>
          <w:p w:rsidR="00CE0D99" w:rsidRDefault="00CE0D99" w:rsidP="00B549F4">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CE0D99" w:rsidRDefault="00CE0D99" w:rsidP="00B549F4">
            <w:pPr>
              <w:pStyle w:val="ae"/>
            </w:pPr>
          </w:p>
        </w:tc>
        <w:tc>
          <w:tcPr>
            <w:tcW w:w="4834" w:type="dxa"/>
            <w:tcBorders>
              <w:top w:val="single" w:sz="8" w:space="0" w:color="1F497D"/>
              <w:left w:val="nil"/>
              <w:bottom w:val="nil"/>
            </w:tcBorders>
            <w:vAlign w:val="center"/>
          </w:tcPr>
          <w:p w:rsidR="00CE0D99" w:rsidRDefault="00CE0D99" w:rsidP="00B549F4">
            <w:pPr>
              <w:pStyle w:val="ae"/>
            </w:pPr>
          </w:p>
        </w:tc>
      </w:tr>
      <w:tr w:rsidR="00CE0D99" w:rsidTr="00B549F4">
        <w:trPr>
          <w:jc w:val="center"/>
        </w:trPr>
        <w:tc>
          <w:tcPr>
            <w:tcW w:w="1560" w:type="dxa"/>
            <w:tcBorders>
              <w:left w:val="single" w:sz="12" w:space="0" w:color="1F497D"/>
              <w:bottom w:val="single" w:sz="12" w:space="0" w:color="1F497D"/>
              <w:right w:val="nil"/>
            </w:tcBorders>
            <w:shd w:val="clear" w:color="auto" w:fill="4F81BD"/>
            <w:vAlign w:val="center"/>
          </w:tcPr>
          <w:p w:rsidR="00CE0D99" w:rsidRDefault="00CE0D99" w:rsidP="00B549F4">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CE0D99" w:rsidRDefault="00CE0D99" w:rsidP="00B549F4">
            <w:pPr>
              <w:pStyle w:val="ae"/>
            </w:pPr>
          </w:p>
        </w:tc>
      </w:tr>
    </w:tbl>
    <w:p w:rsidR="00CE0D99" w:rsidRDefault="00CE0D99" w:rsidP="00CE0D99"/>
    <w:p w:rsidR="00FB006C" w:rsidRPr="00455340" w:rsidRDefault="00FB006C" w:rsidP="00FB006C">
      <w:pPr>
        <w:pStyle w:val="2"/>
        <w:numPr>
          <w:ilvl w:val="1"/>
          <w:numId w:val="21"/>
        </w:numPr>
        <w:rPr>
          <w:color w:val="4472C4" w:themeColor="accent5"/>
        </w:rPr>
      </w:pPr>
      <w:bookmarkStart w:id="1623" w:name="_Toc478130714"/>
      <w:r w:rsidRPr="00AC2FD6">
        <w:rPr>
          <w:rFonts w:hint="eastAsia"/>
          <w:color w:val="4472C4" w:themeColor="accent5"/>
        </w:rPr>
        <w:lastRenderedPageBreak/>
        <w:t>UI module</w:t>
      </w:r>
      <w:bookmarkEnd w:id="1623"/>
    </w:p>
    <w:p w:rsidR="00FB006C" w:rsidRDefault="00FB006C" w:rsidP="00FB006C">
      <w:pPr>
        <w:pStyle w:val="3"/>
        <w:numPr>
          <w:ilvl w:val="2"/>
          <w:numId w:val="21"/>
        </w:numPr>
      </w:pPr>
      <w:bookmarkStart w:id="1624" w:name="_Toc478130715"/>
      <w:proofErr w:type="spellStart"/>
      <w:r>
        <w:rPr>
          <w:rFonts w:hint="eastAsia"/>
        </w:rPr>
        <w:t>ShowMsgBox</w:t>
      </w:r>
      <w:bookmarkEnd w:id="1624"/>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FB006C" w:rsidTr="00F9700E">
        <w:trPr>
          <w:jc w:val="center"/>
        </w:trPr>
        <w:tc>
          <w:tcPr>
            <w:tcW w:w="1560" w:type="dxa"/>
            <w:tcBorders>
              <w:top w:val="single" w:sz="12" w:space="0" w:color="1F497D"/>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r>
              <w:rPr>
                <w:b/>
                <w:color w:val="FFFFFF"/>
              </w:rPr>
              <w:t>Prototype</w:t>
            </w:r>
          </w:p>
        </w:tc>
        <w:tc>
          <w:tcPr>
            <w:tcW w:w="6945" w:type="dxa"/>
            <w:gridSpan w:val="2"/>
            <w:vAlign w:val="center"/>
          </w:tcPr>
          <w:p w:rsidR="00FB006C" w:rsidRPr="0013584C" w:rsidRDefault="00FB006C" w:rsidP="00F9700E">
            <w:pPr>
              <w:spacing w:before="60" w:after="60"/>
              <w:rPr>
                <w:szCs w:val="21"/>
              </w:rPr>
            </w:pPr>
            <w:proofErr w:type="spellStart"/>
            <w:r w:rsidRPr="00507626">
              <w:t>int</w:t>
            </w:r>
            <w:proofErr w:type="spellEnd"/>
            <w:r w:rsidRPr="00507626">
              <w:t xml:space="preserve"> </w:t>
            </w:r>
            <w:proofErr w:type="spellStart"/>
            <w:r w:rsidRPr="00507626">
              <w:t>ShowMsgBox</w:t>
            </w:r>
            <w:proofErr w:type="spellEnd"/>
            <w:r w:rsidRPr="00507626">
              <w:t>(</w:t>
            </w:r>
            <w:proofErr w:type="spellStart"/>
            <w:r w:rsidRPr="00507626">
              <w:t>const</w:t>
            </w:r>
            <w:proofErr w:type="spellEnd"/>
            <w:r w:rsidRPr="00507626">
              <w:t xml:space="preserve"> </w:t>
            </w:r>
            <w:proofErr w:type="spellStart"/>
            <w:r w:rsidRPr="00507626">
              <w:t>uchar</w:t>
            </w:r>
            <w:proofErr w:type="spellEnd"/>
            <w:r w:rsidRPr="00507626">
              <w:t xml:space="preserve"> *</w:t>
            </w:r>
            <w:proofErr w:type="spellStart"/>
            <w:r w:rsidRPr="00507626">
              <w:t>pucPageName,const</w:t>
            </w:r>
            <w:proofErr w:type="spellEnd"/>
            <w:r w:rsidRPr="00507626">
              <w:t xml:space="preserve"> </w:t>
            </w:r>
            <w:proofErr w:type="spellStart"/>
            <w:r w:rsidRPr="00507626">
              <w:t>ushort</w:t>
            </w:r>
            <w:proofErr w:type="spellEnd"/>
            <w:r w:rsidRPr="00507626">
              <w:t xml:space="preserve"> </w:t>
            </w:r>
            <w:proofErr w:type="spellStart"/>
            <w:r w:rsidRPr="00507626">
              <w:t>usMsgLength</w:t>
            </w:r>
            <w:proofErr w:type="spellEnd"/>
            <w:r w:rsidRPr="00507626">
              <w:t xml:space="preserve">, </w:t>
            </w:r>
            <w:proofErr w:type="spellStart"/>
            <w:r w:rsidRPr="00507626">
              <w:t>const</w:t>
            </w:r>
            <w:proofErr w:type="spellEnd"/>
            <w:r w:rsidRPr="00507626">
              <w:t xml:space="preserve"> </w:t>
            </w:r>
            <w:proofErr w:type="spellStart"/>
            <w:r w:rsidRPr="00507626">
              <w:t>uchar</w:t>
            </w:r>
            <w:proofErr w:type="spellEnd"/>
            <w:r w:rsidRPr="00507626">
              <w:t xml:space="preserve">  *</w:t>
            </w:r>
            <w:proofErr w:type="spellStart"/>
            <w:r w:rsidRPr="00507626">
              <w:t>pucMsg</w:t>
            </w:r>
            <w:proofErr w:type="spellEnd"/>
            <w:r w:rsidRPr="00507626">
              <w:t xml:space="preserve">, </w:t>
            </w:r>
            <w:proofErr w:type="spellStart"/>
            <w:r w:rsidRPr="00507626">
              <w:t>const</w:t>
            </w:r>
            <w:proofErr w:type="spellEnd"/>
            <w:r w:rsidRPr="00507626">
              <w:t xml:space="preserve"> </w:t>
            </w:r>
            <w:proofErr w:type="spellStart"/>
            <w:r w:rsidRPr="00507626">
              <w:t>ushort</w:t>
            </w:r>
            <w:proofErr w:type="spellEnd"/>
            <w:r w:rsidRPr="00507626">
              <w:t xml:space="preserve"> </w:t>
            </w:r>
            <w:proofErr w:type="spellStart"/>
            <w:r w:rsidRPr="00507626">
              <w:t>usTimeout</w:t>
            </w:r>
            <w:proofErr w:type="spellEnd"/>
            <w:r w:rsidRPr="00507626">
              <w:t>);</w:t>
            </w:r>
          </w:p>
        </w:tc>
      </w:tr>
      <w:tr w:rsidR="00FB006C" w:rsidTr="00F9700E">
        <w:trPr>
          <w:jc w:val="center"/>
        </w:trPr>
        <w:tc>
          <w:tcPr>
            <w:tcW w:w="1560" w:type="dxa"/>
            <w:tcBorders>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r>
              <w:rPr>
                <w:b/>
                <w:color w:val="FFFFFF"/>
              </w:rPr>
              <w:t>Function</w:t>
            </w:r>
          </w:p>
        </w:tc>
        <w:tc>
          <w:tcPr>
            <w:tcW w:w="6945" w:type="dxa"/>
            <w:gridSpan w:val="2"/>
            <w:vAlign w:val="center"/>
          </w:tcPr>
          <w:p w:rsidR="00FB006C" w:rsidRDefault="00FB006C" w:rsidP="00F9700E">
            <w:pPr>
              <w:pStyle w:val="ae"/>
            </w:pPr>
            <w:r>
              <w:t>This API is used to show some message, pictures, and etc.</w:t>
            </w:r>
          </w:p>
        </w:tc>
      </w:tr>
      <w:tr w:rsidR="00FB006C" w:rsidTr="00F9700E">
        <w:trPr>
          <w:jc w:val="center"/>
        </w:trPr>
        <w:tc>
          <w:tcPr>
            <w:tcW w:w="1560" w:type="dxa"/>
            <w:vMerge w:val="restart"/>
            <w:tcBorders>
              <w:left w:val="single" w:sz="12" w:space="0" w:color="1F497D"/>
              <w:right w:val="nil"/>
            </w:tcBorders>
            <w:shd w:val="clear" w:color="auto" w:fill="4F81BD"/>
            <w:vAlign w:val="center"/>
          </w:tcPr>
          <w:p w:rsidR="00FB006C" w:rsidRDefault="00FB006C" w:rsidP="00F9700E">
            <w:pPr>
              <w:spacing w:before="60"/>
              <w:jc w:val="center"/>
              <w:rPr>
                <w:b/>
                <w:color w:val="FFFFFF"/>
              </w:rPr>
            </w:pPr>
            <w:r>
              <w:rPr>
                <w:b/>
                <w:color w:val="FFFFFF"/>
              </w:rPr>
              <w:t>Parameters</w:t>
            </w:r>
          </w:p>
        </w:tc>
        <w:tc>
          <w:tcPr>
            <w:tcW w:w="2111" w:type="dxa"/>
            <w:vAlign w:val="center"/>
          </w:tcPr>
          <w:p w:rsidR="00FB006C" w:rsidRDefault="00FB006C" w:rsidP="00F9700E">
            <w:pPr>
              <w:pStyle w:val="ae"/>
            </w:pPr>
            <w:proofErr w:type="spellStart"/>
            <w:r>
              <w:t>p</w:t>
            </w:r>
            <w:r>
              <w:rPr>
                <w:rFonts w:hint="eastAsia"/>
              </w:rPr>
              <w:t>uc</w:t>
            </w:r>
            <w:r w:rsidRPr="00760ED9">
              <w:t>PageName</w:t>
            </w:r>
            <w:proofErr w:type="spellEnd"/>
            <w:r>
              <w:rPr>
                <w:rFonts w:hint="eastAsia"/>
              </w:rPr>
              <w:t>[</w:t>
            </w:r>
            <w:r>
              <w:t>Input</w:t>
            </w:r>
            <w:r>
              <w:rPr>
                <w:rFonts w:hint="eastAsia"/>
              </w:rPr>
              <w:t>]</w:t>
            </w:r>
          </w:p>
        </w:tc>
        <w:tc>
          <w:tcPr>
            <w:tcW w:w="4834" w:type="dxa"/>
            <w:vAlign w:val="center"/>
          </w:tcPr>
          <w:p w:rsidR="00FB006C" w:rsidRDefault="00FB006C" w:rsidP="00F9700E">
            <w:pPr>
              <w:pStyle w:val="ae"/>
            </w:pPr>
            <w:r>
              <w:t>Page name</w:t>
            </w:r>
          </w:p>
        </w:tc>
      </w:tr>
      <w:tr w:rsidR="00FB006C" w:rsidTr="00F9700E">
        <w:trPr>
          <w:jc w:val="center"/>
        </w:trPr>
        <w:tc>
          <w:tcPr>
            <w:tcW w:w="1560" w:type="dxa"/>
            <w:vMerge/>
            <w:tcBorders>
              <w:left w:val="single" w:sz="12" w:space="0" w:color="1F497D"/>
              <w:right w:val="nil"/>
            </w:tcBorders>
            <w:shd w:val="clear" w:color="auto" w:fill="4F81BD"/>
            <w:vAlign w:val="center"/>
          </w:tcPr>
          <w:p w:rsidR="00FB006C" w:rsidRDefault="00FB006C" w:rsidP="00F9700E">
            <w:pPr>
              <w:spacing w:before="60"/>
              <w:jc w:val="center"/>
              <w:rPr>
                <w:b/>
                <w:color w:val="FFFFFF"/>
              </w:rPr>
            </w:pPr>
          </w:p>
        </w:tc>
        <w:tc>
          <w:tcPr>
            <w:tcW w:w="2111" w:type="dxa"/>
            <w:vAlign w:val="center"/>
          </w:tcPr>
          <w:p w:rsidR="00FB006C" w:rsidRDefault="00FB006C" w:rsidP="00F9700E">
            <w:pPr>
              <w:pStyle w:val="ae"/>
            </w:pPr>
            <w:proofErr w:type="spellStart"/>
            <w:r w:rsidRPr="00DF4975">
              <w:t>usMsgLength</w:t>
            </w:r>
            <w:proofErr w:type="spellEnd"/>
          </w:p>
        </w:tc>
        <w:tc>
          <w:tcPr>
            <w:tcW w:w="4834" w:type="dxa"/>
            <w:vAlign w:val="center"/>
          </w:tcPr>
          <w:p w:rsidR="00FB006C" w:rsidRDefault="00FB006C" w:rsidP="00F9700E">
            <w:pPr>
              <w:pStyle w:val="ae"/>
            </w:pPr>
            <w:proofErr w:type="spellStart"/>
            <w:r>
              <w:t>M</w:t>
            </w:r>
            <w:r>
              <w:rPr>
                <w:rFonts w:hint="eastAsia"/>
              </w:rPr>
              <w:t>sg</w:t>
            </w:r>
            <w:proofErr w:type="spellEnd"/>
            <w:r>
              <w:rPr>
                <w:rFonts w:hint="eastAsia"/>
              </w:rPr>
              <w:t xml:space="preserve"> package length</w:t>
            </w:r>
          </w:p>
        </w:tc>
      </w:tr>
      <w:tr w:rsidR="00FB006C" w:rsidTr="00F9700E">
        <w:trPr>
          <w:jc w:val="center"/>
        </w:trPr>
        <w:tc>
          <w:tcPr>
            <w:tcW w:w="1560" w:type="dxa"/>
            <w:vMerge/>
            <w:tcBorders>
              <w:left w:val="single" w:sz="12" w:space="0" w:color="1F497D"/>
              <w:right w:val="nil"/>
            </w:tcBorders>
            <w:shd w:val="clear" w:color="auto" w:fill="4F81BD"/>
            <w:vAlign w:val="center"/>
          </w:tcPr>
          <w:p w:rsidR="00FB006C" w:rsidRDefault="00FB006C" w:rsidP="00F9700E">
            <w:pPr>
              <w:spacing w:before="60"/>
              <w:jc w:val="center"/>
              <w:rPr>
                <w:b/>
                <w:color w:val="FFFFFF"/>
              </w:rPr>
            </w:pPr>
          </w:p>
        </w:tc>
        <w:tc>
          <w:tcPr>
            <w:tcW w:w="2111" w:type="dxa"/>
            <w:vAlign w:val="center"/>
          </w:tcPr>
          <w:p w:rsidR="00FB006C" w:rsidRPr="0057075E" w:rsidRDefault="00FB006C" w:rsidP="00F9700E">
            <w:pPr>
              <w:pStyle w:val="ae"/>
            </w:pPr>
            <w:r>
              <w:rPr>
                <w:rFonts w:hint="eastAsia"/>
              </w:rPr>
              <w:t>*</w:t>
            </w:r>
            <w:proofErr w:type="spellStart"/>
            <w:r w:rsidRPr="00DF4975">
              <w:t>pucMsg</w:t>
            </w:r>
            <w:proofErr w:type="spellEnd"/>
            <w:r>
              <w:t>[Input]</w:t>
            </w:r>
          </w:p>
        </w:tc>
        <w:tc>
          <w:tcPr>
            <w:tcW w:w="4834" w:type="dxa"/>
            <w:vAlign w:val="center"/>
          </w:tcPr>
          <w:p w:rsidR="00FB006C" w:rsidRDefault="00FB006C" w:rsidP="00F9700E">
            <w:pPr>
              <w:pStyle w:val="ae"/>
            </w:pPr>
            <w:r>
              <w:t xml:space="preserve">Widget </w:t>
            </w:r>
            <w:r>
              <w:rPr>
                <w:rFonts w:hint="eastAsia"/>
              </w:rPr>
              <w:t xml:space="preserve">name </w:t>
            </w:r>
            <w:proofErr w:type="spellStart"/>
            <w:r>
              <w:rPr>
                <w:rFonts w:hint="eastAsia"/>
              </w:rPr>
              <w:t>msgtoshow</w:t>
            </w:r>
            <w:proofErr w:type="spellEnd"/>
          </w:p>
        </w:tc>
      </w:tr>
      <w:tr w:rsidR="00FB006C" w:rsidTr="00F9700E">
        <w:trPr>
          <w:jc w:val="center"/>
        </w:trPr>
        <w:tc>
          <w:tcPr>
            <w:tcW w:w="1560" w:type="dxa"/>
            <w:tcBorders>
              <w:left w:val="single" w:sz="12" w:space="0" w:color="1F497D"/>
              <w:right w:val="nil"/>
            </w:tcBorders>
            <w:shd w:val="clear" w:color="auto" w:fill="4F81BD"/>
            <w:vAlign w:val="center"/>
          </w:tcPr>
          <w:p w:rsidR="00FB006C" w:rsidRDefault="00FB006C" w:rsidP="00F9700E">
            <w:pPr>
              <w:spacing w:before="60"/>
              <w:jc w:val="center"/>
              <w:rPr>
                <w:b/>
                <w:color w:val="FFFFFF"/>
              </w:rPr>
            </w:pPr>
            <w:bookmarkStart w:id="1625" w:name="_Hlk462847736"/>
          </w:p>
        </w:tc>
        <w:tc>
          <w:tcPr>
            <w:tcW w:w="2111" w:type="dxa"/>
            <w:vAlign w:val="center"/>
          </w:tcPr>
          <w:p w:rsidR="00FB006C" w:rsidRDefault="00FB006C" w:rsidP="00F9700E">
            <w:pPr>
              <w:pStyle w:val="ae"/>
            </w:pPr>
            <w:proofErr w:type="spellStart"/>
            <w:r w:rsidRPr="00507626">
              <w:t>usTimeout</w:t>
            </w:r>
            <w:proofErr w:type="spellEnd"/>
            <w:r>
              <w:rPr>
                <w:rFonts w:hint="eastAsia"/>
              </w:rPr>
              <w:t>[input]</w:t>
            </w:r>
          </w:p>
        </w:tc>
        <w:tc>
          <w:tcPr>
            <w:tcW w:w="4834" w:type="dxa"/>
            <w:vAlign w:val="center"/>
          </w:tcPr>
          <w:p w:rsidR="00FB006C" w:rsidRDefault="00FB006C" w:rsidP="00F9700E">
            <w:pPr>
              <w:pStyle w:val="ae"/>
            </w:pPr>
            <w:r>
              <w:t>T</w:t>
            </w:r>
            <w:r>
              <w:rPr>
                <w:rFonts w:hint="eastAsia"/>
              </w:rPr>
              <w:t xml:space="preserve">imeout </w:t>
            </w:r>
          </w:p>
        </w:tc>
      </w:tr>
      <w:bookmarkEnd w:id="1625"/>
      <w:tr w:rsidR="00FB006C" w:rsidTr="00F9700E">
        <w:trPr>
          <w:jc w:val="center"/>
        </w:trPr>
        <w:tc>
          <w:tcPr>
            <w:tcW w:w="1560" w:type="dxa"/>
            <w:tcBorders>
              <w:left w:val="single" w:sz="12" w:space="0" w:color="1F497D"/>
              <w:right w:val="nil"/>
            </w:tcBorders>
            <w:shd w:val="clear" w:color="auto" w:fill="4F81BD"/>
            <w:vAlign w:val="center"/>
          </w:tcPr>
          <w:p w:rsidR="00FB006C" w:rsidRDefault="00FB006C" w:rsidP="00F9700E">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FB006C" w:rsidRDefault="00FB006C" w:rsidP="00F9700E">
            <w:pPr>
              <w:pStyle w:val="ae"/>
            </w:pPr>
          </w:p>
        </w:tc>
        <w:tc>
          <w:tcPr>
            <w:tcW w:w="4834" w:type="dxa"/>
            <w:tcBorders>
              <w:top w:val="single" w:sz="8" w:space="0" w:color="1F497D"/>
              <w:left w:val="nil"/>
              <w:bottom w:val="nil"/>
            </w:tcBorders>
            <w:vAlign w:val="center"/>
          </w:tcPr>
          <w:p w:rsidR="00FB006C" w:rsidRDefault="00FB006C" w:rsidP="00F9700E">
            <w:pPr>
              <w:pStyle w:val="ae"/>
            </w:pPr>
          </w:p>
        </w:tc>
      </w:tr>
      <w:tr w:rsidR="00FB006C" w:rsidTr="00F9700E">
        <w:trPr>
          <w:jc w:val="center"/>
        </w:trPr>
        <w:tc>
          <w:tcPr>
            <w:tcW w:w="1560" w:type="dxa"/>
            <w:tcBorders>
              <w:left w:val="single" w:sz="12" w:space="0" w:color="1F497D"/>
              <w:bottom w:val="single" w:sz="12" w:space="0" w:color="1F497D"/>
              <w:right w:val="nil"/>
            </w:tcBorders>
            <w:shd w:val="clear" w:color="auto" w:fill="4F81BD"/>
            <w:vAlign w:val="center"/>
          </w:tcPr>
          <w:p w:rsidR="00FB006C" w:rsidRDefault="00FB006C" w:rsidP="00F9700E">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FB006C" w:rsidRDefault="00FB006C" w:rsidP="00F9700E">
            <w:pPr>
              <w:pStyle w:val="ae"/>
            </w:pPr>
          </w:p>
        </w:tc>
      </w:tr>
    </w:tbl>
    <w:p w:rsidR="00FB006C" w:rsidRPr="00034975" w:rsidRDefault="00FB006C" w:rsidP="00FB006C">
      <w:pPr>
        <w:pStyle w:val="a6"/>
        <w:keepNext/>
        <w:keepLines/>
        <w:numPr>
          <w:ilvl w:val="0"/>
          <w:numId w:val="22"/>
        </w:numPr>
        <w:spacing w:before="260" w:after="260" w:line="400" w:lineRule="exact"/>
        <w:ind w:firstLineChars="0"/>
        <w:outlineLvl w:val="2"/>
        <w:rPr>
          <w:rFonts w:eastAsiaTheme="majorEastAsia"/>
          <w:b/>
          <w:bCs/>
          <w:vanish/>
          <w:color w:val="4472C4" w:themeColor="accent5"/>
          <w:sz w:val="30"/>
          <w:szCs w:val="32"/>
        </w:rPr>
      </w:pPr>
      <w:bookmarkStart w:id="1626" w:name="_Toc464233309"/>
      <w:bookmarkStart w:id="1627" w:name="_Toc478130716"/>
      <w:bookmarkEnd w:id="1626"/>
      <w:bookmarkEnd w:id="1627"/>
    </w:p>
    <w:p w:rsidR="00FB006C" w:rsidRPr="00034975" w:rsidRDefault="00FB006C" w:rsidP="00FB006C">
      <w:pPr>
        <w:pStyle w:val="a6"/>
        <w:keepNext/>
        <w:keepLines/>
        <w:numPr>
          <w:ilvl w:val="0"/>
          <w:numId w:val="22"/>
        </w:numPr>
        <w:spacing w:before="260" w:after="260" w:line="400" w:lineRule="exact"/>
        <w:ind w:firstLineChars="0"/>
        <w:outlineLvl w:val="2"/>
        <w:rPr>
          <w:rFonts w:eastAsiaTheme="majorEastAsia"/>
          <w:b/>
          <w:bCs/>
          <w:vanish/>
          <w:color w:val="4472C4" w:themeColor="accent5"/>
          <w:sz w:val="30"/>
          <w:szCs w:val="32"/>
        </w:rPr>
      </w:pPr>
      <w:bookmarkStart w:id="1628" w:name="_Toc464233310"/>
      <w:bookmarkStart w:id="1629" w:name="_Toc478130717"/>
      <w:bookmarkEnd w:id="1628"/>
      <w:bookmarkEnd w:id="1629"/>
    </w:p>
    <w:p w:rsidR="00FB006C" w:rsidRPr="00034975" w:rsidRDefault="00FB006C" w:rsidP="00FB006C">
      <w:pPr>
        <w:pStyle w:val="a6"/>
        <w:keepNext/>
        <w:keepLines/>
        <w:numPr>
          <w:ilvl w:val="0"/>
          <w:numId w:val="22"/>
        </w:numPr>
        <w:spacing w:before="260" w:after="260" w:line="400" w:lineRule="exact"/>
        <w:ind w:firstLineChars="0"/>
        <w:outlineLvl w:val="2"/>
        <w:rPr>
          <w:rFonts w:eastAsiaTheme="majorEastAsia"/>
          <w:b/>
          <w:bCs/>
          <w:vanish/>
          <w:color w:val="4472C4" w:themeColor="accent5"/>
          <w:sz w:val="30"/>
          <w:szCs w:val="32"/>
        </w:rPr>
      </w:pPr>
      <w:bookmarkStart w:id="1630" w:name="_Toc464233311"/>
      <w:bookmarkStart w:id="1631" w:name="_Toc478130718"/>
      <w:bookmarkEnd w:id="1630"/>
      <w:bookmarkEnd w:id="1631"/>
    </w:p>
    <w:p w:rsidR="00FB006C" w:rsidRPr="00034975" w:rsidRDefault="00FB006C" w:rsidP="00FB006C">
      <w:pPr>
        <w:pStyle w:val="a6"/>
        <w:keepNext/>
        <w:keepLines/>
        <w:numPr>
          <w:ilvl w:val="1"/>
          <w:numId w:val="22"/>
        </w:numPr>
        <w:spacing w:before="260" w:after="260" w:line="400" w:lineRule="exact"/>
        <w:ind w:firstLineChars="0"/>
        <w:outlineLvl w:val="2"/>
        <w:rPr>
          <w:rFonts w:eastAsiaTheme="majorEastAsia"/>
          <w:b/>
          <w:bCs/>
          <w:vanish/>
          <w:color w:val="4472C4" w:themeColor="accent5"/>
          <w:sz w:val="30"/>
          <w:szCs w:val="32"/>
        </w:rPr>
      </w:pPr>
      <w:bookmarkStart w:id="1632" w:name="_Toc464233312"/>
      <w:bookmarkStart w:id="1633" w:name="_Toc478130719"/>
      <w:bookmarkEnd w:id="1632"/>
      <w:bookmarkEnd w:id="1633"/>
    </w:p>
    <w:p w:rsidR="00FB006C" w:rsidRPr="00034975" w:rsidRDefault="00FB006C" w:rsidP="00FB006C">
      <w:pPr>
        <w:pStyle w:val="a6"/>
        <w:keepNext/>
        <w:keepLines/>
        <w:numPr>
          <w:ilvl w:val="1"/>
          <w:numId w:val="22"/>
        </w:numPr>
        <w:spacing w:before="260" w:after="260" w:line="400" w:lineRule="exact"/>
        <w:ind w:firstLineChars="0"/>
        <w:outlineLvl w:val="2"/>
        <w:rPr>
          <w:rFonts w:eastAsiaTheme="majorEastAsia"/>
          <w:b/>
          <w:bCs/>
          <w:vanish/>
          <w:color w:val="4472C4" w:themeColor="accent5"/>
          <w:sz w:val="30"/>
          <w:szCs w:val="32"/>
        </w:rPr>
      </w:pPr>
      <w:bookmarkStart w:id="1634" w:name="_Toc464233313"/>
      <w:bookmarkStart w:id="1635" w:name="_Toc478130720"/>
      <w:bookmarkEnd w:id="1634"/>
      <w:bookmarkEnd w:id="1635"/>
    </w:p>
    <w:p w:rsidR="00FB006C" w:rsidRPr="00034975" w:rsidRDefault="00FB006C" w:rsidP="00FB006C">
      <w:pPr>
        <w:pStyle w:val="a6"/>
        <w:keepNext/>
        <w:keepLines/>
        <w:numPr>
          <w:ilvl w:val="2"/>
          <w:numId w:val="22"/>
        </w:numPr>
        <w:spacing w:before="260" w:after="260" w:line="400" w:lineRule="exact"/>
        <w:ind w:firstLineChars="0"/>
        <w:outlineLvl w:val="2"/>
        <w:rPr>
          <w:rFonts w:eastAsiaTheme="majorEastAsia"/>
          <w:b/>
          <w:bCs/>
          <w:vanish/>
          <w:color w:val="4472C4" w:themeColor="accent5"/>
          <w:sz w:val="30"/>
          <w:szCs w:val="32"/>
        </w:rPr>
      </w:pPr>
      <w:bookmarkStart w:id="1636" w:name="_Toc464233314"/>
      <w:bookmarkStart w:id="1637" w:name="_Toc478130721"/>
      <w:bookmarkEnd w:id="1636"/>
      <w:bookmarkEnd w:id="1637"/>
    </w:p>
    <w:p w:rsidR="00FB006C" w:rsidRPr="00034975" w:rsidRDefault="00FB006C" w:rsidP="00FB006C">
      <w:pPr>
        <w:pStyle w:val="a6"/>
        <w:keepNext/>
        <w:keepLines/>
        <w:numPr>
          <w:ilvl w:val="2"/>
          <w:numId w:val="22"/>
        </w:numPr>
        <w:spacing w:before="260" w:after="260" w:line="400" w:lineRule="exact"/>
        <w:ind w:firstLineChars="0"/>
        <w:outlineLvl w:val="2"/>
        <w:rPr>
          <w:rFonts w:eastAsiaTheme="majorEastAsia"/>
          <w:b/>
          <w:bCs/>
          <w:vanish/>
          <w:color w:val="4472C4" w:themeColor="accent5"/>
          <w:sz w:val="30"/>
          <w:szCs w:val="32"/>
        </w:rPr>
      </w:pPr>
      <w:bookmarkStart w:id="1638" w:name="_Toc464233315"/>
      <w:bookmarkStart w:id="1639" w:name="_Toc478130722"/>
      <w:bookmarkEnd w:id="1638"/>
      <w:bookmarkEnd w:id="1639"/>
    </w:p>
    <w:p w:rsidR="00FB006C" w:rsidRDefault="00FB006C" w:rsidP="00FB006C">
      <w:pPr>
        <w:pStyle w:val="3"/>
        <w:numPr>
          <w:ilvl w:val="0"/>
          <w:numId w:val="0"/>
        </w:numPr>
      </w:pPr>
      <w:bookmarkStart w:id="1640" w:name="_Toc478130723"/>
      <w:r>
        <w:rPr>
          <w:rFonts w:hint="eastAsia"/>
        </w:rPr>
        <w:t xml:space="preserve">4.2.2 </w:t>
      </w:r>
      <w:proofErr w:type="spellStart"/>
      <w:r>
        <w:rPr>
          <w:rFonts w:hint="eastAsia"/>
        </w:rPr>
        <w:t>ShowInputBox</w:t>
      </w:r>
      <w:bookmarkEnd w:id="1640"/>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FB006C" w:rsidTr="00F9700E">
        <w:trPr>
          <w:jc w:val="center"/>
        </w:trPr>
        <w:tc>
          <w:tcPr>
            <w:tcW w:w="1560" w:type="dxa"/>
            <w:tcBorders>
              <w:top w:val="single" w:sz="12" w:space="0" w:color="1F497D"/>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r>
              <w:rPr>
                <w:b/>
                <w:color w:val="FFFFFF"/>
              </w:rPr>
              <w:t>Prototype</w:t>
            </w:r>
          </w:p>
        </w:tc>
        <w:tc>
          <w:tcPr>
            <w:tcW w:w="6945" w:type="dxa"/>
            <w:gridSpan w:val="2"/>
            <w:vAlign w:val="center"/>
          </w:tcPr>
          <w:p w:rsidR="00FB006C" w:rsidRPr="0013584C" w:rsidRDefault="00FB006C" w:rsidP="00F9700E">
            <w:pPr>
              <w:spacing w:before="60" w:after="60"/>
              <w:rPr>
                <w:szCs w:val="21"/>
              </w:rPr>
            </w:pPr>
            <w:proofErr w:type="spellStart"/>
            <w:r w:rsidRPr="00E87912">
              <w:t>int</w:t>
            </w:r>
            <w:proofErr w:type="spellEnd"/>
            <w:r w:rsidRPr="00E87912">
              <w:t xml:space="preserve"> </w:t>
            </w:r>
            <w:proofErr w:type="spellStart"/>
            <w:r w:rsidRPr="00E87912">
              <w:t>ShowInputBox</w:t>
            </w:r>
            <w:proofErr w:type="spellEnd"/>
            <w:r w:rsidRPr="00E87912">
              <w:t>(</w:t>
            </w:r>
            <w:proofErr w:type="spellStart"/>
            <w:r w:rsidRPr="00E87912">
              <w:t>const</w:t>
            </w:r>
            <w:proofErr w:type="spellEnd"/>
            <w:r w:rsidRPr="00E87912">
              <w:t xml:space="preserve"> </w:t>
            </w:r>
            <w:proofErr w:type="spellStart"/>
            <w:r w:rsidRPr="00E87912">
              <w:t>uchar</w:t>
            </w:r>
            <w:proofErr w:type="spellEnd"/>
            <w:r w:rsidRPr="00E87912">
              <w:t xml:space="preserve"> *</w:t>
            </w:r>
            <w:proofErr w:type="spellStart"/>
            <w:r w:rsidRPr="00E87912">
              <w:t>pucPageName,const</w:t>
            </w:r>
            <w:proofErr w:type="spellEnd"/>
            <w:r w:rsidRPr="00E87912">
              <w:t xml:space="preserve"> </w:t>
            </w:r>
            <w:proofErr w:type="spellStart"/>
            <w:r w:rsidRPr="00E87912">
              <w:t>ushort</w:t>
            </w:r>
            <w:proofErr w:type="spellEnd"/>
            <w:r w:rsidRPr="00E87912">
              <w:t xml:space="preserve"> </w:t>
            </w:r>
            <w:proofErr w:type="spellStart"/>
            <w:r w:rsidRPr="00E87912">
              <w:t>usMsgLength</w:t>
            </w:r>
            <w:proofErr w:type="spellEnd"/>
            <w:r w:rsidRPr="00E87912">
              <w:t xml:space="preserve">, </w:t>
            </w:r>
            <w:proofErr w:type="spellStart"/>
            <w:r w:rsidRPr="00E87912">
              <w:t>const</w:t>
            </w:r>
            <w:proofErr w:type="spellEnd"/>
            <w:r w:rsidRPr="00E87912">
              <w:t xml:space="preserve"> </w:t>
            </w:r>
            <w:proofErr w:type="spellStart"/>
            <w:r w:rsidRPr="00E87912">
              <w:t>uchar</w:t>
            </w:r>
            <w:proofErr w:type="spellEnd"/>
            <w:r w:rsidRPr="00E87912">
              <w:t xml:space="preserve">  *</w:t>
            </w:r>
            <w:proofErr w:type="spellStart"/>
            <w:r w:rsidRPr="00E87912">
              <w:t>pucMsg</w:t>
            </w:r>
            <w:proofErr w:type="spellEnd"/>
            <w:r w:rsidRPr="00E87912">
              <w:t xml:space="preserve">, </w:t>
            </w:r>
            <w:proofErr w:type="spellStart"/>
            <w:r w:rsidRPr="00E87912">
              <w:t>uchar</w:t>
            </w:r>
            <w:proofErr w:type="spellEnd"/>
            <w:r w:rsidRPr="00E87912">
              <w:t xml:space="preserve"> *</w:t>
            </w:r>
            <w:proofErr w:type="spellStart"/>
            <w:r w:rsidRPr="00E87912">
              <w:t>pucResponse</w:t>
            </w:r>
            <w:proofErr w:type="spellEnd"/>
            <w:r w:rsidRPr="00E87912">
              <w:t xml:space="preserve">, </w:t>
            </w:r>
            <w:proofErr w:type="spellStart"/>
            <w:r w:rsidRPr="00E87912">
              <w:t>const</w:t>
            </w:r>
            <w:proofErr w:type="spellEnd"/>
            <w:r w:rsidRPr="00E87912">
              <w:t xml:space="preserve"> </w:t>
            </w:r>
            <w:proofErr w:type="spellStart"/>
            <w:r w:rsidRPr="00E87912">
              <w:t>ushort</w:t>
            </w:r>
            <w:proofErr w:type="spellEnd"/>
            <w:r w:rsidRPr="00E87912">
              <w:t xml:space="preserve"> </w:t>
            </w:r>
            <w:proofErr w:type="spellStart"/>
            <w:r w:rsidRPr="00E87912">
              <w:t>usTimeout</w:t>
            </w:r>
            <w:proofErr w:type="spellEnd"/>
            <w:r w:rsidRPr="00E87912">
              <w:t>);</w:t>
            </w:r>
            <w:r w:rsidRPr="00E87912" w:rsidDel="00F273EF">
              <w:rPr>
                <w:szCs w:val="21"/>
                <w:highlight w:val="yellow"/>
              </w:rPr>
              <w:t xml:space="preserve"> </w:t>
            </w:r>
          </w:p>
        </w:tc>
      </w:tr>
      <w:tr w:rsidR="00FB006C" w:rsidTr="00F9700E">
        <w:trPr>
          <w:jc w:val="center"/>
        </w:trPr>
        <w:tc>
          <w:tcPr>
            <w:tcW w:w="1560" w:type="dxa"/>
            <w:tcBorders>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r>
              <w:rPr>
                <w:b/>
                <w:color w:val="FFFFFF"/>
              </w:rPr>
              <w:t>Function</w:t>
            </w:r>
          </w:p>
        </w:tc>
        <w:tc>
          <w:tcPr>
            <w:tcW w:w="6945" w:type="dxa"/>
            <w:gridSpan w:val="2"/>
            <w:vAlign w:val="center"/>
          </w:tcPr>
          <w:p w:rsidR="00FB006C" w:rsidRDefault="00FB006C" w:rsidP="00F9700E">
            <w:pPr>
              <w:pStyle w:val="ae"/>
            </w:pPr>
            <w:r>
              <w:rPr>
                <w:rFonts w:hint="eastAsia"/>
              </w:rPr>
              <w:t xml:space="preserve">This API is used to show </w:t>
            </w:r>
            <w:proofErr w:type="spellStart"/>
            <w:r>
              <w:rPr>
                <w:rFonts w:hint="eastAsia"/>
              </w:rPr>
              <w:t>InputBox</w:t>
            </w:r>
            <w:r>
              <w:t>to</w:t>
            </w:r>
            <w:proofErr w:type="spellEnd"/>
            <w:r>
              <w:t xml:space="preserve"> get input data.</w:t>
            </w:r>
          </w:p>
        </w:tc>
      </w:tr>
      <w:tr w:rsidR="00FB006C" w:rsidTr="00F9700E">
        <w:trPr>
          <w:jc w:val="center"/>
        </w:trPr>
        <w:tc>
          <w:tcPr>
            <w:tcW w:w="1560" w:type="dxa"/>
            <w:vMerge w:val="restart"/>
            <w:tcBorders>
              <w:left w:val="single" w:sz="12" w:space="0" w:color="1F497D"/>
              <w:right w:val="nil"/>
            </w:tcBorders>
            <w:shd w:val="clear" w:color="auto" w:fill="4F81BD"/>
            <w:vAlign w:val="center"/>
          </w:tcPr>
          <w:p w:rsidR="00FB006C" w:rsidRDefault="00FB006C" w:rsidP="00F9700E">
            <w:pPr>
              <w:spacing w:before="60"/>
              <w:jc w:val="center"/>
              <w:rPr>
                <w:b/>
                <w:color w:val="FFFFFF"/>
              </w:rPr>
            </w:pPr>
            <w:r>
              <w:rPr>
                <w:b/>
                <w:color w:val="FFFFFF"/>
              </w:rPr>
              <w:t>Parameters</w:t>
            </w:r>
          </w:p>
        </w:tc>
        <w:tc>
          <w:tcPr>
            <w:tcW w:w="2111" w:type="dxa"/>
            <w:vAlign w:val="center"/>
          </w:tcPr>
          <w:p w:rsidR="00FB006C" w:rsidRDefault="00FB006C" w:rsidP="00F9700E">
            <w:pPr>
              <w:pStyle w:val="ae"/>
            </w:pPr>
            <w:r>
              <w:rPr>
                <w:rFonts w:hint="eastAsia"/>
              </w:rPr>
              <w:t>*</w:t>
            </w:r>
            <w:proofErr w:type="spellStart"/>
            <w:r>
              <w:t>p</w:t>
            </w:r>
            <w:r>
              <w:rPr>
                <w:rFonts w:hint="eastAsia"/>
              </w:rPr>
              <w:t>uc</w:t>
            </w:r>
            <w:r>
              <w:t>PageName</w:t>
            </w:r>
            <w:proofErr w:type="spellEnd"/>
            <w:r>
              <w:t xml:space="preserve"> [input]</w:t>
            </w:r>
          </w:p>
        </w:tc>
        <w:tc>
          <w:tcPr>
            <w:tcW w:w="4834" w:type="dxa"/>
            <w:vAlign w:val="center"/>
          </w:tcPr>
          <w:p w:rsidR="00FB006C" w:rsidRDefault="00FB006C" w:rsidP="00F9700E">
            <w:pPr>
              <w:pStyle w:val="ae"/>
            </w:pPr>
            <w:r>
              <w:rPr>
                <w:rFonts w:hint="eastAsia"/>
              </w:rPr>
              <w:t>Page name</w:t>
            </w:r>
          </w:p>
        </w:tc>
      </w:tr>
      <w:tr w:rsidR="00FB006C" w:rsidTr="00F9700E">
        <w:trPr>
          <w:jc w:val="center"/>
        </w:trPr>
        <w:tc>
          <w:tcPr>
            <w:tcW w:w="1560" w:type="dxa"/>
            <w:vMerge/>
            <w:tcBorders>
              <w:left w:val="single" w:sz="12" w:space="0" w:color="1F497D"/>
              <w:right w:val="nil"/>
            </w:tcBorders>
            <w:shd w:val="clear" w:color="auto" w:fill="4F81BD"/>
            <w:vAlign w:val="center"/>
          </w:tcPr>
          <w:p w:rsidR="00FB006C" w:rsidRDefault="00FB006C" w:rsidP="00F9700E">
            <w:pPr>
              <w:spacing w:before="60"/>
              <w:jc w:val="center"/>
              <w:rPr>
                <w:b/>
                <w:color w:val="FFFFFF"/>
              </w:rPr>
            </w:pPr>
          </w:p>
        </w:tc>
        <w:tc>
          <w:tcPr>
            <w:tcW w:w="2111" w:type="dxa"/>
            <w:vAlign w:val="center"/>
          </w:tcPr>
          <w:p w:rsidR="00FB006C" w:rsidRDefault="00FB006C" w:rsidP="00F9700E">
            <w:pPr>
              <w:pStyle w:val="ae"/>
            </w:pPr>
            <w:proofErr w:type="spellStart"/>
            <w:r>
              <w:rPr>
                <w:kern w:val="0"/>
              </w:rPr>
              <w:t>usMsgLength</w:t>
            </w:r>
            <w:proofErr w:type="spellEnd"/>
            <w:r>
              <w:rPr>
                <w:rFonts w:hint="eastAsia"/>
              </w:rPr>
              <w:t>[</w:t>
            </w:r>
            <w:r>
              <w:t>Input</w:t>
            </w:r>
            <w:r>
              <w:rPr>
                <w:rFonts w:hint="eastAsia"/>
              </w:rPr>
              <w:t>]</w:t>
            </w:r>
          </w:p>
        </w:tc>
        <w:tc>
          <w:tcPr>
            <w:tcW w:w="4834" w:type="dxa"/>
            <w:vAlign w:val="center"/>
          </w:tcPr>
          <w:p w:rsidR="00FB006C" w:rsidRDefault="00FB006C" w:rsidP="00F9700E">
            <w:pPr>
              <w:pStyle w:val="ae"/>
            </w:pPr>
            <w:proofErr w:type="spellStart"/>
            <w:r>
              <w:t>M</w:t>
            </w:r>
            <w:r>
              <w:rPr>
                <w:rFonts w:hint="eastAsia"/>
              </w:rPr>
              <w:t>sg</w:t>
            </w:r>
            <w:proofErr w:type="spellEnd"/>
            <w:r>
              <w:rPr>
                <w:rFonts w:hint="eastAsia"/>
              </w:rPr>
              <w:t xml:space="preserve"> package length</w:t>
            </w:r>
          </w:p>
        </w:tc>
      </w:tr>
      <w:tr w:rsidR="00FB006C" w:rsidTr="00F9700E">
        <w:trPr>
          <w:jc w:val="center"/>
        </w:trPr>
        <w:tc>
          <w:tcPr>
            <w:tcW w:w="1560" w:type="dxa"/>
            <w:vMerge/>
            <w:tcBorders>
              <w:left w:val="single" w:sz="12" w:space="0" w:color="1F497D"/>
              <w:right w:val="nil"/>
            </w:tcBorders>
            <w:shd w:val="clear" w:color="auto" w:fill="4F81BD"/>
            <w:vAlign w:val="center"/>
          </w:tcPr>
          <w:p w:rsidR="00FB006C" w:rsidRDefault="00FB006C" w:rsidP="00F9700E">
            <w:pPr>
              <w:spacing w:before="60"/>
              <w:jc w:val="center"/>
              <w:rPr>
                <w:b/>
                <w:color w:val="FFFFFF"/>
              </w:rPr>
            </w:pPr>
          </w:p>
        </w:tc>
        <w:tc>
          <w:tcPr>
            <w:tcW w:w="2111" w:type="dxa"/>
            <w:vAlign w:val="center"/>
          </w:tcPr>
          <w:p w:rsidR="00FB006C" w:rsidRDefault="00FB006C" w:rsidP="00F9700E">
            <w:pPr>
              <w:pStyle w:val="ae"/>
            </w:pPr>
            <w:proofErr w:type="spellStart"/>
            <w:r>
              <w:rPr>
                <w:kern w:val="0"/>
              </w:rPr>
              <w:t>pucMsg</w:t>
            </w:r>
            <w:proofErr w:type="spellEnd"/>
            <w:r>
              <w:t>[Input]</w:t>
            </w:r>
          </w:p>
        </w:tc>
        <w:tc>
          <w:tcPr>
            <w:tcW w:w="4834" w:type="dxa"/>
            <w:vAlign w:val="center"/>
          </w:tcPr>
          <w:p w:rsidR="00FB006C" w:rsidRDefault="00FB006C" w:rsidP="00F9700E">
            <w:pPr>
              <w:pStyle w:val="ae"/>
            </w:pPr>
            <w:r>
              <w:t>W</w:t>
            </w:r>
            <w:r>
              <w:rPr>
                <w:rFonts w:hint="eastAsia"/>
              </w:rPr>
              <w:t xml:space="preserve">idget </w:t>
            </w:r>
            <w:r>
              <w:t>name and text to show</w:t>
            </w:r>
          </w:p>
        </w:tc>
      </w:tr>
      <w:tr w:rsidR="00FB006C" w:rsidTr="00F9700E">
        <w:trPr>
          <w:jc w:val="center"/>
        </w:trPr>
        <w:tc>
          <w:tcPr>
            <w:tcW w:w="1560" w:type="dxa"/>
            <w:vMerge/>
            <w:tcBorders>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p>
        </w:tc>
        <w:tc>
          <w:tcPr>
            <w:tcW w:w="2111" w:type="dxa"/>
            <w:vAlign w:val="center"/>
          </w:tcPr>
          <w:p w:rsidR="00FB006C" w:rsidRDefault="00FB006C" w:rsidP="00F9700E">
            <w:pPr>
              <w:pStyle w:val="ae"/>
            </w:pPr>
            <w:proofErr w:type="spellStart"/>
            <w:r>
              <w:rPr>
                <w:kern w:val="0"/>
              </w:rPr>
              <w:t>pucResponse</w:t>
            </w:r>
            <w:proofErr w:type="spellEnd"/>
            <w:r>
              <w:t>[output]</w:t>
            </w:r>
          </w:p>
        </w:tc>
        <w:tc>
          <w:tcPr>
            <w:tcW w:w="4834" w:type="dxa"/>
            <w:vAlign w:val="center"/>
          </w:tcPr>
          <w:p w:rsidR="00FB006C" w:rsidRDefault="00FB006C" w:rsidP="00F9700E">
            <w:pPr>
              <w:pStyle w:val="ae"/>
            </w:pPr>
            <w:bookmarkStart w:id="1641" w:name="OLE_LINK17"/>
            <w:bookmarkStart w:id="1642" w:name="OLE_LINK18"/>
            <w:r>
              <w:t>The data that user input</w:t>
            </w:r>
            <w:bookmarkEnd w:id="1641"/>
            <w:bookmarkEnd w:id="1642"/>
          </w:p>
        </w:tc>
      </w:tr>
      <w:tr w:rsidR="00FB006C" w:rsidTr="00F9700E">
        <w:trPr>
          <w:jc w:val="center"/>
        </w:trPr>
        <w:tc>
          <w:tcPr>
            <w:tcW w:w="1560" w:type="dxa"/>
            <w:tcBorders>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p>
        </w:tc>
        <w:tc>
          <w:tcPr>
            <w:tcW w:w="2111" w:type="dxa"/>
            <w:vAlign w:val="center"/>
          </w:tcPr>
          <w:p w:rsidR="00FB006C" w:rsidRDefault="00FB006C" w:rsidP="00F9700E">
            <w:pPr>
              <w:pStyle w:val="ae"/>
            </w:pPr>
            <w:proofErr w:type="spellStart"/>
            <w:r w:rsidRPr="00507626">
              <w:t>usTimeout</w:t>
            </w:r>
            <w:proofErr w:type="spellEnd"/>
            <w:r>
              <w:rPr>
                <w:rFonts w:hint="eastAsia"/>
              </w:rPr>
              <w:t>[input]</w:t>
            </w:r>
          </w:p>
        </w:tc>
        <w:tc>
          <w:tcPr>
            <w:tcW w:w="4834" w:type="dxa"/>
            <w:vAlign w:val="center"/>
          </w:tcPr>
          <w:p w:rsidR="00FB006C" w:rsidRDefault="00FB006C" w:rsidP="00F9700E">
            <w:pPr>
              <w:pStyle w:val="ae"/>
            </w:pPr>
            <w:r>
              <w:t>T</w:t>
            </w:r>
            <w:r>
              <w:rPr>
                <w:rFonts w:hint="eastAsia"/>
              </w:rPr>
              <w:t xml:space="preserve">imeout </w:t>
            </w:r>
          </w:p>
        </w:tc>
      </w:tr>
      <w:tr w:rsidR="00FB006C" w:rsidTr="00F9700E">
        <w:trPr>
          <w:jc w:val="center"/>
        </w:trPr>
        <w:tc>
          <w:tcPr>
            <w:tcW w:w="1560" w:type="dxa"/>
            <w:tcBorders>
              <w:left w:val="single" w:sz="12" w:space="0" w:color="1F497D"/>
              <w:right w:val="nil"/>
            </w:tcBorders>
            <w:shd w:val="clear" w:color="auto" w:fill="4F81BD"/>
            <w:vAlign w:val="center"/>
          </w:tcPr>
          <w:p w:rsidR="00FB006C" w:rsidRDefault="00FB006C" w:rsidP="00F9700E">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FB006C" w:rsidRDefault="00FB006C" w:rsidP="00F9700E">
            <w:pPr>
              <w:pStyle w:val="ae"/>
            </w:pPr>
          </w:p>
        </w:tc>
        <w:tc>
          <w:tcPr>
            <w:tcW w:w="4834" w:type="dxa"/>
            <w:tcBorders>
              <w:top w:val="single" w:sz="8" w:space="0" w:color="1F497D"/>
              <w:left w:val="nil"/>
              <w:bottom w:val="nil"/>
            </w:tcBorders>
            <w:vAlign w:val="center"/>
          </w:tcPr>
          <w:p w:rsidR="00FB006C" w:rsidRDefault="00FB006C" w:rsidP="00F9700E">
            <w:pPr>
              <w:pStyle w:val="ae"/>
            </w:pPr>
          </w:p>
        </w:tc>
      </w:tr>
      <w:tr w:rsidR="00FB006C" w:rsidTr="00F9700E">
        <w:trPr>
          <w:jc w:val="center"/>
        </w:trPr>
        <w:tc>
          <w:tcPr>
            <w:tcW w:w="1560" w:type="dxa"/>
            <w:tcBorders>
              <w:left w:val="single" w:sz="12" w:space="0" w:color="1F497D"/>
              <w:bottom w:val="single" w:sz="12" w:space="0" w:color="1F497D"/>
              <w:right w:val="nil"/>
            </w:tcBorders>
            <w:shd w:val="clear" w:color="auto" w:fill="4F81BD"/>
            <w:vAlign w:val="center"/>
          </w:tcPr>
          <w:p w:rsidR="00FB006C" w:rsidRDefault="00FB006C" w:rsidP="00F9700E">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FB006C" w:rsidRDefault="00FB006C" w:rsidP="00F9700E">
            <w:pPr>
              <w:pStyle w:val="ae"/>
            </w:pPr>
          </w:p>
        </w:tc>
      </w:tr>
    </w:tbl>
    <w:p w:rsidR="00FB006C" w:rsidRDefault="00FB006C" w:rsidP="00FB006C">
      <w:pPr>
        <w:pStyle w:val="3"/>
        <w:numPr>
          <w:ilvl w:val="0"/>
          <w:numId w:val="0"/>
        </w:numPr>
      </w:pPr>
      <w:bookmarkStart w:id="1643" w:name="_Toc478130724"/>
      <w:r>
        <w:rPr>
          <w:rFonts w:hint="eastAsia"/>
        </w:rPr>
        <w:t xml:space="preserve">4.2.3 </w:t>
      </w:r>
      <w:proofErr w:type="spellStart"/>
      <w:r>
        <w:rPr>
          <w:rFonts w:hint="eastAsia"/>
        </w:rPr>
        <w:t>Show</w:t>
      </w:r>
      <w:r>
        <w:t>Menu</w:t>
      </w:r>
      <w:bookmarkEnd w:id="1643"/>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FB006C" w:rsidTr="00F9700E">
        <w:trPr>
          <w:jc w:val="center"/>
        </w:trPr>
        <w:tc>
          <w:tcPr>
            <w:tcW w:w="1560" w:type="dxa"/>
            <w:tcBorders>
              <w:top w:val="single" w:sz="12" w:space="0" w:color="1F497D"/>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r>
              <w:rPr>
                <w:b/>
                <w:color w:val="FFFFFF"/>
              </w:rPr>
              <w:t>Prototype</w:t>
            </w:r>
          </w:p>
        </w:tc>
        <w:tc>
          <w:tcPr>
            <w:tcW w:w="6945" w:type="dxa"/>
            <w:gridSpan w:val="2"/>
            <w:vAlign w:val="center"/>
          </w:tcPr>
          <w:p w:rsidR="00FB006C" w:rsidRPr="0009415B" w:rsidRDefault="00FB006C" w:rsidP="00F9700E">
            <w:pPr>
              <w:spacing w:before="60" w:after="60"/>
              <w:rPr>
                <w:szCs w:val="21"/>
                <w:highlight w:val="yellow"/>
              </w:rPr>
            </w:pPr>
            <w:proofErr w:type="spellStart"/>
            <w:r w:rsidRPr="00744303">
              <w:t>int</w:t>
            </w:r>
            <w:proofErr w:type="spellEnd"/>
            <w:r w:rsidRPr="00744303">
              <w:t xml:space="preserve"> </w:t>
            </w:r>
            <w:proofErr w:type="spellStart"/>
            <w:r w:rsidRPr="00744303">
              <w:t>ShowMenuList</w:t>
            </w:r>
            <w:proofErr w:type="spellEnd"/>
            <w:r w:rsidRPr="00744303">
              <w:t>(</w:t>
            </w:r>
            <w:proofErr w:type="spellStart"/>
            <w:r w:rsidRPr="00744303">
              <w:t>const</w:t>
            </w:r>
            <w:proofErr w:type="spellEnd"/>
            <w:r w:rsidRPr="00744303">
              <w:t xml:space="preserve"> </w:t>
            </w:r>
            <w:proofErr w:type="spellStart"/>
            <w:r w:rsidRPr="00744303">
              <w:t>uchar</w:t>
            </w:r>
            <w:proofErr w:type="spellEnd"/>
            <w:r w:rsidRPr="00744303">
              <w:t xml:space="preserve"> *</w:t>
            </w:r>
            <w:proofErr w:type="spellStart"/>
            <w:r w:rsidRPr="00744303">
              <w:t>pucPageName,const</w:t>
            </w:r>
            <w:proofErr w:type="spellEnd"/>
            <w:r w:rsidRPr="00744303">
              <w:t xml:space="preserve"> </w:t>
            </w:r>
            <w:proofErr w:type="spellStart"/>
            <w:r w:rsidRPr="00744303">
              <w:t>ushort</w:t>
            </w:r>
            <w:proofErr w:type="spellEnd"/>
            <w:r w:rsidRPr="00744303">
              <w:t xml:space="preserve"> </w:t>
            </w:r>
            <w:proofErr w:type="spellStart"/>
            <w:r w:rsidRPr="00744303">
              <w:t>usMsgLength</w:t>
            </w:r>
            <w:proofErr w:type="spellEnd"/>
            <w:r w:rsidRPr="00744303">
              <w:t xml:space="preserve">, </w:t>
            </w:r>
            <w:proofErr w:type="spellStart"/>
            <w:r w:rsidRPr="00744303">
              <w:t>const</w:t>
            </w:r>
            <w:proofErr w:type="spellEnd"/>
            <w:r w:rsidRPr="00744303">
              <w:t xml:space="preserve"> </w:t>
            </w:r>
            <w:proofErr w:type="spellStart"/>
            <w:r w:rsidRPr="00744303">
              <w:t>uchar</w:t>
            </w:r>
            <w:proofErr w:type="spellEnd"/>
            <w:r w:rsidRPr="00744303">
              <w:t xml:space="preserve">  *</w:t>
            </w:r>
            <w:proofErr w:type="spellStart"/>
            <w:r w:rsidRPr="00744303">
              <w:t>pucMsg</w:t>
            </w:r>
            <w:proofErr w:type="spellEnd"/>
            <w:r w:rsidRPr="00744303">
              <w:t xml:space="preserve">, </w:t>
            </w:r>
            <w:proofErr w:type="spellStart"/>
            <w:r w:rsidRPr="00744303">
              <w:t>uchar</w:t>
            </w:r>
            <w:proofErr w:type="spellEnd"/>
            <w:r w:rsidRPr="00744303">
              <w:t xml:space="preserve"> *</w:t>
            </w:r>
            <w:proofErr w:type="spellStart"/>
            <w:r w:rsidRPr="00744303">
              <w:t>pucResponse,const</w:t>
            </w:r>
            <w:proofErr w:type="spellEnd"/>
            <w:r w:rsidRPr="00744303">
              <w:t xml:space="preserve"> </w:t>
            </w:r>
            <w:proofErr w:type="spellStart"/>
            <w:r w:rsidRPr="00744303">
              <w:t>ushort</w:t>
            </w:r>
            <w:proofErr w:type="spellEnd"/>
            <w:r w:rsidRPr="00744303">
              <w:t xml:space="preserve"> </w:t>
            </w:r>
            <w:proofErr w:type="spellStart"/>
            <w:r w:rsidRPr="00744303">
              <w:t>usTimeout</w:t>
            </w:r>
            <w:proofErr w:type="spellEnd"/>
            <w:r w:rsidRPr="00744303">
              <w:t>);</w:t>
            </w:r>
          </w:p>
        </w:tc>
      </w:tr>
      <w:tr w:rsidR="00FB006C" w:rsidTr="00F9700E">
        <w:trPr>
          <w:jc w:val="center"/>
        </w:trPr>
        <w:tc>
          <w:tcPr>
            <w:tcW w:w="1560" w:type="dxa"/>
            <w:tcBorders>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r>
              <w:rPr>
                <w:b/>
                <w:color w:val="FFFFFF"/>
              </w:rPr>
              <w:t>Function</w:t>
            </w:r>
          </w:p>
        </w:tc>
        <w:tc>
          <w:tcPr>
            <w:tcW w:w="6945" w:type="dxa"/>
            <w:gridSpan w:val="2"/>
            <w:vAlign w:val="center"/>
          </w:tcPr>
          <w:p w:rsidR="00FB006C" w:rsidRDefault="00FB006C" w:rsidP="00F9700E">
            <w:pPr>
              <w:pStyle w:val="ae"/>
            </w:pPr>
            <w:r>
              <w:t>S</w:t>
            </w:r>
            <w:r>
              <w:rPr>
                <w:rFonts w:hint="eastAsia"/>
              </w:rPr>
              <w:t xml:space="preserve">how </w:t>
            </w:r>
            <w:r>
              <w:t>menu</w:t>
            </w:r>
          </w:p>
        </w:tc>
      </w:tr>
      <w:tr w:rsidR="00FB006C" w:rsidTr="00F9700E">
        <w:trPr>
          <w:jc w:val="center"/>
        </w:trPr>
        <w:tc>
          <w:tcPr>
            <w:tcW w:w="1560" w:type="dxa"/>
            <w:vMerge w:val="restart"/>
            <w:tcBorders>
              <w:left w:val="single" w:sz="12" w:space="0" w:color="1F497D"/>
              <w:right w:val="nil"/>
            </w:tcBorders>
            <w:shd w:val="clear" w:color="auto" w:fill="4F81BD"/>
            <w:vAlign w:val="center"/>
          </w:tcPr>
          <w:p w:rsidR="00FB006C" w:rsidRDefault="00FB006C" w:rsidP="00F9700E">
            <w:pPr>
              <w:spacing w:before="60"/>
              <w:jc w:val="center"/>
              <w:rPr>
                <w:b/>
                <w:color w:val="FFFFFF"/>
              </w:rPr>
            </w:pPr>
            <w:r>
              <w:rPr>
                <w:b/>
                <w:color w:val="FFFFFF"/>
              </w:rPr>
              <w:t>Parameters</w:t>
            </w:r>
          </w:p>
        </w:tc>
        <w:tc>
          <w:tcPr>
            <w:tcW w:w="2111" w:type="dxa"/>
            <w:vAlign w:val="center"/>
          </w:tcPr>
          <w:p w:rsidR="00FB006C" w:rsidRDefault="00FB006C" w:rsidP="00F9700E">
            <w:pPr>
              <w:pStyle w:val="ae"/>
            </w:pPr>
            <w:r>
              <w:t>*</w:t>
            </w:r>
            <w:proofErr w:type="spellStart"/>
            <w:r>
              <w:t>p</w:t>
            </w:r>
            <w:r>
              <w:rPr>
                <w:rFonts w:hint="eastAsia"/>
              </w:rPr>
              <w:t>uc</w:t>
            </w:r>
            <w:r>
              <w:t>PageName</w:t>
            </w:r>
            <w:proofErr w:type="spellEnd"/>
            <w:r>
              <w:t xml:space="preserve"> [input]</w:t>
            </w:r>
          </w:p>
        </w:tc>
        <w:tc>
          <w:tcPr>
            <w:tcW w:w="4834" w:type="dxa"/>
            <w:vAlign w:val="center"/>
          </w:tcPr>
          <w:p w:rsidR="00FB006C" w:rsidRDefault="00FB006C" w:rsidP="00F9700E">
            <w:pPr>
              <w:pStyle w:val="ae"/>
            </w:pPr>
            <w:r>
              <w:t>P</w:t>
            </w:r>
            <w:r>
              <w:rPr>
                <w:rFonts w:hint="eastAsia"/>
              </w:rPr>
              <w:t xml:space="preserve">age </w:t>
            </w:r>
            <w:r>
              <w:t>name</w:t>
            </w:r>
          </w:p>
        </w:tc>
      </w:tr>
      <w:tr w:rsidR="00FB006C" w:rsidTr="00F9700E">
        <w:trPr>
          <w:jc w:val="center"/>
        </w:trPr>
        <w:tc>
          <w:tcPr>
            <w:tcW w:w="1560" w:type="dxa"/>
            <w:vMerge/>
            <w:tcBorders>
              <w:left w:val="single" w:sz="12" w:space="0" w:color="1F497D"/>
              <w:right w:val="nil"/>
            </w:tcBorders>
            <w:shd w:val="clear" w:color="auto" w:fill="4F81BD"/>
            <w:vAlign w:val="center"/>
          </w:tcPr>
          <w:p w:rsidR="00FB006C" w:rsidRDefault="00FB006C" w:rsidP="00F9700E">
            <w:pPr>
              <w:spacing w:before="60"/>
              <w:jc w:val="center"/>
              <w:rPr>
                <w:b/>
                <w:color w:val="FFFFFF"/>
              </w:rPr>
            </w:pPr>
          </w:p>
        </w:tc>
        <w:tc>
          <w:tcPr>
            <w:tcW w:w="2111" w:type="dxa"/>
            <w:vAlign w:val="center"/>
          </w:tcPr>
          <w:p w:rsidR="00FB006C" w:rsidRDefault="00FB006C" w:rsidP="00F9700E">
            <w:pPr>
              <w:pStyle w:val="ae"/>
            </w:pPr>
            <w:proofErr w:type="spellStart"/>
            <w:r>
              <w:rPr>
                <w:kern w:val="0"/>
              </w:rPr>
              <w:t>usMsgLength</w:t>
            </w:r>
            <w:bookmarkStart w:id="1644" w:name="OLE_LINK21"/>
            <w:bookmarkStart w:id="1645" w:name="OLE_LINK22"/>
            <w:proofErr w:type="spellEnd"/>
            <w:r>
              <w:rPr>
                <w:rFonts w:hint="eastAsia"/>
              </w:rPr>
              <w:t>[input]</w:t>
            </w:r>
            <w:bookmarkEnd w:id="1644"/>
            <w:bookmarkEnd w:id="1645"/>
          </w:p>
        </w:tc>
        <w:tc>
          <w:tcPr>
            <w:tcW w:w="4834" w:type="dxa"/>
            <w:vAlign w:val="center"/>
          </w:tcPr>
          <w:p w:rsidR="00FB006C" w:rsidRDefault="00FB006C" w:rsidP="00F9700E">
            <w:pPr>
              <w:pStyle w:val="ae"/>
            </w:pPr>
            <w:proofErr w:type="spellStart"/>
            <w:r>
              <w:t>M</w:t>
            </w:r>
            <w:r>
              <w:rPr>
                <w:rFonts w:hint="eastAsia"/>
              </w:rPr>
              <w:t>sg</w:t>
            </w:r>
            <w:proofErr w:type="spellEnd"/>
            <w:r>
              <w:rPr>
                <w:rFonts w:hint="eastAsia"/>
              </w:rPr>
              <w:t xml:space="preserve"> package length</w:t>
            </w:r>
          </w:p>
        </w:tc>
      </w:tr>
      <w:tr w:rsidR="00FB006C" w:rsidTr="00F9700E">
        <w:trPr>
          <w:jc w:val="center"/>
        </w:trPr>
        <w:tc>
          <w:tcPr>
            <w:tcW w:w="1560" w:type="dxa"/>
            <w:vMerge/>
            <w:tcBorders>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p>
        </w:tc>
        <w:tc>
          <w:tcPr>
            <w:tcW w:w="2111" w:type="dxa"/>
            <w:vAlign w:val="center"/>
          </w:tcPr>
          <w:p w:rsidR="00FB006C" w:rsidRDefault="00FB006C" w:rsidP="00F9700E">
            <w:pPr>
              <w:pStyle w:val="ae"/>
            </w:pPr>
            <w:proofErr w:type="spellStart"/>
            <w:r>
              <w:rPr>
                <w:kern w:val="0"/>
              </w:rPr>
              <w:t>pucMsg</w:t>
            </w:r>
            <w:proofErr w:type="spellEnd"/>
            <w:r>
              <w:rPr>
                <w:rFonts w:hint="eastAsia"/>
              </w:rPr>
              <w:t>[</w:t>
            </w:r>
            <w:r>
              <w:t>in</w:t>
            </w:r>
            <w:r>
              <w:rPr>
                <w:rFonts w:hint="eastAsia"/>
              </w:rPr>
              <w:t>put]</w:t>
            </w:r>
          </w:p>
        </w:tc>
        <w:tc>
          <w:tcPr>
            <w:tcW w:w="4834" w:type="dxa"/>
            <w:vAlign w:val="center"/>
          </w:tcPr>
          <w:p w:rsidR="00FB006C" w:rsidRDefault="00FB006C" w:rsidP="00F9700E">
            <w:pPr>
              <w:pStyle w:val="ae"/>
            </w:pPr>
            <w:r>
              <w:t>W</w:t>
            </w:r>
            <w:r>
              <w:rPr>
                <w:rFonts w:hint="eastAsia"/>
              </w:rPr>
              <w:t xml:space="preserve">idget </w:t>
            </w:r>
            <w:r>
              <w:t>name and menu item to show</w:t>
            </w:r>
          </w:p>
        </w:tc>
      </w:tr>
      <w:tr w:rsidR="00FB006C" w:rsidTr="00F9700E">
        <w:trPr>
          <w:jc w:val="center"/>
        </w:trPr>
        <w:tc>
          <w:tcPr>
            <w:tcW w:w="1560" w:type="dxa"/>
            <w:tcBorders>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p>
        </w:tc>
        <w:tc>
          <w:tcPr>
            <w:tcW w:w="2111" w:type="dxa"/>
            <w:vAlign w:val="center"/>
          </w:tcPr>
          <w:p w:rsidR="00FB006C" w:rsidRDefault="00FB006C" w:rsidP="00F9700E">
            <w:pPr>
              <w:pStyle w:val="ae"/>
            </w:pPr>
            <w:r>
              <w:t>*</w:t>
            </w:r>
            <w:proofErr w:type="spellStart"/>
            <w:r>
              <w:rPr>
                <w:kern w:val="0"/>
              </w:rPr>
              <w:t>pucResponse</w:t>
            </w:r>
            <w:proofErr w:type="spellEnd"/>
            <w:r>
              <w:t>[output]</w:t>
            </w:r>
          </w:p>
        </w:tc>
        <w:tc>
          <w:tcPr>
            <w:tcW w:w="4834" w:type="dxa"/>
            <w:vAlign w:val="center"/>
          </w:tcPr>
          <w:p w:rsidR="00FB006C" w:rsidRDefault="00FB006C" w:rsidP="00F9700E">
            <w:pPr>
              <w:pStyle w:val="ae"/>
            </w:pPr>
            <w:r>
              <w:t>O</w:t>
            </w:r>
            <w:r>
              <w:rPr>
                <w:rFonts w:hint="eastAsia"/>
              </w:rPr>
              <w:t xml:space="preserve">utput the </w:t>
            </w:r>
            <w:r>
              <w:t>selected</w:t>
            </w:r>
            <w:r>
              <w:rPr>
                <w:rFonts w:hint="eastAsia"/>
              </w:rPr>
              <w:t xml:space="preserve"> </w:t>
            </w:r>
            <w:proofErr w:type="spellStart"/>
            <w:r>
              <w:rPr>
                <w:rFonts w:hint="eastAsia"/>
              </w:rPr>
              <w:t>menu</w:t>
            </w:r>
            <w:r>
              <w:t>item</w:t>
            </w:r>
            <w:proofErr w:type="spellEnd"/>
            <w:r>
              <w:t xml:space="preserve"> No.</w:t>
            </w:r>
          </w:p>
        </w:tc>
      </w:tr>
      <w:tr w:rsidR="00FB006C" w:rsidTr="00F9700E">
        <w:trPr>
          <w:jc w:val="center"/>
        </w:trPr>
        <w:tc>
          <w:tcPr>
            <w:tcW w:w="1560" w:type="dxa"/>
            <w:tcBorders>
              <w:left w:val="single" w:sz="12" w:space="0" w:color="1F497D"/>
              <w:bottom w:val="nil"/>
              <w:right w:val="nil"/>
            </w:tcBorders>
            <w:shd w:val="clear" w:color="auto" w:fill="4F81BD"/>
            <w:vAlign w:val="center"/>
          </w:tcPr>
          <w:p w:rsidR="00FB006C" w:rsidRDefault="00FB006C" w:rsidP="00F9700E">
            <w:pPr>
              <w:spacing w:before="60"/>
              <w:jc w:val="center"/>
              <w:rPr>
                <w:b/>
                <w:color w:val="FFFFFF"/>
              </w:rPr>
            </w:pPr>
          </w:p>
        </w:tc>
        <w:tc>
          <w:tcPr>
            <w:tcW w:w="2111" w:type="dxa"/>
            <w:vAlign w:val="center"/>
          </w:tcPr>
          <w:p w:rsidR="00FB006C" w:rsidRDefault="00FB006C" w:rsidP="00F9700E">
            <w:pPr>
              <w:pStyle w:val="ae"/>
            </w:pPr>
            <w:proofErr w:type="spellStart"/>
            <w:r w:rsidRPr="00507626">
              <w:t>usTimeout</w:t>
            </w:r>
            <w:proofErr w:type="spellEnd"/>
            <w:r>
              <w:rPr>
                <w:rFonts w:hint="eastAsia"/>
              </w:rPr>
              <w:t>[input]</w:t>
            </w:r>
          </w:p>
        </w:tc>
        <w:tc>
          <w:tcPr>
            <w:tcW w:w="4834" w:type="dxa"/>
            <w:vAlign w:val="center"/>
          </w:tcPr>
          <w:p w:rsidR="00FB006C" w:rsidRDefault="00FB006C" w:rsidP="00F9700E">
            <w:pPr>
              <w:pStyle w:val="ae"/>
            </w:pPr>
            <w:r>
              <w:t>T</w:t>
            </w:r>
            <w:r>
              <w:rPr>
                <w:rFonts w:hint="eastAsia"/>
              </w:rPr>
              <w:t xml:space="preserve">imeout </w:t>
            </w:r>
          </w:p>
        </w:tc>
      </w:tr>
      <w:tr w:rsidR="00FB006C" w:rsidTr="00F9700E">
        <w:trPr>
          <w:jc w:val="center"/>
        </w:trPr>
        <w:tc>
          <w:tcPr>
            <w:tcW w:w="1560" w:type="dxa"/>
            <w:tcBorders>
              <w:left w:val="single" w:sz="12" w:space="0" w:color="1F497D"/>
              <w:right w:val="nil"/>
            </w:tcBorders>
            <w:shd w:val="clear" w:color="auto" w:fill="4F81BD"/>
            <w:vAlign w:val="center"/>
          </w:tcPr>
          <w:p w:rsidR="00FB006C" w:rsidRDefault="00FB006C" w:rsidP="00F9700E">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FB006C" w:rsidRDefault="00FB006C" w:rsidP="00F9700E">
            <w:pPr>
              <w:pStyle w:val="ae"/>
            </w:pPr>
          </w:p>
        </w:tc>
        <w:tc>
          <w:tcPr>
            <w:tcW w:w="4834" w:type="dxa"/>
            <w:tcBorders>
              <w:top w:val="single" w:sz="8" w:space="0" w:color="1F497D"/>
              <w:left w:val="nil"/>
              <w:bottom w:val="nil"/>
            </w:tcBorders>
            <w:vAlign w:val="center"/>
          </w:tcPr>
          <w:p w:rsidR="00FB006C" w:rsidRDefault="00FB006C" w:rsidP="00F9700E">
            <w:pPr>
              <w:pStyle w:val="ae"/>
            </w:pPr>
          </w:p>
        </w:tc>
      </w:tr>
      <w:tr w:rsidR="00FB006C" w:rsidTr="00F9700E">
        <w:trPr>
          <w:jc w:val="center"/>
        </w:trPr>
        <w:tc>
          <w:tcPr>
            <w:tcW w:w="1560" w:type="dxa"/>
            <w:tcBorders>
              <w:left w:val="single" w:sz="12" w:space="0" w:color="1F497D"/>
              <w:bottom w:val="single" w:sz="12" w:space="0" w:color="1F497D"/>
              <w:right w:val="nil"/>
            </w:tcBorders>
            <w:shd w:val="clear" w:color="auto" w:fill="4F81BD"/>
            <w:vAlign w:val="center"/>
          </w:tcPr>
          <w:p w:rsidR="00FB006C" w:rsidRDefault="00FB006C" w:rsidP="00F9700E">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FB006C" w:rsidRDefault="00FB006C" w:rsidP="00F9700E">
            <w:pPr>
              <w:pStyle w:val="ae"/>
            </w:pPr>
          </w:p>
        </w:tc>
      </w:tr>
    </w:tbl>
    <w:p w:rsidR="0083695E" w:rsidRDefault="00FD6C7D" w:rsidP="0061787F">
      <w:pPr>
        <w:pStyle w:val="2"/>
        <w:numPr>
          <w:ilvl w:val="1"/>
          <w:numId w:val="22"/>
        </w:numPr>
        <w:rPr>
          <w:color w:val="4472C4" w:themeColor="accent5"/>
        </w:rPr>
      </w:pPr>
      <w:bookmarkStart w:id="1646" w:name="_Toc464233318"/>
      <w:bookmarkStart w:id="1647" w:name="_Toc464233319"/>
      <w:bookmarkStart w:id="1648" w:name="_Toc464233320"/>
      <w:bookmarkStart w:id="1649" w:name="_Toc464233321"/>
      <w:bookmarkStart w:id="1650" w:name="_Toc464233332"/>
      <w:bookmarkStart w:id="1651" w:name="_Toc464233336"/>
      <w:bookmarkStart w:id="1652" w:name="_Toc456366055"/>
      <w:bookmarkStart w:id="1653" w:name="_Toc456366399"/>
      <w:bookmarkStart w:id="1654" w:name="_Toc456367072"/>
      <w:bookmarkStart w:id="1655" w:name="_Toc456367477"/>
      <w:bookmarkStart w:id="1656" w:name="_Toc456367654"/>
      <w:bookmarkStart w:id="1657" w:name="_Toc456368355"/>
      <w:bookmarkStart w:id="1658" w:name="_Toc456369824"/>
      <w:bookmarkStart w:id="1659" w:name="_Toc456370017"/>
      <w:bookmarkStart w:id="1660" w:name="_Toc456370205"/>
      <w:bookmarkStart w:id="1661" w:name="_Toc456370346"/>
      <w:bookmarkStart w:id="1662" w:name="_Toc456708100"/>
      <w:bookmarkStart w:id="1663" w:name="_Toc456708290"/>
      <w:bookmarkStart w:id="1664" w:name="_Toc456710795"/>
      <w:bookmarkStart w:id="1665" w:name="_Toc456711142"/>
      <w:bookmarkStart w:id="1666" w:name="_Toc456711335"/>
      <w:bookmarkStart w:id="1667" w:name="_Toc456788050"/>
      <w:bookmarkStart w:id="1668" w:name="_Toc459642911"/>
      <w:bookmarkStart w:id="1669" w:name="_Toc459650180"/>
      <w:bookmarkStart w:id="1670" w:name="_Toc459650388"/>
      <w:bookmarkStart w:id="1671" w:name="_Toc459650828"/>
      <w:bookmarkStart w:id="1672" w:name="_Toc459714418"/>
      <w:bookmarkStart w:id="1673" w:name="_Toc459715364"/>
      <w:bookmarkStart w:id="1674" w:name="_Toc464233347"/>
      <w:bookmarkStart w:id="1675" w:name="_Toc456366056"/>
      <w:bookmarkStart w:id="1676" w:name="_Toc456366400"/>
      <w:bookmarkStart w:id="1677" w:name="_Toc456367073"/>
      <w:bookmarkStart w:id="1678" w:name="_Toc456367478"/>
      <w:bookmarkStart w:id="1679" w:name="_Toc456367655"/>
      <w:bookmarkStart w:id="1680" w:name="_Toc456368356"/>
      <w:bookmarkStart w:id="1681" w:name="_Toc456369825"/>
      <w:bookmarkStart w:id="1682" w:name="_Toc456370018"/>
      <w:bookmarkStart w:id="1683" w:name="_Toc456370206"/>
      <w:bookmarkStart w:id="1684" w:name="_Toc456370347"/>
      <w:bookmarkStart w:id="1685" w:name="_Toc456708101"/>
      <w:bookmarkStart w:id="1686" w:name="_Toc456708291"/>
      <w:bookmarkStart w:id="1687" w:name="_Toc456710796"/>
      <w:bookmarkStart w:id="1688" w:name="_Toc456711143"/>
      <w:bookmarkStart w:id="1689" w:name="_Toc456711336"/>
      <w:bookmarkStart w:id="1690" w:name="_Toc456788051"/>
      <w:bookmarkStart w:id="1691" w:name="_Toc459642912"/>
      <w:bookmarkStart w:id="1692" w:name="_Toc459650181"/>
      <w:bookmarkStart w:id="1693" w:name="_Toc459650389"/>
      <w:bookmarkStart w:id="1694" w:name="_Toc459650829"/>
      <w:bookmarkStart w:id="1695" w:name="_Toc459714419"/>
      <w:bookmarkStart w:id="1696" w:name="_Toc459715365"/>
      <w:bookmarkStart w:id="1697" w:name="_Toc464233348"/>
      <w:bookmarkStart w:id="1698" w:name="_Toc456366057"/>
      <w:bookmarkStart w:id="1699" w:name="_Toc456366401"/>
      <w:bookmarkStart w:id="1700" w:name="_Toc456367074"/>
      <w:bookmarkStart w:id="1701" w:name="_Toc456367479"/>
      <w:bookmarkStart w:id="1702" w:name="_Toc456367656"/>
      <w:bookmarkStart w:id="1703" w:name="_Toc456368357"/>
      <w:bookmarkStart w:id="1704" w:name="_Toc456369826"/>
      <w:bookmarkStart w:id="1705" w:name="_Toc456370019"/>
      <w:bookmarkStart w:id="1706" w:name="_Toc456370207"/>
      <w:bookmarkStart w:id="1707" w:name="_Toc456370348"/>
      <w:bookmarkStart w:id="1708" w:name="_Toc456708102"/>
      <w:bookmarkStart w:id="1709" w:name="_Toc456708292"/>
      <w:bookmarkStart w:id="1710" w:name="_Toc456710797"/>
      <w:bookmarkStart w:id="1711" w:name="_Toc456711144"/>
      <w:bookmarkStart w:id="1712" w:name="_Toc456711337"/>
      <w:bookmarkStart w:id="1713" w:name="_Toc456788052"/>
      <w:bookmarkStart w:id="1714" w:name="_Toc459642913"/>
      <w:bookmarkStart w:id="1715" w:name="_Toc459650182"/>
      <w:bookmarkStart w:id="1716" w:name="_Toc459650390"/>
      <w:bookmarkStart w:id="1717" w:name="_Toc459650830"/>
      <w:bookmarkStart w:id="1718" w:name="_Toc459714420"/>
      <w:bookmarkStart w:id="1719" w:name="_Toc459715366"/>
      <w:bookmarkStart w:id="1720" w:name="_Toc464233349"/>
      <w:bookmarkStart w:id="1721" w:name="_Toc456366058"/>
      <w:bookmarkStart w:id="1722" w:name="_Toc456366402"/>
      <w:bookmarkStart w:id="1723" w:name="_Toc456367075"/>
      <w:bookmarkStart w:id="1724" w:name="_Toc456367480"/>
      <w:bookmarkStart w:id="1725" w:name="_Toc456367657"/>
      <w:bookmarkStart w:id="1726" w:name="_Toc456368358"/>
      <w:bookmarkStart w:id="1727" w:name="_Toc456369827"/>
      <w:bookmarkStart w:id="1728" w:name="_Toc456370020"/>
      <w:bookmarkStart w:id="1729" w:name="_Toc456370208"/>
      <w:bookmarkStart w:id="1730" w:name="_Toc456370349"/>
      <w:bookmarkStart w:id="1731" w:name="_Toc456708103"/>
      <w:bookmarkStart w:id="1732" w:name="_Toc456708293"/>
      <w:bookmarkStart w:id="1733" w:name="_Toc456710798"/>
      <w:bookmarkStart w:id="1734" w:name="_Toc456711145"/>
      <w:bookmarkStart w:id="1735" w:name="_Toc456711338"/>
      <w:bookmarkStart w:id="1736" w:name="_Toc456788053"/>
      <w:bookmarkStart w:id="1737" w:name="_Toc459642914"/>
      <w:bookmarkStart w:id="1738" w:name="_Toc459650183"/>
      <w:bookmarkStart w:id="1739" w:name="_Toc459650391"/>
      <w:bookmarkStart w:id="1740" w:name="_Toc459650831"/>
      <w:bookmarkStart w:id="1741" w:name="_Toc459714421"/>
      <w:bookmarkStart w:id="1742" w:name="_Toc459715367"/>
      <w:bookmarkStart w:id="1743" w:name="_Toc464233350"/>
      <w:bookmarkStart w:id="1744" w:name="_Toc456366059"/>
      <w:bookmarkStart w:id="1745" w:name="_Toc456366403"/>
      <w:bookmarkStart w:id="1746" w:name="_Toc456367076"/>
      <w:bookmarkStart w:id="1747" w:name="_Toc456367481"/>
      <w:bookmarkStart w:id="1748" w:name="_Toc456367658"/>
      <w:bookmarkStart w:id="1749" w:name="_Toc456368359"/>
      <w:bookmarkStart w:id="1750" w:name="_Toc456369828"/>
      <w:bookmarkStart w:id="1751" w:name="_Toc456370021"/>
      <w:bookmarkStart w:id="1752" w:name="_Toc456370209"/>
      <w:bookmarkStart w:id="1753" w:name="_Toc456370350"/>
      <w:bookmarkStart w:id="1754" w:name="_Toc456708104"/>
      <w:bookmarkStart w:id="1755" w:name="_Toc456708294"/>
      <w:bookmarkStart w:id="1756" w:name="_Toc456710799"/>
      <w:bookmarkStart w:id="1757" w:name="_Toc456711146"/>
      <w:bookmarkStart w:id="1758" w:name="_Toc456711339"/>
      <w:bookmarkStart w:id="1759" w:name="_Toc456788054"/>
      <w:bookmarkStart w:id="1760" w:name="_Toc459642915"/>
      <w:bookmarkStart w:id="1761" w:name="_Toc459650184"/>
      <w:bookmarkStart w:id="1762" w:name="_Toc459650392"/>
      <w:bookmarkStart w:id="1763" w:name="_Toc459650832"/>
      <w:bookmarkStart w:id="1764" w:name="_Toc459714422"/>
      <w:bookmarkStart w:id="1765" w:name="_Toc459715368"/>
      <w:bookmarkStart w:id="1766" w:name="_Toc464233351"/>
      <w:bookmarkStart w:id="1767" w:name="_Toc456366060"/>
      <w:bookmarkStart w:id="1768" w:name="_Toc456366404"/>
      <w:bookmarkStart w:id="1769" w:name="_Toc456367077"/>
      <w:bookmarkStart w:id="1770" w:name="_Toc456367482"/>
      <w:bookmarkStart w:id="1771" w:name="_Toc456367659"/>
      <w:bookmarkStart w:id="1772" w:name="_Toc456368360"/>
      <w:bookmarkStart w:id="1773" w:name="_Toc456369829"/>
      <w:bookmarkStart w:id="1774" w:name="_Toc456370022"/>
      <w:bookmarkStart w:id="1775" w:name="_Toc456370210"/>
      <w:bookmarkStart w:id="1776" w:name="_Toc456370351"/>
      <w:bookmarkStart w:id="1777" w:name="_Toc456708105"/>
      <w:bookmarkStart w:id="1778" w:name="_Toc456708295"/>
      <w:bookmarkStart w:id="1779" w:name="_Toc456710800"/>
      <w:bookmarkStart w:id="1780" w:name="_Toc456711147"/>
      <w:bookmarkStart w:id="1781" w:name="_Toc456711340"/>
      <w:bookmarkStart w:id="1782" w:name="_Toc456788055"/>
      <w:bookmarkStart w:id="1783" w:name="_Toc459642916"/>
      <w:bookmarkStart w:id="1784" w:name="_Toc459650185"/>
      <w:bookmarkStart w:id="1785" w:name="_Toc459650393"/>
      <w:bookmarkStart w:id="1786" w:name="_Toc459650833"/>
      <w:bookmarkStart w:id="1787" w:name="_Toc459714423"/>
      <w:bookmarkStart w:id="1788" w:name="_Toc459715369"/>
      <w:bookmarkStart w:id="1789" w:name="_Toc464233352"/>
      <w:bookmarkStart w:id="1790" w:name="_Toc456366061"/>
      <w:bookmarkStart w:id="1791" w:name="_Toc456366405"/>
      <w:bookmarkStart w:id="1792" w:name="_Toc456367078"/>
      <w:bookmarkStart w:id="1793" w:name="_Toc456367483"/>
      <w:bookmarkStart w:id="1794" w:name="_Toc456367660"/>
      <w:bookmarkStart w:id="1795" w:name="_Toc456368361"/>
      <w:bookmarkStart w:id="1796" w:name="_Toc456369830"/>
      <w:bookmarkStart w:id="1797" w:name="_Toc456370023"/>
      <w:bookmarkStart w:id="1798" w:name="_Toc456370211"/>
      <w:bookmarkStart w:id="1799" w:name="_Toc456370352"/>
      <w:bookmarkStart w:id="1800" w:name="_Toc456708106"/>
      <w:bookmarkStart w:id="1801" w:name="_Toc456708296"/>
      <w:bookmarkStart w:id="1802" w:name="_Toc456710801"/>
      <w:bookmarkStart w:id="1803" w:name="_Toc456711148"/>
      <w:bookmarkStart w:id="1804" w:name="_Toc456711341"/>
      <w:bookmarkStart w:id="1805" w:name="_Toc456788056"/>
      <w:bookmarkStart w:id="1806" w:name="_Toc459642917"/>
      <w:bookmarkStart w:id="1807" w:name="_Toc459650186"/>
      <w:bookmarkStart w:id="1808" w:name="_Toc459650394"/>
      <w:bookmarkStart w:id="1809" w:name="_Toc459650834"/>
      <w:bookmarkStart w:id="1810" w:name="_Toc459714424"/>
      <w:bookmarkStart w:id="1811" w:name="_Toc459715370"/>
      <w:bookmarkStart w:id="1812" w:name="_Toc464233353"/>
      <w:bookmarkStart w:id="1813" w:name="_Toc464233354"/>
      <w:bookmarkStart w:id="1814" w:name="_Toc464233365"/>
      <w:bookmarkStart w:id="1815" w:name="_Toc464233369"/>
      <w:bookmarkStart w:id="1816" w:name="_Toc464233380"/>
      <w:bookmarkStart w:id="1817" w:name="_Toc464233391"/>
      <w:bookmarkStart w:id="1818" w:name="_Toc464233395"/>
      <w:bookmarkStart w:id="1819" w:name="_Toc47813072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r w:rsidRPr="00FD6C7D">
        <w:rPr>
          <w:rFonts w:hint="eastAsia"/>
          <w:color w:val="4472C4" w:themeColor="accent5"/>
        </w:rPr>
        <w:t>Security module</w:t>
      </w:r>
      <w:bookmarkEnd w:id="1819"/>
    </w:p>
    <w:p w:rsidR="00FD6C7D" w:rsidRDefault="00FD6C7D" w:rsidP="0061787F">
      <w:pPr>
        <w:pStyle w:val="3"/>
        <w:numPr>
          <w:ilvl w:val="2"/>
          <w:numId w:val="22"/>
        </w:numPr>
      </w:pPr>
      <w:bookmarkStart w:id="1820" w:name="_Toc478130726"/>
      <w:proofErr w:type="spellStart"/>
      <w:r>
        <w:t>GetPinBlock</w:t>
      </w:r>
      <w:bookmarkEnd w:id="1820"/>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8155CD" w:rsidTr="00B549F4">
        <w:trPr>
          <w:jc w:val="center"/>
        </w:trPr>
        <w:tc>
          <w:tcPr>
            <w:tcW w:w="1560" w:type="dxa"/>
            <w:tcBorders>
              <w:top w:val="single" w:sz="12" w:space="0" w:color="1F497D"/>
              <w:left w:val="single" w:sz="12" w:space="0" w:color="1F497D"/>
              <w:bottom w:val="nil"/>
              <w:right w:val="nil"/>
            </w:tcBorders>
            <w:shd w:val="clear" w:color="auto" w:fill="4F81BD"/>
            <w:vAlign w:val="center"/>
          </w:tcPr>
          <w:p w:rsidR="008155CD" w:rsidRDefault="008155CD" w:rsidP="00B549F4">
            <w:pPr>
              <w:spacing w:before="60"/>
              <w:jc w:val="center"/>
              <w:rPr>
                <w:b/>
                <w:color w:val="FFFFFF"/>
              </w:rPr>
            </w:pPr>
            <w:r>
              <w:rPr>
                <w:b/>
                <w:color w:val="FFFFFF"/>
              </w:rPr>
              <w:t>Prototype</w:t>
            </w:r>
          </w:p>
        </w:tc>
        <w:tc>
          <w:tcPr>
            <w:tcW w:w="6945" w:type="dxa"/>
            <w:gridSpan w:val="2"/>
            <w:vAlign w:val="center"/>
          </w:tcPr>
          <w:p w:rsidR="008155CD" w:rsidRPr="0013584C" w:rsidRDefault="00590028" w:rsidP="00590028">
            <w:pPr>
              <w:spacing w:before="60" w:after="60"/>
              <w:rPr>
                <w:szCs w:val="21"/>
              </w:rPr>
            </w:pPr>
            <w:proofErr w:type="spellStart"/>
            <w:r w:rsidRPr="00590028">
              <w:rPr>
                <w:b/>
                <w:color w:val="7030A0"/>
                <w:szCs w:val="21"/>
              </w:rPr>
              <w:t>int</w:t>
            </w:r>
            <w:proofErr w:type="spellEnd"/>
            <w:r w:rsidRPr="00590028">
              <w:rPr>
                <w:b/>
                <w:color w:val="7030A0"/>
                <w:szCs w:val="21"/>
              </w:rPr>
              <w:t xml:space="preserve"> </w:t>
            </w:r>
            <w:proofErr w:type="spellStart"/>
            <w:r>
              <w:rPr>
                <w:b/>
                <w:color w:val="7030A0"/>
                <w:szCs w:val="21"/>
              </w:rPr>
              <w:t>GetPinBlock</w:t>
            </w:r>
            <w:proofErr w:type="spellEnd"/>
            <w:r w:rsidRPr="00590028">
              <w:rPr>
                <w:b/>
                <w:color w:val="7030A0"/>
                <w:szCs w:val="21"/>
              </w:rPr>
              <w:t>(</w:t>
            </w:r>
            <w:proofErr w:type="spellStart"/>
            <w:r w:rsidRPr="00590028">
              <w:rPr>
                <w:b/>
                <w:color w:val="7030A0"/>
                <w:szCs w:val="21"/>
              </w:rPr>
              <w:t>uchar</w:t>
            </w:r>
            <w:proofErr w:type="spellEnd"/>
            <w:r w:rsidRPr="00590028">
              <w:rPr>
                <w:b/>
                <w:color w:val="7030A0"/>
                <w:szCs w:val="21"/>
              </w:rPr>
              <w:t xml:space="preserve"> *</w:t>
            </w:r>
            <w:proofErr w:type="spellStart"/>
            <w:r>
              <w:rPr>
                <w:b/>
                <w:color w:val="7030A0"/>
                <w:szCs w:val="21"/>
              </w:rPr>
              <w:t>pucC</w:t>
            </w:r>
            <w:r w:rsidRPr="00590028">
              <w:rPr>
                <w:b/>
                <w:color w:val="7030A0"/>
                <w:szCs w:val="21"/>
              </w:rPr>
              <w:t>ardNo</w:t>
            </w:r>
            <w:proofErr w:type="spellEnd"/>
            <w:r w:rsidRPr="00590028">
              <w:rPr>
                <w:b/>
                <w:color w:val="7030A0"/>
                <w:szCs w:val="21"/>
              </w:rPr>
              <w:t xml:space="preserve">, </w:t>
            </w:r>
            <w:proofErr w:type="spellStart"/>
            <w:r w:rsidRPr="00590028">
              <w:rPr>
                <w:b/>
                <w:color w:val="7030A0"/>
                <w:szCs w:val="21"/>
              </w:rPr>
              <w:t>uchar</w:t>
            </w:r>
            <w:proofErr w:type="spellEnd"/>
            <w:r w:rsidRPr="00590028">
              <w:rPr>
                <w:b/>
                <w:color w:val="7030A0"/>
                <w:szCs w:val="21"/>
              </w:rPr>
              <w:t xml:space="preserve"> *</w:t>
            </w:r>
            <w:proofErr w:type="spellStart"/>
            <w:r w:rsidRPr="00590028">
              <w:rPr>
                <w:b/>
                <w:color w:val="7030A0"/>
                <w:szCs w:val="21"/>
              </w:rPr>
              <w:t>pucPinBlockOut</w:t>
            </w:r>
            <w:proofErr w:type="spellEnd"/>
            <w:r w:rsidRPr="00590028">
              <w:rPr>
                <w:b/>
                <w:color w:val="7030A0"/>
                <w:szCs w:val="21"/>
              </w:rPr>
              <w:t>,</w:t>
            </w:r>
            <w:r>
              <w:rPr>
                <w:b/>
                <w:color w:val="7030A0"/>
                <w:szCs w:val="21"/>
              </w:rPr>
              <w:t xml:space="preserve"> </w:t>
            </w:r>
            <w:proofErr w:type="spellStart"/>
            <w:r w:rsidRPr="00590028">
              <w:rPr>
                <w:b/>
                <w:color w:val="7030A0"/>
                <w:szCs w:val="21"/>
              </w:rPr>
              <w:t>uchar</w:t>
            </w:r>
            <w:proofErr w:type="spellEnd"/>
            <w:r w:rsidRPr="00590028">
              <w:rPr>
                <w:b/>
                <w:color w:val="7030A0"/>
                <w:szCs w:val="21"/>
              </w:rPr>
              <w:t xml:space="preserve"> *</w:t>
            </w:r>
            <w:proofErr w:type="spellStart"/>
            <w:r>
              <w:rPr>
                <w:b/>
                <w:color w:val="7030A0"/>
                <w:szCs w:val="21"/>
              </w:rPr>
              <w:t>puc</w:t>
            </w:r>
            <w:r w:rsidRPr="00590028">
              <w:rPr>
                <w:b/>
                <w:color w:val="7030A0"/>
                <w:szCs w:val="21"/>
              </w:rPr>
              <w:t>KsnOut</w:t>
            </w:r>
            <w:proofErr w:type="spellEnd"/>
            <w:r w:rsidRPr="00590028">
              <w:rPr>
                <w:b/>
                <w:color w:val="7030A0"/>
                <w:szCs w:val="21"/>
              </w:rPr>
              <w:t>)</w:t>
            </w:r>
          </w:p>
        </w:tc>
      </w:tr>
      <w:tr w:rsidR="008155CD" w:rsidTr="00B549F4">
        <w:trPr>
          <w:jc w:val="center"/>
        </w:trPr>
        <w:tc>
          <w:tcPr>
            <w:tcW w:w="1560" w:type="dxa"/>
            <w:tcBorders>
              <w:left w:val="single" w:sz="12" w:space="0" w:color="1F497D"/>
              <w:bottom w:val="nil"/>
              <w:right w:val="nil"/>
            </w:tcBorders>
            <w:shd w:val="clear" w:color="auto" w:fill="4F81BD"/>
            <w:vAlign w:val="center"/>
          </w:tcPr>
          <w:p w:rsidR="008155CD" w:rsidRDefault="008155CD" w:rsidP="00B549F4">
            <w:pPr>
              <w:spacing w:before="60"/>
              <w:jc w:val="center"/>
              <w:rPr>
                <w:b/>
                <w:color w:val="FFFFFF"/>
              </w:rPr>
            </w:pPr>
            <w:r>
              <w:rPr>
                <w:b/>
                <w:color w:val="FFFFFF"/>
              </w:rPr>
              <w:t>Function</w:t>
            </w:r>
          </w:p>
        </w:tc>
        <w:tc>
          <w:tcPr>
            <w:tcW w:w="6945" w:type="dxa"/>
            <w:gridSpan w:val="2"/>
            <w:vAlign w:val="center"/>
          </w:tcPr>
          <w:p w:rsidR="008155CD" w:rsidRDefault="00666D38" w:rsidP="00B549F4">
            <w:pPr>
              <w:pStyle w:val="ae"/>
            </w:pPr>
            <w:r>
              <w:rPr>
                <w:rFonts w:hint="eastAsia"/>
              </w:rPr>
              <w:t xml:space="preserve">Input PIN in PED, </w:t>
            </w:r>
            <w:r>
              <w:t>and</w:t>
            </w:r>
            <w:r>
              <w:rPr>
                <w:rFonts w:hint="eastAsia"/>
              </w:rPr>
              <w:t xml:space="preserve"> use specific key to </w:t>
            </w:r>
            <w:r w:rsidR="00582A5F">
              <w:t xml:space="preserve">encrypt plaintext PIN Block, output the cipher PIN </w:t>
            </w:r>
            <w:r w:rsidR="00AB6F51">
              <w:t xml:space="preserve">Block </w:t>
            </w:r>
          </w:p>
        </w:tc>
      </w:tr>
      <w:tr w:rsidR="008155CD" w:rsidTr="00B549F4">
        <w:trPr>
          <w:jc w:val="center"/>
        </w:trPr>
        <w:tc>
          <w:tcPr>
            <w:tcW w:w="1560" w:type="dxa"/>
            <w:vMerge w:val="restart"/>
            <w:tcBorders>
              <w:left w:val="single" w:sz="12" w:space="0" w:color="1F497D"/>
              <w:right w:val="nil"/>
            </w:tcBorders>
            <w:shd w:val="clear" w:color="auto" w:fill="4F81BD"/>
            <w:vAlign w:val="center"/>
          </w:tcPr>
          <w:p w:rsidR="008155CD" w:rsidRDefault="008155CD" w:rsidP="00B549F4">
            <w:pPr>
              <w:spacing w:before="60"/>
              <w:jc w:val="center"/>
              <w:rPr>
                <w:b/>
                <w:color w:val="FFFFFF"/>
              </w:rPr>
            </w:pPr>
            <w:r>
              <w:rPr>
                <w:b/>
                <w:color w:val="FFFFFF"/>
              </w:rPr>
              <w:t>Parameters</w:t>
            </w:r>
          </w:p>
        </w:tc>
        <w:tc>
          <w:tcPr>
            <w:tcW w:w="2111" w:type="dxa"/>
            <w:vAlign w:val="center"/>
          </w:tcPr>
          <w:p w:rsidR="008155CD" w:rsidRDefault="00AB6F51" w:rsidP="00B549F4">
            <w:pPr>
              <w:pStyle w:val="ae"/>
            </w:pPr>
            <w:r>
              <w:t>*</w:t>
            </w:r>
            <w:proofErr w:type="spellStart"/>
            <w:r>
              <w:rPr>
                <w:rFonts w:hint="eastAsia"/>
              </w:rPr>
              <w:t>pucCardNo</w:t>
            </w:r>
            <w:proofErr w:type="spellEnd"/>
            <w:r>
              <w:t xml:space="preserve"> [Input]</w:t>
            </w:r>
          </w:p>
        </w:tc>
        <w:tc>
          <w:tcPr>
            <w:tcW w:w="4834" w:type="dxa"/>
            <w:vAlign w:val="center"/>
          </w:tcPr>
          <w:p w:rsidR="008155CD" w:rsidRDefault="00AB6F51" w:rsidP="00B549F4">
            <w:pPr>
              <w:pStyle w:val="ae"/>
            </w:pPr>
            <w:r>
              <w:t xml:space="preserve">Primary </w:t>
            </w:r>
            <w:r w:rsidR="00554DB5">
              <w:t>account number</w:t>
            </w:r>
          </w:p>
        </w:tc>
      </w:tr>
      <w:tr w:rsidR="008155CD" w:rsidTr="00B549F4">
        <w:trPr>
          <w:jc w:val="center"/>
        </w:trPr>
        <w:tc>
          <w:tcPr>
            <w:tcW w:w="1560" w:type="dxa"/>
            <w:vMerge/>
            <w:tcBorders>
              <w:left w:val="single" w:sz="12" w:space="0" w:color="1F497D"/>
              <w:right w:val="nil"/>
            </w:tcBorders>
            <w:shd w:val="clear" w:color="auto" w:fill="4F81BD"/>
            <w:vAlign w:val="center"/>
          </w:tcPr>
          <w:p w:rsidR="008155CD" w:rsidRDefault="008155CD" w:rsidP="00B549F4">
            <w:pPr>
              <w:spacing w:before="60"/>
              <w:jc w:val="center"/>
              <w:rPr>
                <w:b/>
                <w:color w:val="FFFFFF"/>
              </w:rPr>
            </w:pPr>
          </w:p>
        </w:tc>
        <w:tc>
          <w:tcPr>
            <w:tcW w:w="2111" w:type="dxa"/>
            <w:vAlign w:val="center"/>
          </w:tcPr>
          <w:p w:rsidR="008155CD" w:rsidRDefault="00554DB5" w:rsidP="00B549F4">
            <w:pPr>
              <w:pStyle w:val="ae"/>
            </w:pPr>
            <w:r>
              <w:rPr>
                <w:rFonts w:hint="eastAsia"/>
              </w:rPr>
              <w:t>*</w:t>
            </w:r>
            <w:proofErr w:type="spellStart"/>
            <w:r>
              <w:rPr>
                <w:rFonts w:hint="eastAsia"/>
              </w:rPr>
              <w:t>pucPinBlockOut</w:t>
            </w:r>
            <w:proofErr w:type="spellEnd"/>
            <w:r>
              <w:rPr>
                <w:rFonts w:hint="eastAsia"/>
              </w:rPr>
              <w:t xml:space="preserve"> [</w:t>
            </w:r>
            <w:r>
              <w:t>Output</w:t>
            </w:r>
            <w:r>
              <w:rPr>
                <w:rFonts w:hint="eastAsia"/>
              </w:rPr>
              <w:t>]</w:t>
            </w:r>
          </w:p>
        </w:tc>
        <w:tc>
          <w:tcPr>
            <w:tcW w:w="4834" w:type="dxa"/>
            <w:vAlign w:val="center"/>
          </w:tcPr>
          <w:p w:rsidR="008155CD" w:rsidRDefault="00554DB5" w:rsidP="00B549F4">
            <w:pPr>
              <w:pStyle w:val="ae"/>
            </w:pPr>
            <w:r>
              <w:rPr>
                <w:rFonts w:hint="eastAsia"/>
              </w:rPr>
              <w:t xml:space="preserve">8 bytes </w:t>
            </w:r>
            <w:r>
              <w:t>PIN Block</w:t>
            </w:r>
          </w:p>
        </w:tc>
      </w:tr>
      <w:tr w:rsidR="008155CD" w:rsidTr="00B549F4">
        <w:trPr>
          <w:jc w:val="center"/>
        </w:trPr>
        <w:tc>
          <w:tcPr>
            <w:tcW w:w="1560" w:type="dxa"/>
            <w:vMerge/>
            <w:tcBorders>
              <w:left w:val="single" w:sz="12" w:space="0" w:color="1F497D"/>
              <w:bottom w:val="nil"/>
              <w:right w:val="nil"/>
            </w:tcBorders>
            <w:shd w:val="clear" w:color="auto" w:fill="4F81BD"/>
            <w:vAlign w:val="center"/>
          </w:tcPr>
          <w:p w:rsidR="008155CD" w:rsidRDefault="008155CD" w:rsidP="00B549F4">
            <w:pPr>
              <w:spacing w:before="60"/>
              <w:jc w:val="center"/>
              <w:rPr>
                <w:b/>
                <w:color w:val="FFFFFF"/>
              </w:rPr>
            </w:pPr>
          </w:p>
        </w:tc>
        <w:tc>
          <w:tcPr>
            <w:tcW w:w="2111" w:type="dxa"/>
            <w:vAlign w:val="center"/>
          </w:tcPr>
          <w:p w:rsidR="008155CD" w:rsidRDefault="00554DB5" w:rsidP="00B549F4">
            <w:pPr>
              <w:pStyle w:val="ae"/>
            </w:pPr>
            <w:r>
              <w:rPr>
                <w:rFonts w:hint="eastAsia"/>
              </w:rPr>
              <w:t>*</w:t>
            </w:r>
            <w:proofErr w:type="spellStart"/>
            <w:r>
              <w:rPr>
                <w:rFonts w:hint="eastAsia"/>
              </w:rPr>
              <w:t>pucKsnOut</w:t>
            </w:r>
            <w:proofErr w:type="spellEnd"/>
          </w:p>
        </w:tc>
        <w:tc>
          <w:tcPr>
            <w:tcW w:w="4834" w:type="dxa"/>
            <w:vAlign w:val="center"/>
          </w:tcPr>
          <w:p w:rsidR="008155CD" w:rsidRDefault="00554DB5" w:rsidP="00B549F4">
            <w:pPr>
              <w:pStyle w:val="ae"/>
            </w:pPr>
            <w:r>
              <w:t>C</w:t>
            </w:r>
            <w:r>
              <w:rPr>
                <w:rFonts w:hint="eastAsia"/>
              </w:rPr>
              <w:t xml:space="preserve">urrent </w:t>
            </w:r>
            <w:r>
              <w:t>KSN</w:t>
            </w:r>
          </w:p>
        </w:tc>
      </w:tr>
      <w:tr w:rsidR="008155CD" w:rsidTr="00B549F4">
        <w:trPr>
          <w:jc w:val="center"/>
        </w:trPr>
        <w:tc>
          <w:tcPr>
            <w:tcW w:w="1560" w:type="dxa"/>
            <w:tcBorders>
              <w:left w:val="single" w:sz="12" w:space="0" w:color="1F497D"/>
              <w:right w:val="nil"/>
            </w:tcBorders>
            <w:shd w:val="clear" w:color="auto" w:fill="4F81BD"/>
            <w:vAlign w:val="center"/>
          </w:tcPr>
          <w:p w:rsidR="008155CD" w:rsidRDefault="008155CD" w:rsidP="00B549F4">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8155CD" w:rsidRDefault="008155CD" w:rsidP="00B549F4">
            <w:pPr>
              <w:pStyle w:val="ae"/>
            </w:pPr>
          </w:p>
        </w:tc>
        <w:tc>
          <w:tcPr>
            <w:tcW w:w="4834" w:type="dxa"/>
            <w:tcBorders>
              <w:top w:val="single" w:sz="8" w:space="0" w:color="1F497D"/>
              <w:left w:val="nil"/>
              <w:bottom w:val="nil"/>
            </w:tcBorders>
            <w:vAlign w:val="center"/>
          </w:tcPr>
          <w:p w:rsidR="008155CD" w:rsidRDefault="008155CD" w:rsidP="00B549F4">
            <w:pPr>
              <w:pStyle w:val="ae"/>
            </w:pPr>
          </w:p>
        </w:tc>
      </w:tr>
      <w:tr w:rsidR="008155CD" w:rsidTr="00B549F4">
        <w:trPr>
          <w:jc w:val="center"/>
        </w:trPr>
        <w:tc>
          <w:tcPr>
            <w:tcW w:w="1560" w:type="dxa"/>
            <w:tcBorders>
              <w:left w:val="single" w:sz="12" w:space="0" w:color="1F497D"/>
              <w:bottom w:val="single" w:sz="12" w:space="0" w:color="1F497D"/>
              <w:right w:val="nil"/>
            </w:tcBorders>
            <w:shd w:val="clear" w:color="auto" w:fill="4F81BD"/>
            <w:vAlign w:val="center"/>
          </w:tcPr>
          <w:p w:rsidR="008155CD" w:rsidRDefault="008155CD" w:rsidP="00B549F4">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8155CD" w:rsidRDefault="008155CD" w:rsidP="00B549F4">
            <w:pPr>
              <w:pStyle w:val="ae"/>
            </w:pPr>
          </w:p>
        </w:tc>
      </w:tr>
    </w:tbl>
    <w:p w:rsidR="00034975" w:rsidRPr="00034975" w:rsidRDefault="00034975" w:rsidP="0061787F">
      <w:pPr>
        <w:pStyle w:val="a6"/>
        <w:keepNext/>
        <w:keepLines/>
        <w:numPr>
          <w:ilvl w:val="0"/>
          <w:numId w:val="23"/>
        </w:numPr>
        <w:spacing w:before="260" w:after="260" w:line="400" w:lineRule="exact"/>
        <w:ind w:firstLineChars="0"/>
        <w:outlineLvl w:val="2"/>
        <w:rPr>
          <w:rFonts w:eastAsiaTheme="majorEastAsia"/>
          <w:b/>
          <w:bCs/>
          <w:vanish/>
          <w:color w:val="4472C4" w:themeColor="accent5"/>
          <w:sz w:val="30"/>
          <w:szCs w:val="32"/>
        </w:rPr>
      </w:pPr>
      <w:bookmarkStart w:id="1821" w:name="_Toc456366066"/>
      <w:bookmarkStart w:id="1822" w:name="_Toc456366410"/>
      <w:bookmarkStart w:id="1823" w:name="_Toc456367083"/>
      <w:bookmarkStart w:id="1824" w:name="_Toc456367488"/>
      <w:bookmarkStart w:id="1825" w:name="_Toc456367665"/>
      <w:bookmarkStart w:id="1826" w:name="_Toc456368366"/>
      <w:bookmarkStart w:id="1827" w:name="_Toc456369835"/>
      <w:bookmarkStart w:id="1828" w:name="_Toc456370028"/>
      <w:bookmarkStart w:id="1829" w:name="_Toc456370216"/>
      <w:bookmarkStart w:id="1830" w:name="_Toc456370357"/>
      <w:bookmarkStart w:id="1831" w:name="_Toc456708111"/>
      <w:bookmarkStart w:id="1832" w:name="_Toc456708301"/>
      <w:bookmarkStart w:id="1833" w:name="_Toc456710806"/>
      <w:bookmarkStart w:id="1834" w:name="_Toc456711153"/>
      <w:bookmarkStart w:id="1835" w:name="_Toc456711346"/>
      <w:bookmarkStart w:id="1836" w:name="_Toc456788061"/>
      <w:bookmarkStart w:id="1837" w:name="_Toc459642922"/>
      <w:bookmarkStart w:id="1838" w:name="_Toc459650191"/>
      <w:bookmarkStart w:id="1839" w:name="_Toc459650399"/>
      <w:bookmarkStart w:id="1840" w:name="_Toc459650839"/>
      <w:bookmarkStart w:id="1841" w:name="_Toc459714429"/>
      <w:bookmarkStart w:id="1842" w:name="_Toc459715375"/>
      <w:bookmarkStart w:id="1843" w:name="_Toc459725599"/>
      <w:bookmarkStart w:id="1844" w:name="_Toc462066522"/>
      <w:bookmarkStart w:id="1845" w:name="_Toc464233408"/>
      <w:bookmarkStart w:id="1846" w:name="_Toc478130727"/>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rsidR="00034975" w:rsidRPr="00034975" w:rsidRDefault="00034975" w:rsidP="0061787F">
      <w:pPr>
        <w:pStyle w:val="a6"/>
        <w:keepNext/>
        <w:keepLines/>
        <w:numPr>
          <w:ilvl w:val="0"/>
          <w:numId w:val="23"/>
        </w:numPr>
        <w:spacing w:before="260" w:after="260" w:line="400" w:lineRule="exact"/>
        <w:ind w:firstLineChars="0"/>
        <w:outlineLvl w:val="2"/>
        <w:rPr>
          <w:rFonts w:eastAsiaTheme="majorEastAsia"/>
          <w:b/>
          <w:bCs/>
          <w:vanish/>
          <w:color w:val="4472C4" w:themeColor="accent5"/>
          <w:sz w:val="30"/>
          <w:szCs w:val="32"/>
        </w:rPr>
      </w:pPr>
      <w:bookmarkStart w:id="1847" w:name="_Toc456366067"/>
      <w:bookmarkStart w:id="1848" w:name="_Toc456366411"/>
      <w:bookmarkStart w:id="1849" w:name="_Toc456367084"/>
      <w:bookmarkStart w:id="1850" w:name="_Toc456367489"/>
      <w:bookmarkStart w:id="1851" w:name="_Toc456367666"/>
      <w:bookmarkStart w:id="1852" w:name="_Toc456368367"/>
      <w:bookmarkStart w:id="1853" w:name="_Toc456369836"/>
      <w:bookmarkStart w:id="1854" w:name="_Toc456370029"/>
      <w:bookmarkStart w:id="1855" w:name="_Toc456370217"/>
      <w:bookmarkStart w:id="1856" w:name="_Toc456370358"/>
      <w:bookmarkStart w:id="1857" w:name="_Toc456708112"/>
      <w:bookmarkStart w:id="1858" w:name="_Toc456708302"/>
      <w:bookmarkStart w:id="1859" w:name="_Toc456710807"/>
      <w:bookmarkStart w:id="1860" w:name="_Toc456711154"/>
      <w:bookmarkStart w:id="1861" w:name="_Toc456711347"/>
      <w:bookmarkStart w:id="1862" w:name="_Toc456788062"/>
      <w:bookmarkStart w:id="1863" w:name="_Toc459642923"/>
      <w:bookmarkStart w:id="1864" w:name="_Toc459650192"/>
      <w:bookmarkStart w:id="1865" w:name="_Toc459650400"/>
      <w:bookmarkStart w:id="1866" w:name="_Toc459650840"/>
      <w:bookmarkStart w:id="1867" w:name="_Toc459714430"/>
      <w:bookmarkStart w:id="1868" w:name="_Toc459715376"/>
      <w:bookmarkStart w:id="1869" w:name="_Toc459725600"/>
      <w:bookmarkStart w:id="1870" w:name="_Toc462066523"/>
      <w:bookmarkStart w:id="1871" w:name="_Toc464233409"/>
      <w:bookmarkStart w:id="1872" w:name="_Toc478130728"/>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p>
    <w:p w:rsidR="00034975" w:rsidRPr="00034975" w:rsidRDefault="00034975" w:rsidP="0061787F">
      <w:pPr>
        <w:pStyle w:val="a6"/>
        <w:keepNext/>
        <w:keepLines/>
        <w:numPr>
          <w:ilvl w:val="0"/>
          <w:numId w:val="23"/>
        </w:numPr>
        <w:spacing w:before="260" w:after="260" w:line="400" w:lineRule="exact"/>
        <w:ind w:firstLineChars="0"/>
        <w:outlineLvl w:val="2"/>
        <w:rPr>
          <w:rFonts w:eastAsiaTheme="majorEastAsia"/>
          <w:b/>
          <w:bCs/>
          <w:vanish/>
          <w:color w:val="4472C4" w:themeColor="accent5"/>
          <w:sz w:val="30"/>
          <w:szCs w:val="32"/>
        </w:rPr>
      </w:pPr>
      <w:bookmarkStart w:id="1873" w:name="_Toc456366068"/>
      <w:bookmarkStart w:id="1874" w:name="_Toc456366412"/>
      <w:bookmarkStart w:id="1875" w:name="_Toc456367085"/>
      <w:bookmarkStart w:id="1876" w:name="_Toc456367490"/>
      <w:bookmarkStart w:id="1877" w:name="_Toc456367667"/>
      <w:bookmarkStart w:id="1878" w:name="_Toc456368368"/>
      <w:bookmarkStart w:id="1879" w:name="_Toc456369837"/>
      <w:bookmarkStart w:id="1880" w:name="_Toc456370030"/>
      <w:bookmarkStart w:id="1881" w:name="_Toc456370218"/>
      <w:bookmarkStart w:id="1882" w:name="_Toc456370359"/>
      <w:bookmarkStart w:id="1883" w:name="_Toc456708113"/>
      <w:bookmarkStart w:id="1884" w:name="_Toc456708303"/>
      <w:bookmarkStart w:id="1885" w:name="_Toc456710808"/>
      <w:bookmarkStart w:id="1886" w:name="_Toc456711155"/>
      <w:bookmarkStart w:id="1887" w:name="_Toc456711348"/>
      <w:bookmarkStart w:id="1888" w:name="_Toc456788063"/>
      <w:bookmarkStart w:id="1889" w:name="_Toc459642924"/>
      <w:bookmarkStart w:id="1890" w:name="_Toc459650193"/>
      <w:bookmarkStart w:id="1891" w:name="_Toc459650401"/>
      <w:bookmarkStart w:id="1892" w:name="_Toc459650841"/>
      <w:bookmarkStart w:id="1893" w:name="_Toc459714431"/>
      <w:bookmarkStart w:id="1894" w:name="_Toc459715377"/>
      <w:bookmarkStart w:id="1895" w:name="_Toc459725601"/>
      <w:bookmarkStart w:id="1896" w:name="_Toc462066524"/>
      <w:bookmarkStart w:id="1897" w:name="_Toc464233410"/>
      <w:bookmarkStart w:id="1898" w:name="_Toc478130729"/>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p>
    <w:p w:rsidR="00034975" w:rsidRPr="00034975" w:rsidRDefault="00034975" w:rsidP="0061787F">
      <w:pPr>
        <w:pStyle w:val="a6"/>
        <w:keepNext/>
        <w:keepLines/>
        <w:numPr>
          <w:ilvl w:val="1"/>
          <w:numId w:val="23"/>
        </w:numPr>
        <w:spacing w:before="260" w:after="260" w:line="400" w:lineRule="exact"/>
        <w:ind w:firstLineChars="0"/>
        <w:outlineLvl w:val="2"/>
        <w:rPr>
          <w:rFonts w:eastAsiaTheme="majorEastAsia"/>
          <w:b/>
          <w:bCs/>
          <w:vanish/>
          <w:color w:val="4472C4" w:themeColor="accent5"/>
          <w:sz w:val="30"/>
          <w:szCs w:val="32"/>
        </w:rPr>
      </w:pPr>
      <w:bookmarkStart w:id="1899" w:name="_Toc456366069"/>
      <w:bookmarkStart w:id="1900" w:name="_Toc456366413"/>
      <w:bookmarkStart w:id="1901" w:name="_Toc456367086"/>
      <w:bookmarkStart w:id="1902" w:name="_Toc456367491"/>
      <w:bookmarkStart w:id="1903" w:name="_Toc456367668"/>
      <w:bookmarkStart w:id="1904" w:name="_Toc456368369"/>
      <w:bookmarkStart w:id="1905" w:name="_Toc456369838"/>
      <w:bookmarkStart w:id="1906" w:name="_Toc456370031"/>
      <w:bookmarkStart w:id="1907" w:name="_Toc456370219"/>
      <w:bookmarkStart w:id="1908" w:name="_Toc456370360"/>
      <w:bookmarkStart w:id="1909" w:name="_Toc456708114"/>
      <w:bookmarkStart w:id="1910" w:name="_Toc456708304"/>
      <w:bookmarkStart w:id="1911" w:name="_Toc456710809"/>
      <w:bookmarkStart w:id="1912" w:name="_Toc456711156"/>
      <w:bookmarkStart w:id="1913" w:name="_Toc456711349"/>
      <w:bookmarkStart w:id="1914" w:name="_Toc456788064"/>
      <w:bookmarkStart w:id="1915" w:name="_Toc459642925"/>
      <w:bookmarkStart w:id="1916" w:name="_Toc459650194"/>
      <w:bookmarkStart w:id="1917" w:name="_Toc459650402"/>
      <w:bookmarkStart w:id="1918" w:name="_Toc459650842"/>
      <w:bookmarkStart w:id="1919" w:name="_Toc459714432"/>
      <w:bookmarkStart w:id="1920" w:name="_Toc459715378"/>
      <w:bookmarkStart w:id="1921" w:name="_Toc459725602"/>
      <w:bookmarkStart w:id="1922" w:name="_Toc462066525"/>
      <w:bookmarkStart w:id="1923" w:name="_Toc464233411"/>
      <w:bookmarkStart w:id="1924" w:name="_Toc478130730"/>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p>
    <w:p w:rsidR="00034975" w:rsidRPr="00034975" w:rsidRDefault="00034975" w:rsidP="0061787F">
      <w:pPr>
        <w:pStyle w:val="a6"/>
        <w:keepNext/>
        <w:keepLines/>
        <w:numPr>
          <w:ilvl w:val="1"/>
          <w:numId w:val="23"/>
        </w:numPr>
        <w:spacing w:before="260" w:after="260" w:line="400" w:lineRule="exact"/>
        <w:ind w:firstLineChars="0"/>
        <w:outlineLvl w:val="2"/>
        <w:rPr>
          <w:rFonts w:eastAsiaTheme="majorEastAsia"/>
          <w:b/>
          <w:bCs/>
          <w:vanish/>
          <w:color w:val="4472C4" w:themeColor="accent5"/>
          <w:sz w:val="30"/>
          <w:szCs w:val="32"/>
        </w:rPr>
      </w:pPr>
      <w:bookmarkStart w:id="1925" w:name="_Toc456366070"/>
      <w:bookmarkStart w:id="1926" w:name="_Toc456366414"/>
      <w:bookmarkStart w:id="1927" w:name="_Toc456367087"/>
      <w:bookmarkStart w:id="1928" w:name="_Toc456367492"/>
      <w:bookmarkStart w:id="1929" w:name="_Toc456367669"/>
      <w:bookmarkStart w:id="1930" w:name="_Toc456368370"/>
      <w:bookmarkStart w:id="1931" w:name="_Toc456369839"/>
      <w:bookmarkStart w:id="1932" w:name="_Toc456370032"/>
      <w:bookmarkStart w:id="1933" w:name="_Toc456370220"/>
      <w:bookmarkStart w:id="1934" w:name="_Toc456370361"/>
      <w:bookmarkStart w:id="1935" w:name="_Toc456708115"/>
      <w:bookmarkStart w:id="1936" w:name="_Toc456708305"/>
      <w:bookmarkStart w:id="1937" w:name="_Toc456710810"/>
      <w:bookmarkStart w:id="1938" w:name="_Toc456711157"/>
      <w:bookmarkStart w:id="1939" w:name="_Toc456711350"/>
      <w:bookmarkStart w:id="1940" w:name="_Toc456788065"/>
      <w:bookmarkStart w:id="1941" w:name="_Toc459642926"/>
      <w:bookmarkStart w:id="1942" w:name="_Toc459650195"/>
      <w:bookmarkStart w:id="1943" w:name="_Toc459650403"/>
      <w:bookmarkStart w:id="1944" w:name="_Toc459650843"/>
      <w:bookmarkStart w:id="1945" w:name="_Toc459714433"/>
      <w:bookmarkStart w:id="1946" w:name="_Toc459715379"/>
      <w:bookmarkStart w:id="1947" w:name="_Toc459725603"/>
      <w:bookmarkStart w:id="1948" w:name="_Toc462066526"/>
      <w:bookmarkStart w:id="1949" w:name="_Toc464233412"/>
      <w:bookmarkStart w:id="1950" w:name="_Toc478130731"/>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p>
    <w:p w:rsidR="00034975" w:rsidRPr="00034975" w:rsidRDefault="00034975" w:rsidP="0061787F">
      <w:pPr>
        <w:pStyle w:val="a6"/>
        <w:keepNext/>
        <w:keepLines/>
        <w:numPr>
          <w:ilvl w:val="1"/>
          <w:numId w:val="23"/>
        </w:numPr>
        <w:spacing w:before="260" w:after="260" w:line="400" w:lineRule="exact"/>
        <w:ind w:firstLineChars="0"/>
        <w:outlineLvl w:val="2"/>
        <w:rPr>
          <w:rFonts w:eastAsiaTheme="majorEastAsia"/>
          <w:b/>
          <w:bCs/>
          <w:vanish/>
          <w:color w:val="4472C4" w:themeColor="accent5"/>
          <w:sz w:val="30"/>
          <w:szCs w:val="32"/>
        </w:rPr>
      </w:pPr>
      <w:bookmarkStart w:id="1951" w:name="_Toc456366071"/>
      <w:bookmarkStart w:id="1952" w:name="_Toc456366415"/>
      <w:bookmarkStart w:id="1953" w:name="_Toc456367088"/>
      <w:bookmarkStart w:id="1954" w:name="_Toc456367493"/>
      <w:bookmarkStart w:id="1955" w:name="_Toc456367670"/>
      <w:bookmarkStart w:id="1956" w:name="_Toc456368371"/>
      <w:bookmarkStart w:id="1957" w:name="_Toc456369840"/>
      <w:bookmarkStart w:id="1958" w:name="_Toc456370033"/>
      <w:bookmarkStart w:id="1959" w:name="_Toc456370221"/>
      <w:bookmarkStart w:id="1960" w:name="_Toc456370362"/>
      <w:bookmarkStart w:id="1961" w:name="_Toc456708116"/>
      <w:bookmarkStart w:id="1962" w:name="_Toc456708306"/>
      <w:bookmarkStart w:id="1963" w:name="_Toc456710811"/>
      <w:bookmarkStart w:id="1964" w:name="_Toc456711158"/>
      <w:bookmarkStart w:id="1965" w:name="_Toc456711351"/>
      <w:bookmarkStart w:id="1966" w:name="_Toc456788066"/>
      <w:bookmarkStart w:id="1967" w:name="_Toc459642927"/>
      <w:bookmarkStart w:id="1968" w:name="_Toc459650196"/>
      <w:bookmarkStart w:id="1969" w:name="_Toc459650404"/>
      <w:bookmarkStart w:id="1970" w:name="_Toc459650844"/>
      <w:bookmarkStart w:id="1971" w:name="_Toc459714434"/>
      <w:bookmarkStart w:id="1972" w:name="_Toc459715380"/>
      <w:bookmarkStart w:id="1973" w:name="_Toc459725604"/>
      <w:bookmarkStart w:id="1974" w:name="_Toc462066527"/>
      <w:bookmarkStart w:id="1975" w:name="_Toc464233413"/>
      <w:bookmarkStart w:id="1976" w:name="_Toc478130732"/>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p>
    <w:p w:rsidR="00034975" w:rsidRPr="00034975" w:rsidRDefault="00034975" w:rsidP="0061787F">
      <w:pPr>
        <w:pStyle w:val="a6"/>
        <w:keepNext/>
        <w:keepLines/>
        <w:numPr>
          <w:ilvl w:val="2"/>
          <w:numId w:val="23"/>
        </w:numPr>
        <w:spacing w:before="260" w:after="260" w:line="400" w:lineRule="exact"/>
        <w:ind w:firstLineChars="0"/>
        <w:outlineLvl w:val="2"/>
        <w:rPr>
          <w:rFonts w:eastAsiaTheme="majorEastAsia"/>
          <w:b/>
          <w:bCs/>
          <w:vanish/>
          <w:color w:val="4472C4" w:themeColor="accent5"/>
          <w:sz w:val="30"/>
          <w:szCs w:val="32"/>
        </w:rPr>
      </w:pPr>
      <w:bookmarkStart w:id="1977" w:name="_Toc456366072"/>
      <w:bookmarkStart w:id="1978" w:name="_Toc456366416"/>
      <w:bookmarkStart w:id="1979" w:name="_Toc456367089"/>
      <w:bookmarkStart w:id="1980" w:name="_Toc456367494"/>
      <w:bookmarkStart w:id="1981" w:name="_Toc456367671"/>
      <w:bookmarkStart w:id="1982" w:name="_Toc456368372"/>
      <w:bookmarkStart w:id="1983" w:name="_Toc456369841"/>
      <w:bookmarkStart w:id="1984" w:name="_Toc456370034"/>
      <w:bookmarkStart w:id="1985" w:name="_Toc456370222"/>
      <w:bookmarkStart w:id="1986" w:name="_Toc456370363"/>
      <w:bookmarkStart w:id="1987" w:name="_Toc456708117"/>
      <w:bookmarkStart w:id="1988" w:name="_Toc456708307"/>
      <w:bookmarkStart w:id="1989" w:name="_Toc456710812"/>
      <w:bookmarkStart w:id="1990" w:name="_Toc456711159"/>
      <w:bookmarkStart w:id="1991" w:name="_Toc456711352"/>
      <w:bookmarkStart w:id="1992" w:name="_Toc456788067"/>
      <w:bookmarkStart w:id="1993" w:name="_Toc459642928"/>
      <w:bookmarkStart w:id="1994" w:name="_Toc459650197"/>
      <w:bookmarkStart w:id="1995" w:name="_Toc459650405"/>
      <w:bookmarkStart w:id="1996" w:name="_Toc459650845"/>
      <w:bookmarkStart w:id="1997" w:name="_Toc459714435"/>
      <w:bookmarkStart w:id="1998" w:name="_Toc459715381"/>
      <w:bookmarkStart w:id="1999" w:name="_Toc459725605"/>
      <w:bookmarkStart w:id="2000" w:name="_Toc462066528"/>
      <w:bookmarkStart w:id="2001" w:name="_Toc464233414"/>
      <w:bookmarkStart w:id="2002" w:name="_Toc478130733"/>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p>
    <w:p w:rsidR="00FD6C7D" w:rsidRDefault="00FD6C7D" w:rsidP="0061787F">
      <w:pPr>
        <w:pStyle w:val="3"/>
        <w:numPr>
          <w:ilvl w:val="2"/>
          <w:numId w:val="23"/>
        </w:numPr>
      </w:pPr>
      <w:bookmarkStart w:id="2003" w:name="_Toc478130734"/>
      <w:proofErr w:type="spellStart"/>
      <w:r>
        <w:rPr>
          <w:rFonts w:hint="eastAsia"/>
        </w:rPr>
        <w:t>EncryptData</w:t>
      </w:r>
      <w:bookmarkEnd w:id="2003"/>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554DB5" w:rsidTr="00B549F4">
        <w:trPr>
          <w:jc w:val="center"/>
        </w:trPr>
        <w:tc>
          <w:tcPr>
            <w:tcW w:w="1560" w:type="dxa"/>
            <w:tcBorders>
              <w:top w:val="single" w:sz="12" w:space="0" w:color="1F497D"/>
              <w:left w:val="single" w:sz="12" w:space="0" w:color="1F497D"/>
              <w:bottom w:val="nil"/>
              <w:right w:val="nil"/>
            </w:tcBorders>
            <w:shd w:val="clear" w:color="auto" w:fill="4F81BD"/>
            <w:vAlign w:val="center"/>
          </w:tcPr>
          <w:p w:rsidR="00554DB5" w:rsidRDefault="00554DB5" w:rsidP="00B549F4">
            <w:pPr>
              <w:spacing w:before="60"/>
              <w:jc w:val="center"/>
              <w:rPr>
                <w:b/>
                <w:color w:val="FFFFFF"/>
              </w:rPr>
            </w:pPr>
            <w:r>
              <w:rPr>
                <w:b/>
                <w:color w:val="FFFFFF"/>
              </w:rPr>
              <w:t>Prototype</w:t>
            </w:r>
          </w:p>
        </w:tc>
        <w:tc>
          <w:tcPr>
            <w:tcW w:w="6945" w:type="dxa"/>
            <w:gridSpan w:val="2"/>
            <w:vAlign w:val="center"/>
          </w:tcPr>
          <w:p w:rsidR="00554DB5" w:rsidRPr="0013584C" w:rsidRDefault="00061159" w:rsidP="00061159">
            <w:pPr>
              <w:spacing w:before="60" w:after="60"/>
              <w:rPr>
                <w:szCs w:val="21"/>
              </w:rPr>
            </w:pPr>
            <w:proofErr w:type="spellStart"/>
            <w:r w:rsidRPr="00061159">
              <w:rPr>
                <w:b/>
                <w:color w:val="7030A0"/>
                <w:szCs w:val="21"/>
              </w:rPr>
              <w:t>int</w:t>
            </w:r>
            <w:proofErr w:type="spellEnd"/>
            <w:r w:rsidRPr="00061159">
              <w:rPr>
                <w:b/>
                <w:color w:val="7030A0"/>
                <w:szCs w:val="21"/>
              </w:rPr>
              <w:t xml:space="preserve"> </w:t>
            </w:r>
            <w:proofErr w:type="spellStart"/>
            <w:r w:rsidRPr="00061159">
              <w:rPr>
                <w:b/>
                <w:color w:val="7030A0"/>
                <w:szCs w:val="21"/>
              </w:rPr>
              <w:t>EncryptData</w:t>
            </w:r>
            <w:proofErr w:type="spellEnd"/>
            <w:r w:rsidRPr="00061159">
              <w:rPr>
                <w:b/>
                <w:color w:val="7030A0"/>
                <w:szCs w:val="21"/>
              </w:rPr>
              <w:t>(</w:t>
            </w:r>
            <w:proofErr w:type="spellStart"/>
            <w:r w:rsidRPr="00061159">
              <w:rPr>
                <w:b/>
                <w:color w:val="7030A0"/>
                <w:szCs w:val="21"/>
              </w:rPr>
              <w:t>uchar</w:t>
            </w:r>
            <w:proofErr w:type="spellEnd"/>
            <w:r w:rsidRPr="00061159">
              <w:rPr>
                <w:b/>
                <w:color w:val="7030A0"/>
                <w:szCs w:val="21"/>
              </w:rPr>
              <w:t xml:space="preserve"> *</w:t>
            </w:r>
            <w:proofErr w:type="spellStart"/>
            <w:r w:rsidRPr="00061159">
              <w:rPr>
                <w:b/>
                <w:color w:val="7030A0"/>
                <w:szCs w:val="21"/>
              </w:rPr>
              <w:t>pucDataIn</w:t>
            </w:r>
            <w:proofErr w:type="spellEnd"/>
            <w:r w:rsidRPr="00061159">
              <w:rPr>
                <w:b/>
                <w:color w:val="7030A0"/>
                <w:szCs w:val="21"/>
              </w:rPr>
              <w:t xml:space="preserve">, </w:t>
            </w:r>
            <w:proofErr w:type="spellStart"/>
            <w:r w:rsidRPr="00061159">
              <w:rPr>
                <w:b/>
                <w:color w:val="7030A0"/>
                <w:szCs w:val="21"/>
              </w:rPr>
              <w:t>uint</w:t>
            </w:r>
            <w:proofErr w:type="spellEnd"/>
            <w:r w:rsidRPr="00061159">
              <w:rPr>
                <w:b/>
                <w:color w:val="7030A0"/>
                <w:szCs w:val="21"/>
              </w:rPr>
              <w:t xml:space="preserve"> </w:t>
            </w:r>
            <w:proofErr w:type="spellStart"/>
            <w:r w:rsidRPr="00061159">
              <w:rPr>
                <w:b/>
                <w:color w:val="7030A0"/>
                <w:szCs w:val="21"/>
              </w:rPr>
              <w:t>uiDataLen</w:t>
            </w:r>
            <w:proofErr w:type="spellEnd"/>
            <w:r w:rsidRPr="00061159">
              <w:rPr>
                <w:b/>
                <w:color w:val="7030A0"/>
                <w:szCs w:val="21"/>
              </w:rPr>
              <w:t>,</w:t>
            </w:r>
            <w:r>
              <w:rPr>
                <w:b/>
                <w:color w:val="7030A0"/>
                <w:szCs w:val="21"/>
              </w:rPr>
              <w:t xml:space="preserve"> </w:t>
            </w:r>
            <w:proofErr w:type="spellStart"/>
            <w:r w:rsidRPr="00061159">
              <w:rPr>
                <w:b/>
                <w:color w:val="7030A0"/>
                <w:szCs w:val="21"/>
              </w:rPr>
              <w:t>uchar</w:t>
            </w:r>
            <w:proofErr w:type="spellEnd"/>
            <w:r w:rsidRPr="00061159">
              <w:rPr>
                <w:b/>
                <w:color w:val="7030A0"/>
                <w:szCs w:val="21"/>
              </w:rPr>
              <w:t xml:space="preserve"> * </w:t>
            </w:r>
            <w:proofErr w:type="spellStart"/>
            <w:r w:rsidRPr="00061159">
              <w:rPr>
                <w:b/>
                <w:color w:val="7030A0"/>
                <w:szCs w:val="21"/>
              </w:rPr>
              <w:t>pucEncDataOut</w:t>
            </w:r>
            <w:proofErr w:type="spellEnd"/>
            <w:r w:rsidRPr="00061159">
              <w:rPr>
                <w:b/>
                <w:color w:val="7030A0"/>
                <w:szCs w:val="21"/>
              </w:rPr>
              <w:t>,</w:t>
            </w:r>
            <w:r>
              <w:rPr>
                <w:b/>
                <w:color w:val="7030A0"/>
                <w:szCs w:val="21"/>
              </w:rPr>
              <w:t xml:space="preserve"> </w:t>
            </w:r>
            <w:proofErr w:type="spellStart"/>
            <w:r w:rsidRPr="00061159">
              <w:rPr>
                <w:b/>
                <w:color w:val="7030A0"/>
                <w:szCs w:val="21"/>
              </w:rPr>
              <w:t>uint</w:t>
            </w:r>
            <w:proofErr w:type="spellEnd"/>
            <w:r w:rsidRPr="00061159">
              <w:rPr>
                <w:b/>
                <w:color w:val="7030A0"/>
                <w:szCs w:val="21"/>
              </w:rPr>
              <w:t xml:space="preserve"> *</w:t>
            </w:r>
            <w:proofErr w:type="spellStart"/>
            <w:r w:rsidRPr="00061159">
              <w:rPr>
                <w:b/>
                <w:color w:val="7030A0"/>
                <w:szCs w:val="21"/>
              </w:rPr>
              <w:t>puiEncDataLen</w:t>
            </w:r>
            <w:proofErr w:type="spellEnd"/>
            <w:r w:rsidRPr="00061159">
              <w:rPr>
                <w:b/>
                <w:color w:val="7030A0"/>
                <w:szCs w:val="21"/>
              </w:rPr>
              <w:t>)</w:t>
            </w:r>
          </w:p>
        </w:tc>
      </w:tr>
      <w:tr w:rsidR="00554DB5" w:rsidTr="00B549F4">
        <w:trPr>
          <w:jc w:val="center"/>
        </w:trPr>
        <w:tc>
          <w:tcPr>
            <w:tcW w:w="1560" w:type="dxa"/>
            <w:tcBorders>
              <w:left w:val="single" w:sz="12" w:space="0" w:color="1F497D"/>
              <w:bottom w:val="nil"/>
              <w:right w:val="nil"/>
            </w:tcBorders>
            <w:shd w:val="clear" w:color="auto" w:fill="4F81BD"/>
            <w:vAlign w:val="center"/>
          </w:tcPr>
          <w:p w:rsidR="00554DB5" w:rsidRDefault="00554DB5" w:rsidP="00B549F4">
            <w:pPr>
              <w:spacing w:before="60"/>
              <w:jc w:val="center"/>
              <w:rPr>
                <w:b/>
                <w:color w:val="FFFFFF"/>
              </w:rPr>
            </w:pPr>
            <w:r>
              <w:rPr>
                <w:b/>
                <w:color w:val="FFFFFF"/>
              </w:rPr>
              <w:t>Function</w:t>
            </w:r>
          </w:p>
        </w:tc>
        <w:tc>
          <w:tcPr>
            <w:tcW w:w="6945" w:type="dxa"/>
            <w:gridSpan w:val="2"/>
            <w:vAlign w:val="center"/>
          </w:tcPr>
          <w:p w:rsidR="00554DB5" w:rsidRDefault="00CB723E" w:rsidP="00CB723E">
            <w:pPr>
              <w:pStyle w:val="ae"/>
            </w:pPr>
            <w:r>
              <w:rPr>
                <w:rFonts w:hint="eastAsia"/>
              </w:rPr>
              <w:t>Use specific key to encrypt data, output encryption block</w:t>
            </w:r>
            <w:r w:rsidR="00554DB5">
              <w:t xml:space="preserve"> </w:t>
            </w:r>
          </w:p>
        </w:tc>
      </w:tr>
      <w:tr w:rsidR="00CD7A69" w:rsidTr="00B549F4">
        <w:trPr>
          <w:jc w:val="center"/>
        </w:trPr>
        <w:tc>
          <w:tcPr>
            <w:tcW w:w="1560" w:type="dxa"/>
            <w:vMerge w:val="restart"/>
            <w:tcBorders>
              <w:left w:val="single" w:sz="12" w:space="0" w:color="1F497D"/>
              <w:right w:val="nil"/>
            </w:tcBorders>
            <w:shd w:val="clear" w:color="auto" w:fill="4F81BD"/>
            <w:vAlign w:val="center"/>
          </w:tcPr>
          <w:p w:rsidR="00CD7A69" w:rsidRDefault="00CD7A69" w:rsidP="00B549F4">
            <w:pPr>
              <w:spacing w:before="60"/>
              <w:jc w:val="center"/>
              <w:rPr>
                <w:b/>
                <w:color w:val="FFFFFF"/>
              </w:rPr>
            </w:pPr>
            <w:r>
              <w:rPr>
                <w:b/>
                <w:color w:val="FFFFFF"/>
              </w:rPr>
              <w:t>Parameters</w:t>
            </w:r>
          </w:p>
        </w:tc>
        <w:tc>
          <w:tcPr>
            <w:tcW w:w="2111" w:type="dxa"/>
            <w:vAlign w:val="center"/>
          </w:tcPr>
          <w:p w:rsidR="00CD7A69" w:rsidRDefault="00CD7A69" w:rsidP="00B549F4">
            <w:pPr>
              <w:pStyle w:val="ae"/>
            </w:pPr>
            <w:r>
              <w:t>*</w:t>
            </w:r>
            <w:proofErr w:type="spellStart"/>
            <w:r>
              <w:rPr>
                <w:rFonts w:hint="eastAsia"/>
              </w:rPr>
              <w:t>pucDataIn</w:t>
            </w:r>
            <w:proofErr w:type="spellEnd"/>
            <w:r>
              <w:t xml:space="preserve"> [Input]</w:t>
            </w:r>
          </w:p>
        </w:tc>
        <w:tc>
          <w:tcPr>
            <w:tcW w:w="4834" w:type="dxa"/>
            <w:vAlign w:val="center"/>
          </w:tcPr>
          <w:p w:rsidR="00CD7A69" w:rsidRDefault="00CD7A69" w:rsidP="00B549F4">
            <w:pPr>
              <w:pStyle w:val="ae"/>
            </w:pPr>
            <w:r>
              <w:t>Data to be encrypted</w:t>
            </w:r>
          </w:p>
        </w:tc>
      </w:tr>
      <w:tr w:rsidR="00CD7A69" w:rsidTr="00B549F4">
        <w:trPr>
          <w:jc w:val="center"/>
        </w:trPr>
        <w:tc>
          <w:tcPr>
            <w:tcW w:w="1560" w:type="dxa"/>
            <w:vMerge/>
            <w:tcBorders>
              <w:left w:val="single" w:sz="12" w:space="0" w:color="1F497D"/>
              <w:right w:val="nil"/>
            </w:tcBorders>
            <w:shd w:val="clear" w:color="auto" w:fill="4F81BD"/>
            <w:vAlign w:val="center"/>
          </w:tcPr>
          <w:p w:rsidR="00CD7A69" w:rsidRDefault="00CD7A69" w:rsidP="00B549F4">
            <w:pPr>
              <w:spacing w:before="60"/>
              <w:jc w:val="center"/>
              <w:rPr>
                <w:b/>
                <w:color w:val="FFFFFF"/>
              </w:rPr>
            </w:pPr>
          </w:p>
        </w:tc>
        <w:tc>
          <w:tcPr>
            <w:tcW w:w="2111" w:type="dxa"/>
            <w:vAlign w:val="center"/>
          </w:tcPr>
          <w:p w:rsidR="00CD7A69" w:rsidRDefault="00CD7A69" w:rsidP="00CB723E">
            <w:pPr>
              <w:pStyle w:val="ae"/>
            </w:pPr>
            <w:proofErr w:type="spellStart"/>
            <w:r>
              <w:rPr>
                <w:rFonts w:hint="eastAsia"/>
              </w:rPr>
              <w:t>uiDataLen</w:t>
            </w:r>
            <w:proofErr w:type="spellEnd"/>
            <w:r>
              <w:rPr>
                <w:rFonts w:hint="eastAsia"/>
              </w:rPr>
              <w:t xml:space="preserve"> [</w:t>
            </w:r>
            <w:r>
              <w:t>Input</w:t>
            </w:r>
            <w:r>
              <w:rPr>
                <w:rFonts w:hint="eastAsia"/>
              </w:rPr>
              <w:t>]</w:t>
            </w:r>
          </w:p>
        </w:tc>
        <w:tc>
          <w:tcPr>
            <w:tcW w:w="4834" w:type="dxa"/>
            <w:vAlign w:val="center"/>
          </w:tcPr>
          <w:p w:rsidR="00CD7A69" w:rsidRDefault="00CD7A69" w:rsidP="00B549F4">
            <w:pPr>
              <w:pStyle w:val="ae"/>
            </w:pPr>
            <w:r>
              <w:t>Length of data to be encrypted</w:t>
            </w:r>
          </w:p>
        </w:tc>
      </w:tr>
      <w:tr w:rsidR="00CD7A69" w:rsidTr="00B549F4">
        <w:trPr>
          <w:jc w:val="center"/>
        </w:trPr>
        <w:tc>
          <w:tcPr>
            <w:tcW w:w="1560" w:type="dxa"/>
            <w:vMerge/>
            <w:tcBorders>
              <w:left w:val="single" w:sz="12" w:space="0" w:color="1F497D"/>
              <w:right w:val="nil"/>
            </w:tcBorders>
            <w:shd w:val="clear" w:color="auto" w:fill="4F81BD"/>
            <w:vAlign w:val="center"/>
          </w:tcPr>
          <w:p w:rsidR="00CD7A69" w:rsidRDefault="00CD7A69" w:rsidP="00B549F4">
            <w:pPr>
              <w:spacing w:before="60"/>
              <w:jc w:val="center"/>
              <w:rPr>
                <w:b/>
                <w:color w:val="FFFFFF"/>
              </w:rPr>
            </w:pPr>
          </w:p>
        </w:tc>
        <w:tc>
          <w:tcPr>
            <w:tcW w:w="2111" w:type="dxa"/>
            <w:vAlign w:val="center"/>
          </w:tcPr>
          <w:p w:rsidR="00CD7A69" w:rsidRDefault="00CD7A69" w:rsidP="00B549F4">
            <w:pPr>
              <w:pStyle w:val="ae"/>
            </w:pPr>
            <w:r>
              <w:t>*</w:t>
            </w:r>
            <w:proofErr w:type="spellStart"/>
            <w:r>
              <w:t>pucEncDataOut</w:t>
            </w:r>
            <w:proofErr w:type="spellEnd"/>
            <w:r>
              <w:t xml:space="preserve"> [Output]</w:t>
            </w:r>
          </w:p>
        </w:tc>
        <w:tc>
          <w:tcPr>
            <w:tcW w:w="4834" w:type="dxa"/>
            <w:vAlign w:val="center"/>
          </w:tcPr>
          <w:p w:rsidR="00CD7A69" w:rsidRDefault="00CD7A69" w:rsidP="00B549F4">
            <w:pPr>
              <w:pStyle w:val="ae"/>
            </w:pPr>
            <w:r>
              <w:t>Encrypted data</w:t>
            </w:r>
          </w:p>
        </w:tc>
      </w:tr>
      <w:tr w:rsidR="00CD7A69" w:rsidTr="00B549F4">
        <w:trPr>
          <w:jc w:val="center"/>
        </w:trPr>
        <w:tc>
          <w:tcPr>
            <w:tcW w:w="1560" w:type="dxa"/>
            <w:vMerge/>
            <w:tcBorders>
              <w:left w:val="single" w:sz="12" w:space="0" w:color="1F497D"/>
              <w:bottom w:val="nil"/>
              <w:right w:val="nil"/>
            </w:tcBorders>
            <w:shd w:val="clear" w:color="auto" w:fill="4F81BD"/>
            <w:vAlign w:val="center"/>
          </w:tcPr>
          <w:p w:rsidR="00CD7A69" w:rsidRDefault="00CD7A69" w:rsidP="00B549F4">
            <w:pPr>
              <w:spacing w:before="60"/>
              <w:jc w:val="center"/>
              <w:rPr>
                <w:b/>
                <w:color w:val="FFFFFF"/>
              </w:rPr>
            </w:pPr>
          </w:p>
        </w:tc>
        <w:tc>
          <w:tcPr>
            <w:tcW w:w="2111" w:type="dxa"/>
            <w:vAlign w:val="center"/>
          </w:tcPr>
          <w:p w:rsidR="00CD7A69" w:rsidRDefault="00CD7A69" w:rsidP="00B549F4">
            <w:pPr>
              <w:pStyle w:val="ae"/>
            </w:pPr>
            <w:r>
              <w:rPr>
                <w:rFonts w:hint="eastAsia"/>
              </w:rPr>
              <w:t>*</w:t>
            </w:r>
            <w:proofErr w:type="spellStart"/>
            <w:r>
              <w:rPr>
                <w:rFonts w:hint="eastAsia"/>
              </w:rPr>
              <w:t>puiEncDataLen</w:t>
            </w:r>
            <w:proofErr w:type="spellEnd"/>
            <w:r>
              <w:t xml:space="preserve"> [Output]</w:t>
            </w:r>
          </w:p>
        </w:tc>
        <w:tc>
          <w:tcPr>
            <w:tcW w:w="4834" w:type="dxa"/>
            <w:vAlign w:val="center"/>
          </w:tcPr>
          <w:p w:rsidR="00CD7A69" w:rsidRDefault="00CD7A69" w:rsidP="00B549F4">
            <w:pPr>
              <w:pStyle w:val="ae"/>
            </w:pPr>
            <w:r>
              <w:rPr>
                <w:rFonts w:hint="eastAsia"/>
              </w:rPr>
              <w:t>Length of encrypted data</w:t>
            </w:r>
          </w:p>
        </w:tc>
      </w:tr>
      <w:tr w:rsidR="00554DB5" w:rsidTr="00B549F4">
        <w:trPr>
          <w:jc w:val="center"/>
        </w:trPr>
        <w:tc>
          <w:tcPr>
            <w:tcW w:w="1560" w:type="dxa"/>
            <w:tcBorders>
              <w:left w:val="single" w:sz="12" w:space="0" w:color="1F497D"/>
              <w:right w:val="nil"/>
            </w:tcBorders>
            <w:shd w:val="clear" w:color="auto" w:fill="4F81BD"/>
            <w:vAlign w:val="center"/>
          </w:tcPr>
          <w:p w:rsidR="00554DB5" w:rsidRDefault="00554DB5" w:rsidP="00B549F4">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554DB5" w:rsidRDefault="00554DB5" w:rsidP="00B549F4">
            <w:pPr>
              <w:pStyle w:val="ae"/>
            </w:pPr>
          </w:p>
        </w:tc>
        <w:tc>
          <w:tcPr>
            <w:tcW w:w="4834" w:type="dxa"/>
            <w:tcBorders>
              <w:top w:val="single" w:sz="8" w:space="0" w:color="1F497D"/>
              <w:left w:val="nil"/>
              <w:bottom w:val="nil"/>
            </w:tcBorders>
            <w:vAlign w:val="center"/>
          </w:tcPr>
          <w:p w:rsidR="00554DB5" w:rsidRDefault="00554DB5" w:rsidP="00B549F4">
            <w:pPr>
              <w:pStyle w:val="ae"/>
            </w:pPr>
          </w:p>
        </w:tc>
      </w:tr>
      <w:tr w:rsidR="00554DB5" w:rsidTr="00B549F4">
        <w:trPr>
          <w:jc w:val="center"/>
        </w:trPr>
        <w:tc>
          <w:tcPr>
            <w:tcW w:w="1560" w:type="dxa"/>
            <w:tcBorders>
              <w:left w:val="single" w:sz="12" w:space="0" w:color="1F497D"/>
              <w:bottom w:val="single" w:sz="12" w:space="0" w:color="1F497D"/>
              <w:right w:val="nil"/>
            </w:tcBorders>
            <w:shd w:val="clear" w:color="auto" w:fill="4F81BD"/>
            <w:vAlign w:val="center"/>
          </w:tcPr>
          <w:p w:rsidR="00554DB5" w:rsidRDefault="00554DB5" w:rsidP="00B549F4">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554DB5" w:rsidRDefault="00554DB5" w:rsidP="00B549F4">
            <w:pPr>
              <w:pStyle w:val="ae"/>
            </w:pPr>
          </w:p>
        </w:tc>
      </w:tr>
    </w:tbl>
    <w:p w:rsidR="00554DB5" w:rsidRDefault="000A1181" w:rsidP="0061787F">
      <w:pPr>
        <w:pStyle w:val="2"/>
        <w:numPr>
          <w:ilvl w:val="1"/>
          <w:numId w:val="23"/>
        </w:numPr>
        <w:rPr>
          <w:color w:val="4472C4" w:themeColor="accent5"/>
        </w:rPr>
      </w:pPr>
      <w:bookmarkStart w:id="2004" w:name="_Toc478130735"/>
      <w:r w:rsidRPr="000A1181">
        <w:rPr>
          <w:rFonts w:hint="eastAsia"/>
          <w:color w:val="4472C4" w:themeColor="accent5"/>
        </w:rPr>
        <w:lastRenderedPageBreak/>
        <w:t>Transaction flow</w:t>
      </w:r>
      <w:bookmarkEnd w:id="2004"/>
    </w:p>
    <w:p w:rsidR="000A1181" w:rsidRDefault="00B82595" w:rsidP="0061787F">
      <w:pPr>
        <w:pStyle w:val="3"/>
        <w:numPr>
          <w:ilvl w:val="2"/>
          <w:numId w:val="23"/>
        </w:numPr>
      </w:pPr>
      <w:bookmarkStart w:id="2005" w:name="_Toc478130736"/>
      <w:proofErr w:type="spellStart"/>
      <w:r>
        <w:t>StartTransaction</w:t>
      </w:r>
      <w:bookmarkEnd w:id="2005"/>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1701"/>
        <w:gridCol w:w="5244"/>
      </w:tblGrid>
      <w:tr w:rsidR="000A1181" w:rsidTr="00B549F4">
        <w:trPr>
          <w:jc w:val="center"/>
        </w:trPr>
        <w:tc>
          <w:tcPr>
            <w:tcW w:w="1560" w:type="dxa"/>
            <w:tcBorders>
              <w:top w:val="single" w:sz="12" w:space="0" w:color="1F497D"/>
              <w:left w:val="single" w:sz="12" w:space="0" w:color="1F497D"/>
              <w:bottom w:val="nil"/>
              <w:right w:val="nil"/>
            </w:tcBorders>
            <w:shd w:val="clear" w:color="auto" w:fill="4F81BD"/>
            <w:vAlign w:val="center"/>
          </w:tcPr>
          <w:p w:rsidR="000A1181" w:rsidRDefault="000A1181" w:rsidP="00B549F4">
            <w:pPr>
              <w:spacing w:before="60"/>
              <w:jc w:val="center"/>
              <w:rPr>
                <w:b/>
                <w:color w:val="FFFFFF"/>
              </w:rPr>
            </w:pPr>
            <w:r>
              <w:rPr>
                <w:b/>
                <w:color w:val="FFFFFF"/>
              </w:rPr>
              <w:t>Prototype</w:t>
            </w:r>
          </w:p>
        </w:tc>
        <w:tc>
          <w:tcPr>
            <w:tcW w:w="6945" w:type="dxa"/>
            <w:gridSpan w:val="2"/>
            <w:vAlign w:val="center"/>
          </w:tcPr>
          <w:p w:rsidR="000A1181" w:rsidRPr="0013584C" w:rsidRDefault="00B82595" w:rsidP="00B82595">
            <w:pPr>
              <w:spacing w:before="60" w:after="60"/>
              <w:rPr>
                <w:szCs w:val="21"/>
              </w:rPr>
            </w:pPr>
            <w:proofErr w:type="spellStart"/>
            <w:r>
              <w:rPr>
                <w:b/>
                <w:color w:val="7030A0"/>
                <w:szCs w:val="21"/>
              </w:rPr>
              <w:t>int</w:t>
            </w:r>
            <w:proofErr w:type="spellEnd"/>
            <w:r w:rsidR="000A1181">
              <w:rPr>
                <w:b/>
                <w:color w:val="7030A0"/>
                <w:szCs w:val="21"/>
              </w:rPr>
              <w:t xml:space="preserve"> </w:t>
            </w:r>
            <w:proofErr w:type="spellStart"/>
            <w:r>
              <w:rPr>
                <w:b/>
                <w:color w:val="7030A0"/>
                <w:szCs w:val="21"/>
              </w:rPr>
              <w:t>StartTransaction</w:t>
            </w:r>
            <w:proofErr w:type="spellEnd"/>
            <w:r w:rsidR="000A1181">
              <w:rPr>
                <w:b/>
                <w:color w:val="7030A0"/>
                <w:szCs w:val="21"/>
              </w:rPr>
              <w:t>();</w:t>
            </w:r>
          </w:p>
        </w:tc>
      </w:tr>
      <w:tr w:rsidR="000A1181" w:rsidTr="00B549F4">
        <w:trPr>
          <w:jc w:val="center"/>
        </w:trPr>
        <w:tc>
          <w:tcPr>
            <w:tcW w:w="1560" w:type="dxa"/>
            <w:tcBorders>
              <w:left w:val="single" w:sz="12" w:space="0" w:color="1F497D"/>
              <w:bottom w:val="nil"/>
              <w:right w:val="nil"/>
            </w:tcBorders>
            <w:shd w:val="clear" w:color="auto" w:fill="4F81BD"/>
            <w:vAlign w:val="center"/>
          </w:tcPr>
          <w:p w:rsidR="000A1181" w:rsidRDefault="000A1181" w:rsidP="00B549F4">
            <w:pPr>
              <w:spacing w:before="60"/>
              <w:jc w:val="center"/>
              <w:rPr>
                <w:b/>
                <w:color w:val="FFFFFF"/>
              </w:rPr>
            </w:pPr>
            <w:r>
              <w:rPr>
                <w:b/>
                <w:color w:val="FFFFFF"/>
              </w:rPr>
              <w:t>Function</w:t>
            </w:r>
          </w:p>
        </w:tc>
        <w:tc>
          <w:tcPr>
            <w:tcW w:w="6945" w:type="dxa"/>
            <w:gridSpan w:val="2"/>
            <w:vAlign w:val="center"/>
          </w:tcPr>
          <w:p w:rsidR="000A1181" w:rsidRPr="00E64EA1" w:rsidRDefault="00E64EA1" w:rsidP="008578CD">
            <w:pPr>
              <w:pStyle w:val="ae"/>
            </w:pPr>
            <w:r w:rsidRPr="00E64EA1">
              <w:t xml:space="preserve">This API is used to detect card, then do the corresponding processing according to the card type, if MSR, then read MSR data, if </w:t>
            </w:r>
            <w:r w:rsidR="008578CD">
              <w:t xml:space="preserve">contact </w:t>
            </w:r>
            <w:r w:rsidRPr="00E64EA1">
              <w:t xml:space="preserve">EMV chip, then do the </w:t>
            </w:r>
            <w:r w:rsidR="008578CD">
              <w:t xml:space="preserve">contact </w:t>
            </w:r>
            <w:r w:rsidRPr="00E64EA1">
              <w:t xml:space="preserve">EMV processing (all the offline processing) according to the </w:t>
            </w:r>
            <w:r w:rsidR="008578CD">
              <w:t xml:space="preserve">contact </w:t>
            </w:r>
            <w:r w:rsidRPr="00E64EA1">
              <w:t xml:space="preserve">EMV specification, if contactless </w:t>
            </w:r>
            <w:r w:rsidR="008578CD" w:rsidRPr="00E64EA1">
              <w:t xml:space="preserve">EMV </w:t>
            </w:r>
            <w:r w:rsidRPr="00E64EA1">
              <w:t xml:space="preserve">card, then do the corresponding </w:t>
            </w:r>
            <w:r w:rsidR="008578CD" w:rsidRPr="00E64EA1">
              <w:t xml:space="preserve">contactless EMV </w:t>
            </w:r>
            <w:r w:rsidRPr="00E64EA1">
              <w:t>processing (all the offline processing).</w:t>
            </w:r>
          </w:p>
        </w:tc>
      </w:tr>
      <w:tr w:rsidR="00C268FE" w:rsidTr="00C268FE">
        <w:trPr>
          <w:trHeight w:val="60"/>
          <w:jc w:val="center"/>
        </w:trPr>
        <w:tc>
          <w:tcPr>
            <w:tcW w:w="1560" w:type="dxa"/>
            <w:tcBorders>
              <w:left w:val="single" w:sz="12" w:space="0" w:color="1F497D"/>
              <w:right w:val="nil"/>
            </w:tcBorders>
            <w:shd w:val="clear" w:color="auto" w:fill="4F81BD"/>
            <w:vAlign w:val="center"/>
          </w:tcPr>
          <w:p w:rsidR="00C268FE" w:rsidRDefault="00C268FE" w:rsidP="00B549F4">
            <w:pPr>
              <w:spacing w:before="60"/>
              <w:jc w:val="center"/>
              <w:rPr>
                <w:b/>
                <w:color w:val="FFFFFF"/>
              </w:rPr>
            </w:pPr>
            <w:r>
              <w:rPr>
                <w:b/>
                <w:color w:val="FFFFFF"/>
              </w:rPr>
              <w:t>Parameters</w:t>
            </w:r>
          </w:p>
        </w:tc>
        <w:tc>
          <w:tcPr>
            <w:tcW w:w="1701" w:type="dxa"/>
            <w:vAlign w:val="center"/>
          </w:tcPr>
          <w:p w:rsidR="00C268FE" w:rsidRDefault="00C268FE" w:rsidP="00B549F4">
            <w:pPr>
              <w:pStyle w:val="ae"/>
            </w:pPr>
            <w:r>
              <w:rPr>
                <w:rFonts w:hint="eastAsia"/>
              </w:rPr>
              <w:t>None</w:t>
            </w:r>
          </w:p>
        </w:tc>
        <w:tc>
          <w:tcPr>
            <w:tcW w:w="5244" w:type="dxa"/>
            <w:vAlign w:val="center"/>
          </w:tcPr>
          <w:p w:rsidR="00C268FE" w:rsidRDefault="00C268FE" w:rsidP="00B549F4">
            <w:pPr>
              <w:pStyle w:val="ae"/>
            </w:pPr>
          </w:p>
        </w:tc>
      </w:tr>
      <w:tr w:rsidR="000A1181" w:rsidTr="00B549F4">
        <w:trPr>
          <w:jc w:val="center"/>
        </w:trPr>
        <w:tc>
          <w:tcPr>
            <w:tcW w:w="1560" w:type="dxa"/>
            <w:tcBorders>
              <w:left w:val="single" w:sz="12" w:space="0" w:color="1F497D"/>
              <w:right w:val="nil"/>
            </w:tcBorders>
            <w:shd w:val="clear" w:color="auto" w:fill="4F81BD"/>
            <w:vAlign w:val="center"/>
          </w:tcPr>
          <w:p w:rsidR="000A1181" w:rsidRDefault="000A1181" w:rsidP="00B549F4">
            <w:pPr>
              <w:spacing w:before="60"/>
              <w:jc w:val="center"/>
              <w:rPr>
                <w:b/>
                <w:color w:val="FFFFFF"/>
              </w:rPr>
            </w:pPr>
            <w:r>
              <w:rPr>
                <w:b/>
                <w:color w:val="FFFFFF"/>
              </w:rPr>
              <w:t>Return</w:t>
            </w:r>
          </w:p>
        </w:tc>
        <w:tc>
          <w:tcPr>
            <w:tcW w:w="1701" w:type="dxa"/>
            <w:tcBorders>
              <w:top w:val="single" w:sz="8" w:space="0" w:color="1F497D"/>
              <w:bottom w:val="nil"/>
              <w:right w:val="nil"/>
            </w:tcBorders>
            <w:vAlign w:val="center"/>
          </w:tcPr>
          <w:p w:rsidR="000A1181" w:rsidRDefault="000A1181" w:rsidP="00B549F4">
            <w:pPr>
              <w:pStyle w:val="ae"/>
            </w:pPr>
          </w:p>
        </w:tc>
        <w:tc>
          <w:tcPr>
            <w:tcW w:w="5244" w:type="dxa"/>
            <w:tcBorders>
              <w:top w:val="single" w:sz="8" w:space="0" w:color="1F497D"/>
              <w:left w:val="nil"/>
              <w:bottom w:val="nil"/>
            </w:tcBorders>
            <w:vAlign w:val="center"/>
          </w:tcPr>
          <w:p w:rsidR="000A1181" w:rsidRDefault="000A1181" w:rsidP="00B549F4">
            <w:pPr>
              <w:pStyle w:val="ae"/>
            </w:pPr>
          </w:p>
        </w:tc>
      </w:tr>
      <w:tr w:rsidR="000A1181" w:rsidTr="00B549F4">
        <w:trPr>
          <w:jc w:val="center"/>
        </w:trPr>
        <w:tc>
          <w:tcPr>
            <w:tcW w:w="1560" w:type="dxa"/>
            <w:tcBorders>
              <w:left w:val="single" w:sz="12" w:space="0" w:color="1F497D"/>
              <w:bottom w:val="single" w:sz="12" w:space="0" w:color="1F497D"/>
              <w:right w:val="nil"/>
            </w:tcBorders>
            <w:shd w:val="clear" w:color="auto" w:fill="4F81BD"/>
            <w:vAlign w:val="center"/>
          </w:tcPr>
          <w:p w:rsidR="000A1181" w:rsidRDefault="000A1181" w:rsidP="00B549F4">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133A96" w:rsidRPr="008D6C71" w:rsidRDefault="00133A96" w:rsidP="00133A96">
            <w:pPr>
              <w:pStyle w:val="ae"/>
            </w:pPr>
            <w:r w:rsidRPr="008D6C71">
              <w:t>In this API, terminal will do the following procedures according to the EMV contact specification and EMV contactless specification, and also read data from MSR:</w:t>
            </w:r>
          </w:p>
          <w:p w:rsidR="00133A96" w:rsidRPr="008D6C71" w:rsidRDefault="00133A96" w:rsidP="00226543">
            <w:pPr>
              <w:pStyle w:val="ae"/>
              <w:numPr>
                <w:ilvl w:val="0"/>
                <w:numId w:val="4"/>
              </w:numPr>
            </w:pPr>
            <w:proofErr w:type="spellStart"/>
            <w:r w:rsidRPr="008D6C71">
              <w:t>DetectCard</w:t>
            </w:r>
            <w:proofErr w:type="spellEnd"/>
            <w:r w:rsidRPr="008D6C71">
              <w:t>, including MSR, EMV</w:t>
            </w:r>
            <w:r w:rsidR="008578CD">
              <w:t xml:space="preserve"> contact</w:t>
            </w:r>
            <w:r w:rsidRPr="008D6C71">
              <w:t xml:space="preserve"> chip, EMV contactless card;</w:t>
            </w:r>
          </w:p>
          <w:p w:rsidR="00133A96" w:rsidRPr="008D6C71" w:rsidRDefault="00133A96" w:rsidP="00226543">
            <w:pPr>
              <w:pStyle w:val="ae"/>
              <w:numPr>
                <w:ilvl w:val="0"/>
                <w:numId w:val="4"/>
              </w:numPr>
            </w:pPr>
            <w:r w:rsidRPr="008D6C71">
              <w:t>If EMV chip card inserted;</w:t>
            </w:r>
          </w:p>
          <w:p w:rsidR="00133A96" w:rsidRPr="008D6C71" w:rsidRDefault="00133A96" w:rsidP="00226543">
            <w:pPr>
              <w:pStyle w:val="ae"/>
              <w:numPr>
                <w:ilvl w:val="0"/>
                <w:numId w:val="4"/>
              </w:numPr>
            </w:pPr>
            <w:r w:rsidRPr="008D6C71">
              <w:t>Go EMV contact transaction flow;</w:t>
            </w:r>
          </w:p>
          <w:p w:rsidR="00133A96" w:rsidRPr="008D6C71" w:rsidRDefault="00133A96" w:rsidP="00226543">
            <w:pPr>
              <w:pStyle w:val="ae"/>
              <w:numPr>
                <w:ilvl w:val="0"/>
                <w:numId w:val="5"/>
              </w:numPr>
            </w:pPr>
            <w:r w:rsidRPr="008D6C71">
              <w:t>App Selection</w:t>
            </w:r>
          </w:p>
          <w:p w:rsidR="00133A96" w:rsidRPr="008D6C71" w:rsidRDefault="00133A96" w:rsidP="00226543">
            <w:pPr>
              <w:pStyle w:val="ae"/>
              <w:numPr>
                <w:ilvl w:val="0"/>
                <w:numId w:val="5"/>
              </w:numPr>
            </w:pPr>
            <w:r w:rsidRPr="008D6C71">
              <w:t>App Initialization</w:t>
            </w:r>
          </w:p>
          <w:p w:rsidR="00133A96" w:rsidRPr="008D6C71" w:rsidRDefault="00133A96" w:rsidP="00226543">
            <w:pPr>
              <w:pStyle w:val="ae"/>
              <w:numPr>
                <w:ilvl w:val="0"/>
                <w:numId w:val="5"/>
              </w:numPr>
            </w:pPr>
            <w:r w:rsidRPr="008D6C71">
              <w:t>Get Processing Options</w:t>
            </w:r>
          </w:p>
          <w:p w:rsidR="00133A96" w:rsidRPr="008D6C71" w:rsidRDefault="00133A96" w:rsidP="00226543">
            <w:pPr>
              <w:pStyle w:val="ae"/>
              <w:numPr>
                <w:ilvl w:val="0"/>
                <w:numId w:val="5"/>
              </w:numPr>
            </w:pPr>
            <w:r w:rsidRPr="008D6C71">
              <w:t>Check if need fallback, if yes, then return error, if no, then return EMV data</w:t>
            </w:r>
          </w:p>
          <w:p w:rsidR="00133A96" w:rsidRPr="008D6C71" w:rsidRDefault="00133A96" w:rsidP="00226543">
            <w:pPr>
              <w:pStyle w:val="ae"/>
              <w:numPr>
                <w:ilvl w:val="0"/>
                <w:numId w:val="5"/>
              </w:numPr>
            </w:pPr>
            <w:r w:rsidRPr="008D6C71">
              <w:rPr>
                <w:rFonts w:hint="eastAsia"/>
              </w:rPr>
              <w:t>Process Restrictions</w:t>
            </w:r>
          </w:p>
          <w:p w:rsidR="00133A96" w:rsidRPr="008D6C71" w:rsidRDefault="00133A96" w:rsidP="00226543">
            <w:pPr>
              <w:pStyle w:val="ae"/>
              <w:numPr>
                <w:ilvl w:val="0"/>
                <w:numId w:val="5"/>
              </w:numPr>
            </w:pPr>
            <w:r w:rsidRPr="008D6C71">
              <w:t>Process CVM</w:t>
            </w:r>
          </w:p>
          <w:p w:rsidR="00133A96" w:rsidRPr="008D6C71" w:rsidRDefault="00133A96" w:rsidP="00226543">
            <w:pPr>
              <w:pStyle w:val="ae"/>
              <w:numPr>
                <w:ilvl w:val="0"/>
                <w:numId w:val="5"/>
              </w:numPr>
            </w:pPr>
            <w:r w:rsidRPr="008D6C71">
              <w:t>Offline Data Authentication</w:t>
            </w:r>
          </w:p>
          <w:p w:rsidR="00133A96" w:rsidRPr="008D6C71" w:rsidRDefault="00133A96" w:rsidP="00226543">
            <w:pPr>
              <w:pStyle w:val="ae"/>
              <w:numPr>
                <w:ilvl w:val="0"/>
                <w:numId w:val="5"/>
              </w:numPr>
            </w:pPr>
            <w:r w:rsidRPr="008D6C71">
              <w:t>Terminal Risk Management</w:t>
            </w:r>
          </w:p>
          <w:p w:rsidR="00133A96" w:rsidRPr="008D6C71" w:rsidRDefault="00133A96" w:rsidP="00226543">
            <w:pPr>
              <w:pStyle w:val="ae"/>
              <w:numPr>
                <w:ilvl w:val="0"/>
                <w:numId w:val="5"/>
              </w:numPr>
            </w:pPr>
            <w:r w:rsidRPr="008D6C71">
              <w:t>First GAC</w:t>
            </w:r>
          </w:p>
          <w:p w:rsidR="00133A96" w:rsidRPr="008D6C71" w:rsidRDefault="00133A96" w:rsidP="00226543">
            <w:pPr>
              <w:pStyle w:val="ae"/>
              <w:numPr>
                <w:ilvl w:val="0"/>
                <w:numId w:val="5"/>
              </w:numPr>
            </w:pPr>
            <w:r w:rsidRPr="008D6C71">
              <w:t>If transaction approved or declined, remove card</w:t>
            </w:r>
          </w:p>
          <w:p w:rsidR="00133A96" w:rsidRPr="008D6C71" w:rsidRDefault="00133A96" w:rsidP="00226543">
            <w:pPr>
              <w:pStyle w:val="ae"/>
              <w:numPr>
                <w:ilvl w:val="0"/>
                <w:numId w:val="4"/>
              </w:numPr>
            </w:pPr>
            <w:r w:rsidRPr="008D6C71">
              <w:t>I</w:t>
            </w:r>
            <w:r w:rsidRPr="008D6C71">
              <w:rPr>
                <w:rFonts w:hint="eastAsia"/>
              </w:rPr>
              <w:t xml:space="preserve">f </w:t>
            </w:r>
            <w:r w:rsidRPr="008D6C71">
              <w:t xml:space="preserve">EMV </w:t>
            </w:r>
            <w:proofErr w:type="spellStart"/>
            <w:r w:rsidRPr="008D6C71">
              <w:t>contatctless</w:t>
            </w:r>
            <w:proofErr w:type="spellEnd"/>
            <w:r w:rsidRPr="008D6C71">
              <w:t xml:space="preserve"> card tapped;</w:t>
            </w:r>
          </w:p>
          <w:p w:rsidR="00133A96" w:rsidRPr="008D6C71" w:rsidRDefault="00133A96" w:rsidP="00226543">
            <w:pPr>
              <w:pStyle w:val="ae"/>
              <w:numPr>
                <w:ilvl w:val="0"/>
                <w:numId w:val="4"/>
              </w:numPr>
            </w:pPr>
            <w:r w:rsidRPr="008D6C71">
              <w:t>Go EMV contactless transaction flow;</w:t>
            </w:r>
          </w:p>
          <w:p w:rsidR="00133A96" w:rsidRPr="008D6C71" w:rsidRDefault="00133A96" w:rsidP="00226543">
            <w:pPr>
              <w:pStyle w:val="ae"/>
              <w:numPr>
                <w:ilvl w:val="0"/>
                <w:numId w:val="6"/>
              </w:numPr>
            </w:pPr>
            <w:r w:rsidRPr="008D6C71">
              <w:t>App Selection</w:t>
            </w:r>
          </w:p>
          <w:p w:rsidR="00133A96" w:rsidRPr="008D6C71" w:rsidRDefault="00133A96" w:rsidP="00226543">
            <w:pPr>
              <w:pStyle w:val="ae"/>
              <w:numPr>
                <w:ilvl w:val="0"/>
                <w:numId w:val="6"/>
              </w:numPr>
            </w:pPr>
            <w:r w:rsidRPr="008D6C71">
              <w:t>Get Final Select Data</w:t>
            </w:r>
          </w:p>
          <w:p w:rsidR="00133A96" w:rsidRPr="008D6C71" w:rsidRDefault="00133A96" w:rsidP="00226543">
            <w:pPr>
              <w:pStyle w:val="ae"/>
              <w:numPr>
                <w:ilvl w:val="0"/>
                <w:numId w:val="6"/>
              </w:numPr>
            </w:pPr>
            <w:proofErr w:type="spellStart"/>
            <w:r w:rsidRPr="008D6C71">
              <w:t>Paywave</w:t>
            </w:r>
            <w:proofErr w:type="spellEnd"/>
            <w:r w:rsidRPr="008D6C71">
              <w:t>/</w:t>
            </w:r>
            <w:proofErr w:type="spellStart"/>
            <w:r w:rsidRPr="008D6C71">
              <w:t>Paypass</w:t>
            </w:r>
            <w:proofErr w:type="spellEnd"/>
            <w:r w:rsidRPr="008D6C71">
              <w:t>/AE(or other CLSS kernel) processing</w:t>
            </w:r>
          </w:p>
          <w:p w:rsidR="00133A96" w:rsidRPr="008D6C71" w:rsidRDefault="00133A96" w:rsidP="00226543">
            <w:pPr>
              <w:pStyle w:val="ae"/>
              <w:numPr>
                <w:ilvl w:val="0"/>
                <w:numId w:val="6"/>
              </w:numPr>
            </w:pPr>
            <w:r w:rsidRPr="008D6C71">
              <w:t>Restriction Processing</w:t>
            </w:r>
          </w:p>
          <w:p w:rsidR="00133A96" w:rsidRPr="008D6C71" w:rsidRDefault="00133A96" w:rsidP="00226543">
            <w:pPr>
              <w:pStyle w:val="ae"/>
              <w:numPr>
                <w:ilvl w:val="0"/>
                <w:numId w:val="6"/>
              </w:numPr>
            </w:pPr>
            <w:r w:rsidRPr="008D6C71">
              <w:t>Offline Data Authentication</w:t>
            </w:r>
          </w:p>
          <w:p w:rsidR="00133A96" w:rsidRPr="008D6C71" w:rsidRDefault="00133A96" w:rsidP="00226543">
            <w:pPr>
              <w:pStyle w:val="ae"/>
              <w:numPr>
                <w:ilvl w:val="0"/>
                <w:numId w:val="6"/>
              </w:numPr>
            </w:pPr>
            <w:r w:rsidRPr="008D6C71">
              <w:t>CVM Processing</w:t>
            </w:r>
          </w:p>
          <w:p w:rsidR="00133A96" w:rsidRPr="008D6C71" w:rsidRDefault="00133A96" w:rsidP="00226543">
            <w:pPr>
              <w:pStyle w:val="ae"/>
              <w:numPr>
                <w:ilvl w:val="0"/>
                <w:numId w:val="6"/>
              </w:numPr>
            </w:pPr>
            <w:r w:rsidRPr="008D6C71">
              <w:t>Remove card</w:t>
            </w:r>
          </w:p>
          <w:p w:rsidR="00133A96" w:rsidRPr="008D6C71" w:rsidRDefault="00133A96" w:rsidP="00226543">
            <w:pPr>
              <w:pStyle w:val="ae"/>
              <w:numPr>
                <w:ilvl w:val="0"/>
                <w:numId w:val="6"/>
              </w:numPr>
            </w:pPr>
            <w:r w:rsidRPr="008D6C71">
              <w:t>Outcome Check, if need tap card again, go back to step 1, if not, return the result back to Android/IOS/Windows device.</w:t>
            </w:r>
          </w:p>
          <w:p w:rsidR="00133A96" w:rsidRDefault="00133A96" w:rsidP="00226543">
            <w:pPr>
              <w:pStyle w:val="ae"/>
              <w:numPr>
                <w:ilvl w:val="0"/>
                <w:numId w:val="4"/>
              </w:numPr>
            </w:pPr>
            <w:r w:rsidRPr="008D6C71">
              <w:t>If MSR swiped;</w:t>
            </w:r>
          </w:p>
          <w:p w:rsidR="000A1181" w:rsidRDefault="00133A96" w:rsidP="00226543">
            <w:pPr>
              <w:pStyle w:val="ae"/>
              <w:numPr>
                <w:ilvl w:val="0"/>
                <w:numId w:val="4"/>
              </w:numPr>
            </w:pPr>
            <w:r w:rsidRPr="008D6C71">
              <w:t>Read MSR data;</w:t>
            </w:r>
          </w:p>
        </w:tc>
      </w:tr>
    </w:tbl>
    <w:p w:rsidR="00034975" w:rsidRPr="00034975" w:rsidRDefault="00034975" w:rsidP="0061787F">
      <w:pPr>
        <w:pStyle w:val="a6"/>
        <w:keepNext/>
        <w:keepLines/>
        <w:numPr>
          <w:ilvl w:val="0"/>
          <w:numId w:val="24"/>
        </w:numPr>
        <w:spacing w:before="260" w:after="260" w:line="400" w:lineRule="exact"/>
        <w:ind w:firstLineChars="0"/>
        <w:outlineLvl w:val="2"/>
        <w:rPr>
          <w:rFonts w:eastAsiaTheme="majorEastAsia"/>
          <w:b/>
          <w:bCs/>
          <w:vanish/>
          <w:color w:val="4472C4" w:themeColor="accent5"/>
          <w:sz w:val="30"/>
          <w:szCs w:val="32"/>
        </w:rPr>
      </w:pPr>
      <w:bookmarkStart w:id="2006" w:name="_Toc456366076"/>
      <w:bookmarkStart w:id="2007" w:name="_Toc456366420"/>
      <w:bookmarkStart w:id="2008" w:name="_Toc456367093"/>
      <w:bookmarkStart w:id="2009" w:name="_Toc456367498"/>
      <w:bookmarkStart w:id="2010" w:name="_Toc456367675"/>
      <w:bookmarkStart w:id="2011" w:name="_Toc456368376"/>
      <w:bookmarkStart w:id="2012" w:name="_Toc456369845"/>
      <w:bookmarkStart w:id="2013" w:name="_Toc456370038"/>
      <w:bookmarkStart w:id="2014" w:name="_Toc456370226"/>
      <w:bookmarkStart w:id="2015" w:name="_Toc456370367"/>
      <w:bookmarkStart w:id="2016" w:name="_Toc456708121"/>
      <w:bookmarkStart w:id="2017" w:name="_Toc456708311"/>
      <w:bookmarkStart w:id="2018" w:name="_Toc456710816"/>
      <w:bookmarkStart w:id="2019" w:name="_Toc456711163"/>
      <w:bookmarkStart w:id="2020" w:name="_Toc456711356"/>
      <w:bookmarkStart w:id="2021" w:name="_Toc456788071"/>
      <w:bookmarkStart w:id="2022" w:name="_Toc459642932"/>
      <w:bookmarkStart w:id="2023" w:name="_Toc459650201"/>
      <w:bookmarkStart w:id="2024" w:name="_Toc459650409"/>
      <w:bookmarkStart w:id="2025" w:name="_Toc459650849"/>
      <w:bookmarkStart w:id="2026" w:name="_Toc459714439"/>
      <w:bookmarkStart w:id="2027" w:name="_Toc459715385"/>
      <w:bookmarkStart w:id="2028" w:name="_Toc459725609"/>
      <w:bookmarkStart w:id="2029" w:name="_Toc462066532"/>
      <w:bookmarkStart w:id="2030" w:name="_Toc464233418"/>
      <w:bookmarkStart w:id="2031" w:name="_Toc478130737"/>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p>
    <w:p w:rsidR="00034975" w:rsidRPr="00034975" w:rsidRDefault="00034975" w:rsidP="0061787F">
      <w:pPr>
        <w:pStyle w:val="a6"/>
        <w:keepNext/>
        <w:keepLines/>
        <w:numPr>
          <w:ilvl w:val="0"/>
          <w:numId w:val="24"/>
        </w:numPr>
        <w:spacing w:before="260" w:after="260" w:line="400" w:lineRule="exact"/>
        <w:ind w:firstLineChars="0"/>
        <w:outlineLvl w:val="2"/>
        <w:rPr>
          <w:rFonts w:eastAsiaTheme="majorEastAsia"/>
          <w:b/>
          <w:bCs/>
          <w:vanish/>
          <w:color w:val="4472C4" w:themeColor="accent5"/>
          <w:sz w:val="30"/>
          <w:szCs w:val="32"/>
        </w:rPr>
      </w:pPr>
      <w:bookmarkStart w:id="2032" w:name="_Toc456366077"/>
      <w:bookmarkStart w:id="2033" w:name="_Toc456366421"/>
      <w:bookmarkStart w:id="2034" w:name="_Toc456367094"/>
      <w:bookmarkStart w:id="2035" w:name="_Toc456367499"/>
      <w:bookmarkStart w:id="2036" w:name="_Toc456367676"/>
      <w:bookmarkStart w:id="2037" w:name="_Toc456368377"/>
      <w:bookmarkStart w:id="2038" w:name="_Toc456369846"/>
      <w:bookmarkStart w:id="2039" w:name="_Toc456370039"/>
      <w:bookmarkStart w:id="2040" w:name="_Toc456370227"/>
      <w:bookmarkStart w:id="2041" w:name="_Toc456370368"/>
      <w:bookmarkStart w:id="2042" w:name="_Toc456708122"/>
      <w:bookmarkStart w:id="2043" w:name="_Toc456708312"/>
      <w:bookmarkStart w:id="2044" w:name="_Toc456710817"/>
      <w:bookmarkStart w:id="2045" w:name="_Toc456711164"/>
      <w:bookmarkStart w:id="2046" w:name="_Toc456711357"/>
      <w:bookmarkStart w:id="2047" w:name="_Toc456788072"/>
      <w:bookmarkStart w:id="2048" w:name="_Toc459642933"/>
      <w:bookmarkStart w:id="2049" w:name="_Toc459650202"/>
      <w:bookmarkStart w:id="2050" w:name="_Toc459650410"/>
      <w:bookmarkStart w:id="2051" w:name="_Toc459650850"/>
      <w:bookmarkStart w:id="2052" w:name="_Toc459714440"/>
      <w:bookmarkStart w:id="2053" w:name="_Toc459715386"/>
      <w:bookmarkStart w:id="2054" w:name="_Toc459725610"/>
      <w:bookmarkStart w:id="2055" w:name="_Toc462066533"/>
      <w:bookmarkStart w:id="2056" w:name="_Toc464233419"/>
      <w:bookmarkStart w:id="2057" w:name="_Toc478130738"/>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p>
    <w:p w:rsidR="00034975" w:rsidRPr="00034975" w:rsidRDefault="00034975" w:rsidP="0061787F">
      <w:pPr>
        <w:pStyle w:val="a6"/>
        <w:keepNext/>
        <w:keepLines/>
        <w:numPr>
          <w:ilvl w:val="0"/>
          <w:numId w:val="24"/>
        </w:numPr>
        <w:spacing w:before="260" w:after="260" w:line="400" w:lineRule="exact"/>
        <w:ind w:firstLineChars="0"/>
        <w:outlineLvl w:val="2"/>
        <w:rPr>
          <w:rFonts w:eastAsiaTheme="majorEastAsia"/>
          <w:b/>
          <w:bCs/>
          <w:vanish/>
          <w:color w:val="4472C4" w:themeColor="accent5"/>
          <w:sz w:val="30"/>
          <w:szCs w:val="32"/>
        </w:rPr>
      </w:pPr>
      <w:bookmarkStart w:id="2058" w:name="_Toc456366078"/>
      <w:bookmarkStart w:id="2059" w:name="_Toc456366422"/>
      <w:bookmarkStart w:id="2060" w:name="_Toc456367095"/>
      <w:bookmarkStart w:id="2061" w:name="_Toc456367500"/>
      <w:bookmarkStart w:id="2062" w:name="_Toc456367677"/>
      <w:bookmarkStart w:id="2063" w:name="_Toc456368378"/>
      <w:bookmarkStart w:id="2064" w:name="_Toc456369847"/>
      <w:bookmarkStart w:id="2065" w:name="_Toc456370040"/>
      <w:bookmarkStart w:id="2066" w:name="_Toc456370228"/>
      <w:bookmarkStart w:id="2067" w:name="_Toc456370369"/>
      <w:bookmarkStart w:id="2068" w:name="_Toc456708123"/>
      <w:bookmarkStart w:id="2069" w:name="_Toc456708313"/>
      <w:bookmarkStart w:id="2070" w:name="_Toc456710818"/>
      <w:bookmarkStart w:id="2071" w:name="_Toc456711165"/>
      <w:bookmarkStart w:id="2072" w:name="_Toc456711358"/>
      <w:bookmarkStart w:id="2073" w:name="_Toc456788073"/>
      <w:bookmarkStart w:id="2074" w:name="_Toc459642934"/>
      <w:bookmarkStart w:id="2075" w:name="_Toc459650203"/>
      <w:bookmarkStart w:id="2076" w:name="_Toc459650411"/>
      <w:bookmarkStart w:id="2077" w:name="_Toc459650851"/>
      <w:bookmarkStart w:id="2078" w:name="_Toc459714441"/>
      <w:bookmarkStart w:id="2079" w:name="_Toc459715387"/>
      <w:bookmarkStart w:id="2080" w:name="_Toc459725611"/>
      <w:bookmarkStart w:id="2081" w:name="_Toc462066534"/>
      <w:bookmarkStart w:id="2082" w:name="_Toc464233420"/>
      <w:bookmarkStart w:id="2083" w:name="_Toc478130739"/>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p>
    <w:p w:rsidR="00034975" w:rsidRPr="00034975" w:rsidRDefault="00034975" w:rsidP="0061787F">
      <w:pPr>
        <w:pStyle w:val="a6"/>
        <w:keepNext/>
        <w:keepLines/>
        <w:numPr>
          <w:ilvl w:val="1"/>
          <w:numId w:val="24"/>
        </w:numPr>
        <w:spacing w:before="260" w:after="260" w:line="400" w:lineRule="exact"/>
        <w:ind w:firstLineChars="0"/>
        <w:outlineLvl w:val="2"/>
        <w:rPr>
          <w:rFonts w:eastAsiaTheme="majorEastAsia"/>
          <w:b/>
          <w:bCs/>
          <w:vanish/>
          <w:color w:val="4472C4" w:themeColor="accent5"/>
          <w:sz w:val="30"/>
          <w:szCs w:val="32"/>
        </w:rPr>
      </w:pPr>
      <w:bookmarkStart w:id="2084" w:name="_Toc456366079"/>
      <w:bookmarkStart w:id="2085" w:name="_Toc456366423"/>
      <w:bookmarkStart w:id="2086" w:name="_Toc456367096"/>
      <w:bookmarkStart w:id="2087" w:name="_Toc456367501"/>
      <w:bookmarkStart w:id="2088" w:name="_Toc456367678"/>
      <w:bookmarkStart w:id="2089" w:name="_Toc456368379"/>
      <w:bookmarkStart w:id="2090" w:name="_Toc456369848"/>
      <w:bookmarkStart w:id="2091" w:name="_Toc456370041"/>
      <w:bookmarkStart w:id="2092" w:name="_Toc456370229"/>
      <w:bookmarkStart w:id="2093" w:name="_Toc456370370"/>
      <w:bookmarkStart w:id="2094" w:name="_Toc456708124"/>
      <w:bookmarkStart w:id="2095" w:name="_Toc456708314"/>
      <w:bookmarkStart w:id="2096" w:name="_Toc456710819"/>
      <w:bookmarkStart w:id="2097" w:name="_Toc456711166"/>
      <w:bookmarkStart w:id="2098" w:name="_Toc456711359"/>
      <w:bookmarkStart w:id="2099" w:name="_Toc456788074"/>
      <w:bookmarkStart w:id="2100" w:name="_Toc459642935"/>
      <w:bookmarkStart w:id="2101" w:name="_Toc459650204"/>
      <w:bookmarkStart w:id="2102" w:name="_Toc459650412"/>
      <w:bookmarkStart w:id="2103" w:name="_Toc459650852"/>
      <w:bookmarkStart w:id="2104" w:name="_Toc459714442"/>
      <w:bookmarkStart w:id="2105" w:name="_Toc459715388"/>
      <w:bookmarkStart w:id="2106" w:name="_Toc459725612"/>
      <w:bookmarkStart w:id="2107" w:name="_Toc462066535"/>
      <w:bookmarkStart w:id="2108" w:name="_Toc464233421"/>
      <w:bookmarkStart w:id="2109" w:name="_Toc478130740"/>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p>
    <w:p w:rsidR="00034975" w:rsidRPr="00034975" w:rsidRDefault="00034975" w:rsidP="0061787F">
      <w:pPr>
        <w:pStyle w:val="a6"/>
        <w:keepNext/>
        <w:keepLines/>
        <w:numPr>
          <w:ilvl w:val="1"/>
          <w:numId w:val="24"/>
        </w:numPr>
        <w:spacing w:before="260" w:after="260" w:line="400" w:lineRule="exact"/>
        <w:ind w:firstLineChars="0"/>
        <w:outlineLvl w:val="2"/>
        <w:rPr>
          <w:rFonts w:eastAsiaTheme="majorEastAsia"/>
          <w:b/>
          <w:bCs/>
          <w:vanish/>
          <w:color w:val="4472C4" w:themeColor="accent5"/>
          <w:sz w:val="30"/>
          <w:szCs w:val="32"/>
        </w:rPr>
      </w:pPr>
      <w:bookmarkStart w:id="2110" w:name="_Toc456366080"/>
      <w:bookmarkStart w:id="2111" w:name="_Toc456366424"/>
      <w:bookmarkStart w:id="2112" w:name="_Toc456367097"/>
      <w:bookmarkStart w:id="2113" w:name="_Toc456367502"/>
      <w:bookmarkStart w:id="2114" w:name="_Toc456367679"/>
      <w:bookmarkStart w:id="2115" w:name="_Toc456368380"/>
      <w:bookmarkStart w:id="2116" w:name="_Toc456369849"/>
      <w:bookmarkStart w:id="2117" w:name="_Toc456370042"/>
      <w:bookmarkStart w:id="2118" w:name="_Toc456370230"/>
      <w:bookmarkStart w:id="2119" w:name="_Toc456370371"/>
      <w:bookmarkStart w:id="2120" w:name="_Toc456708125"/>
      <w:bookmarkStart w:id="2121" w:name="_Toc456708315"/>
      <w:bookmarkStart w:id="2122" w:name="_Toc456710820"/>
      <w:bookmarkStart w:id="2123" w:name="_Toc456711167"/>
      <w:bookmarkStart w:id="2124" w:name="_Toc456711360"/>
      <w:bookmarkStart w:id="2125" w:name="_Toc456788075"/>
      <w:bookmarkStart w:id="2126" w:name="_Toc459642936"/>
      <w:bookmarkStart w:id="2127" w:name="_Toc459650205"/>
      <w:bookmarkStart w:id="2128" w:name="_Toc459650413"/>
      <w:bookmarkStart w:id="2129" w:name="_Toc459650853"/>
      <w:bookmarkStart w:id="2130" w:name="_Toc459714443"/>
      <w:bookmarkStart w:id="2131" w:name="_Toc459715389"/>
      <w:bookmarkStart w:id="2132" w:name="_Toc459725613"/>
      <w:bookmarkStart w:id="2133" w:name="_Toc462066536"/>
      <w:bookmarkStart w:id="2134" w:name="_Toc464233422"/>
      <w:bookmarkStart w:id="2135" w:name="_Toc478130741"/>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p>
    <w:p w:rsidR="00034975" w:rsidRPr="00034975" w:rsidRDefault="00034975" w:rsidP="0061787F">
      <w:pPr>
        <w:pStyle w:val="a6"/>
        <w:keepNext/>
        <w:keepLines/>
        <w:numPr>
          <w:ilvl w:val="1"/>
          <w:numId w:val="24"/>
        </w:numPr>
        <w:spacing w:before="260" w:after="260" w:line="400" w:lineRule="exact"/>
        <w:ind w:firstLineChars="0"/>
        <w:outlineLvl w:val="2"/>
        <w:rPr>
          <w:rFonts w:eastAsiaTheme="majorEastAsia"/>
          <w:b/>
          <w:bCs/>
          <w:vanish/>
          <w:color w:val="4472C4" w:themeColor="accent5"/>
          <w:sz w:val="30"/>
          <w:szCs w:val="32"/>
        </w:rPr>
      </w:pPr>
      <w:bookmarkStart w:id="2136" w:name="_Toc456366081"/>
      <w:bookmarkStart w:id="2137" w:name="_Toc456366425"/>
      <w:bookmarkStart w:id="2138" w:name="_Toc456367098"/>
      <w:bookmarkStart w:id="2139" w:name="_Toc456367503"/>
      <w:bookmarkStart w:id="2140" w:name="_Toc456367680"/>
      <w:bookmarkStart w:id="2141" w:name="_Toc456368381"/>
      <w:bookmarkStart w:id="2142" w:name="_Toc456369850"/>
      <w:bookmarkStart w:id="2143" w:name="_Toc456370043"/>
      <w:bookmarkStart w:id="2144" w:name="_Toc456370231"/>
      <w:bookmarkStart w:id="2145" w:name="_Toc456370372"/>
      <w:bookmarkStart w:id="2146" w:name="_Toc456708126"/>
      <w:bookmarkStart w:id="2147" w:name="_Toc456708316"/>
      <w:bookmarkStart w:id="2148" w:name="_Toc456710821"/>
      <w:bookmarkStart w:id="2149" w:name="_Toc456711168"/>
      <w:bookmarkStart w:id="2150" w:name="_Toc456711361"/>
      <w:bookmarkStart w:id="2151" w:name="_Toc456788076"/>
      <w:bookmarkStart w:id="2152" w:name="_Toc459642937"/>
      <w:bookmarkStart w:id="2153" w:name="_Toc459650206"/>
      <w:bookmarkStart w:id="2154" w:name="_Toc459650414"/>
      <w:bookmarkStart w:id="2155" w:name="_Toc459650854"/>
      <w:bookmarkStart w:id="2156" w:name="_Toc459714444"/>
      <w:bookmarkStart w:id="2157" w:name="_Toc459715390"/>
      <w:bookmarkStart w:id="2158" w:name="_Toc459725614"/>
      <w:bookmarkStart w:id="2159" w:name="_Toc462066537"/>
      <w:bookmarkStart w:id="2160" w:name="_Toc464233423"/>
      <w:bookmarkStart w:id="2161" w:name="_Toc478130742"/>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p>
    <w:p w:rsidR="00034975" w:rsidRPr="00034975" w:rsidRDefault="00034975" w:rsidP="0061787F">
      <w:pPr>
        <w:pStyle w:val="a6"/>
        <w:keepNext/>
        <w:keepLines/>
        <w:numPr>
          <w:ilvl w:val="1"/>
          <w:numId w:val="24"/>
        </w:numPr>
        <w:spacing w:before="260" w:after="260" w:line="400" w:lineRule="exact"/>
        <w:ind w:firstLineChars="0"/>
        <w:outlineLvl w:val="2"/>
        <w:rPr>
          <w:rFonts w:eastAsiaTheme="majorEastAsia"/>
          <w:b/>
          <w:bCs/>
          <w:vanish/>
          <w:color w:val="4472C4" w:themeColor="accent5"/>
          <w:sz w:val="30"/>
          <w:szCs w:val="32"/>
        </w:rPr>
      </w:pPr>
      <w:bookmarkStart w:id="2162" w:name="_Toc456366082"/>
      <w:bookmarkStart w:id="2163" w:name="_Toc456366426"/>
      <w:bookmarkStart w:id="2164" w:name="_Toc456367099"/>
      <w:bookmarkStart w:id="2165" w:name="_Toc456367504"/>
      <w:bookmarkStart w:id="2166" w:name="_Toc456367681"/>
      <w:bookmarkStart w:id="2167" w:name="_Toc456368382"/>
      <w:bookmarkStart w:id="2168" w:name="_Toc456369851"/>
      <w:bookmarkStart w:id="2169" w:name="_Toc456370044"/>
      <w:bookmarkStart w:id="2170" w:name="_Toc456370232"/>
      <w:bookmarkStart w:id="2171" w:name="_Toc456370373"/>
      <w:bookmarkStart w:id="2172" w:name="_Toc456708127"/>
      <w:bookmarkStart w:id="2173" w:name="_Toc456708317"/>
      <w:bookmarkStart w:id="2174" w:name="_Toc456710822"/>
      <w:bookmarkStart w:id="2175" w:name="_Toc456711169"/>
      <w:bookmarkStart w:id="2176" w:name="_Toc456711362"/>
      <w:bookmarkStart w:id="2177" w:name="_Toc456788077"/>
      <w:bookmarkStart w:id="2178" w:name="_Toc459642938"/>
      <w:bookmarkStart w:id="2179" w:name="_Toc459650207"/>
      <w:bookmarkStart w:id="2180" w:name="_Toc459650415"/>
      <w:bookmarkStart w:id="2181" w:name="_Toc459650855"/>
      <w:bookmarkStart w:id="2182" w:name="_Toc459714445"/>
      <w:bookmarkStart w:id="2183" w:name="_Toc459715391"/>
      <w:bookmarkStart w:id="2184" w:name="_Toc459725615"/>
      <w:bookmarkStart w:id="2185" w:name="_Toc462066538"/>
      <w:bookmarkStart w:id="2186" w:name="_Toc464233424"/>
      <w:bookmarkStart w:id="2187" w:name="_Toc478130743"/>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p>
    <w:p w:rsidR="00034975" w:rsidRPr="00034975" w:rsidRDefault="00034975" w:rsidP="0061787F">
      <w:pPr>
        <w:pStyle w:val="a6"/>
        <w:keepNext/>
        <w:keepLines/>
        <w:numPr>
          <w:ilvl w:val="2"/>
          <w:numId w:val="24"/>
        </w:numPr>
        <w:spacing w:before="260" w:after="260" w:line="400" w:lineRule="exact"/>
        <w:ind w:firstLineChars="0"/>
        <w:outlineLvl w:val="2"/>
        <w:rPr>
          <w:rFonts w:eastAsiaTheme="majorEastAsia"/>
          <w:b/>
          <w:bCs/>
          <w:vanish/>
          <w:color w:val="4472C4" w:themeColor="accent5"/>
          <w:sz w:val="30"/>
          <w:szCs w:val="32"/>
        </w:rPr>
      </w:pPr>
      <w:bookmarkStart w:id="2188" w:name="_Toc456366083"/>
      <w:bookmarkStart w:id="2189" w:name="_Toc456366427"/>
      <w:bookmarkStart w:id="2190" w:name="_Toc456367100"/>
      <w:bookmarkStart w:id="2191" w:name="_Toc456367505"/>
      <w:bookmarkStart w:id="2192" w:name="_Toc456367682"/>
      <w:bookmarkStart w:id="2193" w:name="_Toc456368383"/>
      <w:bookmarkStart w:id="2194" w:name="_Toc456369852"/>
      <w:bookmarkStart w:id="2195" w:name="_Toc456370045"/>
      <w:bookmarkStart w:id="2196" w:name="_Toc456370233"/>
      <w:bookmarkStart w:id="2197" w:name="_Toc456370374"/>
      <w:bookmarkStart w:id="2198" w:name="_Toc456708128"/>
      <w:bookmarkStart w:id="2199" w:name="_Toc456708318"/>
      <w:bookmarkStart w:id="2200" w:name="_Toc456710823"/>
      <w:bookmarkStart w:id="2201" w:name="_Toc456711170"/>
      <w:bookmarkStart w:id="2202" w:name="_Toc456711363"/>
      <w:bookmarkStart w:id="2203" w:name="_Toc456788078"/>
      <w:bookmarkStart w:id="2204" w:name="_Toc459642939"/>
      <w:bookmarkStart w:id="2205" w:name="_Toc459650208"/>
      <w:bookmarkStart w:id="2206" w:name="_Toc459650416"/>
      <w:bookmarkStart w:id="2207" w:name="_Toc459650856"/>
      <w:bookmarkStart w:id="2208" w:name="_Toc459714446"/>
      <w:bookmarkStart w:id="2209" w:name="_Toc459715392"/>
      <w:bookmarkStart w:id="2210" w:name="_Toc459725616"/>
      <w:bookmarkStart w:id="2211" w:name="_Toc462066539"/>
      <w:bookmarkStart w:id="2212" w:name="_Toc464233425"/>
      <w:bookmarkStart w:id="2213" w:name="_Toc478130744"/>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p>
    <w:p w:rsidR="006274E2" w:rsidRDefault="006274E2" w:rsidP="006274E2">
      <w:r>
        <w:rPr>
          <w:rFonts w:hint="eastAsia"/>
        </w:rPr>
        <w:t xml:space="preserve">Processing flow for </w:t>
      </w:r>
      <w:proofErr w:type="spellStart"/>
      <w:r w:rsidR="00F6206C">
        <w:t>StartTransaction</w:t>
      </w:r>
      <w:proofErr w:type="spellEnd"/>
      <w:r>
        <w:rPr>
          <w:rFonts w:hint="eastAsia"/>
        </w:rPr>
        <w:t>:</w:t>
      </w:r>
    </w:p>
    <w:p w:rsidR="006274E2" w:rsidRDefault="006274E2" w:rsidP="006274E2">
      <w:r>
        <w:object w:dxaOrig="11386" w:dyaOrig="21000">
          <v:shape id="_x0000_i1026" type="#_x0000_t75" style="width:353.25pt;height:9in" o:ole="">
            <v:imagedata r:id="rId10" o:title=""/>
          </v:shape>
          <o:OLEObject Type="Embed" ProgID="Visio.Drawing.15" ShapeID="_x0000_i1026" DrawAspect="Content" ObjectID="_1553599893" r:id="rId11"/>
        </w:object>
      </w:r>
    </w:p>
    <w:p w:rsidR="00C268FE" w:rsidRDefault="008578CD" w:rsidP="0061787F">
      <w:pPr>
        <w:pStyle w:val="3"/>
        <w:numPr>
          <w:ilvl w:val="2"/>
          <w:numId w:val="24"/>
        </w:numPr>
      </w:pPr>
      <w:bookmarkStart w:id="2214" w:name="_Toc478130745"/>
      <w:proofErr w:type="spellStart"/>
      <w:r>
        <w:lastRenderedPageBreak/>
        <w:t>CompleteTransaction</w:t>
      </w:r>
      <w:bookmarkEnd w:id="2214"/>
      <w:proofErr w:type="spellEnd"/>
      <w:r w:rsidR="00C268FE">
        <w:rPr>
          <w:rFonts w:hint="eastAsia"/>
        </w:rPr>
        <w:tab/>
      </w:r>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1701"/>
        <w:gridCol w:w="5244"/>
      </w:tblGrid>
      <w:tr w:rsidR="00C268FE" w:rsidTr="00B549F4">
        <w:trPr>
          <w:jc w:val="center"/>
        </w:trPr>
        <w:tc>
          <w:tcPr>
            <w:tcW w:w="1560" w:type="dxa"/>
            <w:tcBorders>
              <w:top w:val="single" w:sz="12" w:space="0" w:color="1F497D"/>
              <w:left w:val="single" w:sz="12" w:space="0" w:color="1F497D"/>
              <w:bottom w:val="nil"/>
              <w:right w:val="nil"/>
            </w:tcBorders>
            <w:shd w:val="clear" w:color="auto" w:fill="4F81BD"/>
            <w:vAlign w:val="center"/>
          </w:tcPr>
          <w:p w:rsidR="00C268FE" w:rsidRDefault="00C268FE" w:rsidP="00B549F4">
            <w:pPr>
              <w:spacing w:before="60"/>
              <w:jc w:val="center"/>
              <w:rPr>
                <w:b/>
                <w:color w:val="FFFFFF"/>
              </w:rPr>
            </w:pPr>
            <w:r>
              <w:rPr>
                <w:b/>
                <w:color w:val="FFFFFF"/>
              </w:rPr>
              <w:t>Prototype</w:t>
            </w:r>
          </w:p>
        </w:tc>
        <w:tc>
          <w:tcPr>
            <w:tcW w:w="6945" w:type="dxa"/>
            <w:gridSpan w:val="2"/>
            <w:vAlign w:val="center"/>
          </w:tcPr>
          <w:p w:rsidR="00C268FE" w:rsidRPr="0013584C" w:rsidRDefault="00C268FE" w:rsidP="008578CD">
            <w:pPr>
              <w:spacing w:before="60" w:after="60"/>
              <w:rPr>
                <w:szCs w:val="21"/>
              </w:rPr>
            </w:pPr>
            <w:proofErr w:type="spellStart"/>
            <w:r w:rsidRPr="00CE0D99">
              <w:rPr>
                <w:b/>
                <w:color w:val="7030A0"/>
                <w:szCs w:val="21"/>
              </w:rPr>
              <w:t>Int</w:t>
            </w:r>
            <w:proofErr w:type="spellEnd"/>
            <w:r>
              <w:rPr>
                <w:b/>
                <w:color w:val="7030A0"/>
                <w:szCs w:val="21"/>
              </w:rPr>
              <w:t xml:space="preserve"> </w:t>
            </w:r>
            <w:proofErr w:type="spellStart"/>
            <w:r w:rsidR="008578CD">
              <w:rPr>
                <w:b/>
                <w:color w:val="7030A0"/>
                <w:szCs w:val="21"/>
              </w:rPr>
              <w:t>CompleteTransaction</w:t>
            </w:r>
            <w:proofErr w:type="spellEnd"/>
            <w:r>
              <w:rPr>
                <w:b/>
                <w:color w:val="7030A0"/>
                <w:szCs w:val="21"/>
              </w:rPr>
              <w:t>();</w:t>
            </w:r>
          </w:p>
        </w:tc>
      </w:tr>
      <w:tr w:rsidR="00C268FE" w:rsidTr="00B549F4">
        <w:trPr>
          <w:jc w:val="center"/>
        </w:trPr>
        <w:tc>
          <w:tcPr>
            <w:tcW w:w="1560" w:type="dxa"/>
            <w:tcBorders>
              <w:left w:val="single" w:sz="12" w:space="0" w:color="1F497D"/>
              <w:bottom w:val="nil"/>
              <w:right w:val="nil"/>
            </w:tcBorders>
            <w:shd w:val="clear" w:color="auto" w:fill="4F81BD"/>
            <w:vAlign w:val="center"/>
          </w:tcPr>
          <w:p w:rsidR="00C268FE" w:rsidRDefault="00C268FE" w:rsidP="00B549F4">
            <w:pPr>
              <w:spacing w:before="60"/>
              <w:jc w:val="center"/>
              <w:rPr>
                <w:b/>
                <w:color w:val="FFFFFF"/>
              </w:rPr>
            </w:pPr>
            <w:r>
              <w:rPr>
                <w:b/>
                <w:color w:val="FFFFFF"/>
              </w:rPr>
              <w:t>Function</w:t>
            </w:r>
          </w:p>
        </w:tc>
        <w:tc>
          <w:tcPr>
            <w:tcW w:w="6945" w:type="dxa"/>
            <w:gridSpan w:val="2"/>
            <w:vAlign w:val="center"/>
          </w:tcPr>
          <w:p w:rsidR="00C268FE" w:rsidRDefault="00E64EA1" w:rsidP="00B549F4">
            <w:pPr>
              <w:pStyle w:val="ae"/>
            </w:pPr>
            <w:r w:rsidRPr="00E64EA1">
              <w:t>If online authentication is needed for EMV or CLSS transaction, then Android/IOS/Windows device shall call this API to complete EMV/CLSS traction after online processing, below are the procedures in this API:</w:t>
            </w:r>
          </w:p>
        </w:tc>
      </w:tr>
      <w:tr w:rsidR="00C268FE" w:rsidTr="00B549F4">
        <w:trPr>
          <w:trHeight w:val="60"/>
          <w:jc w:val="center"/>
        </w:trPr>
        <w:tc>
          <w:tcPr>
            <w:tcW w:w="1560" w:type="dxa"/>
            <w:tcBorders>
              <w:left w:val="single" w:sz="12" w:space="0" w:color="1F497D"/>
              <w:right w:val="nil"/>
            </w:tcBorders>
            <w:shd w:val="clear" w:color="auto" w:fill="4F81BD"/>
            <w:vAlign w:val="center"/>
          </w:tcPr>
          <w:p w:rsidR="00C268FE" w:rsidRDefault="00C268FE" w:rsidP="00B549F4">
            <w:pPr>
              <w:spacing w:before="60"/>
              <w:jc w:val="center"/>
              <w:rPr>
                <w:b/>
                <w:color w:val="FFFFFF"/>
              </w:rPr>
            </w:pPr>
            <w:r>
              <w:rPr>
                <w:b/>
                <w:color w:val="FFFFFF"/>
              </w:rPr>
              <w:t>Parameters</w:t>
            </w:r>
          </w:p>
        </w:tc>
        <w:tc>
          <w:tcPr>
            <w:tcW w:w="1701" w:type="dxa"/>
            <w:vAlign w:val="center"/>
          </w:tcPr>
          <w:p w:rsidR="00C268FE" w:rsidRDefault="00C268FE" w:rsidP="00B549F4">
            <w:pPr>
              <w:pStyle w:val="ae"/>
            </w:pPr>
            <w:r>
              <w:rPr>
                <w:rFonts w:hint="eastAsia"/>
              </w:rPr>
              <w:t>None</w:t>
            </w:r>
          </w:p>
        </w:tc>
        <w:tc>
          <w:tcPr>
            <w:tcW w:w="5244" w:type="dxa"/>
            <w:vAlign w:val="center"/>
          </w:tcPr>
          <w:p w:rsidR="00C268FE" w:rsidRDefault="00C268FE" w:rsidP="00B549F4">
            <w:pPr>
              <w:pStyle w:val="ae"/>
            </w:pPr>
          </w:p>
        </w:tc>
      </w:tr>
      <w:tr w:rsidR="00C268FE" w:rsidTr="00B549F4">
        <w:trPr>
          <w:jc w:val="center"/>
        </w:trPr>
        <w:tc>
          <w:tcPr>
            <w:tcW w:w="1560" w:type="dxa"/>
            <w:tcBorders>
              <w:left w:val="single" w:sz="12" w:space="0" w:color="1F497D"/>
              <w:right w:val="nil"/>
            </w:tcBorders>
            <w:shd w:val="clear" w:color="auto" w:fill="4F81BD"/>
            <w:vAlign w:val="center"/>
          </w:tcPr>
          <w:p w:rsidR="00C268FE" w:rsidRDefault="00C268FE" w:rsidP="00B549F4">
            <w:pPr>
              <w:spacing w:before="60"/>
              <w:jc w:val="center"/>
              <w:rPr>
                <w:b/>
                <w:color w:val="FFFFFF"/>
              </w:rPr>
            </w:pPr>
            <w:r>
              <w:rPr>
                <w:b/>
                <w:color w:val="FFFFFF"/>
              </w:rPr>
              <w:t>Return</w:t>
            </w:r>
          </w:p>
        </w:tc>
        <w:tc>
          <w:tcPr>
            <w:tcW w:w="1701" w:type="dxa"/>
            <w:tcBorders>
              <w:top w:val="single" w:sz="8" w:space="0" w:color="1F497D"/>
              <w:bottom w:val="nil"/>
              <w:right w:val="nil"/>
            </w:tcBorders>
            <w:vAlign w:val="center"/>
          </w:tcPr>
          <w:p w:rsidR="00C268FE" w:rsidRDefault="00C268FE" w:rsidP="00B549F4">
            <w:pPr>
              <w:pStyle w:val="ae"/>
            </w:pPr>
          </w:p>
        </w:tc>
        <w:tc>
          <w:tcPr>
            <w:tcW w:w="5244" w:type="dxa"/>
            <w:tcBorders>
              <w:top w:val="single" w:sz="8" w:space="0" w:color="1F497D"/>
              <w:left w:val="nil"/>
              <w:bottom w:val="nil"/>
            </w:tcBorders>
            <w:vAlign w:val="center"/>
          </w:tcPr>
          <w:p w:rsidR="00C268FE" w:rsidRDefault="00C268FE" w:rsidP="00B549F4">
            <w:pPr>
              <w:pStyle w:val="ae"/>
            </w:pPr>
          </w:p>
        </w:tc>
      </w:tr>
      <w:tr w:rsidR="00C268FE" w:rsidTr="00B549F4">
        <w:trPr>
          <w:jc w:val="center"/>
        </w:trPr>
        <w:tc>
          <w:tcPr>
            <w:tcW w:w="1560" w:type="dxa"/>
            <w:tcBorders>
              <w:left w:val="single" w:sz="12" w:space="0" w:color="1F497D"/>
              <w:bottom w:val="single" w:sz="12" w:space="0" w:color="1F497D"/>
              <w:right w:val="nil"/>
            </w:tcBorders>
            <w:shd w:val="clear" w:color="auto" w:fill="4F81BD"/>
            <w:vAlign w:val="center"/>
          </w:tcPr>
          <w:p w:rsidR="00C268FE" w:rsidRDefault="00C268FE" w:rsidP="00B549F4">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133A96" w:rsidRPr="00133A96" w:rsidRDefault="00133A96" w:rsidP="00133A96">
            <w:pPr>
              <w:pStyle w:val="ae"/>
            </w:pPr>
            <w:r>
              <w:t xml:space="preserve">Below are the </w:t>
            </w:r>
            <w:r w:rsidRPr="00133A96">
              <w:t>procedures in this API:</w:t>
            </w:r>
          </w:p>
          <w:p w:rsidR="00133A96" w:rsidRPr="00133A96" w:rsidRDefault="00133A96" w:rsidP="00226543">
            <w:pPr>
              <w:pStyle w:val="ae"/>
              <w:numPr>
                <w:ilvl w:val="0"/>
                <w:numId w:val="3"/>
              </w:numPr>
            </w:pPr>
            <w:r w:rsidRPr="00133A96">
              <w:t>if EMV chip card</w:t>
            </w:r>
          </w:p>
          <w:p w:rsidR="00133A96" w:rsidRPr="00133A96" w:rsidRDefault="00133A96" w:rsidP="00226543">
            <w:pPr>
              <w:pStyle w:val="ae"/>
              <w:numPr>
                <w:ilvl w:val="0"/>
                <w:numId w:val="7"/>
              </w:numPr>
            </w:pPr>
            <w:r w:rsidRPr="00133A96">
              <w:rPr>
                <w:rFonts w:hint="eastAsia"/>
              </w:rPr>
              <w:t xml:space="preserve">External </w:t>
            </w:r>
            <w:r w:rsidRPr="00133A96">
              <w:t>authentications if exists</w:t>
            </w:r>
          </w:p>
          <w:p w:rsidR="00133A96" w:rsidRPr="00133A96" w:rsidRDefault="00133A96" w:rsidP="00226543">
            <w:pPr>
              <w:pStyle w:val="ae"/>
              <w:numPr>
                <w:ilvl w:val="0"/>
                <w:numId w:val="7"/>
              </w:numPr>
            </w:pPr>
            <w:r w:rsidRPr="00133A96">
              <w:rPr>
                <w:rFonts w:hint="eastAsia"/>
              </w:rPr>
              <w:t>Issue</w:t>
            </w:r>
            <w:r w:rsidRPr="00133A96">
              <w:t>r script processing if exists</w:t>
            </w:r>
          </w:p>
          <w:p w:rsidR="00133A96" w:rsidRPr="00133A96" w:rsidRDefault="00133A96" w:rsidP="00226543">
            <w:pPr>
              <w:pStyle w:val="ae"/>
              <w:numPr>
                <w:ilvl w:val="0"/>
                <w:numId w:val="7"/>
              </w:numPr>
            </w:pPr>
            <w:r w:rsidRPr="00133A96">
              <w:rPr>
                <w:rFonts w:hint="eastAsia"/>
              </w:rPr>
              <w:t>Second GAC</w:t>
            </w:r>
            <w:r w:rsidRPr="00133A96">
              <w:t xml:space="preserve"> if online authenticated</w:t>
            </w:r>
          </w:p>
          <w:p w:rsidR="00133A96" w:rsidRPr="00133A96" w:rsidRDefault="00133A96" w:rsidP="00226543">
            <w:pPr>
              <w:pStyle w:val="ae"/>
              <w:numPr>
                <w:ilvl w:val="0"/>
                <w:numId w:val="7"/>
              </w:numPr>
            </w:pPr>
            <w:r w:rsidRPr="00133A96">
              <w:t>Remove card</w:t>
            </w:r>
          </w:p>
          <w:p w:rsidR="00133A96" w:rsidRPr="00133A96" w:rsidRDefault="00133A96" w:rsidP="00226543">
            <w:pPr>
              <w:pStyle w:val="ae"/>
              <w:numPr>
                <w:ilvl w:val="0"/>
                <w:numId w:val="3"/>
              </w:numPr>
            </w:pPr>
            <w:r w:rsidRPr="00133A96">
              <w:t>I</w:t>
            </w:r>
            <w:r w:rsidRPr="00133A96">
              <w:rPr>
                <w:rFonts w:hint="eastAsia"/>
              </w:rPr>
              <w:t xml:space="preserve">f </w:t>
            </w:r>
            <w:r w:rsidRPr="00133A96">
              <w:t>CLSS card</w:t>
            </w:r>
          </w:p>
          <w:p w:rsidR="00133A96" w:rsidRPr="00133A96" w:rsidRDefault="00133A96" w:rsidP="00226543">
            <w:pPr>
              <w:pStyle w:val="ae"/>
              <w:numPr>
                <w:ilvl w:val="0"/>
                <w:numId w:val="8"/>
              </w:numPr>
            </w:pPr>
            <w:r w:rsidRPr="00133A96">
              <w:t>External Authentication</w:t>
            </w:r>
          </w:p>
          <w:p w:rsidR="00C268FE" w:rsidRDefault="00133A96" w:rsidP="00226543">
            <w:pPr>
              <w:pStyle w:val="ae"/>
              <w:numPr>
                <w:ilvl w:val="0"/>
                <w:numId w:val="8"/>
              </w:numPr>
            </w:pPr>
            <w:r w:rsidRPr="00133A96">
              <w:t>Issuer Script Process</w:t>
            </w:r>
          </w:p>
        </w:tc>
      </w:tr>
    </w:tbl>
    <w:p w:rsidR="006274E2" w:rsidRDefault="00115BA6" w:rsidP="006274E2">
      <w:r>
        <w:rPr>
          <w:rFonts w:hint="eastAsia"/>
        </w:rPr>
        <w:t xml:space="preserve">Processing flow for </w:t>
      </w:r>
      <w:proofErr w:type="spellStart"/>
      <w:r w:rsidR="00F6206C">
        <w:t>CompleteTransaction</w:t>
      </w:r>
      <w:proofErr w:type="spellEnd"/>
      <w:r>
        <w:rPr>
          <w:rFonts w:hint="eastAsia"/>
        </w:rPr>
        <w:t>:</w:t>
      </w:r>
    </w:p>
    <w:p w:rsidR="00115BA6" w:rsidRDefault="00115BA6" w:rsidP="006274E2">
      <w:r>
        <w:object w:dxaOrig="5401" w:dyaOrig="8385">
          <v:shape id="_x0000_i1027" type="#_x0000_t75" style="width:273.75pt;height:417.75pt" o:ole="">
            <v:imagedata r:id="rId12" o:title=""/>
          </v:shape>
          <o:OLEObject Type="Embed" ProgID="Visio.Drawing.15" ShapeID="_x0000_i1027" DrawAspect="Content" ObjectID="_1553599894" r:id="rId13"/>
        </w:object>
      </w:r>
    </w:p>
    <w:p w:rsidR="000A1181" w:rsidRPr="0067259A" w:rsidRDefault="00AA4C84" w:rsidP="0061787F">
      <w:pPr>
        <w:pStyle w:val="2"/>
        <w:numPr>
          <w:ilvl w:val="1"/>
          <w:numId w:val="24"/>
        </w:numPr>
        <w:rPr>
          <w:color w:val="4472C4" w:themeColor="accent5"/>
        </w:rPr>
      </w:pPr>
      <w:bookmarkStart w:id="2215" w:name="_Toc478130746"/>
      <w:r>
        <w:rPr>
          <w:color w:val="4472C4" w:themeColor="accent5"/>
        </w:rPr>
        <w:t>Parameter management</w:t>
      </w:r>
      <w:bookmarkEnd w:id="2215"/>
    </w:p>
    <w:p w:rsidR="0067259A" w:rsidRDefault="00AA4C84" w:rsidP="0061787F">
      <w:pPr>
        <w:pStyle w:val="3"/>
        <w:numPr>
          <w:ilvl w:val="2"/>
          <w:numId w:val="24"/>
        </w:numPr>
      </w:pPr>
      <w:bookmarkStart w:id="2216" w:name="_Toc478130747"/>
      <w:proofErr w:type="spellStart"/>
      <w:r>
        <w:t>SetData</w:t>
      </w:r>
      <w:bookmarkEnd w:id="2216"/>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253"/>
        <w:gridCol w:w="4692"/>
      </w:tblGrid>
      <w:tr w:rsidR="00525931" w:rsidTr="00525931">
        <w:trPr>
          <w:jc w:val="center"/>
        </w:trPr>
        <w:tc>
          <w:tcPr>
            <w:tcW w:w="1560" w:type="dxa"/>
            <w:tcBorders>
              <w:top w:val="single" w:sz="12" w:space="0" w:color="1F497D"/>
              <w:left w:val="single" w:sz="12" w:space="0" w:color="1F497D"/>
              <w:bottom w:val="nil"/>
              <w:right w:val="nil"/>
            </w:tcBorders>
            <w:shd w:val="clear" w:color="auto" w:fill="4F81BD"/>
            <w:vAlign w:val="center"/>
          </w:tcPr>
          <w:p w:rsidR="00525931" w:rsidRDefault="00525931" w:rsidP="00301574">
            <w:r>
              <w:t>Prototype</w:t>
            </w:r>
          </w:p>
        </w:tc>
        <w:tc>
          <w:tcPr>
            <w:tcW w:w="6945" w:type="dxa"/>
            <w:gridSpan w:val="2"/>
            <w:tcBorders>
              <w:top w:val="single" w:sz="12" w:space="0" w:color="1F497D"/>
              <w:left w:val="single" w:sz="8" w:space="0" w:color="1F497D"/>
              <w:bottom w:val="single" w:sz="8" w:space="0" w:color="1F497D"/>
              <w:right w:val="single" w:sz="12" w:space="0" w:color="1F497D"/>
            </w:tcBorders>
            <w:vAlign w:val="center"/>
          </w:tcPr>
          <w:p w:rsidR="00525931" w:rsidRPr="00B53FCE" w:rsidRDefault="00525931" w:rsidP="00301574">
            <w:pPr>
              <w:rPr>
                <w:color w:val="7030A0"/>
                <w:szCs w:val="21"/>
              </w:rPr>
            </w:pPr>
            <w:proofErr w:type="spellStart"/>
            <w:r w:rsidRPr="00B53FCE">
              <w:rPr>
                <w:color w:val="7030A0"/>
                <w:szCs w:val="21"/>
              </w:rPr>
              <w:t>int</w:t>
            </w:r>
            <w:proofErr w:type="spellEnd"/>
            <w:r w:rsidRPr="00B53FCE">
              <w:rPr>
                <w:color w:val="7030A0"/>
                <w:szCs w:val="21"/>
              </w:rPr>
              <w:t xml:space="preserve"> </w:t>
            </w:r>
            <w:proofErr w:type="spellStart"/>
            <w:r w:rsidRPr="00B53FCE">
              <w:rPr>
                <w:color w:val="7030A0"/>
                <w:szCs w:val="21"/>
              </w:rPr>
              <w:t>SetData</w:t>
            </w:r>
            <w:proofErr w:type="spellEnd"/>
            <w:r w:rsidRPr="00B53FCE">
              <w:rPr>
                <w:color w:val="7030A0"/>
                <w:szCs w:val="21"/>
              </w:rPr>
              <w:t xml:space="preserve">(unsigned char </w:t>
            </w:r>
            <w:proofErr w:type="spellStart"/>
            <w:r w:rsidRPr="00B53FCE">
              <w:rPr>
                <w:color w:val="7030A0"/>
                <w:szCs w:val="21"/>
              </w:rPr>
              <w:t>ucDataType</w:t>
            </w:r>
            <w:proofErr w:type="spellEnd"/>
            <w:r w:rsidRPr="00B53FCE">
              <w:rPr>
                <w:color w:val="7030A0"/>
                <w:szCs w:val="21"/>
              </w:rPr>
              <w:t xml:space="preserve">, </w:t>
            </w:r>
            <w:proofErr w:type="spellStart"/>
            <w:r w:rsidRPr="00B53FCE">
              <w:rPr>
                <w:color w:val="7030A0"/>
                <w:szCs w:val="21"/>
              </w:rPr>
              <w:t>const</w:t>
            </w:r>
            <w:proofErr w:type="spellEnd"/>
            <w:r w:rsidRPr="00B53FCE">
              <w:rPr>
                <w:color w:val="7030A0"/>
                <w:szCs w:val="21"/>
              </w:rPr>
              <w:t xml:space="preserve"> unsigned char *</w:t>
            </w:r>
            <w:proofErr w:type="spellStart"/>
            <w:r w:rsidRPr="00B53FCE">
              <w:rPr>
                <w:color w:val="7030A0"/>
                <w:szCs w:val="21"/>
              </w:rPr>
              <w:t>pucTlvList</w:t>
            </w:r>
            <w:proofErr w:type="spellEnd"/>
            <w:r w:rsidRPr="00B53FCE">
              <w:rPr>
                <w:color w:val="7030A0"/>
                <w:szCs w:val="21"/>
              </w:rPr>
              <w:t xml:space="preserve">, unsigned </w:t>
            </w:r>
            <w:proofErr w:type="spellStart"/>
            <w:r w:rsidRPr="00B53FCE">
              <w:rPr>
                <w:color w:val="7030A0"/>
                <w:szCs w:val="21"/>
              </w:rPr>
              <w:t>int</w:t>
            </w:r>
            <w:proofErr w:type="spellEnd"/>
            <w:r w:rsidRPr="00B53FCE">
              <w:rPr>
                <w:color w:val="7030A0"/>
                <w:szCs w:val="21"/>
              </w:rPr>
              <w:t xml:space="preserve"> </w:t>
            </w:r>
            <w:proofErr w:type="spellStart"/>
            <w:r w:rsidRPr="00B53FCE">
              <w:rPr>
                <w:color w:val="7030A0"/>
                <w:szCs w:val="21"/>
              </w:rPr>
              <w:t>uiTLVListLen</w:t>
            </w:r>
            <w:proofErr w:type="spellEnd"/>
            <w:r w:rsidRPr="00B53FCE">
              <w:rPr>
                <w:color w:val="7030A0"/>
                <w:szCs w:val="21"/>
              </w:rPr>
              <w:t xml:space="preserve">, </w:t>
            </w:r>
          </w:p>
          <w:p w:rsidR="00525931" w:rsidRPr="00525931" w:rsidRDefault="00525931" w:rsidP="00301574">
            <w:pPr>
              <w:rPr>
                <w:color w:val="7030A0"/>
                <w:szCs w:val="21"/>
              </w:rPr>
            </w:pPr>
            <w:r w:rsidRPr="00B53FCE">
              <w:rPr>
                <w:color w:val="7030A0"/>
                <w:szCs w:val="21"/>
              </w:rPr>
              <w:tab/>
              <w:t xml:space="preserve">unsigned </w:t>
            </w:r>
            <w:proofErr w:type="spellStart"/>
            <w:r w:rsidRPr="00B53FCE">
              <w:rPr>
                <w:color w:val="7030A0"/>
                <w:szCs w:val="21"/>
              </w:rPr>
              <w:t>int</w:t>
            </w:r>
            <w:proofErr w:type="spellEnd"/>
            <w:r w:rsidRPr="00B53FCE">
              <w:rPr>
                <w:color w:val="7030A0"/>
                <w:szCs w:val="21"/>
              </w:rPr>
              <w:t xml:space="preserve"> </w:t>
            </w:r>
            <w:proofErr w:type="spellStart"/>
            <w:r w:rsidRPr="00B53FCE">
              <w:rPr>
                <w:color w:val="7030A0"/>
                <w:szCs w:val="21"/>
              </w:rPr>
              <w:t>uiSuccessTagListOutBufLen</w:t>
            </w:r>
            <w:proofErr w:type="spellEnd"/>
            <w:r w:rsidRPr="00B53FCE">
              <w:rPr>
                <w:color w:val="7030A0"/>
                <w:szCs w:val="21"/>
              </w:rPr>
              <w:t>, unsigned char *</w:t>
            </w:r>
            <w:proofErr w:type="spellStart"/>
            <w:r w:rsidRPr="00B53FCE">
              <w:rPr>
                <w:color w:val="7030A0"/>
                <w:szCs w:val="21"/>
              </w:rPr>
              <w:t>pucSuccessTagListOut</w:t>
            </w:r>
            <w:proofErr w:type="spellEnd"/>
            <w:r w:rsidRPr="00B53FCE">
              <w:rPr>
                <w:color w:val="7030A0"/>
                <w:szCs w:val="21"/>
              </w:rPr>
              <w:t xml:space="preserve">, unsigned </w:t>
            </w:r>
            <w:proofErr w:type="spellStart"/>
            <w:r w:rsidRPr="00B53FCE">
              <w:rPr>
                <w:color w:val="7030A0"/>
                <w:szCs w:val="21"/>
              </w:rPr>
              <w:t>int</w:t>
            </w:r>
            <w:proofErr w:type="spellEnd"/>
            <w:r w:rsidRPr="00B53FCE">
              <w:rPr>
                <w:color w:val="7030A0"/>
                <w:szCs w:val="21"/>
              </w:rPr>
              <w:t xml:space="preserve"> *</w:t>
            </w:r>
            <w:proofErr w:type="spellStart"/>
            <w:r w:rsidRPr="00B53FCE">
              <w:rPr>
                <w:color w:val="7030A0"/>
                <w:szCs w:val="21"/>
              </w:rPr>
              <w:t>puiSuccessTagListLenOut</w:t>
            </w:r>
            <w:proofErr w:type="spellEnd"/>
            <w:r w:rsidRPr="00B53FCE">
              <w:rPr>
                <w:color w:val="7030A0"/>
                <w:szCs w:val="21"/>
              </w:rPr>
              <w:t>)</w:t>
            </w:r>
            <w:r>
              <w:rPr>
                <w:color w:val="7030A0"/>
                <w:szCs w:val="21"/>
              </w:rPr>
              <w:t>;</w:t>
            </w:r>
          </w:p>
        </w:tc>
      </w:tr>
      <w:tr w:rsidR="00525931" w:rsidTr="00525931">
        <w:trPr>
          <w:jc w:val="center"/>
        </w:trPr>
        <w:tc>
          <w:tcPr>
            <w:tcW w:w="1560" w:type="dxa"/>
            <w:tcBorders>
              <w:top w:val="single" w:sz="12" w:space="0" w:color="1F497D"/>
              <w:left w:val="single" w:sz="12" w:space="0" w:color="1F497D"/>
              <w:bottom w:val="nil"/>
              <w:right w:val="nil"/>
            </w:tcBorders>
            <w:shd w:val="clear" w:color="auto" w:fill="4F81BD"/>
            <w:vAlign w:val="center"/>
          </w:tcPr>
          <w:p w:rsidR="00525931" w:rsidRDefault="00525931" w:rsidP="00301574">
            <w:r>
              <w:t>Function</w:t>
            </w:r>
          </w:p>
        </w:tc>
        <w:tc>
          <w:tcPr>
            <w:tcW w:w="6945" w:type="dxa"/>
            <w:gridSpan w:val="2"/>
            <w:tcBorders>
              <w:top w:val="single" w:sz="8" w:space="0" w:color="1F497D"/>
              <w:left w:val="single" w:sz="8" w:space="0" w:color="1F497D"/>
              <w:bottom w:val="single" w:sz="8" w:space="0" w:color="1F497D"/>
              <w:right w:val="single" w:sz="12" w:space="0" w:color="1F497D"/>
            </w:tcBorders>
            <w:vAlign w:val="center"/>
          </w:tcPr>
          <w:p w:rsidR="00525931" w:rsidRPr="00525931" w:rsidRDefault="00525931" w:rsidP="00301574">
            <w:pPr>
              <w:rPr>
                <w:color w:val="7030A0"/>
                <w:szCs w:val="21"/>
              </w:rPr>
            </w:pPr>
            <w:r w:rsidRPr="00525931">
              <w:rPr>
                <w:color w:val="7030A0"/>
                <w:szCs w:val="21"/>
              </w:rPr>
              <w:t>This API is use to set value for EMV/CLSS TAGs, transaction parameters, terminal parameters, and so on;</w:t>
            </w:r>
          </w:p>
        </w:tc>
      </w:tr>
      <w:tr w:rsidR="00525931" w:rsidTr="00301574">
        <w:trPr>
          <w:jc w:val="center"/>
        </w:trPr>
        <w:tc>
          <w:tcPr>
            <w:tcW w:w="1560" w:type="dxa"/>
            <w:vMerge w:val="restart"/>
            <w:tcBorders>
              <w:left w:val="single" w:sz="12" w:space="0" w:color="1F497D"/>
              <w:right w:val="nil"/>
            </w:tcBorders>
            <w:shd w:val="clear" w:color="auto" w:fill="4F81BD"/>
            <w:vAlign w:val="center"/>
          </w:tcPr>
          <w:p w:rsidR="00525931" w:rsidRDefault="00525931" w:rsidP="00301574">
            <w:r>
              <w:t>Parameters</w:t>
            </w:r>
          </w:p>
        </w:tc>
        <w:tc>
          <w:tcPr>
            <w:tcW w:w="2253" w:type="dxa"/>
            <w:vAlign w:val="center"/>
          </w:tcPr>
          <w:p w:rsidR="00525931" w:rsidRDefault="00525931" w:rsidP="00301574">
            <w:proofErr w:type="spellStart"/>
            <w:r>
              <w:rPr>
                <w:rFonts w:hint="eastAsia"/>
              </w:rPr>
              <w:t>ucDat</w:t>
            </w:r>
            <w:r>
              <w:t>aType</w:t>
            </w:r>
            <w:proofErr w:type="spellEnd"/>
            <w:r>
              <w:t xml:space="preserve"> [Input]</w:t>
            </w:r>
          </w:p>
        </w:tc>
        <w:tc>
          <w:tcPr>
            <w:tcW w:w="4692" w:type="dxa"/>
            <w:vAlign w:val="center"/>
          </w:tcPr>
          <w:p w:rsidR="00525931" w:rsidRDefault="00525931" w:rsidP="00301574">
            <w:r>
              <w:t>Data Type:</w:t>
            </w:r>
          </w:p>
          <w:p w:rsidR="00525931" w:rsidRDefault="00525931" w:rsidP="00301574">
            <w:bookmarkStart w:id="2217" w:name="OLE_LINK9"/>
            <w:r>
              <w:t>1: EMV Data.</w:t>
            </w:r>
          </w:p>
          <w:p w:rsidR="00525931" w:rsidRDefault="00525931" w:rsidP="00301574">
            <w:r>
              <w:t>2: Customize Data. See Appendix 3 and Appendix 4.</w:t>
            </w:r>
            <w:bookmarkEnd w:id="2217"/>
          </w:p>
        </w:tc>
      </w:tr>
      <w:tr w:rsidR="00525931" w:rsidTr="00301574">
        <w:trPr>
          <w:jc w:val="center"/>
        </w:trPr>
        <w:tc>
          <w:tcPr>
            <w:tcW w:w="1560" w:type="dxa"/>
            <w:vMerge/>
            <w:tcBorders>
              <w:left w:val="single" w:sz="12" w:space="0" w:color="1F497D"/>
              <w:right w:val="nil"/>
            </w:tcBorders>
            <w:shd w:val="clear" w:color="auto" w:fill="4F81BD"/>
            <w:vAlign w:val="center"/>
          </w:tcPr>
          <w:p w:rsidR="00525931" w:rsidRDefault="00525931" w:rsidP="00301574"/>
        </w:tc>
        <w:tc>
          <w:tcPr>
            <w:tcW w:w="2253" w:type="dxa"/>
            <w:vAlign w:val="center"/>
          </w:tcPr>
          <w:p w:rsidR="00525931" w:rsidRDefault="00525931" w:rsidP="00301574">
            <w:r>
              <w:rPr>
                <w:rFonts w:hint="eastAsia"/>
              </w:rPr>
              <w:t>*</w:t>
            </w:r>
            <w:r>
              <w:t xml:space="preserve"> </w:t>
            </w:r>
            <w:proofErr w:type="spellStart"/>
            <w:r w:rsidRPr="00695FC3">
              <w:t>pucTlvList</w:t>
            </w:r>
            <w:proofErr w:type="spellEnd"/>
            <w:r>
              <w:t xml:space="preserve"> [Input]</w:t>
            </w:r>
          </w:p>
        </w:tc>
        <w:tc>
          <w:tcPr>
            <w:tcW w:w="4692" w:type="dxa"/>
            <w:vAlign w:val="center"/>
          </w:tcPr>
          <w:p w:rsidR="00525931" w:rsidRDefault="00525931" w:rsidP="00301574">
            <w:r>
              <w:t xml:space="preserve">Note: All the data shall be expanded to double length. Allow to set tags with TLV list. </w:t>
            </w:r>
          </w:p>
          <w:p w:rsidR="00525931" w:rsidRDefault="00525931" w:rsidP="00301574">
            <w:r>
              <w:lastRenderedPageBreak/>
              <w:t>e.g. Cardholder Name (“JACK”)</w:t>
            </w:r>
          </w:p>
          <w:p w:rsidR="00525931" w:rsidRDefault="00525931" w:rsidP="00301574">
            <w:r>
              <w:rPr>
                <w:rFonts w:hint="eastAsia"/>
              </w:rPr>
              <w:t>“</w:t>
            </w:r>
            <w:r>
              <w:t>\x5F\x20\x04\x4A\x41\x43\x4B”</w:t>
            </w:r>
          </w:p>
          <w:p w:rsidR="00525931" w:rsidRDefault="00525931" w:rsidP="00301574">
            <w:r>
              <w:t>For Configuration Data, Please refer to Configuration Data List.</w:t>
            </w:r>
          </w:p>
        </w:tc>
      </w:tr>
      <w:tr w:rsidR="00525931" w:rsidTr="00301574">
        <w:trPr>
          <w:jc w:val="center"/>
        </w:trPr>
        <w:tc>
          <w:tcPr>
            <w:tcW w:w="1560" w:type="dxa"/>
            <w:vMerge/>
            <w:tcBorders>
              <w:left w:val="single" w:sz="12" w:space="0" w:color="1F497D"/>
              <w:right w:val="nil"/>
            </w:tcBorders>
            <w:shd w:val="clear" w:color="auto" w:fill="4F81BD"/>
            <w:vAlign w:val="center"/>
          </w:tcPr>
          <w:p w:rsidR="00525931" w:rsidRDefault="00525931" w:rsidP="00301574"/>
        </w:tc>
        <w:tc>
          <w:tcPr>
            <w:tcW w:w="2253" w:type="dxa"/>
            <w:vAlign w:val="center"/>
          </w:tcPr>
          <w:p w:rsidR="00525931" w:rsidRDefault="00525931" w:rsidP="00301574">
            <w:proofErr w:type="spellStart"/>
            <w:r w:rsidRPr="009B1A10">
              <w:t>uiTLVListLen</w:t>
            </w:r>
            <w:proofErr w:type="spellEnd"/>
            <w:r w:rsidRPr="009B1A10">
              <w:t>[Input]</w:t>
            </w:r>
          </w:p>
        </w:tc>
        <w:tc>
          <w:tcPr>
            <w:tcW w:w="4692" w:type="dxa"/>
            <w:vAlign w:val="center"/>
          </w:tcPr>
          <w:p w:rsidR="00525931" w:rsidRDefault="00525931" w:rsidP="00301574">
            <w:r>
              <w:rPr>
                <w:rFonts w:hint="eastAsia"/>
              </w:rPr>
              <w:t>The length of the TLV</w:t>
            </w:r>
            <w:r>
              <w:t xml:space="preserve"> list.</w:t>
            </w:r>
          </w:p>
        </w:tc>
      </w:tr>
      <w:tr w:rsidR="00525931" w:rsidTr="00301574">
        <w:trPr>
          <w:jc w:val="center"/>
        </w:trPr>
        <w:tc>
          <w:tcPr>
            <w:tcW w:w="1560" w:type="dxa"/>
            <w:vMerge/>
            <w:tcBorders>
              <w:left w:val="single" w:sz="12" w:space="0" w:color="1F497D"/>
              <w:right w:val="nil"/>
            </w:tcBorders>
            <w:shd w:val="clear" w:color="auto" w:fill="4F81BD"/>
            <w:vAlign w:val="center"/>
          </w:tcPr>
          <w:p w:rsidR="00525931" w:rsidRDefault="00525931" w:rsidP="00301574"/>
        </w:tc>
        <w:tc>
          <w:tcPr>
            <w:tcW w:w="2253" w:type="dxa"/>
            <w:vAlign w:val="center"/>
          </w:tcPr>
          <w:p w:rsidR="00525931" w:rsidRDefault="00525931" w:rsidP="00301574">
            <w:proofErr w:type="spellStart"/>
            <w:r w:rsidRPr="009B1A10">
              <w:t>uiSuccessTagListOutBufLen</w:t>
            </w:r>
            <w:proofErr w:type="spellEnd"/>
            <w:r w:rsidRPr="009B1A10">
              <w:t>[Input]</w:t>
            </w:r>
          </w:p>
        </w:tc>
        <w:tc>
          <w:tcPr>
            <w:tcW w:w="4692" w:type="dxa"/>
            <w:vAlign w:val="center"/>
          </w:tcPr>
          <w:p w:rsidR="00525931" w:rsidRDefault="00525931" w:rsidP="00301574">
            <w:r>
              <w:rPr>
                <w:rFonts w:hint="eastAsia"/>
              </w:rPr>
              <w:t xml:space="preserve">The length of the </w:t>
            </w:r>
            <w:r>
              <w:t>successful tag list output buffer.</w:t>
            </w:r>
          </w:p>
        </w:tc>
      </w:tr>
      <w:tr w:rsidR="00525931" w:rsidTr="00301574">
        <w:trPr>
          <w:jc w:val="center"/>
        </w:trPr>
        <w:tc>
          <w:tcPr>
            <w:tcW w:w="1560" w:type="dxa"/>
            <w:vMerge/>
            <w:tcBorders>
              <w:left w:val="single" w:sz="12" w:space="0" w:color="1F497D"/>
              <w:right w:val="nil"/>
            </w:tcBorders>
            <w:shd w:val="clear" w:color="auto" w:fill="4F81BD"/>
            <w:vAlign w:val="center"/>
          </w:tcPr>
          <w:p w:rsidR="00525931" w:rsidRDefault="00525931" w:rsidP="00301574"/>
        </w:tc>
        <w:tc>
          <w:tcPr>
            <w:tcW w:w="2253" w:type="dxa"/>
            <w:vAlign w:val="center"/>
          </w:tcPr>
          <w:p w:rsidR="00525931" w:rsidRDefault="00525931" w:rsidP="00301574">
            <w:r>
              <w:rPr>
                <w:rFonts w:hint="eastAsia"/>
              </w:rPr>
              <w:t>*</w:t>
            </w:r>
            <w:proofErr w:type="spellStart"/>
            <w:r w:rsidRPr="00370583">
              <w:t>puc</w:t>
            </w:r>
            <w:r>
              <w:t>Success</w:t>
            </w:r>
            <w:r w:rsidRPr="00370583">
              <w:t>TagListOut</w:t>
            </w:r>
            <w:proofErr w:type="spellEnd"/>
            <w:r w:rsidRPr="00370583" w:rsidDel="00FA0530">
              <w:t xml:space="preserve"> </w:t>
            </w:r>
            <w:r>
              <w:t>[Output]</w:t>
            </w:r>
          </w:p>
        </w:tc>
        <w:tc>
          <w:tcPr>
            <w:tcW w:w="4692" w:type="dxa"/>
            <w:vAlign w:val="center"/>
          </w:tcPr>
          <w:p w:rsidR="00525931" w:rsidRDefault="00525931" w:rsidP="00301574">
            <w:r>
              <w:rPr>
                <w:rFonts w:hint="eastAsia"/>
              </w:rPr>
              <w:t xml:space="preserve">List out TAGs </w:t>
            </w:r>
            <w:r>
              <w:t>which have been set success.</w:t>
            </w:r>
          </w:p>
          <w:p w:rsidR="00525931" w:rsidRDefault="00525931" w:rsidP="00301574">
            <w:r>
              <w:t>All the tags are consecutive without any separator.</w:t>
            </w:r>
          </w:p>
          <w:p w:rsidR="00525931" w:rsidRDefault="00525931" w:rsidP="00301574">
            <w:r>
              <w:t>e.g.</w:t>
            </w:r>
          </w:p>
          <w:p w:rsidR="00525931" w:rsidRDefault="00525931" w:rsidP="00301574">
            <w:r>
              <w:t>Request for tag 0x9F26 0x9F27 0x4F, then this field would be:  “\x9F\x26\x9F\x27\x4F”</w:t>
            </w:r>
          </w:p>
        </w:tc>
      </w:tr>
      <w:tr w:rsidR="00525931" w:rsidTr="00301574">
        <w:trPr>
          <w:jc w:val="center"/>
        </w:trPr>
        <w:tc>
          <w:tcPr>
            <w:tcW w:w="1560" w:type="dxa"/>
            <w:vMerge/>
            <w:tcBorders>
              <w:left w:val="single" w:sz="12" w:space="0" w:color="1F497D"/>
              <w:bottom w:val="nil"/>
              <w:right w:val="nil"/>
            </w:tcBorders>
            <w:shd w:val="clear" w:color="auto" w:fill="4F81BD"/>
            <w:vAlign w:val="center"/>
          </w:tcPr>
          <w:p w:rsidR="00525931" w:rsidRDefault="00525931" w:rsidP="00301574"/>
        </w:tc>
        <w:tc>
          <w:tcPr>
            <w:tcW w:w="2253" w:type="dxa"/>
            <w:vAlign w:val="center"/>
          </w:tcPr>
          <w:p w:rsidR="00525931" w:rsidRDefault="00525931" w:rsidP="00301574">
            <w:r>
              <w:rPr>
                <w:rFonts w:hint="eastAsia"/>
              </w:rPr>
              <w:t>*</w:t>
            </w:r>
            <w:proofErr w:type="spellStart"/>
            <w:r>
              <w:rPr>
                <w:rFonts w:hint="eastAsia"/>
              </w:rPr>
              <w:t>pui</w:t>
            </w:r>
            <w:r>
              <w:t>Success</w:t>
            </w:r>
            <w:r>
              <w:rPr>
                <w:rFonts w:hint="eastAsia"/>
              </w:rPr>
              <w:t>TagL</w:t>
            </w:r>
            <w:r>
              <w:t>istLenOut</w:t>
            </w:r>
            <w:proofErr w:type="spellEnd"/>
          </w:p>
          <w:p w:rsidR="00525931" w:rsidRDefault="00525931" w:rsidP="00301574">
            <w:r>
              <w:rPr>
                <w:rFonts w:hint="eastAsia"/>
              </w:rPr>
              <w:t>[</w:t>
            </w:r>
            <w:r>
              <w:t>Output</w:t>
            </w:r>
            <w:r>
              <w:rPr>
                <w:rFonts w:hint="eastAsia"/>
              </w:rPr>
              <w:t>]</w:t>
            </w:r>
          </w:p>
        </w:tc>
        <w:tc>
          <w:tcPr>
            <w:tcW w:w="4692" w:type="dxa"/>
            <w:vAlign w:val="center"/>
          </w:tcPr>
          <w:p w:rsidR="00525931" w:rsidRDefault="00525931" w:rsidP="00301574">
            <w:r>
              <w:rPr>
                <w:rFonts w:hint="eastAsia"/>
              </w:rPr>
              <w:t>Length</w:t>
            </w:r>
            <w:r>
              <w:t xml:space="preserve"> of</w:t>
            </w:r>
            <w:r>
              <w:rPr>
                <w:rFonts w:hint="eastAsia"/>
              </w:rPr>
              <w:t xml:space="preserve"> </w:t>
            </w:r>
            <w:r>
              <w:t>successful TAGs list</w:t>
            </w:r>
          </w:p>
        </w:tc>
      </w:tr>
      <w:tr w:rsidR="00525931" w:rsidTr="00301574">
        <w:trPr>
          <w:jc w:val="center"/>
        </w:trPr>
        <w:tc>
          <w:tcPr>
            <w:tcW w:w="1560" w:type="dxa"/>
            <w:tcBorders>
              <w:left w:val="single" w:sz="12" w:space="0" w:color="1F497D"/>
              <w:right w:val="nil"/>
            </w:tcBorders>
            <w:shd w:val="clear" w:color="auto" w:fill="4F81BD"/>
            <w:vAlign w:val="center"/>
          </w:tcPr>
          <w:p w:rsidR="00525931" w:rsidRDefault="00525931" w:rsidP="00301574">
            <w:r>
              <w:t>Return</w:t>
            </w:r>
          </w:p>
        </w:tc>
        <w:tc>
          <w:tcPr>
            <w:tcW w:w="2253" w:type="dxa"/>
            <w:tcBorders>
              <w:top w:val="single" w:sz="8" w:space="0" w:color="1F497D"/>
              <w:bottom w:val="nil"/>
              <w:right w:val="nil"/>
            </w:tcBorders>
            <w:vAlign w:val="center"/>
          </w:tcPr>
          <w:p w:rsidR="00525931" w:rsidRDefault="00525931" w:rsidP="00301574"/>
        </w:tc>
        <w:tc>
          <w:tcPr>
            <w:tcW w:w="4692" w:type="dxa"/>
            <w:tcBorders>
              <w:top w:val="single" w:sz="8" w:space="0" w:color="1F497D"/>
              <w:left w:val="nil"/>
              <w:bottom w:val="nil"/>
            </w:tcBorders>
            <w:vAlign w:val="center"/>
          </w:tcPr>
          <w:p w:rsidR="00525931" w:rsidRDefault="00525931" w:rsidP="00301574"/>
        </w:tc>
      </w:tr>
      <w:tr w:rsidR="00525931" w:rsidTr="00312AC8">
        <w:trPr>
          <w:jc w:val="center"/>
        </w:trPr>
        <w:tc>
          <w:tcPr>
            <w:tcW w:w="1560" w:type="dxa"/>
            <w:tcBorders>
              <w:left w:val="single" w:sz="12" w:space="0" w:color="1F497D"/>
              <w:bottom w:val="single" w:sz="12" w:space="0" w:color="1F497D"/>
              <w:right w:val="nil"/>
            </w:tcBorders>
            <w:shd w:val="clear" w:color="auto" w:fill="4F81BD"/>
            <w:vAlign w:val="center"/>
          </w:tcPr>
          <w:p w:rsidR="00525931" w:rsidRDefault="00525931" w:rsidP="00301574">
            <w:r>
              <w:t>Instruction</w:t>
            </w:r>
          </w:p>
        </w:tc>
        <w:tc>
          <w:tcPr>
            <w:tcW w:w="6945" w:type="dxa"/>
            <w:gridSpan w:val="2"/>
            <w:tcBorders>
              <w:top w:val="single" w:sz="8" w:space="0" w:color="1F497D"/>
            </w:tcBorders>
            <w:vAlign w:val="center"/>
          </w:tcPr>
          <w:p w:rsidR="00525931" w:rsidRDefault="00525931" w:rsidP="00301574"/>
        </w:tc>
      </w:tr>
    </w:tbl>
    <w:p w:rsidR="00364484" w:rsidRDefault="00364484" w:rsidP="00301574">
      <w:pPr>
        <w:pStyle w:val="3"/>
        <w:numPr>
          <w:ilvl w:val="2"/>
          <w:numId w:val="24"/>
        </w:numPr>
      </w:pPr>
      <w:bookmarkStart w:id="2218" w:name="_Toc462066555"/>
      <w:bookmarkStart w:id="2219" w:name="_Toc464233441"/>
      <w:bookmarkStart w:id="2220" w:name="_Toc462066562"/>
      <w:bookmarkStart w:id="2221" w:name="_Toc464233448"/>
      <w:bookmarkStart w:id="2222" w:name="_Toc462066569"/>
      <w:bookmarkStart w:id="2223" w:name="_Toc464233455"/>
      <w:bookmarkStart w:id="2224" w:name="_Toc456366087"/>
      <w:bookmarkStart w:id="2225" w:name="_Toc456366431"/>
      <w:bookmarkStart w:id="2226" w:name="_Toc456367104"/>
      <w:bookmarkStart w:id="2227" w:name="_Toc456367509"/>
      <w:bookmarkStart w:id="2228" w:name="_Toc456367686"/>
      <w:bookmarkStart w:id="2229" w:name="_Toc456368387"/>
      <w:bookmarkStart w:id="2230" w:name="_Toc456369856"/>
      <w:bookmarkStart w:id="2231" w:name="_Toc456370049"/>
      <w:bookmarkStart w:id="2232" w:name="_Toc456370237"/>
      <w:bookmarkStart w:id="2233" w:name="_Toc456370378"/>
      <w:bookmarkStart w:id="2234" w:name="_Toc456708132"/>
      <w:bookmarkStart w:id="2235" w:name="_Toc456708322"/>
      <w:bookmarkStart w:id="2236" w:name="_Toc456710827"/>
      <w:bookmarkStart w:id="2237" w:name="_Toc456711174"/>
      <w:bookmarkStart w:id="2238" w:name="_Toc456711367"/>
      <w:bookmarkStart w:id="2239" w:name="_Toc456788082"/>
      <w:bookmarkStart w:id="2240" w:name="_Toc459642943"/>
      <w:bookmarkStart w:id="2241" w:name="_Toc459650212"/>
      <w:bookmarkStart w:id="2242" w:name="_Toc459650420"/>
      <w:bookmarkStart w:id="2243" w:name="_Toc459650860"/>
      <w:bookmarkStart w:id="2244" w:name="_Toc459714450"/>
      <w:bookmarkStart w:id="2245" w:name="_Toc459715396"/>
      <w:bookmarkStart w:id="2246" w:name="_Toc459725620"/>
      <w:bookmarkStart w:id="2247" w:name="_Toc462066581"/>
      <w:bookmarkStart w:id="2248" w:name="_Toc464233467"/>
      <w:bookmarkStart w:id="2249" w:name="_Toc456366088"/>
      <w:bookmarkStart w:id="2250" w:name="_Toc456366432"/>
      <w:bookmarkStart w:id="2251" w:name="_Toc456367105"/>
      <w:bookmarkStart w:id="2252" w:name="_Toc456367510"/>
      <w:bookmarkStart w:id="2253" w:name="_Toc456367687"/>
      <w:bookmarkStart w:id="2254" w:name="_Toc456368388"/>
      <w:bookmarkStart w:id="2255" w:name="_Toc456369857"/>
      <w:bookmarkStart w:id="2256" w:name="_Toc456370050"/>
      <w:bookmarkStart w:id="2257" w:name="_Toc456370238"/>
      <w:bookmarkStart w:id="2258" w:name="_Toc456370379"/>
      <w:bookmarkStart w:id="2259" w:name="_Toc456708133"/>
      <w:bookmarkStart w:id="2260" w:name="_Toc456708323"/>
      <w:bookmarkStart w:id="2261" w:name="_Toc456710828"/>
      <w:bookmarkStart w:id="2262" w:name="_Toc456711175"/>
      <w:bookmarkStart w:id="2263" w:name="_Toc456711368"/>
      <w:bookmarkStart w:id="2264" w:name="_Toc456788083"/>
      <w:bookmarkStart w:id="2265" w:name="_Toc459642944"/>
      <w:bookmarkStart w:id="2266" w:name="_Toc459650213"/>
      <w:bookmarkStart w:id="2267" w:name="_Toc459650421"/>
      <w:bookmarkStart w:id="2268" w:name="_Toc459650861"/>
      <w:bookmarkStart w:id="2269" w:name="_Toc459714451"/>
      <w:bookmarkStart w:id="2270" w:name="_Toc459715397"/>
      <w:bookmarkStart w:id="2271" w:name="_Toc459725621"/>
      <w:bookmarkStart w:id="2272" w:name="_Toc462066582"/>
      <w:bookmarkStart w:id="2273" w:name="_Toc464233468"/>
      <w:bookmarkStart w:id="2274" w:name="_Toc456366089"/>
      <w:bookmarkStart w:id="2275" w:name="_Toc456366433"/>
      <w:bookmarkStart w:id="2276" w:name="_Toc456367106"/>
      <w:bookmarkStart w:id="2277" w:name="_Toc456367511"/>
      <w:bookmarkStart w:id="2278" w:name="_Toc456367688"/>
      <w:bookmarkStart w:id="2279" w:name="_Toc456368389"/>
      <w:bookmarkStart w:id="2280" w:name="_Toc456369858"/>
      <w:bookmarkStart w:id="2281" w:name="_Toc456370051"/>
      <w:bookmarkStart w:id="2282" w:name="_Toc456370239"/>
      <w:bookmarkStart w:id="2283" w:name="_Toc456370380"/>
      <w:bookmarkStart w:id="2284" w:name="_Toc456708134"/>
      <w:bookmarkStart w:id="2285" w:name="_Toc456708324"/>
      <w:bookmarkStart w:id="2286" w:name="_Toc456710829"/>
      <w:bookmarkStart w:id="2287" w:name="_Toc456711176"/>
      <w:bookmarkStart w:id="2288" w:name="_Toc456711369"/>
      <w:bookmarkStart w:id="2289" w:name="_Toc456788084"/>
      <w:bookmarkStart w:id="2290" w:name="_Toc459642945"/>
      <w:bookmarkStart w:id="2291" w:name="_Toc459650214"/>
      <w:bookmarkStart w:id="2292" w:name="_Toc459650422"/>
      <w:bookmarkStart w:id="2293" w:name="_Toc459650862"/>
      <w:bookmarkStart w:id="2294" w:name="_Toc459714452"/>
      <w:bookmarkStart w:id="2295" w:name="_Toc459715398"/>
      <w:bookmarkStart w:id="2296" w:name="_Toc459725622"/>
      <w:bookmarkStart w:id="2297" w:name="_Toc462066583"/>
      <w:bookmarkStart w:id="2298" w:name="_Toc464233469"/>
      <w:bookmarkStart w:id="2299" w:name="_Toc456366090"/>
      <w:bookmarkStart w:id="2300" w:name="_Toc456366434"/>
      <w:bookmarkStart w:id="2301" w:name="_Toc456367107"/>
      <w:bookmarkStart w:id="2302" w:name="_Toc456367512"/>
      <w:bookmarkStart w:id="2303" w:name="_Toc456367689"/>
      <w:bookmarkStart w:id="2304" w:name="_Toc456368390"/>
      <w:bookmarkStart w:id="2305" w:name="_Toc456369859"/>
      <w:bookmarkStart w:id="2306" w:name="_Toc456370052"/>
      <w:bookmarkStart w:id="2307" w:name="_Toc456370240"/>
      <w:bookmarkStart w:id="2308" w:name="_Toc456370381"/>
      <w:bookmarkStart w:id="2309" w:name="_Toc456708135"/>
      <w:bookmarkStart w:id="2310" w:name="_Toc456708325"/>
      <w:bookmarkStart w:id="2311" w:name="_Toc456710830"/>
      <w:bookmarkStart w:id="2312" w:name="_Toc456711177"/>
      <w:bookmarkStart w:id="2313" w:name="_Toc456711370"/>
      <w:bookmarkStart w:id="2314" w:name="_Toc456788085"/>
      <w:bookmarkStart w:id="2315" w:name="_Toc459642946"/>
      <w:bookmarkStart w:id="2316" w:name="_Toc459650215"/>
      <w:bookmarkStart w:id="2317" w:name="_Toc459650423"/>
      <w:bookmarkStart w:id="2318" w:name="_Toc459650863"/>
      <w:bookmarkStart w:id="2319" w:name="_Toc459714453"/>
      <w:bookmarkStart w:id="2320" w:name="_Toc459715399"/>
      <w:bookmarkStart w:id="2321" w:name="_Toc459725623"/>
      <w:bookmarkStart w:id="2322" w:name="_Toc462066584"/>
      <w:bookmarkStart w:id="2323" w:name="_Toc464233470"/>
      <w:bookmarkStart w:id="2324" w:name="_Toc456366091"/>
      <w:bookmarkStart w:id="2325" w:name="_Toc456366435"/>
      <w:bookmarkStart w:id="2326" w:name="_Toc456367108"/>
      <w:bookmarkStart w:id="2327" w:name="_Toc456367513"/>
      <w:bookmarkStart w:id="2328" w:name="_Toc456367690"/>
      <w:bookmarkStart w:id="2329" w:name="_Toc456368391"/>
      <w:bookmarkStart w:id="2330" w:name="_Toc456369860"/>
      <w:bookmarkStart w:id="2331" w:name="_Toc456370053"/>
      <w:bookmarkStart w:id="2332" w:name="_Toc456370241"/>
      <w:bookmarkStart w:id="2333" w:name="_Toc456370382"/>
      <w:bookmarkStart w:id="2334" w:name="_Toc456708136"/>
      <w:bookmarkStart w:id="2335" w:name="_Toc456708326"/>
      <w:bookmarkStart w:id="2336" w:name="_Toc456710831"/>
      <w:bookmarkStart w:id="2337" w:name="_Toc456711178"/>
      <w:bookmarkStart w:id="2338" w:name="_Toc456711371"/>
      <w:bookmarkStart w:id="2339" w:name="_Toc456788086"/>
      <w:bookmarkStart w:id="2340" w:name="_Toc459642947"/>
      <w:bookmarkStart w:id="2341" w:name="_Toc459650216"/>
      <w:bookmarkStart w:id="2342" w:name="_Toc459650424"/>
      <w:bookmarkStart w:id="2343" w:name="_Toc459650864"/>
      <w:bookmarkStart w:id="2344" w:name="_Toc459714454"/>
      <w:bookmarkStart w:id="2345" w:name="_Toc459715400"/>
      <w:bookmarkStart w:id="2346" w:name="_Toc459725624"/>
      <w:bookmarkStart w:id="2347" w:name="_Toc462066585"/>
      <w:bookmarkStart w:id="2348" w:name="_Toc464233471"/>
      <w:bookmarkStart w:id="2349" w:name="_Toc456366092"/>
      <w:bookmarkStart w:id="2350" w:name="_Toc456366436"/>
      <w:bookmarkStart w:id="2351" w:name="_Toc456367109"/>
      <w:bookmarkStart w:id="2352" w:name="_Toc456367514"/>
      <w:bookmarkStart w:id="2353" w:name="_Toc456367691"/>
      <w:bookmarkStart w:id="2354" w:name="_Toc456368392"/>
      <w:bookmarkStart w:id="2355" w:name="_Toc456369861"/>
      <w:bookmarkStart w:id="2356" w:name="_Toc456370054"/>
      <w:bookmarkStart w:id="2357" w:name="_Toc456370242"/>
      <w:bookmarkStart w:id="2358" w:name="_Toc456370383"/>
      <w:bookmarkStart w:id="2359" w:name="_Toc456708137"/>
      <w:bookmarkStart w:id="2360" w:name="_Toc456708327"/>
      <w:bookmarkStart w:id="2361" w:name="_Toc456710832"/>
      <w:bookmarkStart w:id="2362" w:name="_Toc456711179"/>
      <w:bookmarkStart w:id="2363" w:name="_Toc456711372"/>
      <w:bookmarkStart w:id="2364" w:name="_Toc456788087"/>
      <w:bookmarkStart w:id="2365" w:name="_Toc459642948"/>
      <w:bookmarkStart w:id="2366" w:name="_Toc459650217"/>
      <w:bookmarkStart w:id="2367" w:name="_Toc459650425"/>
      <w:bookmarkStart w:id="2368" w:name="_Toc459650865"/>
      <w:bookmarkStart w:id="2369" w:name="_Toc459714455"/>
      <w:bookmarkStart w:id="2370" w:name="_Toc459715401"/>
      <w:bookmarkStart w:id="2371" w:name="_Toc459725625"/>
      <w:bookmarkStart w:id="2372" w:name="_Toc462066586"/>
      <w:bookmarkStart w:id="2373" w:name="_Toc464233472"/>
      <w:bookmarkStart w:id="2374" w:name="_Toc456366093"/>
      <w:bookmarkStart w:id="2375" w:name="_Toc456366437"/>
      <w:bookmarkStart w:id="2376" w:name="_Toc456367110"/>
      <w:bookmarkStart w:id="2377" w:name="_Toc456367515"/>
      <w:bookmarkStart w:id="2378" w:name="_Toc456367692"/>
      <w:bookmarkStart w:id="2379" w:name="_Toc456368393"/>
      <w:bookmarkStart w:id="2380" w:name="_Toc456369862"/>
      <w:bookmarkStart w:id="2381" w:name="_Toc456370055"/>
      <w:bookmarkStart w:id="2382" w:name="_Toc456370243"/>
      <w:bookmarkStart w:id="2383" w:name="_Toc456370384"/>
      <w:bookmarkStart w:id="2384" w:name="_Toc456708138"/>
      <w:bookmarkStart w:id="2385" w:name="_Toc456708328"/>
      <w:bookmarkStart w:id="2386" w:name="_Toc456710833"/>
      <w:bookmarkStart w:id="2387" w:name="_Toc456711180"/>
      <w:bookmarkStart w:id="2388" w:name="_Toc456711373"/>
      <w:bookmarkStart w:id="2389" w:name="_Toc456788088"/>
      <w:bookmarkStart w:id="2390" w:name="_Toc459642949"/>
      <w:bookmarkStart w:id="2391" w:name="_Toc459650218"/>
      <w:bookmarkStart w:id="2392" w:name="_Toc459650426"/>
      <w:bookmarkStart w:id="2393" w:name="_Toc459650866"/>
      <w:bookmarkStart w:id="2394" w:name="_Toc459714456"/>
      <w:bookmarkStart w:id="2395" w:name="_Toc459715402"/>
      <w:bookmarkStart w:id="2396" w:name="_Toc459725626"/>
      <w:bookmarkStart w:id="2397" w:name="_Toc462066587"/>
      <w:bookmarkStart w:id="2398" w:name="_Toc464233473"/>
      <w:bookmarkStart w:id="2399" w:name="_Toc456366094"/>
      <w:bookmarkStart w:id="2400" w:name="_Toc456366438"/>
      <w:bookmarkStart w:id="2401" w:name="_Toc456367111"/>
      <w:bookmarkStart w:id="2402" w:name="_Toc456367516"/>
      <w:bookmarkStart w:id="2403" w:name="_Toc456367693"/>
      <w:bookmarkStart w:id="2404" w:name="_Toc456368394"/>
      <w:bookmarkStart w:id="2405" w:name="_Toc456369863"/>
      <w:bookmarkStart w:id="2406" w:name="_Toc456370056"/>
      <w:bookmarkStart w:id="2407" w:name="_Toc456370244"/>
      <w:bookmarkStart w:id="2408" w:name="_Toc456370385"/>
      <w:bookmarkStart w:id="2409" w:name="_Toc456708139"/>
      <w:bookmarkStart w:id="2410" w:name="_Toc456708329"/>
      <w:bookmarkStart w:id="2411" w:name="_Toc456710834"/>
      <w:bookmarkStart w:id="2412" w:name="_Toc456711181"/>
      <w:bookmarkStart w:id="2413" w:name="_Toc456711374"/>
      <w:bookmarkStart w:id="2414" w:name="_Toc456788089"/>
      <w:bookmarkStart w:id="2415" w:name="_Toc459642950"/>
      <w:bookmarkStart w:id="2416" w:name="_Toc459650219"/>
      <w:bookmarkStart w:id="2417" w:name="_Toc459650427"/>
      <w:bookmarkStart w:id="2418" w:name="_Toc459650867"/>
      <w:bookmarkStart w:id="2419" w:name="_Toc459714457"/>
      <w:bookmarkStart w:id="2420" w:name="_Toc459715403"/>
      <w:bookmarkStart w:id="2421" w:name="_Toc459725627"/>
      <w:bookmarkStart w:id="2422" w:name="_Toc462066588"/>
      <w:bookmarkStart w:id="2423" w:name="_Toc464233474"/>
      <w:bookmarkStart w:id="2424" w:name="_Toc456366095"/>
      <w:bookmarkStart w:id="2425" w:name="_Toc456366439"/>
      <w:bookmarkStart w:id="2426" w:name="_Toc456367112"/>
      <w:bookmarkStart w:id="2427" w:name="_Toc456367517"/>
      <w:bookmarkStart w:id="2428" w:name="_Toc456367694"/>
      <w:bookmarkStart w:id="2429" w:name="_Toc456368395"/>
      <w:bookmarkStart w:id="2430" w:name="_Toc456369864"/>
      <w:bookmarkStart w:id="2431" w:name="_Toc456370057"/>
      <w:bookmarkStart w:id="2432" w:name="_Toc456370245"/>
      <w:bookmarkStart w:id="2433" w:name="_Toc456370386"/>
      <w:bookmarkStart w:id="2434" w:name="_Toc456708140"/>
      <w:bookmarkStart w:id="2435" w:name="_Toc456708330"/>
      <w:bookmarkStart w:id="2436" w:name="_Toc456710835"/>
      <w:bookmarkStart w:id="2437" w:name="_Toc456711182"/>
      <w:bookmarkStart w:id="2438" w:name="_Toc456711375"/>
      <w:bookmarkStart w:id="2439" w:name="_Toc456788090"/>
      <w:bookmarkStart w:id="2440" w:name="_Toc459642951"/>
      <w:bookmarkStart w:id="2441" w:name="_Toc459650220"/>
      <w:bookmarkStart w:id="2442" w:name="_Toc459650428"/>
      <w:bookmarkStart w:id="2443" w:name="_Toc459650868"/>
      <w:bookmarkStart w:id="2444" w:name="_Toc459714458"/>
      <w:bookmarkStart w:id="2445" w:name="_Toc459715404"/>
      <w:bookmarkStart w:id="2446" w:name="_Toc459725628"/>
      <w:bookmarkStart w:id="2447" w:name="_Toc462066589"/>
      <w:bookmarkStart w:id="2448" w:name="_Toc464233475"/>
      <w:bookmarkStart w:id="2449" w:name="_Toc478130748"/>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proofErr w:type="spellStart"/>
      <w:r>
        <w:t>GetData</w:t>
      </w:r>
      <w:bookmarkEnd w:id="2449"/>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525931" w:rsidTr="00525931">
        <w:trPr>
          <w:jc w:val="center"/>
        </w:trPr>
        <w:tc>
          <w:tcPr>
            <w:tcW w:w="1560" w:type="dxa"/>
            <w:tcBorders>
              <w:top w:val="single" w:sz="12" w:space="0" w:color="1F497D"/>
              <w:left w:val="single" w:sz="12" w:space="0" w:color="1F497D"/>
              <w:bottom w:val="nil"/>
              <w:right w:val="nil"/>
            </w:tcBorders>
            <w:shd w:val="clear" w:color="auto" w:fill="4F81BD"/>
            <w:vAlign w:val="center"/>
          </w:tcPr>
          <w:p w:rsidR="00525931" w:rsidRDefault="00525931" w:rsidP="00301574">
            <w:r w:rsidRPr="00525931">
              <w:t>Prototype</w:t>
            </w:r>
          </w:p>
        </w:tc>
        <w:tc>
          <w:tcPr>
            <w:tcW w:w="6945" w:type="dxa"/>
            <w:gridSpan w:val="2"/>
            <w:tcBorders>
              <w:top w:val="single" w:sz="12" w:space="0" w:color="1F497D"/>
              <w:left w:val="single" w:sz="8" w:space="0" w:color="1F497D"/>
              <w:bottom w:val="single" w:sz="8" w:space="0" w:color="1F497D"/>
              <w:right w:val="single" w:sz="12" w:space="0" w:color="1F497D"/>
            </w:tcBorders>
            <w:vAlign w:val="center"/>
          </w:tcPr>
          <w:p w:rsidR="00525931" w:rsidRPr="00B53FCE" w:rsidRDefault="00525931" w:rsidP="00301574">
            <w:pPr>
              <w:rPr>
                <w:color w:val="7030A0"/>
                <w:szCs w:val="21"/>
              </w:rPr>
            </w:pPr>
            <w:proofErr w:type="spellStart"/>
            <w:r w:rsidRPr="00525931">
              <w:rPr>
                <w:color w:val="7030A0"/>
                <w:szCs w:val="21"/>
              </w:rPr>
              <w:t>int</w:t>
            </w:r>
            <w:proofErr w:type="spellEnd"/>
            <w:r w:rsidRPr="00525931">
              <w:rPr>
                <w:color w:val="7030A0"/>
                <w:szCs w:val="21"/>
              </w:rPr>
              <w:t xml:space="preserve"> </w:t>
            </w:r>
            <w:proofErr w:type="spellStart"/>
            <w:r w:rsidRPr="00525931">
              <w:rPr>
                <w:color w:val="7030A0"/>
                <w:szCs w:val="21"/>
              </w:rPr>
              <w:t>GetData</w:t>
            </w:r>
            <w:proofErr w:type="spellEnd"/>
            <w:r w:rsidRPr="00525931">
              <w:rPr>
                <w:color w:val="7030A0"/>
                <w:szCs w:val="21"/>
              </w:rPr>
              <w:t xml:space="preserve">(unsigned char </w:t>
            </w:r>
            <w:proofErr w:type="spellStart"/>
            <w:r w:rsidRPr="00525931">
              <w:rPr>
                <w:color w:val="7030A0"/>
                <w:szCs w:val="21"/>
              </w:rPr>
              <w:t>ucDataType</w:t>
            </w:r>
            <w:proofErr w:type="spellEnd"/>
            <w:r w:rsidRPr="00525931">
              <w:rPr>
                <w:color w:val="7030A0"/>
                <w:szCs w:val="21"/>
              </w:rPr>
              <w:t xml:space="preserve">, </w:t>
            </w:r>
            <w:proofErr w:type="spellStart"/>
            <w:r w:rsidRPr="00525931">
              <w:rPr>
                <w:color w:val="7030A0"/>
                <w:szCs w:val="21"/>
              </w:rPr>
              <w:t>const</w:t>
            </w:r>
            <w:proofErr w:type="spellEnd"/>
            <w:r w:rsidRPr="00525931">
              <w:rPr>
                <w:color w:val="7030A0"/>
                <w:szCs w:val="21"/>
              </w:rPr>
              <w:t xml:space="preserve"> unsigned char *</w:t>
            </w:r>
            <w:proofErr w:type="spellStart"/>
            <w:r w:rsidRPr="00525931">
              <w:rPr>
                <w:color w:val="7030A0"/>
                <w:szCs w:val="21"/>
              </w:rPr>
              <w:t>pucTagList</w:t>
            </w:r>
            <w:proofErr w:type="spellEnd"/>
            <w:r w:rsidRPr="00525931">
              <w:rPr>
                <w:color w:val="7030A0"/>
                <w:szCs w:val="21"/>
              </w:rPr>
              <w:t xml:space="preserve">, unsigned </w:t>
            </w:r>
            <w:proofErr w:type="spellStart"/>
            <w:r w:rsidRPr="00525931">
              <w:rPr>
                <w:color w:val="7030A0"/>
                <w:szCs w:val="21"/>
              </w:rPr>
              <w:t>int</w:t>
            </w:r>
            <w:proofErr w:type="spellEnd"/>
            <w:r w:rsidRPr="00525931">
              <w:rPr>
                <w:color w:val="7030A0"/>
                <w:szCs w:val="21"/>
              </w:rPr>
              <w:t xml:space="preserve"> </w:t>
            </w:r>
            <w:proofErr w:type="spellStart"/>
            <w:r w:rsidRPr="00525931">
              <w:rPr>
                <w:color w:val="7030A0"/>
                <w:szCs w:val="21"/>
              </w:rPr>
              <w:t>uiTagListLen</w:t>
            </w:r>
            <w:proofErr w:type="spellEnd"/>
            <w:r w:rsidRPr="00525931">
              <w:rPr>
                <w:color w:val="7030A0"/>
                <w:szCs w:val="21"/>
              </w:rPr>
              <w:t xml:space="preserve">, </w:t>
            </w:r>
          </w:p>
          <w:p w:rsidR="00525931" w:rsidRPr="00525931" w:rsidRDefault="00525931" w:rsidP="00301574">
            <w:pPr>
              <w:rPr>
                <w:color w:val="7030A0"/>
                <w:szCs w:val="21"/>
              </w:rPr>
            </w:pPr>
            <w:r w:rsidRPr="00525931">
              <w:rPr>
                <w:color w:val="7030A0"/>
                <w:szCs w:val="21"/>
              </w:rPr>
              <w:tab/>
              <w:t xml:space="preserve">unsigned </w:t>
            </w:r>
            <w:proofErr w:type="spellStart"/>
            <w:r w:rsidRPr="00525931">
              <w:rPr>
                <w:color w:val="7030A0"/>
                <w:szCs w:val="21"/>
              </w:rPr>
              <w:t>int</w:t>
            </w:r>
            <w:proofErr w:type="spellEnd"/>
            <w:r w:rsidRPr="00525931">
              <w:rPr>
                <w:color w:val="7030A0"/>
                <w:szCs w:val="21"/>
              </w:rPr>
              <w:t xml:space="preserve"> </w:t>
            </w:r>
            <w:proofErr w:type="spellStart"/>
            <w:r w:rsidRPr="00525931">
              <w:rPr>
                <w:color w:val="7030A0"/>
                <w:szCs w:val="21"/>
              </w:rPr>
              <w:t>uiTLVListOutBufLen</w:t>
            </w:r>
            <w:proofErr w:type="spellEnd"/>
            <w:r w:rsidRPr="00525931">
              <w:rPr>
                <w:color w:val="7030A0"/>
                <w:szCs w:val="21"/>
              </w:rPr>
              <w:t>, unsigned char *</w:t>
            </w:r>
            <w:proofErr w:type="spellStart"/>
            <w:r w:rsidRPr="00525931">
              <w:rPr>
                <w:color w:val="7030A0"/>
                <w:szCs w:val="21"/>
              </w:rPr>
              <w:t>pucTLVListOut</w:t>
            </w:r>
            <w:proofErr w:type="spellEnd"/>
            <w:r w:rsidRPr="00525931">
              <w:rPr>
                <w:color w:val="7030A0"/>
                <w:szCs w:val="21"/>
              </w:rPr>
              <w:t xml:space="preserve">, unsigned </w:t>
            </w:r>
            <w:proofErr w:type="spellStart"/>
            <w:r w:rsidRPr="00525931">
              <w:rPr>
                <w:color w:val="7030A0"/>
                <w:szCs w:val="21"/>
              </w:rPr>
              <w:t>int</w:t>
            </w:r>
            <w:proofErr w:type="spellEnd"/>
            <w:r w:rsidRPr="00525931">
              <w:rPr>
                <w:color w:val="7030A0"/>
                <w:szCs w:val="21"/>
              </w:rPr>
              <w:t xml:space="preserve"> *</w:t>
            </w:r>
            <w:proofErr w:type="spellStart"/>
            <w:r w:rsidRPr="00525931">
              <w:rPr>
                <w:color w:val="7030A0"/>
                <w:szCs w:val="21"/>
              </w:rPr>
              <w:t>puiTLVListLenOut</w:t>
            </w:r>
            <w:proofErr w:type="spellEnd"/>
            <w:r w:rsidRPr="00525931">
              <w:rPr>
                <w:color w:val="7030A0"/>
                <w:szCs w:val="21"/>
              </w:rPr>
              <w:t>)</w:t>
            </w:r>
          </w:p>
        </w:tc>
      </w:tr>
      <w:tr w:rsidR="00525931" w:rsidTr="00525931">
        <w:trPr>
          <w:jc w:val="center"/>
        </w:trPr>
        <w:tc>
          <w:tcPr>
            <w:tcW w:w="1560" w:type="dxa"/>
            <w:tcBorders>
              <w:top w:val="single" w:sz="12" w:space="0" w:color="1F497D"/>
              <w:left w:val="single" w:sz="12" w:space="0" w:color="1F497D"/>
              <w:bottom w:val="nil"/>
              <w:right w:val="nil"/>
            </w:tcBorders>
            <w:shd w:val="clear" w:color="auto" w:fill="4F81BD"/>
            <w:vAlign w:val="center"/>
          </w:tcPr>
          <w:p w:rsidR="00525931" w:rsidRDefault="00525931" w:rsidP="00301574">
            <w:r w:rsidRPr="00525931">
              <w:t>Function</w:t>
            </w:r>
          </w:p>
        </w:tc>
        <w:tc>
          <w:tcPr>
            <w:tcW w:w="6945" w:type="dxa"/>
            <w:gridSpan w:val="2"/>
            <w:tcBorders>
              <w:top w:val="single" w:sz="8" w:space="0" w:color="1F497D"/>
              <w:left w:val="single" w:sz="8" w:space="0" w:color="1F497D"/>
              <w:bottom w:val="single" w:sz="8" w:space="0" w:color="1F497D"/>
              <w:right w:val="single" w:sz="12" w:space="0" w:color="1F497D"/>
            </w:tcBorders>
            <w:vAlign w:val="center"/>
          </w:tcPr>
          <w:p w:rsidR="00525931" w:rsidRPr="00525931" w:rsidRDefault="00525931" w:rsidP="00301574">
            <w:pPr>
              <w:rPr>
                <w:color w:val="7030A0"/>
                <w:szCs w:val="21"/>
              </w:rPr>
            </w:pPr>
            <w:r w:rsidRPr="00525931">
              <w:rPr>
                <w:color w:val="7030A0"/>
                <w:szCs w:val="21"/>
              </w:rPr>
              <w:t>This API is use to set value for EMV/CLSS TAGs, transaction parameters, terminal parameters, and so on;</w:t>
            </w:r>
          </w:p>
        </w:tc>
      </w:tr>
      <w:tr w:rsidR="00525931" w:rsidTr="00312AC8">
        <w:trPr>
          <w:jc w:val="center"/>
        </w:trPr>
        <w:tc>
          <w:tcPr>
            <w:tcW w:w="1560" w:type="dxa"/>
            <w:vMerge w:val="restart"/>
            <w:tcBorders>
              <w:left w:val="single" w:sz="12" w:space="0" w:color="1F497D"/>
              <w:right w:val="nil"/>
            </w:tcBorders>
            <w:shd w:val="clear" w:color="auto" w:fill="4F81BD"/>
            <w:vAlign w:val="center"/>
          </w:tcPr>
          <w:p w:rsidR="00525931" w:rsidRDefault="00525931" w:rsidP="00301574">
            <w:pPr>
              <w:rPr>
                <w:b/>
              </w:rPr>
            </w:pPr>
            <w:r>
              <w:rPr>
                <w:b/>
              </w:rPr>
              <w:t>Parameters</w:t>
            </w:r>
          </w:p>
        </w:tc>
        <w:tc>
          <w:tcPr>
            <w:tcW w:w="2111" w:type="dxa"/>
            <w:vAlign w:val="center"/>
          </w:tcPr>
          <w:p w:rsidR="00525931" w:rsidRDefault="00525931" w:rsidP="00301574">
            <w:proofErr w:type="spellStart"/>
            <w:r>
              <w:rPr>
                <w:rFonts w:hint="eastAsia"/>
              </w:rPr>
              <w:t>ucDat</w:t>
            </w:r>
            <w:r>
              <w:t>aType</w:t>
            </w:r>
            <w:proofErr w:type="spellEnd"/>
            <w:r>
              <w:t xml:space="preserve"> [Input]</w:t>
            </w:r>
          </w:p>
        </w:tc>
        <w:tc>
          <w:tcPr>
            <w:tcW w:w="4834" w:type="dxa"/>
            <w:vAlign w:val="center"/>
          </w:tcPr>
          <w:p w:rsidR="00525931" w:rsidRDefault="00525931" w:rsidP="00301574">
            <w:r>
              <w:t>Data Type:</w:t>
            </w:r>
          </w:p>
          <w:p w:rsidR="00525931" w:rsidRDefault="00525931" w:rsidP="00301574">
            <w:r>
              <w:t>1: EMV Data.</w:t>
            </w:r>
          </w:p>
          <w:p w:rsidR="00525931" w:rsidRDefault="00525931" w:rsidP="00301574">
            <w:r>
              <w:t>2: Customize Data. See</w:t>
            </w:r>
            <w:r w:rsidR="001A1742">
              <w:t xml:space="preserve"> </w:t>
            </w:r>
            <w:r w:rsidR="00F1363C">
              <w:fldChar w:fldCharType="begin"/>
            </w:r>
            <w:r w:rsidR="00F1363C">
              <w:instrText xml:space="preserve"> HYPERLINK \l "_Appendix_3_–" </w:instrText>
            </w:r>
            <w:r w:rsidR="00F1363C">
              <w:fldChar w:fldCharType="separate"/>
            </w:r>
            <w:r w:rsidR="001A1742" w:rsidRPr="001A1742">
              <w:rPr>
                <w:rStyle w:val="a7"/>
              </w:rPr>
              <w:t>Appendix 3 – Terminal Information List</w:t>
            </w:r>
            <w:r w:rsidR="00F1363C">
              <w:rPr>
                <w:rStyle w:val="a7"/>
              </w:rPr>
              <w:fldChar w:fldCharType="end"/>
            </w:r>
            <w:r w:rsidR="001A1742">
              <w:t xml:space="preserve"> </w:t>
            </w:r>
            <w:r>
              <w:t xml:space="preserve">and </w:t>
            </w:r>
            <w:r w:rsidR="00F1363C">
              <w:fldChar w:fldCharType="begin"/>
            </w:r>
            <w:r w:rsidR="00F1363C">
              <w:instrText xml:space="preserve"> HYPERLINK \l "_Appendix_4_–" </w:instrText>
            </w:r>
            <w:r w:rsidR="00F1363C">
              <w:fldChar w:fldCharType="separate"/>
            </w:r>
            <w:r w:rsidR="001A1742" w:rsidRPr="001A1742">
              <w:rPr>
                <w:rStyle w:val="a7"/>
              </w:rPr>
              <w:t>Appendix 4 – Application parameter list</w:t>
            </w:r>
            <w:r w:rsidR="00F1363C">
              <w:rPr>
                <w:rStyle w:val="a7"/>
              </w:rPr>
              <w:fldChar w:fldCharType="end"/>
            </w:r>
            <w:r w:rsidR="001A1742">
              <w:t>.</w:t>
            </w:r>
          </w:p>
        </w:tc>
      </w:tr>
      <w:tr w:rsidR="00525931" w:rsidTr="00312AC8">
        <w:trPr>
          <w:jc w:val="center"/>
        </w:trPr>
        <w:tc>
          <w:tcPr>
            <w:tcW w:w="1560" w:type="dxa"/>
            <w:vMerge/>
            <w:tcBorders>
              <w:left w:val="single" w:sz="12" w:space="0" w:color="1F497D"/>
              <w:right w:val="nil"/>
            </w:tcBorders>
            <w:shd w:val="clear" w:color="auto" w:fill="4F81BD"/>
            <w:vAlign w:val="center"/>
          </w:tcPr>
          <w:p w:rsidR="00525931" w:rsidRDefault="00525931" w:rsidP="00301574">
            <w:pPr>
              <w:rPr>
                <w:b/>
              </w:rPr>
            </w:pPr>
          </w:p>
        </w:tc>
        <w:tc>
          <w:tcPr>
            <w:tcW w:w="2111" w:type="dxa"/>
            <w:vAlign w:val="center"/>
          </w:tcPr>
          <w:p w:rsidR="00525931" w:rsidRDefault="00525931" w:rsidP="00301574">
            <w:r>
              <w:rPr>
                <w:rFonts w:hint="eastAsia"/>
              </w:rPr>
              <w:t>*</w:t>
            </w:r>
            <w:r>
              <w:t xml:space="preserve"> </w:t>
            </w:r>
            <w:proofErr w:type="spellStart"/>
            <w:r>
              <w:t>pucTag</w:t>
            </w:r>
            <w:r w:rsidRPr="00695FC3">
              <w:t>List</w:t>
            </w:r>
            <w:proofErr w:type="spellEnd"/>
            <w:r>
              <w:t xml:space="preserve"> [Input]</w:t>
            </w:r>
          </w:p>
        </w:tc>
        <w:tc>
          <w:tcPr>
            <w:tcW w:w="4834" w:type="dxa"/>
            <w:vAlign w:val="center"/>
          </w:tcPr>
          <w:p w:rsidR="00525931" w:rsidRDefault="00525931" w:rsidP="00301574">
            <w:r>
              <w:t>List of requested tags. All the tags are consecutive without any separator.</w:t>
            </w:r>
          </w:p>
          <w:p w:rsidR="00525931" w:rsidRDefault="00525931" w:rsidP="00301574">
            <w:r>
              <w:t>e.g.</w:t>
            </w:r>
          </w:p>
          <w:p w:rsidR="00525931" w:rsidRDefault="00525931" w:rsidP="00301574">
            <w:r>
              <w:t>Request for tag 0x9F26 0x9F27 0x4F, then this field would be: “\x9F\x26\x9F\x27\x4F”</w:t>
            </w:r>
          </w:p>
        </w:tc>
      </w:tr>
      <w:tr w:rsidR="00525931" w:rsidTr="00312AC8">
        <w:trPr>
          <w:jc w:val="center"/>
        </w:trPr>
        <w:tc>
          <w:tcPr>
            <w:tcW w:w="1560" w:type="dxa"/>
            <w:vMerge/>
            <w:tcBorders>
              <w:left w:val="single" w:sz="12" w:space="0" w:color="1F497D"/>
              <w:right w:val="nil"/>
            </w:tcBorders>
            <w:shd w:val="clear" w:color="auto" w:fill="4F81BD"/>
            <w:vAlign w:val="center"/>
          </w:tcPr>
          <w:p w:rsidR="00525931" w:rsidRDefault="00525931" w:rsidP="00301574">
            <w:pPr>
              <w:rPr>
                <w:b/>
              </w:rPr>
            </w:pPr>
          </w:p>
        </w:tc>
        <w:tc>
          <w:tcPr>
            <w:tcW w:w="2111" w:type="dxa"/>
            <w:vAlign w:val="center"/>
          </w:tcPr>
          <w:p w:rsidR="00525931" w:rsidRDefault="00525931" w:rsidP="00301574">
            <w:proofErr w:type="spellStart"/>
            <w:r w:rsidRPr="009B1A10">
              <w:t>uiTagListLen</w:t>
            </w:r>
            <w:proofErr w:type="spellEnd"/>
            <w:r w:rsidRPr="009B1A10">
              <w:t>[Input]</w:t>
            </w:r>
          </w:p>
        </w:tc>
        <w:tc>
          <w:tcPr>
            <w:tcW w:w="4834" w:type="dxa"/>
            <w:vAlign w:val="center"/>
          </w:tcPr>
          <w:p w:rsidR="00525931" w:rsidRDefault="00525931" w:rsidP="00301574">
            <w:r>
              <w:rPr>
                <w:rFonts w:hint="eastAsia"/>
              </w:rPr>
              <w:t xml:space="preserve">The length of </w:t>
            </w:r>
            <w:r>
              <w:t>the tag list data.</w:t>
            </w:r>
          </w:p>
        </w:tc>
      </w:tr>
      <w:tr w:rsidR="00525931" w:rsidTr="00312AC8">
        <w:trPr>
          <w:jc w:val="center"/>
        </w:trPr>
        <w:tc>
          <w:tcPr>
            <w:tcW w:w="1560" w:type="dxa"/>
            <w:vMerge/>
            <w:tcBorders>
              <w:left w:val="single" w:sz="12" w:space="0" w:color="1F497D"/>
              <w:right w:val="nil"/>
            </w:tcBorders>
            <w:shd w:val="clear" w:color="auto" w:fill="4F81BD"/>
            <w:vAlign w:val="center"/>
          </w:tcPr>
          <w:p w:rsidR="00525931" w:rsidRDefault="00525931" w:rsidP="00301574">
            <w:pPr>
              <w:rPr>
                <w:b/>
              </w:rPr>
            </w:pPr>
          </w:p>
        </w:tc>
        <w:tc>
          <w:tcPr>
            <w:tcW w:w="2111" w:type="dxa"/>
            <w:vAlign w:val="center"/>
          </w:tcPr>
          <w:p w:rsidR="00525931" w:rsidRDefault="00525931" w:rsidP="00301574">
            <w:proofErr w:type="spellStart"/>
            <w:r w:rsidRPr="009B1A10">
              <w:t>uiTLVListOutBufLen</w:t>
            </w:r>
            <w:proofErr w:type="spellEnd"/>
            <w:r w:rsidRPr="009B1A10">
              <w:t>[Input]</w:t>
            </w:r>
          </w:p>
        </w:tc>
        <w:tc>
          <w:tcPr>
            <w:tcW w:w="4834" w:type="dxa"/>
            <w:vAlign w:val="center"/>
          </w:tcPr>
          <w:p w:rsidR="00525931" w:rsidRDefault="00525931" w:rsidP="00301574">
            <w:r>
              <w:t>T</w:t>
            </w:r>
            <w:r>
              <w:rPr>
                <w:rFonts w:hint="eastAsia"/>
              </w:rPr>
              <w:t>he length of the TL</w:t>
            </w:r>
            <w:r>
              <w:t>V list output buffer.</w:t>
            </w:r>
          </w:p>
        </w:tc>
      </w:tr>
      <w:tr w:rsidR="00525931" w:rsidTr="00312AC8">
        <w:trPr>
          <w:jc w:val="center"/>
        </w:trPr>
        <w:tc>
          <w:tcPr>
            <w:tcW w:w="1560" w:type="dxa"/>
            <w:vMerge/>
            <w:tcBorders>
              <w:left w:val="single" w:sz="12" w:space="0" w:color="1F497D"/>
              <w:right w:val="nil"/>
            </w:tcBorders>
            <w:shd w:val="clear" w:color="auto" w:fill="4F81BD"/>
            <w:vAlign w:val="center"/>
          </w:tcPr>
          <w:p w:rsidR="00525931" w:rsidRDefault="00525931" w:rsidP="00301574">
            <w:pPr>
              <w:rPr>
                <w:b/>
              </w:rPr>
            </w:pPr>
          </w:p>
        </w:tc>
        <w:tc>
          <w:tcPr>
            <w:tcW w:w="2111" w:type="dxa"/>
            <w:vAlign w:val="center"/>
          </w:tcPr>
          <w:p w:rsidR="00525931" w:rsidRDefault="00525931" w:rsidP="00301574">
            <w:r>
              <w:rPr>
                <w:rFonts w:hint="eastAsia"/>
              </w:rPr>
              <w:t>*</w:t>
            </w:r>
            <w:r w:rsidRPr="009D15D7">
              <w:t xml:space="preserve"> </w:t>
            </w:r>
            <w:proofErr w:type="spellStart"/>
            <w:r w:rsidRPr="009D15D7">
              <w:t>pucTLVListOut</w:t>
            </w:r>
            <w:proofErr w:type="spellEnd"/>
            <w:r w:rsidRPr="00370583" w:rsidDel="007A5872">
              <w:t xml:space="preserve"> </w:t>
            </w:r>
            <w:r>
              <w:t>[Output]</w:t>
            </w:r>
          </w:p>
        </w:tc>
        <w:tc>
          <w:tcPr>
            <w:tcW w:w="4834" w:type="dxa"/>
            <w:vAlign w:val="center"/>
          </w:tcPr>
          <w:p w:rsidR="00525931" w:rsidRDefault="00525931" w:rsidP="00301574">
            <w:r>
              <w:rPr>
                <w:rFonts w:hint="eastAsia"/>
              </w:rPr>
              <w:t xml:space="preserve">List out TAGs </w:t>
            </w:r>
            <w:r>
              <w:t>which is success.</w:t>
            </w:r>
          </w:p>
          <w:p w:rsidR="00525931" w:rsidRDefault="00525931" w:rsidP="00301574">
            <w:r>
              <w:t>All the tags are consecutive without any separator.</w:t>
            </w:r>
          </w:p>
          <w:p w:rsidR="00525931" w:rsidRDefault="00525931" w:rsidP="00301574">
            <w:r>
              <w:t>e.g.</w:t>
            </w:r>
          </w:p>
          <w:p w:rsidR="00525931" w:rsidRDefault="00525931" w:rsidP="00301574">
            <w:r>
              <w:lastRenderedPageBreak/>
              <w:t>Request for tag 0x9F26 0x9F27 0x4F, then this field would be:  “\x9F\x26\x9F\x27\x4F”</w:t>
            </w:r>
          </w:p>
        </w:tc>
      </w:tr>
      <w:tr w:rsidR="00525931" w:rsidTr="00312AC8">
        <w:trPr>
          <w:jc w:val="center"/>
        </w:trPr>
        <w:tc>
          <w:tcPr>
            <w:tcW w:w="1560" w:type="dxa"/>
            <w:vMerge/>
            <w:tcBorders>
              <w:left w:val="single" w:sz="12" w:space="0" w:color="1F497D"/>
              <w:bottom w:val="nil"/>
              <w:right w:val="nil"/>
            </w:tcBorders>
            <w:shd w:val="clear" w:color="auto" w:fill="4F81BD"/>
            <w:vAlign w:val="center"/>
          </w:tcPr>
          <w:p w:rsidR="00525931" w:rsidRDefault="00525931" w:rsidP="00301574">
            <w:pPr>
              <w:rPr>
                <w:b/>
              </w:rPr>
            </w:pPr>
          </w:p>
        </w:tc>
        <w:tc>
          <w:tcPr>
            <w:tcW w:w="2111" w:type="dxa"/>
            <w:vAlign w:val="center"/>
          </w:tcPr>
          <w:p w:rsidR="00525931" w:rsidRDefault="00525931" w:rsidP="00301574">
            <w:r>
              <w:rPr>
                <w:rFonts w:hint="eastAsia"/>
              </w:rPr>
              <w:t>*</w:t>
            </w:r>
            <w:proofErr w:type="spellStart"/>
            <w:r w:rsidRPr="009D15D7">
              <w:t>puiTLVListLenOut</w:t>
            </w:r>
            <w:proofErr w:type="spellEnd"/>
          </w:p>
          <w:p w:rsidR="00525931" w:rsidRDefault="00525931" w:rsidP="00301574">
            <w:r>
              <w:rPr>
                <w:rFonts w:hint="eastAsia"/>
              </w:rPr>
              <w:t>[</w:t>
            </w:r>
            <w:r>
              <w:t>Output</w:t>
            </w:r>
            <w:r>
              <w:rPr>
                <w:rFonts w:hint="eastAsia"/>
              </w:rPr>
              <w:t>]</w:t>
            </w:r>
          </w:p>
        </w:tc>
        <w:tc>
          <w:tcPr>
            <w:tcW w:w="4834" w:type="dxa"/>
            <w:vAlign w:val="center"/>
          </w:tcPr>
          <w:p w:rsidR="00525931" w:rsidRDefault="00525931" w:rsidP="00301574">
            <w:r>
              <w:rPr>
                <w:rFonts w:hint="eastAsia"/>
              </w:rPr>
              <w:t xml:space="preserve">Length </w:t>
            </w:r>
            <w:r>
              <w:t>of successful TAGs list</w:t>
            </w:r>
          </w:p>
        </w:tc>
      </w:tr>
      <w:tr w:rsidR="00525931" w:rsidTr="00312AC8">
        <w:trPr>
          <w:jc w:val="center"/>
        </w:trPr>
        <w:tc>
          <w:tcPr>
            <w:tcW w:w="1560" w:type="dxa"/>
            <w:tcBorders>
              <w:left w:val="single" w:sz="12" w:space="0" w:color="1F497D"/>
              <w:right w:val="nil"/>
            </w:tcBorders>
            <w:shd w:val="clear" w:color="auto" w:fill="4F81BD"/>
            <w:vAlign w:val="center"/>
          </w:tcPr>
          <w:p w:rsidR="00525931" w:rsidRDefault="00525931" w:rsidP="00301574">
            <w:pPr>
              <w:rPr>
                <w:b/>
              </w:rPr>
            </w:pPr>
            <w:r>
              <w:rPr>
                <w:b/>
              </w:rPr>
              <w:t>Return</w:t>
            </w:r>
          </w:p>
        </w:tc>
        <w:tc>
          <w:tcPr>
            <w:tcW w:w="2111" w:type="dxa"/>
            <w:tcBorders>
              <w:top w:val="single" w:sz="8" w:space="0" w:color="1F497D"/>
              <w:bottom w:val="nil"/>
              <w:right w:val="nil"/>
            </w:tcBorders>
            <w:vAlign w:val="center"/>
          </w:tcPr>
          <w:p w:rsidR="00525931" w:rsidRDefault="00525931" w:rsidP="00301574"/>
        </w:tc>
        <w:tc>
          <w:tcPr>
            <w:tcW w:w="4834" w:type="dxa"/>
            <w:tcBorders>
              <w:top w:val="single" w:sz="8" w:space="0" w:color="1F497D"/>
              <w:left w:val="nil"/>
              <w:bottom w:val="nil"/>
            </w:tcBorders>
            <w:vAlign w:val="center"/>
          </w:tcPr>
          <w:p w:rsidR="00525931" w:rsidRDefault="00525931" w:rsidP="00301574"/>
        </w:tc>
      </w:tr>
      <w:tr w:rsidR="00525931" w:rsidTr="00312AC8">
        <w:trPr>
          <w:jc w:val="center"/>
        </w:trPr>
        <w:tc>
          <w:tcPr>
            <w:tcW w:w="1560" w:type="dxa"/>
            <w:tcBorders>
              <w:left w:val="single" w:sz="12" w:space="0" w:color="1F497D"/>
              <w:bottom w:val="single" w:sz="12" w:space="0" w:color="1F497D"/>
              <w:right w:val="nil"/>
            </w:tcBorders>
            <w:shd w:val="clear" w:color="auto" w:fill="4F81BD"/>
            <w:vAlign w:val="center"/>
          </w:tcPr>
          <w:p w:rsidR="00525931" w:rsidRDefault="00525931" w:rsidP="00301574">
            <w:pPr>
              <w:rPr>
                <w:b/>
              </w:rPr>
            </w:pPr>
            <w:r>
              <w:rPr>
                <w:b/>
              </w:rPr>
              <w:t>Instruction</w:t>
            </w:r>
          </w:p>
        </w:tc>
        <w:tc>
          <w:tcPr>
            <w:tcW w:w="6945" w:type="dxa"/>
            <w:gridSpan w:val="2"/>
            <w:tcBorders>
              <w:top w:val="single" w:sz="8" w:space="0" w:color="1F497D"/>
            </w:tcBorders>
            <w:vAlign w:val="center"/>
          </w:tcPr>
          <w:p w:rsidR="00525931" w:rsidRDefault="00525931" w:rsidP="00301574">
            <w:r w:rsidRPr="00E14B73">
              <w:rPr>
                <w:color w:val="FF0000"/>
              </w:rPr>
              <w:t xml:space="preserve">Note: Tag 0x5A, 0x56, </w:t>
            </w:r>
            <w:bookmarkStart w:id="2450" w:name="OLE_LINK98"/>
            <w:bookmarkStart w:id="2451" w:name="OLE_LINK99"/>
            <w:r w:rsidRPr="00E14B73">
              <w:rPr>
                <w:color w:val="FF0000"/>
              </w:rPr>
              <w:t xml:space="preserve">0x9F6B, </w:t>
            </w:r>
            <w:bookmarkEnd w:id="2450"/>
            <w:bookmarkEnd w:id="2451"/>
            <w:r w:rsidRPr="00E14B73">
              <w:rPr>
                <w:color w:val="FF0000"/>
              </w:rPr>
              <w:t>0x57 are the sensitive tags, if get these tags, should encrypt it before send out.</w:t>
            </w:r>
          </w:p>
        </w:tc>
      </w:tr>
    </w:tbl>
    <w:p w:rsidR="0039752C" w:rsidRPr="0039752C" w:rsidRDefault="0039752C" w:rsidP="0039752C"/>
    <w:p w:rsidR="00BA6134" w:rsidRPr="00BA6134" w:rsidRDefault="00BA6134" w:rsidP="00BA6134">
      <w:pPr>
        <w:pStyle w:val="a6"/>
        <w:keepNext/>
        <w:keepLines/>
        <w:numPr>
          <w:ilvl w:val="0"/>
          <w:numId w:val="25"/>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452" w:name="_Toc462066591"/>
      <w:bookmarkStart w:id="2453" w:name="_Toc464233477"/>
      <w:bookmarkStart w:id="2454" w:name="_Toc478130749"/>
      <w:bookmarkEnd w:id="2452"/>
      <w:bookmarkEnd w:id="2453"/>
      <w:bookmarkEnd w:id="2454"/>
    </w:p>
    <w:p w:rsidR="00BA6134" w:rsidRPr="00BA6134" w:rsidRDefault="00BA6134" w:rsidP="00BA6134">
      <w:pPr>
        <w:pStyle w:val="a6"/>
        <w:keepNext/>
        <w:keepLines/>
        <w:numPr>
          <w:ilvl w:val="0"/>
          <w:numId w:val="25"/>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455" w:name="_Toc462066592"/>
      <w:bookmarkStart w:id="2456" w:name="_Toc464233478"/>
      <w:bookmarkStart w:id="2457" w:name="_Toc478130750"/>
      <w:bookmarkEnd w:id="2455"/>
      <w:bookmarkEnd w:id="2456"/>
      <w:bookmarkEnd w:id="2457"/>
    </w:p>
    <w:p w:rsidR="00BA6134" w:rsidRPr="00BA6134" w:rsidRDefault="00BA6134" w:rsidP="00BA6134">
      <w:pPr>
        <w:pStyle w:val="a6"/>
        <w:keepNext/>
        <w:keepLines/>
        <w:numPr>
          <w:ilvl w:val="0"/>
          <w:numId w:val="25"/>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458" w:name="_Toc462066593"/>
      <w:bookmarkStart w:id="2459" w:name="_Toc464233479"/>
      <w:bookmarkStart w:id="2460" w:name="_Toc478130751"/>
      <w:bookmarkEnd w:id="2458"/>
      <w:bookmarkEnd w:id="2459"/>
      <w:bookmarkEnd w:id="2460"/>
    </w:p>
    <w:p w:rsidR="00BA6134" w:rsidRPr="00BA6134" w:rsidRDefault="00BA6134" w:rsidP="00BA6134">
      <w:pPr>
        <w:pStyle w:val="a6"/>
        <w:keepNext/>
        <w:keepLines/>
        <w:numPr>
          <w:ilvl w:val="1"/>
          <w:numId w:val="25"/>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461" w:name="_Toc462066594"/>
      <w:bookmarkStart w:id="2462" w:name="_Toc464233480"/>
      <w:bookmarkStart w:id="2463" w:name="_Toc478130752"/>
      <w:bookmarkEnd w:id="2461"/>
      <w:bookmarkEnd w:id="2462"/>
      <w:bookmarkEnd w:id="2463"/>
    </w:p>
    <w:p w:rsidR="00BA6134" w:rsidRPr="00BA6134" w:rsidRDefault="00BA6134" w:rsidP="00BA6134">
      <w:pPr>
        <w:pStyle w:val="a6"/>
        <w:keepNext/>
        <w:keepLines/>
        <w:numPr>
          <w:ilvl w:val="1"/>
          <w:numId w:val="25"/>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464" w:name="_Toc462066595"/>
      <w:bookmarkStart w:id="2465" w:name="_Toc464233481"/>
      <w:bookmarkStart w:id="2466" w:name="_Toc478130753"/>
      <w:bookmarkEnd w:id="2464"/>
      <w:bookmarkEnd w:id="2465"/>
      <w:bookmarkEnd w:id="2466"/>
    </w:p>
    <w:p w:rsidR="00BA6134" w:rsidRPr="00BA6134" w:rsidRDefault="00BA6134" w:rsidP="00BA6134">
      <w:pPr>
        <w:pStyle w:val="a6"/>
        <w:keepNext/>
        <w:keepLines/>
        <w:numPr>
          <w:ilvl w:val="1"/>
          <w:numId w:val="25"/>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467" w:name="_Toc462066596"/>
      <w:bookmarkStart w:id="2468" w:name="_Toc464233482"/>
      <w:bookmarkStart w:id="2469" w:name="_Toc478130754"/>
      <w:bookmarkEnd w:id="2467"/>
      <w:bookmarkEnd w:id="2468"/>
      <w:bookmarkEnd w:id="2469"/>
    </w:p>
    <w:p w:rsidR="00BA6134" w:rsidRPr="00BA6134" w:rsidRDefault="00BA6134" w:rsidP="00BA6134">
      <w:pPr>
        <w:pStyle w:val="a6"/>
        <w:keepNext/>
        <w:keepLines/>
        <w:numPr>
          <w:ilvl w:val="1"/>
          <w:numId w:val="25"/>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470" w:name="_Toc462066597"/>
      <w:bookmarkStart w:id="2471" w:name="_Toc464233483"/>
      <w:bookmarkStart w:id="2472" w:name="_Toc478130755"/>
      <w:bookmarkEnd w:id="2470"/>
      <w:bookmarkEnd w:id="2471"/>
      <w:bookmarkEnd w:id="2472"/>
    </w:p>
    <w:p w:rsidR="00BA6134" w:rsidRPr="00BA6134" w:rsidRDefault="00BA6134" w:rsidP="00BA6134">
      <w:pPr>
        <w:pStyle w:val="a6"/>
        <w:keepNext/>
        <w:keepLines/>
        <w:numPr>
          <w:ilvl w:val="1"/>
          <w:numId w:val="25"/>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473" w:name="_Toc462066598"/>
      <w:bookmarkStart w:id="2474" w:name="_Toc464233484"/>
      <w:bookmarkStart w:id="2475" w:name="_Toc478130756"/>
      <w:bookmarkEnd w:id="2473"/>
      <w:bookmarkEnd w:id="2474"/>
      <w:bookmarkEnd w:id="2475"/>
    </w:p>
    <w:p w:rsidR="00BD3C41" w:rsidRDefault="00BD3C41">
      <w:pPr>
        <w:pStyle w:val="2"/>
        <w:numPr>
          <w:ilvl w:val="1"/>
          <w:numId w:val="25"/>
        </w:numPr>
        <w:rPr>
          <w:color w:val="4472C4" w:themeColor="accent5"/>
        </w:rPr>
      </w:pPr>
      <w:bookmarkStart w:id="2476" w:name="_Toc478130757"/>
      <w:proofErr w:type="spellStart"/>
      <w:r>
        <w:rPr>
          <w:rFonts w:hint="eastAsia"/>
          <w:color w:val="4472C4" w:themeColor="accent5"/>
        </w:rPr>
        <w:t>FileDownload</w:t>
      </w:r>
      <w:bookmarkEnd w:id="2476"/>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F9700E" w:rsidTr="00F9700E">
        <w:trPr>
          <w:jc w:val="center"/>
        </w:trPr>
        <w:tc>
          <w:tcPr>
            <w:tcW w:w="1560" w:type="dxa"/>
            <w:tcBorders>
              <w:top w:val="single" w:sz="12" w:space="0" w:color="1F497D"/>
              <w:left w:val="single" w:sz="12" w:space="0" w:color="1F497D"/>
              <w:bottom w:val="nil"/>
              <w:right w:val="nil"/>
            </w:tcBorders>
            <w:shd w:val="clear" w:color="auto" w:fill="4F81BD"/>
            <w:vAlign w:val="center"/>
          </w:tcPr>
          <w:p w:rsidR="00F9700E" w:rsidRDefault="00F9700E" w:rsidP="00F9700E">
            <w:pPr>
              <w:spacing w:before="60"/>
              <w:jc w:val="center"/>
              <w:rPr>
                <w:b/>
                <w:color w:val="FFFFFF"/>
              </w:rPr>
            </w:pPr>
            <w:r>
              <w:rPr>
                <w:b/>
                <w:color w:val="FFFFFF"/>
              </w:rPr>
              <w:t>Prototype</w:t>
            </w:r>
          </w:p>
        </w:tc>
        <w:tc>
          <w:tcPr>
            <w:tcW w:w="6945" w:type="dxa"/>
            <w:gridSpan w:val="2"/>
            <w:vAlign w:val="center"/>
          </w:tcPr>
          <w:p w:rsidR="00F9700E" w:rsidRPr="0013584C" w:rsidRDefault="002B3DCE" w:rsidP="00F9700E">
            <w:pPr>
              <w:spacing w:before="60" w:after="60"/>
              <w:rPr>
                <w:szCs w:val="21"/>
              </w:rPr>
            </w:pPr>
            <w:proofErr w:type="spellStart"/>
            <w:r w:rsidRPr="002B3DCE">
              <w:rPr>
                <w:b/>
                <w:color w:val="7030A0"/>
                <w:szCs w:val="21"/>
              </w:rPr>
              <w:t>int</w:t>
            </w:r>
            <w:proofErr w:type="spellEnd"/>
            <w:r w:rsidRPr="002B3DCE">
              <w:rPr>
                <w:b/>
                <w:color w:val="7030A0"/>
                <w:szCs w:val="21"/>
              </w:rPr>
              <w:t xml:space="preserve">  </w:t>
            </w:r>
            <w:proofErr w:type="spellStart"/>
            <w:r w:rsidRPr="002B3DCE">
              <w:rPr>
                <w:b/>
                <w:color w:val="7030A0"/>
                <w:szCs w:val="21"/>
              </w:rPr>
              <w:t>DownloadFile</w:t>
            </w:r>
            <w:proofErr w:type="spellEnd"/>
            <w:r w:rsidRPr="002B3DCE">
              <w:rPr>
                <w:b/>
                <w:color w:val="7030A0"/>
                <w:szCs w:val="21"/>
              </w:rPr>
              <w:t>(</w:t>
            </w:r>
            <w:proofErr w:type="spellStart"/>
            <w:r w:rsidRPr="002B3DCE">
              <w:rPr>
                <w:b/>
                <w:color w:val="7030A0"/>
                <w:szCs w:val="21"/>
              </w:rPr>
              <w:t>const</w:t>
            </w:r>
            <w:proofErr w:type="spellEnd"/>
            <w:r w:rsidRPr="002B3DCE">
              <w:rPr>
                <w:b/>
                <w:color w:val="7030A0"/>
                <w:szCs w:val="21"/>
              </w:rPr>
              <w:t xml:space="preserve"> </w:t>
            </w:r>
            <w:proofErr w:type="spellStart"/>
            <w:r w:rsidRPr="002B3DCE">
              <w:rPr>
                <w:b/>
                <w:color w:val="7030A0"/>
                <w:szCs w:val="21"/>
              </w:rPr>
              <w:t>uchar</w:t>
            </w:r>
            <w:proofErr w:type="spellEnd"/>
            <w:r w:rsidRPr="002B3DCE">
              <w:rPr>
                <w:b/>
                <w:color w:val="7030A0"/>
                <w:szCs w:val="21"/>
              </w:rPr>
              <w:t xml:space="preserve"> * </w:t>
            </w:r>
            <w:proofErr w:type="spellStart"/>
            <w:r w:rsidRPr="002B3DCE">
              <w:rPr>
                <w:b/>
                <w:color w:val="7030A0"/>
                <w:szCs w:val="21"/>
              </w:rPr>
              <w:t>pucRequest</w:t>
            </w:r>
            <w:proofErr w:type="spellEnd"/>
            <w:r w:rsidRPr="002B3DCE">
              <w:rPr>
                <w:b/>
                <w:color w:val="7030A0"/>
                <w:szCs w:val="21"/>
              </w:rPr>
              <w:t>)</w:t>
            </w:r>
            <w:r>
              <w:rPr>
                <w:b/>
                <w:color w:val="7030A0"/>
                <w:szCs w:val="21"/>
              </w:rPr>
              <w:t>;</w:t>
            </w:r>
          </w:p>
        </w:tc>
      </w:tr>
      <w:tr w:rsidR="00F9700E" w:rsidTr="00F9700E">
        <w:trPr>
          <w:jc w:val="center"/>
        </w:trPr>
        <w:tc>
          <w:tcPr>
            <w:tcW w:w="1560" w:type="dxa"/>
            <w:tcBorders>
              <w:left w:val="single" w:sz="12" w:space="0" w:color="1F497D"/>
              <w:bottom w:val="nil"/>
              <w:right w:val="nil"/>
            </w:tcBorders>
            <w:shd w:val="clear" w:color="auto" w:fill="4F81BD"/>
            <w:vAlign w:val="center"/>
          </w:tcPr>
          <w:p w:rsidR="00F9700E" w:rsidRDefault="00F9700E" w:rsidP="00F9700E">
            <w:pPr>
              <w:spacing w:before="60"/>
              <w:jc w:val="center"/>
              <w:rPr>
                <w:b/>
                <w:color w:val="FFFFFF"/>
              </w:rPr>
            </w:pPr>
            <w:r>
              <w:rPr>
                <w:b/>
                <w:color w:val="FFFFFF"/>
              </w:rPr>
              <w:t>Function</w:t>
            </w:r>
          </w:p>
        </w:tc>
        <w:tc>
          <w:tcPr>
            <w:tcW w:w="6945" w:type="dxa"/>
            <w:gridSpan w:val="2"/>
            <w:vAlign w:val="center"/>
          </w:tcPr>
          <w:p w:rsidR="00F9700E" w:rsidRDefault="00F9700E" w:rsidP="00F9700E">
            <w:pPr>
              <w:pStyle w:val="ae"/>
            </w:pPr>
            <w:r>
              <w:t>this API is used to download parameter files, including EMV parameter file, EMV contactless parameter file, UI XML files, font, application, application parameter files from master device;</w:t>
            </w:r>
          </w:p>
        </w:tc>
      </w:tr>
      <w:tr w:rsidR="00F9700E" w:rsidTr="00F9700E">
        <w:trPr>
          <w:jc w:val="center"/>
        </w:trPr>
        <w:tc>
          <w:tcPr>
            <w:tcW w:w="1560" w:type="dxa"/>
            <w:tcBorders>
              <w:left w:val="single" w:sz="12" w:space="0" w:color="1F497D"/>
              <w:right w:val="nil"/>
            </w:tcBorders>
            <w:shd w:val="clear" w:color="auto" w:fill="4F81BD"/>
            <w:vAlign w:val="center"/>
          </w:tcPr>
          <w:p w:rsidR="00F9700E" w:rsidRDefault="00F9700E" w:rsidP="00F9700E">
            <w:pPr>
              <w:spacing w:before="60"/>
              <w:jc w:val="center"/>
              <w:rPr>
                <w:b/>
                <w:color w:val="FFFFFF"/>
              </w:rPr>
            </w:pPr>
            <w:r>
              <w:rPr>
                <w:b/>
                <w:color w:val="FFFFFF"/>
              </w:rPr>
              <w:t>Parameters</w:t>
            </w:r>
          </w:p>
        </w:tc>
        <w:tc>
          <w:tcPr>
            <w:tcW w:w="2111" w:type="dxa"/>
            <w:vAlign w:val="center"/>
          </w:tcPr>
          <w:p w:rsidR="00F9700E" w:rsidRDefault="00F9700E" w:rsidP="00F9700E">
            <w:pPr>
              <w:pStyle w:val="ae"/>
            </w:pPr>
            <w:r w:rsidRPr="00F9700E">
              <w:t>*</w:t>
            </w:r>
            <w:r w:rsidR="002B3DCE">
              <w:t xml:space="preserve"> </w:t>
            </w:r>
            <w:proofErr w:type="spellStart"/>
            <w:r w:rsidR="002B3DCE" w:rsidRPr="002B3DCE">
              <w:t>pucRequest</w:t>
            </w:r>
            <w:proofErr w:type="spellEnd"/>
            <w:r w:rsidR="002B3DCE" w:rsidRPr="002B3DCE">
              <w:t xml:space="preserve"> </w:t>
            </w:r>
            <w:r>
              <w:t>[Input]</w:t>
            </w:r>
          </w:p>
        </w:tc>
        <w:tc>
          <w:tcPr>
            <w:tcW w:w="4834" w:type="dxa"/>
            <w:vAlign w:val="center"/>
          </w:tcPr>
          <w:p w:rsidR="00F9700E" w:rsidRDefault="00643C7C">
            <w:pPr>
              <w:pStyle w:val="ae"/>
            </w:pPr>
            <w:r>
              <w:t>The request data, its format should be:</w:t>
            </w:r>
          </w:p>
          <w:p w:rsidR="00643C7C" w:rsidRDefault="004F632E">
            <w:pPr>
              <w:pStyle w:val="ae"/>
            </w:pPr>
            <w:proofErr w:type="spellStart"/>
            <w:r>
              <w:rPr>
                <w:rFonts w:hint="eastAsia"/>
              </w:rPr>
              <w:t>FileName</w:t>
            </w:r>
            <w:proofErr w:type="spellEnd"/>
          </w:p>
          <w:p w:rsidR="004F632E" w:rsidRDefault="004F632E">
            <w:pPr>
              <w:pStyle w:val="ae"/>
            </w:pPr>
            <w:proofErr w:type="spellStart"/>
            <w:r>
              <w:t>FileSize</w:t>
            </w:r>
            <w:proofErr w:type="spellEnd"/>
          </w:p>
          <w:p w:rsidR="004F632E" w:rsidRDefault="004F632E">
            <w:pPr>
              <w:pStyle w:val="ae"/>
            </w:pPr>
            <w:proofErr w:type="spellStart"/>
            <w:r>
              <w:t>FileOffset</w:t>
            </w:r>
            <w:proofErr w:type="spellEnd"/>
          </w:p>
          <w:p w:rsidR="004F632E" w:rsidRDefault="004F632E">
            <w:pPr>
              <w:pStyle w:val="ae"/>
            </w:pPr>
            <w:proofErr w:type="spellStart"/>
            <w:r>
              <w:t>TransferDataLen</w:t>
            </w:r>
            <w:proofErr w:type="spellEnd"/>
          </w:p>
          <w:p w:rsidR="004F632E" w:rsidRDefault="004F632E">
            <w:pPr>
              <w:pStyle w:val="ae"/>
            </w:pPr>
            <w:proofErr w:type="spellStart"/>
            <w:r>
              <w:t>FileData</w:t>
            </w:r>
            <w:proofErr w:type="spellEnd"/>
          </w:p>
          <w:p w:rsidR="00A54DD3" w:rsidRDefault="00B60454">
            <w:pPr>
              <w:pStyle w:val="ae"/>
            </w:pPr>
            <w:r>
              <w:t>For detail, s</w:t>
            </w:r>
            <w:r w:rsidR="00A54DD3">
              <w:t xml:space="preserve">ee </w:t>
            </w:r>
            <w:r w:rsidR="00F1363C">
              <w:fldChar w:fldCharType="begin"/>
            </w:r>
            <w:r w:rsidR="00F1363C">
              <w:instrText xml:space="preserve"> HYPERLINK \l "_File_download" </w:instrText>
            </w:r>
            <w:r w:rsidR="00F1363C">
              <w:fldChar w:fldCharType="separate"/>
            </w:r>
            <w:r w:rsidR="00A54DD3" w:rsidRPr="00A54DD3">
              <w:rPr>
                <w:rStyle w:val="a7"/>
              </w:rPr>
              <w:t>File download</w:t>
            </w:r>
            <w:r w:rsidR="00F1363C">
              <w:rPr>
                <w:rStyle w:val="a7"/>
              </w:rPr>
              <w:fldChar w:fldCharType="end"/>
            </w:r>
          </w:p>
        </w:tc>
      </w:tr>
      <w:tr w:rsidR="00F9700E" w:rsidTr="00F9700E">
        <w:trPr>
          <w:jc w:val="center"/>
        </w:trPr>
        <w:tc>
          <w:tcPr>
            <w:tcW w:w="1560" w:type="dxa"/>
            <w:tcBorders>
              <w:left w:val="single" w:sz="12" w:space="0" w:color="1F497D"/>
              <w:right w:val="nil"/>
            </w:tcBorders>
            <w:shd w:val="clear" w:color="auto" w:fill="4F81BD"/>
            <w:vAlign w:val="center"/>
          </w:tcPr>
          <w:p w:rsidR="00F9700E" w:rsidRDefault="00F9700E" w:rsidP="00F9700E">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F9700E" w:rsidRDefault="00F9700E" w:rsidP="00F9700E">
            <w:pPr>
              <w:pStyle w:val="ae"/>
            </w:pPr>
          </w:p>
        </w:tc>
        <w:tc>
          <w:tcPr>
            <w:tcW w:w="4834" w:type="dxa"/>
            <w:tcBorders>
              <w:top w:val="single" w:sz="8" w:space="0" w:color="1F497D"/>
              <w:left w:val="nil"/>
              <w:bottom w:val="nil"/>
            </w:tcBorders>
            <w:vAlign w:val="center"/>
          </w:tcPr>
          <w:p w:rsidR="00F9700E" w:rsidRDefault="00F9700E" w:rsidP="00F9700E">
            <w:pPr>
              <w:pStyle w:val="ae"/>
            </w:pPr>
          </w:p>
        </w:tc>
      </w:tr>
      <w:tr w:rsidR="00F9700E" w:rsidTr="00F9700E">
        <w:trPr>
          <w:jc w:val="center"/>
        </w:trPr>
        <w:tc>
          <w:tcPr>
            <w:tcW w:w="1560" w:type="dxa"/>
            <w:tcBorders>
              <w:left w:val="single" w:sz="12" w:space="0" w:color="1F497D"/>
              <w:bottom w:val="single" w:sz="12" w:space="0" w:color="1F497D"/>
              <w:right w:val="nil"/>
            </w:tcBorders>
            <w:shd w:val="clear" w:color="auto" w:fill="4F81BD"/>
            <w:vAlign w:val="center"/>
          </w:tcPr>
          <w:p w:rsidR="00F9700E" w:rsidRDefault="00F9700E" w:rsidP="00F9700E">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F9700E" w:rsidRDefault="00F9700E" w:rsidP="00F9700E">
            <w:pPr>
              <w:pStyle w:val="ae"/>
            </w:pPr>
          </w:p>
        </w:tc>
      </w:tr>
    </w:tbl>
    <w:p w:rsidR="00F9700E" w:rsidRPr="00301574" w:rsidRDefault="00F9700E" w:rsidP="00301574"/>
    <w:p w:rsidR="00983B43" w:rsidRDefault="009E2229">
      <w:pPr>
        <w:pStyle w:val="2"/>
        <w:numPr>
          <w:ilvl w:val="1"/>
          <w:numId w:val="25"/>
        </w:numPr>
        <w:rPr>
          <w:color w:val="4472C4" w:themeColor="accent5"/>
        </w:rPr>
      </w:pPr>
      <w:bookmarkStart w:id="2477" w:name="_Toc478130758"/>
      <w:r w:rsidRPr="009E2229">
        <w:rPr>
          <w:rFonts w:hint="eastAsia"/>
          <w:color w:val="4472C4" w:themeColor="accent5"/>
        </w:rPr>
        <w:t>TMS Proxy</w:t>
      </w:r>
      <w:bookmarkEnd w:id="2477"/>
    </w:p>
    <w:p w:rsidR="002B5458" w:rsidRPr="002B5458" w:rsidRDefault="002B5458" w:rsidP="002B5458">
      <w:pPr>
        <w:pStyle w:val="a6"/>
        <w:keepNext/>
        <w:keepLines/>
        <w:numPr>
          <w:ilvl w:val="1"/>
          <w:numId w:val="24"/>
        </w:numPr>
        <w:spacing w:before="260" w:after="260" w:line="400" w:lineRule="exact"/>
        <w:ind w:firstLineChars="0"/>
        <w:outlineLvl w:val="2"/>
        <w:rPr>
          <w:rFonts w:eastAsiaTheme="majorEastAsia"/>
          <w:b/>
          <w:bCs/>
          <w:vanish/>
          <w:color w:val="4472C4" w:themeColor="accent5"/>
          <w:sz w:val="30"/>
          <w:szCs w:val="32"/>
        </w:rPr>
      </w:pPr>
      <w:bookmarkStart w:id="2478" w:name="_Toc459714462"/>
      <w:bookmarkStart w:id="2479" w:name="_Toc459715408"/>
      <w:bookmarkStart w:id="2480" w:name="_Toc459725632"/>
      <w:bookmarkStart w:id="2481" w:name="_Toc462066600"/>
      <w:bookmarkStart w:id="2482" w:name="_Toc464233487"/>
      <w:bookmarkStart w:id="2483" w:name="_Toc478130759"/>
      <w:bookmarkEnd w:id="2478"/>
      <w:bookmarkEnd w:id="2479"/>
      <w:bookmarkEnd w:id="2480"/>
      <w:bookmarkEnd w:id="2481"/>
      <w:bookmarkEnd w:id="2482"/>
      <w:bookmarkEnd w:id="2483"/>
    </w:p>
    <w:p w:rsidR="002B5458" w:rsidRPr="002B5458" w:rsidRDefault="002B5458" w:rsidP="002B5458">
      <w:pPr>
        <w:pStyle w:val="a6"/>
        <w:keepNext/>
        <w:keepLines/>
        <w:numPr>
          <w:ilvl w:val="1"/>
          <w:numId w:val="24"/>
        </w:numPr>
        <w:spacing w:before="260" w:after="260" w:line="400" w:lineRule="exact"/>
        <w:ind w:firstLineChars="0"/>
        <w:outlineLvl w:val="2"/>
        <w:rPr>
          <w:rFonts w:eastAsiaTheme="majorEastAsia"/>
          <w:b/>
          <w:bCs/>
          <w:vanish/>
          <w:color w:val="4472C4" w:themeColor="accent5"/>
          <w:sz w:val="30"/>
          <w:szCs w:val="32"/>
        </w:rPr>
      </w:pPr>
      <w:bookmarkStart w:id="2484" w:name="_Toc459714463"/>
      <w:bookmarkStart w:id="2485" w:name="_Toc459715409"/>
      <w:bookmarkStart w:id="2486" w:name="_Toc459725633"/>
      <w:bookmarkStart w:id="2487" w:name="_Toc462066601"/>
      <w:bookmarkStart w:id="2488" w:name="_Toc464233488"/>
      <w:bookmarkStart w:id="2489" w:name="_Toc478130760"/>
      <w:bookmarkEnd w:id="2484"/>
      <w:bookmarkEnd w:id="2485"/>
      <w:bookmarkEnd w:id="2486"/>
      <w:bookmarkEnd w:id="2487"/>
      <w:bookmarkEnd w:id="2488"/>
      <w:bookmarkEnd w:id="2489"/>
    </w:p>
    <w:p w:rsidR="0024132A" w:rsidRDefault="00FC515F" w:rsidP="00301574">
      <w:pPr>
        <w:pStyle w:val="3"/>
        <w:numPr>
          <w:ilvl w:val="2"/>
          <w:numId w:val="24"/>
        </w:numPr>
      </w:pPr>
      <w:bookmarkStart w:id="2490" w:name="_Toc478130761"/>
      <w:proofErr w:type="spellStart"/>
      <w:r>
        <w:t>GetTermSN</w:t>
      </w:r>
      <w:bookmarkEnd w:id="2490"/>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FC515F" w:rsidTr="001A1742">
        <w:trPr>
          <w:jc w:val="center"/>
        </w:trPr>
        <w:tc>
          <w:tcPr>
            <w:tcW w:w="1560" w:type="dxa"/>
            <w:tcBorders>
              <w:top w:val="single" w:sz="12" w:space="0" w:color="1F497D"/>
              <w:left w:val="single" w:sz="12" w:space="0" w:color="1F497D"/>
              <w:bottom w:val="nil"/>
              <w:right w:val="nil"/>
            </w:tcBorders>
            <w:shd w:val="clear" w:color="auto" w:fill="4F81BD"/>
            <w:vAlign w:val="center"/>
          </w:tcPr>
          <w:p w:rsidR="00FC515F" w:rsidRDefault="00FC515F" w:rsidP="001A1742">
            <w:pPr>
              <w:spacing w:before="60"/>
              <w:jc w:val="center"/>
              <w:rPr>
                <w:b/>
                <w:color w:val="FFFFFF"/>
              </w:rPr>
            </w:pPr>
            <w:r>
              <w:rPr>
                <w:b/>
                <w:color w:val="FFFFFF"/>
              </w:rPr>
              <w:t>Prototype</w:t>
            </w:r>
          </w:p>
        </w:tc>
        <w:tc>
          <w:tcPr>
            <w:tcW w:w="6945" w:type="dxa"/>
            <w:gridSpan w:val="2"/>
            <w:vAlign w:val="center"/>
          </w:tcPr>
          <w:p w:rsidR="00FC515F" w:rsidRPr="0013584C" w:rsidRDefault="00FC515F" w:rsidP="001A1742">
            <w:pPr>
              <w:spacing w:before="60" w:after="60"/>
              <w:rPr>
                <w:szCs w:val="21"/>
              </w:rPr>
            </w:pPr>
            <w:proofErr w:type="spellStart"/>
            <w:r w:rsidRPr="00FC515F">
              <w:rPr>
                <w:b/>
                <w:color w:val="7030A0"/>
                <w:szCs w:val="21"/>
              </w:rPr>
              <w:t>int</w:t>
            </w:r>
            <w:proofErr w:type="spellEnd"/>
            <w:r w:rsidRPr="00FC515F">
              <w:rPr>
                <w:b/>
                <w:color w:val="7030A0"/>
                <w:szCs w:val="21"/>
              </w:rPr>
              <w:t xml:space="preserve"> </w:t>
            </w:r>
            <w:proofErr w:type="spellStart"/>
            <w:r w:rsidRPr="00FC515F">
              <w:rPr>
                <w:b/>
                <w:color w:val="7030A0"/>
                <w:szCs w:val="21"/>
              </w:rPr>
              <w:t>GetTermSN</w:t>
            </w:r>
            <w:proofErr w:type="spellEnd"/>
            <w:r w:rsidRPr="00FC515F">
              <w:rPr>
                <w:b/>
                <w:color w:val="7030A0"/>
                <w:szCs w:val="21"/>
              </w:rPr>
              <w:t>(unsigned char *</w:t>
            </w:r>
            <w:proofErr w:type="spellStart"/>
            <w:r w:rsidRPr="00FC515F">
              <w:rPr>
                <w:b/>
                <w:color w:val="7030A0"/>
                <w:szCs w:val="21"/>
              </w:rPr>
              <w:t>pucRspDataOut</w:t>
            </w:r>
            <w:proofErr w:type="spellEnd"/>
            <w:r w:rsidRPr="00FC515F">
              <w:rPr>
                <w:b/>
                <w:color w:val="7030A0"/>
                <w:szCs w:val="21"/>
              </w:rPr>
              <w:t xml:space="preserve">, </w:t>
            </w:r>
            <w:proofErr w:type="spellStart"/>
            <w:r w:rsidRPr="00FC515F">
              <w:rPr>
                <w:b/>
                <w:color w:val="7030A0"/>
                <w:szCs w:val="21"/>
              </w:rPr>
              <w:t>int</w:t>
            </w:r>
            <w:proofErr w:type="spellEnd"/>
            <w:r w:rsidRPr="00FC515F">
              <w:rPr>
                <w:b/>
                <w:color w:val="7030A0"/>
                <w:szCs w:val="21"/>
              </w:rPr>
              <w:t xml:space="preserve"> *</w:t>
            </w:r>
            <w:proofErr w:type="spellStart"/>
            <w:r w:rsidRPr="00FC515F">
              <w:rPr>
                <w:b/>
                <w:color w:val="7030A0"/>
                <w:szCs w:val="21"/>
              </w:rPr>
              <w:t>piLenOut</w:t>
            </w:r>
            <w:proofErr w:type="spellEnd"/>
            <w:r w:rsidRPr="00FC515F">
              <w:rPr>
                <w:b/>
                <w:color w:val="7030A0"/>
                <w:szCs w:val="21"/>
              </w:rPr>
              <w:t>)</w:t>
            </w:r>
          </w:p>
        </w:tc>
      </w:tr>
      <w:tr w:rsidR="00FC515F" w:rsidTr="001A1742">
        <w:trPr>
          <w:jc w:val="center"/>
        </w:trPr>
        <w:tc>
          <w:tcPr>
            <w:tcW w:w="1560" w:type="dxa"/>
            <w:tcBorders>
              <w:left w:val="single" w:sz="12" w:space="0" w:color="1F497D"/>
              <w:bottom w:val="nil"/>
              <w:right w:val="nil"/>
            </w:tcBorders>
            <w:shd w:val="clear" w:color="auto" w:fill="4F81BD"/>
            <w:vAlign w:val="center"/>
          </w:tcPr>
          <w:p w:rsidR="00FC515F" w:rsidRDefault="00FC515F" w:rsidP="001A1742">
            <w:pPr>
              <w:spacing w:before="60"/>
              <w:jc w:val="center"/>
              <w:rPr>
                <w:b/>
                <w:color w:val="FFFFFF"/>
              </w:rPr>
            </w:pPr>
            <w:r>
              <w:rPr>
                <w:b/>
                <w:color w:val="FFFFFF"/>
              </w:rPr>
              <w:t>Function</w:t>
            </w:r>
          </w:p>
        </w:tc>
        <w:tc>
          <w:tcPr>
            <w:tcW w:w="6945" w:type="dxa"/>
            <w:gridSpan w:val="2"/>
            <w:vAlign w:val="center"/>
          </w:tcPr>
          <w:p w:rsidR="00FC515F" w:rsidRDefault="00FC515F">
            <w:pPr>
              <w:pStyle w:val="ae"/>
            </w:pPr>
            <w:r>
              <w:t>Get terminal</w:t>
            </w:r>
            <w:r w:rsidR="00805701">
              <w:t xml:space="preserve"> </w:t>
            </w:r>
            <w:r>
              <w:t>SN;</w:t>
            </w:r>
          </w:p>
        </w:tc>
      </w:tr>
      <w:tr w:rsidR="00FC515F" w:rsidTr="001A1742">
        <w:trPr>
          <w:jc w:val="center"/>
        </w:trPr>
        <w:tc>
          <w:tcPr>
            <w:tcW w:w="1560" w:type="dxa"/>
            <w:vMerge w:val="restart"/>
            <w:tcBorders>
              <w:left w:val="single" w:sz="12" w:space="0" w:color="1F497D"/>
              <w:right w:val="nil"/>
            </w:tcBorders>
            <w:shd w:val="clear" w:color="auto" w:fill="4F81BD"/>
            <w:vAlign w:val="center"/>
          </w:tcPr>
          <w:p w:rsidR="00FC515F" w:rsidRDefault="00FC515F" w:rsidP="001A1742">
            <w:pPr>
              <w:spacing w:before="60"/>
              <w:jc w:val="center"/>
              <w:rPr>
                <w:b/>
                <w:color w:val="FFFFFF"/>
              </w:rPr>
            </w:pPr>
            <w:r>
              <w:rPr>
                <w:b/>
                <w:color w:val="FFFFFF"/>
              </w:rPr>
              <w:t>Parameters</w:t>
            </w:r>
          </w:p>
        </w:tc>
        <w:tc>
          <w:tcPr>
            <w:tcW w:w="2111" w:type="dxa"/>
            <w:vAlign w:val="center"/>
          </w:tcPr>
          <w:p w:rsidR="00FC515F" w:rsidRDefault="00FC515F" w:rsidP="001A1742">
            <w:pPr>
              <w:pStyle w:val="ae"/>
            </w:pPr>
            <w:r w:rsidRPr="00F9700E">
              <w:t>*</w:t>
            </w:r>
            <w:proofErr w:type="spellStart"/>
            <w:r w:rsidRPr="00FC515F">
              <w:t>pucRspDataOut</w:t>
            </w:r>
            <w:proofErr w:type="spellEnd"/>
            <w:r w:rsidRPr="00FC515F">
              <w:t xml:space="preserve"> </w:t>
            </w:r>
            <w:r>
              <w:t>[</w:t>
            </w:r>
            <w:proofErr w:type="spellStart"/>
            <w:r>
              <w:t>Onput</w:t>
            </w:r>
            <w:proofErr w:type="spellEnd"/>
            <w:r>
              <w:t>]</w:t>
            </w:r>
          </w:p>
        </w:tc>
        <w:tc>
          <w:tcPr>
            <w:tcW w:w="4834" w:type="dxa"/>
            <w:vAlign w:val="center"/>
          </w:tcPr>
          <w:p w:rsidR="00FC515F" w:rsidRDefault="00FC515F">
            <w:pPr>
              <w:pStyle w:val="ae"/>
            </w:pPr>
          </w:p>
        </w:tc>
      </w:tr>
      <w:tr w:rsidR="00FC515F" w:rsidTr="001A1742">
        <w:trPr>
          <w:jc w:val="center"/>
        </w:trPr>
        <w:tc>
          <w:tcPr>
            <w:tcW w:w="1560" w:type="dxa"/>
            <w:vMerge/>
            <w:tcBorders>
              <w:left w:val="single" w:sz="12" w:space="0" w:color="1F497D"/>
              <w:right w:val="nil"/>
            </w:tcBorders>
            <w:shd w:val="clear" w:color="auto" w:fill="4F81BD"/>
            <w:vAlign w:val="center"/>
          </w:tcPr>
          <w:p w:rsidR="00FC515F" w:rsidRDefault="00FC515F" w:rsidP="001A1742">
            <w:pPr>
              <w:spacing w:before="60"/>
              <w:jc w:val="center"/>
              <w:rPr>
                <w:b/>
                <w:color w:val="FFFFFF"/>
              </w:rPr>
            </w:pPr>
          </w:p>
        </w:tc>
        <w:tc>
          <w:tcPr>
            <w:tcW w:w="2111" w:type="dxa"/>
            <w:vAlign w:val="center"/>
          </w:tcPr>
          <w:p w:rsidR="00FC515F" w:rsidRPr="00F9700E" w:rsidRDefault="00FC515F" w:rsidP="001A1742">
            <w:pPr>
              <w:pStyle w:val="ae"/>
            </w:pPr>
            <w:r>
              <w:rPr>
                <w:rFonts w:hint="eastAsia"/>
              </w:rPr>
              <w:t>*</w:t>
            </w:r>
            <w:r>
              <w:t xml:space="preserve"> </w:t>
            </w:r>
            <w:proofErr w:type="spellStart"/>
            <w:r w:rsidRPr="00FC515F">
              <w:t>piLenOut</w:t>
            </w:r>
            <w:proofErr w:type="spellEnd"/>
            <w:r>
              <w:t xml:space="preserve"> [Output]</w:t>
            </w:r>
          </w:p>
        </w:tc>
        <w:tc>
          <w:tcPr>
            <w:tcW w:w="4834" w:type="dxa"/>
            <w:vAlign w:val="center"/>
          </w:tcPr>
          <w:p w:rsidR="00FC515F" w:rsidRDefault="00FC515F" w:rsidP="001A1742">
            <w:pPr>
              <w:pStyle w:val="ae"/>
            </w:pPr>
          </w:p>
        </w:tc>
      </w:tr>
      <w:tr w:rsidR="00FC515F" w:rsidTr="001A1742">
        <w:trPr>
          <w:jc w:val="center"/>
        </w:trPr>
        <w:tc>
          <w:tcPr>
            <w:tcW w:w="1560" w:type="dxa"/>
            <w:tcBorders>
              <w:left w:val="single" w:sz="12" w:space="0" w:color="1F497D"/>
              <w:right w:val="nil"/>
            </w:tcBorders>
            <w:shd w:val="clear" w:color="auto" w:fill="4F81BD"/>
            <w:vAlign w:val="center"/>
          </w:tcPr>
          <w:p w:rsidR="00FC515F" w:rsidRDefault="00FC515F" w:rsidP="001A1742">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FC515F" w:rsidRDefault="00FC515F" w:rsidP="001A1742">
            <w:pPr>
              <w:pStyle w:val="ae"/>
            </w:pPr>
          </w:p>
        </w:tc>
        <w:tc>
          <w:tcPr>
            <w:tcW w:w="4834" w:type="dxa"/>
            <w:tcBorders>
              <w:top w:val="single" w:sz="8" w:space="0" w:color="1F497D"/>
              <w:left w:val="nil"/>
              <w:bottom w:val="nil"/>
            </w:tcBorders>
            <w:vAlign w:val="center"/>
          </w:tcPr>
          <w:p w:rsidR="00FC515F" w:rsidRDefault="00FC515F" w:rsidP="001A1742">
            <w:pPr>
              <w:pStyle w:val="ae"/>
            </w:pPr>
          </w:p>
        </w:tc>
      </w:tr>
      <w:tr w:rsidR="00FC515F" w:rsidTr="001A1742">
        <w:trPr>
          <w:jc w:val="center"/>
        </w:trPr>
        <w:tc>
          <w:tcPr>
            <w:tcW w:w="1560" w:type="dxa"/>
            <w:tcBorders>
              <w:left w:val="single" w:sz="12" w:space="0" w:color="1F497D"/>
              <w:bottom w:val="single" w:sz="12" w:space="0" w:color="1F497D"/>
              <w:right w:val="nil"/>
            </w:tcBorders>
            <w:shd w:val="clear" w:color="auto" w:fill="4F81BD"/>
            <w:vAlign w:val="center"/>
          </w:tcPr>
          <w:p w:rsidR="00FC515F" w:rsidRDefault="00FC515F" w:rsidP="001A1742">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FC515F" w:rsidRDefault="00E152ED" w:rsidP="001A1742">
            <w:pPr>
              <w:pStyle w:val="ae"/>
            </w:pPr>
            <w:r>
              <w:rPr>
                <w:rFonts w:hint="eastAsia"/>
              </w:rPr>
              <w:t xml:space="preserve">For response data format, see </w:t>
            </w:r>
            <w:r w:rsidR="00F1363C">
              <w:fldChar w:fldCharType="begin"/>
            </w:r>
            <w:r w:rsidR="00F1363C">
              <w:instrText xml:space="preserve"> HYPERLINK \l "_GetTermSN" </w:instrText>
            </w:r>
            <w:r w:rsidR="00F1363C">
              <w:fldChar w:fldCharType="separate"/>
            </w:r>
            <w:r w:rsidRPr="00E152ED">
              <w:rPr>
                <w:rStyle w:val="a7"/>
              </w:rPr>
              <w:t>GetTermSN</w:t>
            </w:r>
            <w:r w:rsidR="00F1363C">
              <w:rPr>
                <w:rStyle w:val="a7"/>
              </w:rPr>
              <w:fldChar w:fldCharType="end"/>
            </w:r>
          </w:p>
        </w:tc>
      </w:tr>
    </w:tbl>
    <w:p w:rsidR="00FC515F" w:rsidRDefault="00FC515F" w:rsidP="007D74A4"/>
    <w:p w:rsidR="006D090E" w:rsidRDefault="006D090E" w:rsidP="00301574">
      <w:pPr>
        <w:pStyle w:val="3"/>
        <w:numPr>
          <w:ilvl w:val="2"/>
          <w:numId w:val="24"/>
        </w:numPr>
      </w:pPr>
      <w:bookmarkStart w:id="2491" w:name="_Toc478130762"/>
      <w:proofErr w:type="spellStart"/>
      <w:r w:rsidRPr="006D090E">
        <w:lastRenderedPageBreak/>
        <w:t>GetTermExtSN</w:t>
      </w:r>
      <w:bookmarkEnd w:id="2491"/>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2530D0" w:rsidTr="001A1742">
        <w:trPr>
          <w:jc w:val="center"/>
        </w:trPr>
        <w:tc>
          <w:tcPr>
            <w:tcW w:w="1560" w:type="dxa"/>
            <w:tcBorders>
              <w:top w:val="single" w:sz="12" w:space="0" w:color="1F497D"/>
              <w:left w:val="single" w:sz="12" w:space="0" w:color="1F497D"/>
              <w:bottom w:val="nil"/>
              <w:right w:val="nil"/>
            </w:tcBorders>
            <w:shd w:val="clear" w:color="auto" w:fill="4F81BD"/>
            <w:vAlign w:val="center"/>
          </w:tcPr>
          <w:p w:rsidR="002530D0" w:rsidRDefault="002530D0" w:rsidP="001A1742">
            <w:pPr>
              <w:spacing w:before="60"/>
              <w:jc w:val="center"/>
              <w:rPr>
                <w:b/>
                <w:color w:val="FFFFFF"/>
              </w:rPr>
            </w:pPr>
            <w:r>
              <w:rPr>
                <w:b/>
                <w:color w:val="FFFFFF"/>
              </w:rPr>
              <w:t>Prototype</w:t>
            </w:r>
          </w:p>
        </w:tc>
        <w:tc>
          <w:tcPr>
            <w:tcW w:w="6945" w:type="dxa"/>
            <w:gridSpan w:val="2"/>
            <w:vAlign w:val="center"/>
          </w:tcPr>
          <w:p w:rsidR="002530D0" w:rsidRPr="0013584C" w:rsidRDefault="002530D0" w:rsidP="001A1742">
            <w:pPr>
              <w:spacing w:before="60" w:after="60"/>
              <w:rPr>
                <w:szCs w:val="21"/>
              </w:rPr>
            </w:pPr>
            <w:proofErr w:type="spellStart"/>
            <w:r w:rsidRPr="00FC515F">
              <w:rPr>
                <w:b/>
                <w:color w:val="7030A0"/>
                <w:szCs w:val="21"/>
              </w:rPr>
              <w:t>int</w:t>
            </w:r>
            <w:proofErr w:type="spellEnd"/>
            <w:r w:rsidRPr="00FC515F">
              <w:rPr>
                <w:b/>
                <w:color w:val="7030A0"/>
                <w:szCs w:val="21"/>
              </w:rPr>
              <w:t xml:space="preserve"> </w:t>
            </w:r>
            <w:proofErr w:type="spellStart"/>
            <w:r w:rsidRPr="002530D0">
              <w:rPr>
                <w:b/>
                <w:color w:val="7030A0"/>
                <w:szCs w:val="21"/>
              </w:rPr>
              <w:t>GetTermExtSN</w:t>
            </w:r>
            <w:proofErr w:type="spellEnd"/>
            <w:r w:rsidRPr="002530D0">
              <w:rPr>
                <w:b/>
                <w:color w:val="7030A0"/>
                <w:szCs w:val="21"/>
              </w:rPr>
              <w:t xml:space="preserve"> </w:t>
            </w:r>
            <w:r w:rsidRPr="00FC515F">
              <w:rPr>
                <w:b/>
                <w:color w:val="7030A0"/>
                <w:szCs w:val="21"/>
              </w:rPr>
              <w:t>(unsigned char *</w:t>
            </w:r>
            <w:proofErr w:type="spellStart"/>
            <w:r w:rsidRPr="00FC515F">
              <w:rPr>
                <w:b/>
                <w:color w:val="7030A0"/>
                <w:szCs w:val="21"/>
              </w:rPr>
              <w:t>pucRspDataOut</w:t>
            </w:r>
            <w:proofErr w:type="spellEnd"/>
            <w:r w:rsidRPr="00FC515F">
              <w:rPr>
                <w:b/>
                <w:color w:val="7030A0"/>
                <w:szCs w:val="21"/>
              </w:rPr>
              <w:t xml:space="preserve">, </w:t>
            </w:r>
            <w:proofErr w:type="spellStart"/>
            <w:r w:rsidRPr="00FC515F">
              <w:rPr>
                <w:b/>
                <w:color w:val="7030A0"/>
                <w:szCs w:val="21"/>
              </w:rPr>
              <w:t>int</w:t>
            </w:r>
            <w:proofErr w:type="spellEnd"/>
            <w:r w:rsidRPr="00FC515F">
              <w:rPr>
                <w:b/>
                <w:color w:val="7030A0"/>
                <w:szCs w:val="21"/>
              </w:rPr>
              <w:t xml:space="preserve"> *</w:t>
            </w:r>
            <w:proofErr w:type="spellStart"/>
            <w:r w:rsidRPr="00FC515F">
              <w:rPr>
                <w:b/>
                <w:color w:val="7030A0"/>
                <w:szCs w:val="21"/>
              </w:rPr>
              <w:t>piLenOut</w:t>
            </w:r>
            <w:proofErr w:type="spellEnd"/>
            <w:r w:rsidRPr="00FC515F">
              <w:rPr>
                <w:b/>
                <w:color w:val="7030A0"/>
                <w:szCs w:val="21"/>
              </w:rPr>
              <w:t>)</w:t>
            </w:r>
          </w:p>
        </w:tc>
      </w:tr>
      <w:tr w:rsidR="002530D0" w:rsidTr="001A1742">
        <w:trPr>
          <w:jc w:val="center"/>
        </w:trPr>
        <w:tc>
          <w:tcPr>
            <w:tcW w:w="1560" w:type="dxa"/>
            <w:tcBorders>
              <w:left w:val="single" w:sz="12" w:space="0" w:color="1F497D"/>
              <w:bottom w:val="nil"/>
              <w:right w:val="nil"/>
            </w:tcBorders>
            <w:shd w:val="clear" w:color="auto" w:fill="4F81BD"/>
            <w:vAlign w:val="center"/>
          </w:tcPr>
          <w:p w:rsidR="002530D0" w:rsidRDefault="002530D0" w:rsidP="001A1742">
            <w:pPr>
              <w:spacing w:before="60"/>
              <w:jc w:val="center"/>
              <w:rPr>
                <w:b/>
                <w:color w:val="FFFFFF"/>
              </w:rPr>
            </w:pPr>
            <w:r>
              <w:rPr>
                <w:b/>
                <w:color w:val="FFFFFF"/>
              </w:rPr>
              <w:t>Function</w:t>
            </w:r>
          </w:p>
        </w:tc>
        <w:tc>
          <w:tcPr>
            <w:tcW w:w="6945" w:type="dxa"/>
            <w:gridSpan w:val="2"/>
            <w:vAlign w:val="center"/>
          </w:tcPr>
          <w:p w:rsidR="002530D0" w:rsidRDefault="002530D0" w:rsidP="001A1742">
            <w:pPr>
              <w:pStyle w:val="ae"/>
            </w:pPr>
            <w:r>
              <w:t xml:space="preserve">Get terminal </w:t>
            </w:r>
            <w:r w:rsidR="00F90E0E">
              <w:t xml:space="preserve">external </w:t>
            </w:r>
            <w:r>
              <w:t>SN;</w:t>
            </w:r>
          </w:p>
        </w:tc>
      </w:tr>
      <w:tr w:rsidR="002530D0" w:rsidTr="001A1742">
        <w:trPr>
          <w:jc w:val="center"/>
        </w:trPr>
        <w:tc>
          <w:tcPr>
            <w:tcW w:w="1560" w:type="dxa"/>
            <w:vMerge w:val="restart"/>
            <w:tcBorders>
              <w:left w:val="single" w:sz="12" w:space="0" w:color="1F497D"/>
              <w:right w:val="nil"/>
            </w:tcBorders>
            <w:shd w:val="clear" w:color="auto" w:fill="4F81BD"/>
            <w:vAlign w:val="center"/>
          </w:tcPr>
          <w:p w:rsidR="002530D0" w:rsidRDefault="002530D0" w:rsidP="001A1742">
            <w:pPr>
              <w:spacing w:before="60"/>
              <w:jc w:val="center"/>
              <w:rPr>
                <w:b/>
                <w:color w:val="FFFFFF"/>
              </w:rPr>
            </w:pPr>
            <w:r>
              <w:rPr>
                <w:b/>
                <w:color w:val="FFFFFF"/>
              </w:rPr>
              <w:t>Parameters</w:t>
            </w:r>
          </w:p>
        </w:tc>
        <w:tc>
          <w:tcPr>
            <w:tcW w:w="2111" w:type="dxa"/>
            <w:vAlign w:val="center"/>
          </w:tcPr>
          <w:p w:rsidR="002530D0" w:rsidRDefault="002530D0" w:rsidP="001A1742">
            <w:pPr>
              <w:pStyle w:val="ae"/>
            </w:pPr>
            <w:r w:rsidRPr="00F9700E">
              <w:t>*</w:t>
            </w:r>
            <w:proofErr w:type="spellStart"/>
            <w:r w:rsidRPr="00FC515F">
              <w:t>pucRspDataOut</w:t>
            </w:r>
            <w:proofErr w:type="spellEnd"/>
            <w:r w:rsidRPr="00FC515F">
              <w:t xml:space="preserve"> </w:t>
            </w:r>
            <w:r>
              <w:t>[</w:t>
            </w:r>
            <w:proofErr w:type="spellStart"/>
            <w:r>
              <w:t>Onput</w:t>
            </w:r>
            <w:proofErr w:type="spellEnd"/>
            <w:r>
              <w:t>]</w:t>
            </w:r>
          </w:p>
        </w:tc>
        <w:tc>
          <w:tcPr>
            <w:tcW w:w="4834" w:type="dxa"/>
            <w:vAlign w:val="center"/>
          </w:tcPr>
          <w:p w:rsidR="002530D0" w:rsidRDefault="002530D0" w:rsidP="001A1742">
            <w:pPr>
              <w:pStyle w:val="ae"/>
            </w:pPr>
          </w:p>
        </w:tc>
      </w:tr>
      <w:tr w:rsidR="002530D0" w:rsidTr="001A1742">
        <w:trPr>
          <w:jc w:val="center"/>
        </w:trPr>
        <w:tc>
          <w:tcPr>
            <w:tcW w:w="1560" w:type="dxa"/>
            <w:vMerge/>
            <w:tcBorders>
              <w:left w:val="single" w:sz="12" w:space="0" w:color="1F497D"/>
              <w:right w:val="nil"/>
            </w:tcBorders>
            <w:shd w:val="clear" w:color="auto" w:fill="4F81BD"/>
            <w:vAlign w:val="center"/>
          </w:tcPr>
          <w:p w:rsidR="002530D0" w:rsidRDefault="002530D0" w:rsidP="001A1742">
            <w:pPr>
              <w:spacing w:before="60"/>
              <w:jc w:val="center"/>
              <w:rPr>
                <w:b/>
                <w:color w:val="FFFFFF"/>
              </w:rPr>
            </w:pPr>
          </w:p>
        </w:tc>
        <w:tc>
          <w:tcPr>
            <w:tcW w:w="2111" w:type="dxa"/>
            <w:vAlign w:val="center"/>
          </w:tcPr>
          <w:p w:rsidR="002530D0" w:rsidRPr="00F9700E" w:rsidRDefault="002530D0" w:rsidP="001A1742">
            <w:pPr>
              <w:pStyle w:val="ae"/>
            </w:pPr>
            <w:r>
              <w:rPr>
                <w:rFonts w:hint="eastAsia"/>
              </w:rPr>
              <w:t>*</w:t>
            </w:r>
            <w:r>
              <w:t xml:space="preserve"> </w:t>
            </w:r>
            <w:proofErr w:type="spellStart"/>
            <w:r w:rsidRPr="00FC515F">
              <w:t>piLenOut</w:t>
            </w:r>
            <w:proofErr w:type="spellEnd"/>
            <w:r>
              <w:t xml:space="preserve"> [Output]</w:t>
            </w:r>
          </w:p>
        </w:tc>
        <w:tc>
          <w:tcPr>
            <w:tcW w:w="4834" w:type="dxa"/>
            <w:vAlign w:val="center"/>
          </w:tcPr>
          <w:p w:rsidR="002530D0" w:rsidRDefault="002530D0" w:rsidP="001A1742">
            <w:pPr>
              <w:pStyle w:val="ae"/>
            </w:pPr>
          </w:p>
        </w:tc>
      </w:tr>
      <w:tr w:rsidR="002530D0" w:rsidTr="001A1742">
        <w:trPr>
          <w:jc w:val="center"/>
        </w:trPr>
        <w:tc>
          <w:tcPr>
            <w:tcW w:w="1560" w:type="dxa"/>
            <w:tcBorders>
              <w:left w:val="single" w:sz="12" w:space="0" w:color="1F497D"/>
              <w:right w:val="nil"/>
            </w:tcBorders>
            <w:shd w:val="clear" w:color="auto" w:fill="4F81BD"/>
            <w:vAlign w:val="center"/>
          </w:tcPr>
          <w:p w:rsidR="002530D0" w:rsidRDefault="002530D0" w:rsidP="001A1742">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2530D0" w:rsidRDefault="002530D0" w:rsidP="001A1742">
            <w:pPr>
              <w:pStyle w:val="ae"/>
            </w:pPr>
          </w:p>
        </w:tc>
        <w:tc>
          <w:tcPr>
            <w:tcW w:w="4834" w:type="dxa"/>
            <w:tcBorders>
              <w:top w:val="single" w:sz="8" w:space="0" w:color="1F497D"/>
              <w:left w:val="nil"/>
              <w:bottom w:val="nil"/>
            </w:tcBorders>
            <w:vAlign w:val="center"/>
          </w:tcPr>
          <w:p w:rsidR="002530D0" w:rsidRDefault="002530D0" w:rsidP="001A1742">
            <w:pPr>
              <w:pStyle w:val="ae"/>
            </w:pPr>
          </w:p>
        </w:tc>
      </w:tr>
      <w:tr w:rsidR="002530D0" w:rsidTr="001A1742">
        <w:trPr>
          <w:jc w:val="center"/>
        </w:trPr>
        <w:tc>
          <w:tcPr>
            <w:tcW w:w="1560" w:type="dxa"/>
            <w:tcBorders>
              <w:left w:val="single" w:sz="12" w:space="0" w:color="1F497D"/>
              <w:bottom w:val="single" w:sz="12" w:space="0" w:color="1F497D"/>
              <w:right w:val="nil"/>
            </w:tcBorders>
            <w:shd w:val="clear" w:color="auto" w:fill="4F81BD"/>
            <w:vAlign w:val="center"/>
          </w:tcPr>
          <w:p w:rsidR="002530D0" w:rsidRDefault="002530D0" w:rsidP="001A1742">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2530D0" w:rsidRDefault="002530D0">
            <w:pPr>
              <w:pStyle w:val="ae"/>
            </w:pPr>
            <w:r>
              <w:rPr>
                <w:rFonts w:hint="eastAsia"/>
              </w:rPr>
              <w:t>For response data format, see</w:t>
            </w:r>
            <w:r>
              <w:t xml:space="preserve"> </w:t>
            </w:r>
            <w:r w:rsidR="00F1363C">
              <w:fldChar w:fldCharType="begin"/>
            </w:r>
            <w:r w:rsidR="00F1363C">
              <w:instrText xml:space="preserve"> HYPERLINK \l "_GetTermExtSN" </w:instrText>
            </w:r>
            <w:r w:rsidR="00F1363C">
              <w:fldChar w:fldCharType="separate"/>
            </w:r>
            <w:r w:rsidRPr="002530D0">
              <w:rPr>
                <w:rStyle w:val="a7"/>
              </w:rPr>
              <w:t>GetTermExtSN</w:t>
            </w:r>
            <w:r w:rsidR="00F1363C">
              <w:rPr>
                <w:rStyle w:val="a7"/>
              </w:rPr>
              <w:fldChar w:fldCharType="end"/>
            </w:r>
          </w:p>
        </w:tc>
      </w:tr>
    </w:tbl>
    <w:p w:rsidR="002530D0" w:rsidRDefault="002530D0" w:rsidP="007D74A4"/>
    <w:p w:rsidR="002530D0" w:rsidRDefault="00F90E0E" w:rsidP="00301574">
      <w:pPr>
        <w:pStyle w:val="3"/>
        <w:numPr>
          <w:ilvl w:val="2"/>
          <w:numId w:val="24"/>
        </w:numPr>
      </w:pPr>
      <w:bookmarkStart w:id="2492" w:name="_Toc478130763"/>
      <w:proofErr w:type="spellStart"/>
      <w:r w:rsidRPr="00F90E0E">
        <w:t>GetTermVerInfo</w:t>
      </w:r>
      <w:bookmarkEnd w:id="2492"/>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F90E0E" w:rsidTr="001A1742">
        <w:trPr>
          <w:jc w:val="center"/>
        </w:trPr>
        <w:tc>
          <w:tcPr>
            <w:tcW w:w="1560" w:type="dxa"/>
            <w:tcBorders>
              <w:top w:val="single" w:sz="12" w:space="0" w:color="1F497D"/>
              <w:left w:val="single" w:sz="12" w:space="0" w:color="1F497D"/>
              <w:bottom w:val="nil"/>
              <w:right w:val="nil"/>
            </w:tcBorders>
            <w:shd w:val="clear" w:color="auto" w:fill="4F81BD"/>
            <w:vAlign w:val="center"/>
          </w:tcPr>
          <w:p w:rsidR="00F90E0E" w:rsidRDefault="00F90E0E" w:rsidP="001A1742">
            <w:pPr>
              <w:spacing w:before="60"/>
              <w:jc w:val="center"/>
              <w:rPr>
                <w:b/>
                <w:color w:val="FFFFFF"/>
              </w:rPr>
            </w:pPr>
            <w:r>
              <w:rPr>
                <w:b/>
                <w:color w:val="FFFFFF"/>
              </w:rPr>
              <w:t>Prototype</w:t>
            </w:r>
          </w:p>
        </w:tc>
        <w:tc>
          <w:tcPr>
            <w:tcW w:w="6945" w:type="dxa"/>
            <w:gridSpan w:val="2"/>
            <w:vAlign w:val="center"/>
          </w:tcPr>
          <w:p w:rsidR="00F90E0E" w:rsidRPr="0013584C" w:rsidRDefault="00F90E0E" w:rsidP="001A1742">
            <w:pPr>
              <w:spacing w:before="60" w:after="60"/>
              <w:rPr>
                <w:szCs w:val="21"/>
              </w:rPr>
            </w:pPr>
            <w:proofErr w:type="spellStart"/>
            <w:r w:rsidRPr="00FC515F">
              <w:rPr>
                <w:b/>
                <w:color w:val="7030A0"/>
                <w:szCs w:val="21"/>
              </w:rPr>
              <w:t>int</w:t>
            </w:r>
            <w:proofErr w:type="spellEnd"/>
            <w:r w:rsidRPr="00FC515F">
              <w:rPr>
                <w:b/>
                <w:color w:val="7030A0"/>
                <w:szCs w:val="21"/>
              </w:rPr>
              <w:t xml:space="preserve"> </w:t>
            </w:r>
            <w:proofErr w:type="spellStart"/>
            <w:r w:rsidRPr="00F90E0E">
              <w:rPr>
                <w:b/>
                <w:color w:val="7030A0"/>
                <w:szCs w:val="21"/>
              </w:rPr>
              <w:t>GetTermVerInfo</w:t>
            </w:r>
            <w:proofErr w:type="spellEnd"/>
            <w:r w:rsidRPr="00F90E0E">
              <w:rPr>
                <w:b/>
                <w:color w:val="7030A0"/>
                <w:szCs w:val="21"/>
              </w:rPr>
              <w:t xml:space="preserve"> </w:t>
            </w:r>
            <w:r w:rsidRPr="00FC515F">
              <w:rPr>
                <w:b/>
                <w:color w:val="7030A0"/>
                <w:szCs w:val="21"/>
              </w:rPr>
              <w:t>(unsigned char *</w:t>
            </w:r>
            <w:proofErr w:type="spellStart"/>
            <w:r w:rsidRPr="00FC515F">
              <w:rPr>
                <w:b/>
                <w:color w:val="7030A0"/>
                <w:szCs w:val="21"/>
              </w:rPr>
              <w:t>pucRspDataOut</w:t>
            </w:r>
            <w:proofErr w:type="spellEnd"/>
            <w:r w:rsidRPr="00FC515F">
              <w:rPr>
                <w:b/>
                <w:color w:val="7030A0"/>
                <w:szCs w:val="21"/>
              </w:rPr>
              <w:t xml:space="preserve">, </w:t>
            </w:r>
            <w:proofErr w:type="spellStart"/>
            <w:r w:rsidRPr="00FC515F">
              <w:rPr>
                <w:b/>
                <w:color w:val="7030A0"/>
                <w:szCs w:val="21"/>
              </w:rPr>
              <w:t>int</w:t>
            </w:r>
            <w:proofErr w:type="spellEnd"/>
            <w:r w:rsidRPr="00FC515F">
              <w:rPr>
                <w:b/>
                <w:color w:val="7030A0"/>
                <w:szCs w:val="21"/>
              </w:rPr>
              <w:t xml:space="preserve"> *</w:t>
            </w:r>
            <w:proofErr w:type="spellStart"/>
            <w:r w:rsidRPr="00FC515F">
              <w:rPr>
                <w:b/>
                <w:color w:val="7030A0"/>
                <w:szCs w:val="21"/>
              </w:rPr>
              <w:t>piLenOut</w:t>
            </w:r>
            <w:proofErr w:type="spellEnd"/>
            <w:r w:rsidRPr="00FC515F">
              <w:rPr>
                <w:b/>
                <w:color w:val="7030A0"/>
                <w:szCs w:val="21"/>
              </w:rPr>
              <w:t>)</w:t>
            </w:r>
          </w:p>
        </w:tc>
      </w:tr>
      <w:tr w:rsidR="00F90E0E" w:rsidTr="001A1742">
        <w:trPr>
          <w:jc w:val="center"/>
        </w:trPr>
        <w:tc>
          <w:tcPr>
            <w:tcW w:w="1560" w:type="dxa"/>
            <w:tcBorders>
              <w:left w:val="single" w:sz="12" w:space="0" w:color="1F497D"/>
              <w:bottom w:val="nil"/>
              <w:right w:val="nil"/>
            </w:tcBorders>
            <w:shd w:val="clear" w:color="auto" w:fill="4F81BD"/>
            <w:vAlign w:val="center"/>
          </w:tcPr>
          <w:p w:rsidR="00F90E0E" w:rsidRDefault="00F90E0E" w:rsidP="001A1742">
            <w:pPr>
              <w:spacing w:before="60"/>
              <w:jc w:val="center"/>
              <w:rPr>
                <w:b/>
                <w:color w:val="FFFFFF"/>
              </w:rPr>
            </w:pPr>
            <w:r>
              <w:rPr>
                <w:b/>
                <w:color w:val="FFFFFF"/>
              </w:rPr>
              <w:t>Function</w:t>
            </w:r>
          </w:p>
        </w:tc>
        <w:tc>
          <w:tcPr>
            <w:tcW w:w="6945" w:type="dxa"/>
            <w:gridSpan w:val="2"/>
            <w:vAlign w:val="center"/>
          </w:tcPr>
          <w:p w:rsidR="00F90E0E" w:rsidRDefault="00F90E0E">
            <w:pPr>
              <w:pStyle w:val="ae"/>
            </w:pPr>
            <w:r>
              <w:t>Get version information of terminal;</w:t>
            </w:r>
          </w:p>
        </w:tc>
      </w:tr>
      <w:tr w:rsidR="00F90E0E" w:rsidTr="001A1742">
        <w:trPr>
          <w:jc w:val="center"/>
        </w:trPr>
        <w:tc>
          <w:tcPr>
            <w:tcW w:w="1560" w:type="dxa"/>
            <w:vMerge w:val="restart"/>
            <w:tcBorders>
              <w:left w:val="single" w:sz="12" w:space="0" w:color="1F497D"/>
              <w:right w:val="nil"/>
            </w:tcBorders>
            <w:shd w:val="clear" w:color="auto" w:fill="4F81BD"/>
            <w:vAlign w:val="center"/>
          </w:tcPr>
          <w:p w:rsidR="00F90E0E" w:rsidRDefault="00F90E0E" w:rsidP="001A1742">
            <w:pPr>
              <w:spacing w:before="60"/>
              <w:jc w:val="center"/>
              <w:rPr>
                <w:b/>
                <w:color w:val="FFFFFF"/>
              </w:rPr>
            </w:pPr>
            <w:r>
              <w:rPr>
                <w:b/>
                <w:color w:val="FFFFFF"/>
              </w:rPr>
              <w:t>Parameters</w:t>
            </w:r>
          </w:p>
        </w:tc>
        <w:tc>
          <w:tcPr>
            <w:tcW w:w="2111" w:type="dxa"/>
            <w:vAlign w:val="center"/>
          </w:tcPr>
          <w:p w:rsidR="00F90E0E" w:rsidRDefault="00F90E0E" w:rsidP="001A1742">
            <w:pPr>
              <w:pStyle w:val="ae"/>
            </w:pPr>
            <w:r w:rsidRPr="00F9700E">
              <w:t>*</w:t>
            </w:r>
            <w:proofErr w:type="spellStart"/>
            <w:r w:rsidRPr="00FC515F">
              <w:t>pucRspDataOut</w:t>
            </w:r>
            <w:proofErr w:type="spellEnd"/>
            <w:r w:rsidRPr="00FC515F">
              <w:t xml:space="preserve"> </w:t>
            </w:r>
            <w:r>
              <w:t>[</w:t>
            </w:r>
            <w:proofErr w:type="spellStart"/>
            <w:r>
              <w:t>Onput</w:t>
            </w:r>
            <w:proofErr w:type="spellEnd"/>
            <w:r>
              <w:t>]</w:t>
            </w:r>
          </w:p>
        </w:tc>
        <w:tc>
          <w:tcPr>
            <w:tcW w:w="4834" w:type="dxa"/>
            <w:vAlign w:val="center"/>
          </w:tcPr>
          <w:p w:rsidR="00F90E0E" w:rsidRDefault="00F90E0E" w:rsidP="001A1742">
            <w:pPr>
              <w:pStyle w:val="ae"/>
            </w:pPr>
          </w:p>
        </w:tc>
      </w:tr>
      <w:tr w:rsidR="00F90E0E" w:rsidTr="001A1742">
        <w:trPr>
          <w:jc w:val="center"/>
        </w:trPr>
        <w:tc>
          <w:tcPr>
            <w:tcW w:w="1560" w:type="dxa"/>
            <w:vMerge/>
            <w:tcBorders>
              <w:left w:val="single" w:sz="12" w:space="0" w:color="1F497D"/>
              <w:right w:val="nil"/>
            </w:tcBorders>
            <w:shd w:val="clear" w:color="auto" w:fill="4F81BD"/>
            <w:vAlign w:val="center"/>
          </w:tcPr>
          <w:p w:rsidR="00F90E0E" w:rsidRDefault="00F90E0E" w:rsidP="001A1742">
            <w:pPr>
              <w:spacing w:before="60"/>
              <w:jc w:val="center"/>
              <w:rPr>
                <w:b/>
                <w:color w:val="FFFFFF"/>
              </w:rPr>
            </w:pPr>
          </w:p>
        </w:tc>
        <w:tc>
          <w:tcPr>
            <w:tcW w:w="2111" w:type="dxa"/>
            <w:vAlign w:val="center"/>
          </w:tcPr>
          <w:p w:rsidR="00F90E0E" w:rsidRPr="00F9700E" w:rsidRDefault="00F90E0E" w:rsidP="001A1742">
            <w:pPr>
              <w:pStyle w:val="ae"/>
            </w:pPr>
            <w:r>
              <w:rPr>
                <w:rFonts w:hint="eastAsia"/>
              </w:rPr>
              <w:t>*</w:t>
            </w:r>
            <w:r>
              <w:t xml:space="preserve"> </w:t>
            </w:r>
            <w:proofErr w:type="spellStart"/>
            <w:r w:rsidRPr="00FC515F">
              <w:t>piLenOut</w:t>
            </w:r>
            <w:proofErr w:type="spellEnd"/>
            <w:r>
              <w:t xml:space="preserve"> [Output]</w:t>
            </w:r>
          </w:p>
        </w:tc>
        <w:tc>
          <w:tcPr>
            <w:tcW w:w="4834" w:type="dxa"/>
            <w:vAlign w:val="center"/>
          </w:tcPr>
          <w:p w:rsidR="00F90E0E" w:rsidRDefault="00F90E0E" w:rsidP="001A1742">
            <w:pPr>
              <w:pStyle w:val="ae"/>
            </w:pPr>
          </w:p>
        </w:tc>
      </w:tr>
      <w:tr w:rsidR="00F90E0E" w:rsidTr="001A1742">
        <w:trPr>
          <w:jc w:val="center"/>
        </w:trPr>
        <w:tc>
          <w:tcPr>
            <w:tcW w:w="1560" w:type="dxa"/>
            <w:tcBorders>
              <w:left w:val="single" w:sz="12" w:space="0" w:color="1F497D"/>
              <w:right w:val="nil"/>
            </w:tcBorders>
            <w:shd w:val="clear" w:color="auto" w:fill="4F81BD"/>
            <w:vAlign w:val="center"/>
          </w:tcPr>
          <w:p w:rsidR="00F90E0E" w:rsidRDefault="00F90E0E" w:rsidP="001A1742">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F90E0E" w:rsidRDefault="00F90E0E" w:rsidP="001A1742">
            <w:pPr>
              <w:pStyle w:val="ae"/>
            </w:pPr>
          </w:p>
        </w:tc>
        <w:tc>
          <w:tcPr>
            <w:tcW w:w="4834" w:type="dxa"/>
            <w:tcBorders>
              <w:top w:val="single" w:sz="8" w:space="0" w:color="1F497D"/>
              <w:left w:val="nil"/>
              <w:bottom w:val="nil"/>
            </w:tcBorders>
            <w:vAlign w:val="center"/>
          </w:tcPr>
          <w:p w:rsidR="00F90E0E" w:rsidRDefault="00F90E0E" w:rsidP="001A1742">
            <w:pPr>
              <w:pStyle w:val="ae"/>
            </w:pPr>
          </w:p>
        </w:tc>
      </w:tr>
      <w:tr w:rsidR="00F90E0E" w:rsidTr="001A1742">
        <w:trPr>
          <w:jc w:val="center"/>
        </w:trPr>
        <w:tc>
          <w:tcPr>
            <w:tcW w:w="1560" w:type="dxa"/>
            <w:tcBorders>
              <w:left w:val="single" w:sz="12" w:space="0" w:color="1F497D"/>
              <w:bottom w:val="single" w:sz="12" w:space="0" w:color="1F497D"/>
              <w:right w:val="nil"/>
            </w:tcBorders>
            <w:shd w:val="clear" w:color="auto" w:fill="4F81BD"/>
            <w:vAlign w:val="center"/>
          </w:tcPr>
          <w:p w:rsidR="00F90E0E" w:rsidRDefault="00F90E0E" w:rsidP="001A1742">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F90E0E" w:rsidRDefault="00F90E0E">
            <w:pPr>
              <w:pStyle w:val="ae"/>
            </w:pPr>
            <w:r>
              <w:rPr>
                <w:rFonts w:hint="eastAsia"/>
              </w:rPr>
              <w:t>For response data format, see</w:t>
            </w:r>
            <w:r>
              <w:t xml:space="preserve"> </w:t>
            </w:r>
            <w:r w:rsidR="00F1363C">
              <w:fldChar w:fldCharType="begin"/>
            </w:r>
            <w:r w:rsidR="00F1363C">
              <w:instrText xml:space="preserve"> HYPERLINK \l "_GetTermExtSN" </w:instrText>
            </w:r>
            <w:r w:rsidR="00F1363C">
              <w:fldChar w:fldCharType="separate"/>
            </w:r>
            <w:r w:rsidR="00F1363C">
              <w:fldChar w:fldCharType="end"/>
            </w:r>
            <w:r w:rsidR="00F1363C">
              <w:fldChar w:fldCharType="begin"/>
            </w:r>
            <w:r w:rsidR="00F1363C">
              <w:instrText xml:space="preserve"> HYPERLINK \l "_GetTermVerInfo" </w:instrText>
            </w:r>
            <w:r w:rsidR="00F1363C">
              <w:fldChar w:fldCharType="separate"/>
            </w:r>
            <w:r w:rsidRPr="00F90E0E">
              <w:rPr>
                <w:rStyle w:val="a7"/>
              </w:rPr>
              <w:t>GetTermVerInfo</w:t>
            </w:r>
            <w:r w:rsidR="00F1363C">
              <w:rPr>
                <w:rStyle w:val="a7"/>
              </w:rPr>
              <w:fldChar w:fldCharType="end"/>
            </w:r>
          </w:p>
        </w:tc>
      </w:tr>
    </w:tbl>
    <w:p w:rsidR="00F90E0E" w:rsidRDefault="00F90E0E" w:rsidP="007D74A4"/>
    <w:p w:rsidR="009C761C" w:rsidRDefault="009C761C" w:rsidP="009C761C">
      <w:pPr>
        <w:pStyle w:val="3"/>
        <w:numPr>
          <w:ilvl w:val="2"/>
          <w:numId w:val="24"/>
        </w:numPr>
      </w:pPr>
      <w:bookmarkStart w:id="2493" w:name="_Toc478130764"/>
      <w:proofErr w:type="spellStart"/>
      <w:r w:rsidRPr="009C761C">
        <w:t>GetTerminalInfo</w:t>
      </w:r>
      <w:bookmarkEnd w:id="2493"/>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9C761C" w:rsidTr="001A1742">
        <w:trPr>
          <w:jc w:val="center"/>
        </w:trPr>
        <w:tc>
          <w:tcPr>
            <w:tcW w:w="1560" w:type="dxa"/>
            <w:tcBorders>
              <w:top w:val="single" w:sz="12" w:space="0" w:color="1F497D"/>
              <w:left w:val="single" w:sz="12" w:space="0" w:color="1F497D"/>
              <w:bottom w:val="nil"/>
              <w:right w:val="nil"/>
            </w:tcBorders>
            <w:shd w:val="clear" w:color="auto" w:fill="4F81BD"/>
            <w:vAlign w:val="center"/>
          </w:tcPr>
          <w:p w:rsidR="009C761C" w:rsidRDefault="009C761C" w:rsidP="001A1742">
            <w:pPr>
              <w:spacing w:before="60"/>
              <w:jc w:val="center"/>
              <w:rPr>
                <w:b/>
                <w:color w:val="FFFFFF"/>
              </w:rPr>
            </w:pPr>
            <w:r>
              <w:rPr>
                <w:b/>
                <w:color w:val="FFFFFF"/>
              </w:rPr>
              <w:t>Prototype</w:t>
            </w:r>
          </w:p>
        </w:tc>
        <w:tc>
          <w:tcPr>
            <w:tcW w:w="6945" w:type="dxa"/>
            <w:gridSpan w:val="2"/>
            <w:vAlign w:val="center"/>
          </w:tcPr>
          <w:p w:rsidR="009C761C" w:rsidRPr="0013584C" w:rsidRDefault="009C761C" w:rsidP="001A1742">
            <w:pPr>
              <w:spacing w:before="60" w:after="60"/>
              <w:rPr>
                <w:szCs w:val="21"/>
              </w:rPr>
            </w:pPr>
            <w:proofErr w:type="spellStart"/>
            <w:r w:rsidRPr="00FC515F">
              <w:rPr>
                <w:b/>
                <w:color w:val="7030A0"/>
                <w:szCs w:val="21"/>
              </w:rPr>
              <w:t>int</w:t>
            </w:r>
            <w:proofErr w:type="spellEnd"/>
            <w:r w:rsidRPr="00FC515F">
              <w:rPr>
                <w:b/>
                <w:color w:val="7030A0"/>
                <w:szCs w:val="21"/>
              </w:rPr>
              <w:t xml:space="preserve"> </w:t>
            </w:r>
            <w:proofErr w:type="spellStart"/>
            <w:r w:rsidRPr="009C761C">
              <w:rPr>
                <w:b/>
                <w:color w:val="7030A0"/>
                <w:szCs w:val="21"/>
              </w:rPr>
              <w:t>GetTerminalInfo</w:t>
            </w:r>
            <w:proofErr w:type="spellEnd"/>
            <w:r w:rsidRPr="009C761C">
              <w:rPr>
                <w:b/>
                <w:color w:val="7030A0"/>
                <w:szCs w:val="21"/>
              </w:rPr>
              <w:t xml:space="preserve"> </w:t>
            </w:r>
            <w:r w:rsidRPr="00FC515F">
              <w:rPr>
                <w:b/>
                <w:color w:val="7030A0"/>
                <w:szCs w:val="21"/>
              </w:rPr>
              <w:t>(unsigned char *</w:t>
            </w:r>
            <w:proofErr w:type="spellStart"/>
            <w:r w:rsidRPr="00FC515F">
              <w:rPr>
                <w:b/>
                <w:color w:val="7030A0"/>
                <w:szCs w:val="21"/>
              </w:rPr>
              <w:t>pucRspDataOut</w:t>
            </w:r>
            <w:proofErr w:type="spellEnd"/>
            <w:r w:rsidRPr="00FC515F">
              <w:rPr>
                <w:b/>
                <w:color w:val="7030A0"/>
                <w:szCs w:val="21"/>
              </w:rPr>
              <w:t xml:space="preserve">, </w:t>
            </w:r>
            <w:proofErr w:type="spellStart"/>
            <w:r w:rsidRPr="00FC515F">
              <w:rPr>
                <w:b/>
                <w:color w:val="7030A0"/>
                <w:szCs w:val="21"/>
              </w:rPr>
              <w:t>int</w:t>
            </w:r>
            <w:proofErr w:type="spellEnd"/>
            <w:r w:rsidRPr="00FC515F">
              <w:rPr>
                <w:b/>
                <w:color w:val="7030A0"/>
                <w:szCs w:val="21"/>
              </w:rPr>
              <w:t xml:space="preserve"> *</w:t>
            </w:r>
            <w:proofErr w:type="spellStart"/>
            <w:r w:rsidRPr="00FC515F">
              <w:rPr>
                <w:b/>
                <w:color w:val="7030A0"/>
                <w:szCs w:val="21"/>
              </w:rPr>
              <w:t>piLenOut</w:t>
            </w:r>
            <w:proofErr w:type="spellEnd"/>
            <w:r w:rsidRPr="00FC515F">
              <w:rPr>
                <w:b/>
                <w:color w:val="7030A0"/>
                <w:szCs w:val="21"/>
              </w:rPr>
              <w:t>)</w:t>
            </w:r>
          </w:p>
        </w:tc>
      </w:tr>
      <w:tr w:rsidR="009C761C" w:rsidTr="001A1742">
        <w:trPr>
          <w:jc w:val="center"/>
        </w:trPr>
        <w:tc>
          <w:tcPr>
            <w:tcW w:w="1560" w:type="dxa"/>
            <w:tcBorders>
              <w:left w:val="single" w:sz="12" w:space="0" w:color="1F497D"/>
              <w:bottom w:val="nil"/>
              <w:right w:val="nil"/>
            </w:tcBorders>
            <w:shd w:val="clear" w:color="auto" w:fill="4F81BD"/>
            <w:vAlign w:val="center"/>
          </w:tcPr>
          <w:p w:rsidR="009C761C" w:rsidRDefault="009C761C" w:rsidP="001A1742">
            <w:pPr>
              <w:spacing w:before="60"/>
              <w:jc w:val="center"/>
              <w:rPr>
                <w:b/>
                <w:color w:val="FFFFFF"/>
              </w:rPr>
            </w:pPr>
            <w:r>
              <w:rPr>
                <w:b/>
                <w:color w:val="FFFFFF"/>
              </w:rPr>
              <w:t>Function</w:t>
            </w:r>
          </w:p>
        </w:tc>
        <w:tc>
          <w:tcPr>
            <w:tcW w:w="6945" w:type="dxa"/>
            <w:gridSpan w:val="2"/>
            <w:vAlign w:val="center"/>
          </w:tcPr>
          <w:p w:rsidR="009C761C" w:rsidRDefault="009C761C">
            <w:pPr>
              <w:pStyle w:val="ae"/>
            </w:pPr>
            <w:r>
              <w:t>Get information of terminal;</w:t>
            </w:r>
          </w:p>
        </w:tc>
      </w:tr>
      <w:tr w:rsidR="009C761C" w:rsidTr="001A1742">
        <w:trPr>
          <w:jc w:val="center"/>
        </w:trPr>
        <w:tc>
          <w:tcPr>
            <w:tcW w:w="1560" w:type="dxa"/>
            <w:vMerge w:val="restart"/>
            <w:tcBorders>
              <w:left w:val="single" w:sz="12" w:space="0" w:color="1F497D"/>
              <w:right w:val="nil"/>
            </w:tcBorders>
            <w:shd w:val="clear" w:color="auto" w:fill="4F81BD"/>
            <w:vAlign w:val="center"/>
          </w:tcPr>
          <w:p w:rsidR="009C761C" w:rsidRDefault="009C761C" w:rsidP="001A1742">
            <w:pPr>
              <w:spacing w:before="60"/>
              <w:jc w:val="center"/>
              <w:rPr>
                <w:b/>
                <w:color w:val="FFFFFF"/>
              </w:rPr>
            </w:pPr>
            <w:r>
              <w:rPr>
                <w:b/>
                <w:color w:val="FFFFFF"/>
              </w:rPr>
              <w:t>Parameters</w:t>
            </w:r>
          </w:p>
        </w:tc>
        <w:tc>
          <w:tcPr>
            <w:tcW w:w="2111" w:type="dxa"/>
            <w:vAlign w:val="center"/>
          </w:tcPr>
          <w:p w:rsidR="009C761C" w:rsidRDefault="009C761C" w:rsidP="001A1742">
            <w:pPr>
              <w:pStyle w:val="ae"/>
            </w:pPr>
            <w:r w:rsidRPr="00F9700E">
              <w:t>*</w:t>
            </w:r>
            <w:proofErr w:type="spellStart"/>
            <w:r w:rsidRPr="00FC515F">
              <w:t>pucRspDataOut</w:t>
            </w:r>
            <w:proofErr w:type="spellEnd"/>
            <w:r w:rsidRPr="00FC515F">
              <w:t xml:space="preserve"> </w:t>
            </w:r>
            <w:r>
              <w:t>[</w:t>
            </w:r>
            <w:proofErr w:type="spellStart"/>
            <w:r>
              <w:t>Onput</w:t>
            </w:r>
            <w:proofErr w:type="spellEnd"/>
            <w:r>
              <w:t>]</w:t>
            </w:r>
          </w:p>
        </w:tc>
        <w:tc>
          <w:tcPr>
            <w:tcW w:w="4834" w:type="dxa"/>
            <w:vAlign w:val="center"/>
          </w:tcPr>
          <w:p w:rsidR="009C761C" w:rsidRDefault="009C761C" w:rsidP="001A1742">
            <w:pPr>
              <w:pStyle w:val="ae"/>
            </w:pPr>
          </w:p>
        </w:tc>
      </w:tr>
      <w:tr w:rsidR="009C761C" w:rsidTr="001A1742">
        <w:trPr>
          <w:jc w:val="center"/>
        </w:trPr>
        <w:tc>
          <w:tcPr>
            <w:tcW w:w="1560" w:type="dxa"/>
            <w:vMerge/>
            <w:tcBorders>
              <w:left w:val="single" w:sz="12" w:space="0" w:color="1F497D"/>
              <w:right w:val="nil"/>
            </w:tcBorders>
            <w:shd w:val="clear" w:color="auto" w:fill="4F81BD"/>
            <w:vAlign w:val="center"/>
          </w:tcPr>
          <w:p w:rsidR="009C761C" w:rsidRDefault="009C761C" w:rsidP="001A1742">
            <w:pPr>
              <w:spacing w:before="60"/>
              <w:jc w:val="center"/>
              <w:rPr>
                <w:b/>
                <w:color w:val="FFFFFF"/>
              </w:rPr>
            </w:pPr>
          </w:p>
        </w:tc>
        <w:tc>
          <w:tcPr>
            <w:tcW w:w="2111" w:type="dxa"/>
            <w:vAlign w:val="center"/>
          </w:tcPr>
          <w:p w:rsidR="009C761C" w:rsidRPr="00F9700E" w:rsidRDefault="009C761C" w:rsidP="001A1742">
            <w:pPr>
              <w:pStyle w:val="ae"/>
            </w:pPr>
            <w:r>
              <w:rPr>
                <w:rFonts w:hint="eastAsia"/>
              </w:rPr>
              <w:t>*</w:t>
            </w:r>
            <w:r>
              <w:t xml:space="preserve"> </w:t>
            </w:r>
            <w:proofErr w:type="spellStart"/>
            <w:r w:rsidRPr="00FC515F">
              <w:t>piLenOut</w:t>
            </w:r>
            <w:proofErr w:type="spellEnd"/>
            <w:r>
              <w:t xml:space="preserve"> [Output]</w:t>
            </w:r>
          </w:p>
        </w:tc>
        <w:tc>
          <w:tcPr>
            <w:tcW w:w="4834" w:type="dxa"/>
            <w:vAlign w:val="center"/>
          </w:tcPr>
          <w:p w:rsidR="009C761C" w:rsidRDefault="009C761C" w:rsidP="001A1742">
            <w:pPr>
              <w:pStyle w:val="ae"/>
            </w:pPr>
          </w:p>
        </w:tc>
      </w:tr>
      <w:tr w:rsidR="009C761C" w:rsidTr="001A1742">
        <w:trPr>
          <w:jc w:val="center"/>
        </w:trPr>
        <w:tc>
          <w:tcPr>
            <w:tcW w:w="1560" w:type="dxa"/>
            <w:tcBorders>
              <w:left w:val="single" w:sz="12" w:space="0" w:color="1F497D"/>
              <w:right w:val="nil"/>
            </w:tcBorders>
            <w:shd w:val="clear" w:color="auto" w:fill="4F81BD"/>
            <w:vAlign w:val="center"/>
          </w:tcPr>
          <w:p w:rsidR="009C761C" w:rsidRDefault="009C761C" w:rsidP="001A1742">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9C761C" w:rsidRDefault="009C761C" w:rsidP="001A1742">
            <w:pPr>
              <w:pStyle w:val="ae"/>
            </w:pPr>
          </w:p>
        </w:tc>
        <w:tc>
          <w:tcPr>
            <w:tcW w:w="4834" w:type="dxa"/>
            <w:tcBorders>
              <w:top w:val="single" w:sz="8" w:space="0" w:color="1F497D"/>
              <w:left w:val="nil"/>
              <w:bottom w:val="nil"/>
            </w:tcBorders>
            <w:vAlign w:val="center"/>
          </w:tcPr>
          <w:p w:rsidR="009C761C" w:rsidRDefault="009C761C" w:rsidP="001A1742">
            <w:pPr>
              <w:pStyle w:val="ae"/>
            </w:pPr>
          </w:p>
        </w:tc>
      </w:tr>
      <w:tr w:rsidR="009C761C" w:rsidTr="001A1742">
        <w:trPr>
          <w:jc w:val="center"/>
        </w:trPr>
        <w:tc>
          <w:tcPr>
            <w:tcW w:w="1560" w:type="dxa"/>
            <w:tcBorders>
              <w:left w:val="single" w:sz="12" w:space="0" w:color="1F497D"/>
              <w:bottom w:val="single" w:sz="12" w:space="0" w:color="1F497D"/>
              <w:right w:val="nil"/>
            </w:tcBorders>
            <w:shd w:val="clear" w:color="auto" w:fill="4F81BD"/>
            <w:vAlign w:val="center"/>
          </w:tcPr>
          <w:p w:rsidR="009C761C" w:rsidRDefault="009C761C" w:rsidP="001A1742">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9C761C" w:rsidRDefault="009C761C">
            <w:pPr>
              <w:pStyle w:val="ae"/>
            </w:pPr>
            <w:r>
              <w:rPr>
                <w:rFonts w:hint="eastAsia"/>
              </w:rPr>
              <w:t>For response data format, see</w:t>
            </w:r>
            <w:r>
              <w:t xml:space="preserve"> </w:t>
            </w:r>
            <w:r w:rsidR="00F1363C">
              <w:fldChar w:fldCharType="begin"/>
            </w:r>
            <w:r w:rsidR="00F1363C">
              <w:instrText xml:space="preserve"> HYPERLINK \l "_GetTerminalInfo" </w:instrText>
            </w:r>
            <w:r w:rsidR="00F1363C">
              <w:fldChar w:fldCharType="separate"/>
            </w:r>
            <w:r w:rsidRPr="009C761C">
              <w:rPr>
                <w:rStyle w:val="a7"/>
              </w:rPr>
              <w:t>GetTerminalInfo</w:t>
            </w:r>
            <w:r w:rsidR="00F1363C">
              <w:rPr>
                <w:rStyle w:val="a7"/>
              </w:rPr>
              <w:fldChar w:fldCharType="end"/>
            </w:r>
          </w:p>
        </w:tc>
      </w:tr>
    </w:tbl>
    <w:p w:rsidR="009C761C" w:rsidRDefault="009C761C" w:rsidP="007D74A4"/>
    <w:p w:rsidR="006B5A37" w:rsidRDefault="002F0F8B" w:rsidP="002F0F8B">
      <w:pPr>
        <w:pStyle w:val="3"/>
        <w:numPr>
          <w:ilvl w:val="2"/>
          <w:numId w:val="24"/>
        </w:numPr>
      </w:pPr>
      <w:bookmarkStart w:id="2494" w:name="_Toc478130765"/>
      <w:proofErr w:type="spellStart"/>
      <w:r w:rsidRPr="002F0F8B">
        <w:t>RemoteDownload_TaskInfo</w:t>
      </w:r>
      <w:bookmarkEnd w:id="2494"/>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6B5A37" w:rsidTr="001A1742">
        <w:trPr>
          <w:jc w:val="center"/>
        </w:trPr>
        <w:tc>
          <w:tcPr>
            <w:tcW w:w="1560" w:type="dxa"/>
            <w:tcBorders>
              <w:top w:val="single" w:sz="12" w:space="0" w:color="1F497D"/>
              <w:left w:val="single" w:sz="12" w:space="0" w:color="1F497D"/>
              <w:bottom w:val="nil"/>
              <w:right w:val="nil"/>
            </w:tcBorders>
            <w:shd w:val="clear" w:color="auto" w:fill="4F81BD"/>
            <w:vAlign w:val="center"/>
          </w:tcPr>
          <w:p w:rsidR="006B5A37" w:rsidRDefault="006B5A37" w:rsidP="001A1742">
            <w:pPr>
              <w:spacing w:before="60"/>
              <w:jc w:val="center"/>
              <w:rPr>
                <w:b/>
                <w:color w:val="FFFFFF"/>
              </w:rPr>
            </w:pPr>
            <w:r>
              <w:rPr>
                <w:b/>
                <w:color w:val="FFFFFF"/>
              </w:rPr>
              <w:t>Prototype</w:t>
            </w:r>
          </w:p>
        </w:tc>
        <w:tc>
          <w:tcPr>
            <w:tcW w:w="6945" w:type="dxa"/>
            <w:gridSpan w:val="2"/>
            <w:vAlign w:val="center"/>
          </w:tcPr>
          <w:p w:rsidR="006B5A37" w:rsidRPr="0013584C" w:rsidRDefault="002F0F8B" w:rsidP="001A1742">
            <w:pPr>
              <w:spacing w:before="60" w:after="60"/>
              <w:rPr>
                <w:szCs w:val="21"/>
              </w:rPr>
            </w:pPr>
            <w:proofErr w:type="spellStart"/>
            <w:r w:rsidRPr="002F0F8B">
              <w:rPr>
                <w:b/>
                <w:color w:val="7030A0"/>
                <w:szCs w:val="21"/>
              </w:rPr>
              <w:t>int</w:t>
            </w:r>
            <w:proofErr w:type="spellEnd"/>
            <w:r w:rsidRPr="002F0F8B">
              <w:rPr>
                <w:b/>
                <w:color w:val="7030A0"/>
                <w:szCs w:val="21"/>
              </w:rPr>
              <w:t xml:space="preserve"> </w:t>
            </w:r>
            <w:proofErr w:type="spellStart"/>
            <w:r w:rsidRPr="002F0F8B">
              <w:rPr>
                <w:b/>
                <w:color w:val="7030A0"/>
                <w:szCs w:val="21"/>
              </w:rPr>
              <w:t>RemoteDownload_TaskInfo</w:t>
            </w:r>
            <w:proofErr w:type="spellEnd"/>
            <w:r w:rsidRPr="002F0F8B">
              <w:rPr>
                <w:b/>
                <w:color w:val="7030A0"/>
                <w:szCs w:val="21"/>
              </w:rPr>
              <w:t>(</w:t>
            </w:r>
            <w:proofErr w:type="spellStart"/>
            <w:r w:rsidRPr="002F0F8B">
              <w:rPr>
                <w:b/>
                <w:color w:val="7030A0"/>
                <w:szCs w:val="21"/>
              </w:rPr>
              <w:t>const</w:t>
            </w:r>
            <w:proofErr w:type="spellEnd"/>
            <w:r w:rsidRPr="002F0F8B">
              <w:rPr>
                <w:b/>
                <w:color w:val="7030A0"/>
                <w:szCs w:val="21"/>
              </w:rPr>
              <w:t xml:space="preserve"> unsigned char *</w:t>
            </w:r>
            <w:proofErr w:type="spellStart"/>
            <w:r w:rsidRPr="002F0F8B">
              <w:rPr>
                <w:b/>
                <w:color w:val="7030A0"/>
                <w:szCs w:val="21"/>
              </w:rPr>
              <w:t>pucReqData</w:t>
            </w:r>
            <w:proofErr w:type="spellEnd"/>
            <w:r w:rsidRPr="002F0F8B">
              <w:rPr>
                <w:b/>
                <w:color w:val="7030A0"/>
                <w:szCs w:val="21"/>
              </w:rPr>
              <w:t>, unsigned char *</w:t>
            </w:r>
            <w:proofErr w:type="spellStart"/>
            <w:r w:rsidRPr="002F0F8B">
              <w:rPr>
                <w:b/>
                <w:color w:val="7030A0"/>
                <w:szCs w:val="21"/>
              </w:rPr>
              <w:t>pucRspData</w:t>
            </w:r>
            <w:proofErr w:type="spellEnd"/>
            <w:r w:rsidRPr="002F0F8B">
              <w:rPr>
                <w:b/>
                <w:color w:val="7030A0"/>
                <w:szCs w:val="21"/>
              </w:rPr>
              <w:t xml:space="preserve">, </w:t>
            </w:r>
            <w:proofErr w:type="spellStart"/>
            <w:r w:rsidRPr="002F0F8B">
              <w:rPr>
                <w:b/>
                <w:color w:val="7030A0"/>
                <w:szCs w:val="21"/>
              </w:rPr>
              <w:t>int</w:t>
            </w:r>
            <w:proofErr w:type="spellEnd"/>
            <w:r w:rsidRPr="002F0F8B">
              <w:rPr>
                <w:b/>
                <w:color w:val="7030A0"/>
                <w:szCs w:val="21"/>
              </w:rPr>
              <w:t xml:space="preserve"> *</w:t>
            </w:r>
            <w:proofErr w:type="spellStart"/>
            <w:r w:rsidRPr="002F0F8B">
              <w:rPr>
                <w:b/>
                <w:color w:val="7030A0"/>
                <w:szCs w:val="21"/>
              </w:rPr>
              <w:t>piRspLen</w:t>
            </w:r>
            <w:proofErr w:type="spellEnd"/>
            <w:r w:rsidRPr="002F0F8B">
              <w:rPr>
                <w:b/>
                <w:color w:val="7030A0"/>
                <w:szCs w:val="21"/>
              </w:rPr>
              <w:t>);</w:t>
            </w:r>
          </w:p>
        </w:tc>
      </w:tr>
      <w:tr w:rsidR="006B5A37" w:rsidTr="001A1742">
        <w:trPr>
          <w:jc w:val="center"/>
        </w:trPr>
        <w:tc>
          <w:tcPr>
            <w:tcW w:w="1560" w:type="dxa"/>
            <w:tcBorders>
              <w:left w:val="single" w:sz="12" w:space="0" w:color="1F497D"/>
              <w:bottom w:val="nil"/>
              <w:right w:val="nil"/>
            </w:tcBorders>
            <w:shd w:val="clear" w:color="auto" w:fill="4F81BD"/>
            <w:vAlign w:val="center"/>
          </w:tcPr>
          <w:p w:rsidR="006B5A37" w:rsidRDefault="006B5A37" w:rsidP="001A1742">
            <w:pPr>
              <w:spacing w:before="60"/>
              <w:jc w:val="center"/>
              <w:rPr>
                <w:b/>
                <w:color w:val="FFFFFF"/>
              </w:rPr>
            </w:pPr>
            <w:r>
              <w:rPr>
                <w:b/>
                <w:color w:val="FFFFFF"/>
              </w:rPr>
              <w:t>Function</w:t>
            </w:r>
          </w:p>
        </w:tc>
        <w:tc>
          <w:tcPr>
            <w:tcW w:w="6945" w:type="dxa"/>
            <w:gridSpan w:val="2"/>
            <w:vAlign w:val="center"/>
          </w:tcPr>
          <w:p w:rsidR="006B5A37" w:rsidRDefault="006B5A37" w:rsidP="001A1742">
            <w:pPr>
              <w:pStyle w:val="ae"/>
            </w:pPr>
            <w:r>
              <w:t>Get information of terminal;</w:t>
            </w:r>
          </w:p>
        </w:tc>
      </w:tr>
      <w:tr w:rsidR="006B5A37" w:rsidTr="001A1742">
        <w:trPr>
          <w:jc w:val="center"/>
        </w:trPr>
        <w:tc>
          <w:tcPr>
            <w:tcW w:w="1560" w:type="dxa"/>
            <w:vMerge w:val="restart"/>
            <w:tcBorders>
              <w:left w:val="single" w:sz="12" w:space="0" w:color="1F497D"/>
              <w:right w:val="nil"/>
            </w:tcBorders>
            <w:shd w:val="clear" w:color="auto" w:fill="4F81BD"/>
            <w:vAlign w:val="center"/>
          </w:tcPr>
          <w:p w:rsidR="006B5A37" w:rsidRDefault="006B5A37" w:rsidP="001A1742">
            <w:pPr>
              <w:spacing w:before="60"/>
              <w:jc w:val="center"/>
              <w:rPr>
                <w:b/>
                <w:color w:val="FFFFFF"/>
              </w:rPr>
            </w:pPr>
            <w:r>
              <w:rPr>
                <w:b/>
                <w:color w:val="FFFFFF"/>
              </w:rPr>
              <w:lastRenderedPageBreak/>
              <w:t>Parameters</w:t>
            </w:r>
          </w:p>
        </w:tc>
        <w:tc>
          <w:tcPr>
            <w:tcW w:w="2111" w:type="dxa"/>
            <w:vAlign w:val="center"/>
          </w:tcPr>
          <w:p w:rsidR="006B5A37" w:rsidRDefault="002F0F8B" w:rsidP="001A1742">
            <w:pPr>
              <w:pStyle w:val="ae"/>
            </w:pPr>
            <w:r>
              <w:t>*</w:t>
            </w:r>
            <w:proofErr w:type="spellStart"/>
            <w:r w:rsidRPr="002F0F8B">
              <w:t>pucReqData</w:t>
            </w:r>
            <w:proofErr w:type="spellEnd"/>
            <w:r>
              <w:t>[Input]</w:t>
            </w:r>
          </w:p>
        </w:tc>
        <w:tc>
          <w:tcPr>
            <w:tcW w:w="4834" w:type="dxa"/>
            <w:vAlign w:val="center"/>
          </w:tcPr>
          <w:p w:rsidR="006B5A37" w:rsidRDefault="002F0F8B" w:rsidP="001A1742">
            <w:pPr>
              <w:pStyle w:val="ae"/>
            </w:pPr>
            <w:r>
              <w:t>R</w:t>
            </w:r>
            <w:r>
              <w:rPr>
                <w:rFonts w:hint="eastAsia"/>
              </w:rPr>
              <w:t xml:space="preserve">equest </w:t>
            </w:r>
            <w:r>
              <w:t>data</w:t>
            </w:r>
          </w:p>
        </w:tc>
      </w:tr>
      <w:tr w:rsidR="002F0F8B" w:rsidTr="001A1742">
        <w:trPr>
          <w:jc w:val="center"/>
        </w:trPr>
        <w:tc>
          <w:tcPr>
            <w:tcW w:w="1560" w:type="dxa"/>
            <w:vMerge/>
            <w:tcBorders>
              <w:left w:val="single" w:sz="12" w:space="0" w:color="1F497D"/>
              <w:right w:val="nil"/>
            </w:tcBorders>
            <w:shd w:val="clear" w:color="auto" w:fill="4F81BD"/>
            <w:vAlign w:val="center"/>
          </w:tcPr>
          <w:p w:rsidR="002F0F8B" w:rsidRDefault="002F0F8B" w:rsidP="001A1742">
            <w:pPr>
              <w:spacing w:before="60"/>
              <w:jc w:val="center"/>
              <w:rPr>
                <w:b/>
                <w:color w:val="FFFFFF"/>
              </w:rPr>
            </w:pPr>
          </w:p>
        </w:tc>
        <w:tc>
          <w:tcPr>
            <w:tcW w:w="2111" w:type="dxa"/>
            <w:vAlign w:val="center"/>
          </w:tcPr>
          <w:p w:rsidR="002F0F8B" w:rsidRPr="00F9700E" w:rsidRDefault="002F0F8B" w:rsidP="001A1742">
            <w:pPr>
              <w:pStyle w:val="ae"/>
            </w:pPr>
            <w:r>
              <w:rPr>
                <w:rFonts w:hint="eastAsia"/>
              </w:rPr>
              <w:t>*</w:t>
            </w:r>
            <w:r>
              <w:t xml:space="preserve"> </w:t>
            </w:r>
            <w:proofErr w:type="spellStart"/>
            <w:r w:rsidRPr="002F0F8B">
              <w:t>pucRspData</w:t>
            </w:r>
            <w:proofErr w:type="spellEnd"/>
            <w:r>
              <w:t>[output]</w:t>
            </w:r>
          </w:p>
        </w:tc>
        <w:tc>
          <w:tcPr>
            <w:tcW w:w="4834" w:type="dxa"/>
            <w:vAlign w:val="center"/>
          </w:tcPr>
          <w:p w:rsidR="002F0F8B" w:rsidRDefault="002F0F8B" w:rsidP="001A1742">
            <w:pPr>
              <w:pStyle w:val="ae"/>
            </w:pPr>
          </w:p>
        </w:tc>
      </w:tr>
      <w:tr w:rsidR="006B5A37" w:rsidTr="001A1742">
        <w:trPr>
          <w:jc w:val="center"/>
        </w:trPr>
        <w:tc>
          <w:tcPr>
            <w:tcW w:w="1560" w:type="dxa"/>
            <w:vMerge/>
            <w:tcBorders>
              <w:left w:val="single" w:sz="12" w:space="0" w:color="1F497D"/>
              <w:right w:val="nil"/>
            </w:tcBorders>
            <w:shd w:val="clear" w:color="auto" w:fill="4F81BD"/>
            <w:vAlign w:val="center"/>
          </w:tcPr>
          <w:p w:rsidR="006B5A37" w:rsidRDefault="006B5A37" w:rsidP="001A1742">
            <w:pPr>
              <w:spacing w:before="60"/>
              <w:jc w:val="center"/>
              <w:rPr>
                <w:b/>
                <w:color w:val="FFFFFF"/>
              </w:rPr>
            </w:pPr>
          </w:p>
        </w:tc>
        <w:tc>
          <w:tcPr>
            <w:tcW w:w="2111" w:type="dxa"/>
            <w:vAlign w:val="center"/>
          </w:tcPr>
          <w:p w:rsidR="006B5A37" w:rsidRPr="00F9700E" w:rsidRDefault="006B5A37" w:rsidP="001A1742">
            <w:pPr>
              <w:pStyle w:val="ae"/>
            </w:pPr>
            <w:r>
              <w:rPr>
                <w:rFonts w:hint="eastAsia"/>
              </w:rPr>
              <w:t>*</w:t>
            </w:r>
            <w:r>
              <w:t xml:space="preserve"> </w:t>
            </w:r>
            <w:proofErr w:type="spellStart"/>
            <w:r w:rsidR="00F00432" w:rsidRPr="00F00432">
              <w:t>piRspLen</w:t>
            </w:r>
            <w:proofErr w:type="spellEnd"/>
            <w:r w:rsidR="00F00432" w:rsidRPr="00F00432">
              <w:t xml:space="preserve"> </w:t>
            </w:r>
            <w:r>
              <w:t>[Output]</w:t>
            </w:r>
          </w:p>
        </w:tc>
        <w:tc>
          <w:tcPr>
            <w:tcW w:w="4834" w:type="dxa"/>
            <w:vAlign w:val="center"/>
          </w:tcPr>
          <w:p w:rsidR="006B5A37" w:rsidRDefault="006B5A37" w:rsidP="001A1742">
            <w:pPr>
              <w:pStyle w:val="ae"/>
            </w:pPr>
          </w:p>
        </w:tc>
      </w:tr>
      <w:tr w:rsidR="006B5A37" w:rsidTr="001A1742">
        <w:trPr>
          <w:jc w:val="center"/>
        </w:trPr>
        <w:tc>
          <w:tcPr>
            <w:tcW w:w="1560" w:type="dxa"/>
            <w:tcBorders>
              <w:left w:val="single" w:sz="12" w:space="0" w:color="1F497D"/>
              <w:right w:val="nil"/>
            </w:tcBorders>
            <w:shd w:val="clear" w:color="auto" w:fill="4F81BD"/>
            <w:vAlign w:val="center"/>
          </w:tcPr>
          <w:p w:rsidR="006B5A37" w:rsidRDefault="006B5A37" w:rsidP="001A1742">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6B5A37" w:rsidRDefault="006B5A37" w:rsidP="001A1742">
            <w:pPr>
              <w:pStyle w:val="ae"/>
            </w:pPr>
          </w:p>
        </w:tc>
        <w:tc>
          <w:tcPr>
            <w:tcW w:w="4834" w:type="dxa"/>
            <w:tcBorders>
              <w:top w:val="single" w:sz="8" w:space="0" w:color="1F497D"/>
              <w:left w:val="nil"/>
              <w:bottom w:val="nil"/>
            </w:tcBorders>
            <w:vAlign w:val="center"/>
          </w:tcPr>
          <w:p w:rsidR="006B5A37" w:rsidRDefault="006B5A37" w:rsidP="001A1742">
            <w:pPr>
              <w:pStyle w:val="ae"/>
            </w:pPr>
          </w:p>
        </w:tc>
      </w:tr>
      <w:tr w:rsidR="006B5A37" w:rsidTr="001A1742">
        <w:trPr>
          <w:jc w:val="center"/>
        </w:trPr>
        <w:tc>
          <w:tcPr>
            <w:tcW w:w="1560" w:type="dxa"/>
            <w:tcBorders>
              <w:left w:val="single" w:sz="12" w:space="0" w:color="1F497D"/>
              <w:bottom w:val="single" w:sz="12" w:space="0" w:color="1F497D"/>
              <w:right w:val="nil"/>
            </w:tcBorders>
            <w:shd w:val="clear" w:color="auto" w:fill="4F81BD"/>
            <w:vAlign w:val="center"/>
          </w:tcPr>
          <w:p w:rsidR="006B5A37" w:rsidRDefault="006B5A37" w:rsidP="001A1742">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6B5A37" w:rsidRDefault="006B5A37">
            <w:pPr>
              <w:pStyle w:val="ae"/>
            </w:pPr>
            <w:r>
              <w:rPr>
                <w:rFonts w:hint="eastAsia"/>
              </w:rPr>
              <w:t xml:space="preserve">For </w:t>
            </w:r>
            <w:r w:rsidR="002F0F8B">
              <w:t xml:space="preserve">request and </w:t>
            </w:r>
            <w:r>
              <w:rPr>
                <w:rFonts w:hint="eastAsia"/>
              </w:rPr>
              <w:t>response data format, see</w:t>
            </w:r>
            <w:r w:rsidR="002F0F8B">
              <w:t xml:space="preserve"> </w:t>
            </w:r>
            <w:r w:rsidR="00F1363C">
              <w:fldChar w:fldCharType="begin"/>
            </w:r>
            <w:r w:rsidR="00F1363C">
              <w:instrText xml:space="preserve"> HYPERLINK \l "_SetTaskList" </w:instrText>
            </w:r>
            <w:r w:rsidR="00F1363C">
              <w:fldChar w:fldCharType="separate"/>
            </w:r>
            <w:r w:rsidR="002F0F8B" w:rsidRPr="002F0F8B">
              <w:rPr>
                <w:rStyle w:val="a7"/>
              </w:rPr>
              <w:t>SetTaskList</w:t>
            </w:r>
            <w:r w:rsidR="00F1363C">
              <w:rPr>
                <w:rStyle w:val="a7"/>
              </w:rPr>
              <w:fldChar w:fldCharType="end"/>
            </w:r>
          </w:p>
        </w:tc>
      </w:tr>
    </w:tbl>
    <w:p w:rsidR="006B5A37" w:rsidRDefault="006B5A37" w:rsidP="007D74A4"/>
    <w:p w:rsidR="00386139" w:rsidRDefault="00386139" w:rsidP="00386139">
      <w:pPr>
        <w:pStyle w:val="3"/>
        <w:numPr>
          <w:ilvl w:val="2"/>
          <w:numId w:val="24"/>
        </w:numPr>
      </w:pPr>
      <w:bookmarkStart w:id="2495" w:name="_Toc478130766"/>
      <w:proofErr w:type="spellStart"/>
      <w:r w:rsidRPr="00386139">
        <w:t>RemoteDownload_SaveData</w:t>
      </w:r>
      <w:bookmarkEnd w:id="2495"/>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386139" w:rsidTr="001A1742">
        <w:trPr>
          <w:jc w:val="center"/>
        </w:trPr>
        <w:tc>
          <w:tcPr>
            <w:tcW w:w="1560" w:type="dxa"/>
            <w:tcBorders>
              <w:top w:val="single" w:sz="12" w:space="0" w:color="1F497D"/>
              <w:left w:val="single" w:sz="12" w:space="0" w:color="1F497D"/>
              <w:bottom w:val="nil"/>
              <w:right w:val="nil"/>
            </w:tcBorders>
            <w:shd w:val="clear" w:color="auto" w:fill="4F81BD"/>
            <w:vAlign w:val="center"/>
          </w:tcPr>
          <w:p w:rsidR="00386139" w:rsidRDefault="00386139" w:rsidP="001A1742">
            <w:pPr>
              <w:spacing w:before="60"/>
              <w:jc w:val="center"/>
              <w:rPr>
                <w:b/>
                <w:color w:val="FFFFFF"/>
              </w:rPr>
            </w:pPr>
            <w:r>
              <w:rPr>
                <w:b/>
                <w:color w:val="FFFFFF"/>
              </w:rPr>
              <w:t>Prototype</w:t>
            </w:r>
          </w:p>
        </w:tc>
        <w:tc>
          <w:tcPr>
            <w:tcW w:w="6945" w:type="dxa"/>
            <w:gridSpan w:val="2"/>
            <w:vAlign w:val="center"/>
          </w:tcPr>
          <w:p w:rsidR="00386139" w:rsidRPr="0013584C" w:rsidRDefault="00386139" w:rsidP="001A1742">
            <w:pPr>
              <w:spacing w:before="60" w:after="60"/>
              <w:rPr>
                <w:szCs w:val="21"/>
              </w:rPr>
            </w:pPr>
            <w:proofErr w:type="spellStart"/>
            <w:r w:rsidRPr="002F0F8B">
              <w:rPr>
                <w:b/>
                <w:color w:val="7030A0"/>
                <w:szCs w:val="21"/>
              </w:rPr>
              <w:t>int</w:t>
            </w:r>
            <w:proofErr w:type="spellEnd"/>
            <w:r w:rsidRPr="002F0F8B">
              <w:rPr>
                <w:b/>
                <w:color w:val="7030A0"/>
                <w:szCs w:val="21"/>
              </w:rPr>
              <w:t xml:space="preserve"> </w:t>
            </w:r>
            <w:proofErr w:type="spellStart"/>
            <w:r w:rsidRPr="00386139">
              <w:rPr>
                <w:b/>
                <w:color w:val="7030A0"/>
                <w:szCs w:val="21"/>
              </w:rPr>
              <w:t>RemoteDownload_SaveData</w:t>
            </w:r>
            <w:proofErr w:type="spellEnd"/>
            <w:r w:rsidRPr="00386139">
              <w:rPr>
                <w:b/>
                <w:color w:val="7030A0"/>
                <w:szCs w:val="21"/>
              </w:rPr>
              <w:t xml:space="preserve"> </w:t>
            </w:r>
            <w:r w:rsidRPr="002F0F8B">
              <w:rPr>
                <w:b/>
                <w:color w:val="7030A0"/>
                <w:szCs w:val="21"/>
              </w:rPr>
              <w:t>(</w:t>
            </w:r>
            <w:proofErr w:type="spellStart"/>
            <w:r w:rsidRPr="002F0F8B">
              <w:rPr>
                <w:b/>
                <w:color w:val="7030A0"/>
                <w:szCs w:val="21"/>
              </w:rPr>
              <w:t>const</w:t>
            </w:r>
            <w:proofErr w:type="spellEnd"/>
            <w:r w:rsidRPr="002F0F8B">
              <w:rPr>
                <w:b/>
                <w:color w:val="7030A0"/>
                <w:szCs w:val="21"/>
              </w:rPr>
              <w:t xml:space="preserve"> unsigned char *</w:t>
            </w:r>
            <w:proofErr w:type="spellStart"/>
            <w:r w:rsidRPr="002F0F8B">
              <w:rPr>
                <w:b/>
                <w:color w:val="7030A0"/>
                <w:szCs w:val="21"/>
              </w:rPr>
              <w:t>pucReqData</w:t>
            </w:r>
            <w:proofErr w:type="spellEnd"/>
            <w:r w:rsidRPr="002F0F8B">
              <w:rPr>
                <w:b/>
                <w:color w:val="7030A0"/>
                <w:szCs w:val="21"/>
              </w:rPr>
              <w:t>, unsigned char *</w:t>
            </w:r>
            <w:proofErr w:type="spellStart"/>
            <w:r w:rsidRPr="002F0F8B">
              <w:rPr>
                <w:b/>
                <w:color w:val="7030A0"/>
                <w:szCs w:val="21"/>
              </w:rPr>
              <w:t>pucRspData</w:t>
            </w:r>
            <w:proofErr w:type="spellEnd"/>
            <w:r w:rsidRPr="002F0F8B">
              <w:rPr>
                <w:b/>
                <w:color w:val="7030A0"/>
                <w:szCs w:val="21"/>
              </w:rPr>
              <w:t xml:space="preserve">, </w:t>
            </w:r>
            <w:proofErr w:type="spellStart"/>
            <w:r w:rsidRPr="002F0F8B">
              <w:rPr>
                <w:b/>
                <w:color w:val="7030A0"/>
                <w:szCs w:val="21"/>
              </w:rPr>
              <w:t>int</w:t>
            </w:r>
            <w:proofErr w:type="spellEnd"/>
            <w:r w:rsidRPr="002F0F8B">
              <w:rPr>
                <w:b/>
                <w:color w:val="7030A0"/>
                <w:szCs w:val="21"/>
              </w:rPr>
              <w:t xml:space="preserve"> *</w:t>
            </w:r>
            <w:proofErr w:type="spellStart"/>
            <w:r w:rsidRPr="002F0F8B">
              <w:rPr>
                <w:b/>
                <w:color w:val="7030A0"/>
                <w:szCs w:val="21"/>
              </w:rPr>
              <w:t>piRspLen</w:t>
            </w:r>
            <w:proofErr w:type="spellEnd"/>
            <w:r w:rsidRPr="002F0F8B">
              <w:rPr>
                <w:b/>
                <w:color w:val="7030A0"/>
                <w:szCs w:val="21"/>
              </w:rPr>
              <w:t>);</w:t>
            </w:r>
          </w:p>
        </w:tc>
      </w:tr>
      <w:tr w:rsidR="00386139" w:rsidTr="001A1742">
        <w:trPr>
          <w:jc w:val="center"/>
        </w:trPr>
        <w:tc>
          <w:tcPr>
            <w:tcW w:w="1560" w:type="dxa"/>
            <w:tcBorders>
              <w:left w:val="single" w:sz="12" w:space="0" w:color="1F497D"/>
              <w:bottom w:val="nil"/>
              <w:right w:val="nil"/>
            </w:tcBorders>
            <w:shd w:val="clear" w:color="auto" w:fill="4F81BD"/>
            <w:vAlign w:val="center"/>
          </w:tcPr>
          <w:p w:rsidR="00386139" w:rsidRDefault="00386139" w:rsidP="001A1742">
            <w:pPr>
              <w:spacing w:before="60"/>
              <w:jc w:val="center"/>
              <w:rPr>
                <w:b/>
                <w:color w:val="FFFFFF"/>
              </w:rPr>
            </w:pPr>
            <w:r>
              <w:rPr>
                <w:b/>
                <w:color w:val="FFFFFF"/>
              </w:rPr>
              <w:t>Function</w:t>
            </w:r>
          </w:p>
        </w:tc>
        <w:tc>
          <w:tcPr>
            <w:tcW w:w="6945" w:type="dxa"/>
            <w:gridSpan w:val="2"/>
            <w:vAlign w:val="center"/>
          </w:tcPr>
          <w:p w:rsidR="00386139" w:rsidRDefault="00386139" w:rsidP="001A1742">
            <w:pPr>
              <w:pStyle w:val="ae"/>
            </w:pPr>
            <w:r>
              <w:t>Get information of terminal;</w:t>
            </w:r>
          </w:p>
        </w:tc>
      </w:tr>
      <w:tr w:rsidR="00386139" w:rsidTr="001A1742">
        <w:trPr>
          <w:jc w:val="center"/>
        </w:trPr>
        <w:tc>
          <w:tcPr>
            <w:tcW w:w="1560" w:type="dxa"/>
            <w:vMerge w:val="restart"/>
            <w:tcBorders>
              <w:left w:val="single" w:sz="12" w:space="0" w:color="1F497D"/>
              <w:right w:val="nil"/>
            </w:tcBorders>
            <w:shd w:val="clear" w:color="auto" w:fill="4F81BD"/>
            <w:vAlign w:val="center"/>
          </w:tcPr>
          <w:p w:rsidR="00386139" w:rsidRDefault="00386139" w:rsidP="001A1742">
            <w:pPr>
              <w:spacing w:before="60"/>
              <w:jc w:val="center"/>
              <w:rPr>
                <w:b/>
                <w:color w:val="FFFFFF"/>
              </w:rPr>
            </w:pPr>
            <w:r>
              <w:rPr>
                <w:b/>
                <w:color w:val="FFFFFF"/>
              </w:rPr>
              <w:t>Parameters</w:t>
            </w:r>
          </w:p>
        </w:tc>
        <w:tc>
          <w:tcPr>
            <w:tcW w:w="2111" w:type="dxa"/>
            <w:vAlign w:val="center"/>
          </w:tcPr>
          <w:p w:rsidR="00386139" w:rsidRDefault="00386139" w:rsidP="001A1742">
            <w:pPr>
              <w:pStyle w:val="ae"/>
            </w:pPr>
            <w:r>
              <w:t>*</w:t>
            </w:r>
            <w:proofErr w:type="spellStart"/>
            <w:r w:rsidRPr="002F0F8B">
              <w:t>pucReqData</w:t>
            </w:r>
            <w:proofErr w:type="spellEnd"/>
            <w:r>
              <w:t>[Input]</w:t>
            </w:r>
          </w:p>
        </w:tc>
        <w:tc>
          <w:tcPr>
            <w:tcW w:w="4834" w:type="dxa"/>
            <w:vAlign w:val="center"/>
          </w:tcPr>
          <w:p w:rsidR="00386139" w:rsidRDefault="00386139" w:rsidP="001A1742">
            <w:pPr>
              <w:pStyle w:val="ae"/>
            </w:pPr>
            <w:r>
              <w:t>R</w:t>
            </w:r>
            <w:r>
              <w:rPr>
                <w:rFonts w:hint="eastAsia"/>
              </w:rPr>
              <w:t xml:space="preserve">equest </w:t>
            </w:r>
            <w:r>
              <w:t>data</w:t>
            </w:r>
          </w:p>
        </w:tc>
      </w:tr>
      <w:tr w:rsidR="00386139" w:rsidTr="001A1742">
        <w:trPr>
          <w:jc w:val="center"/>
        </w:trPr>
        <w:tc>
          <w:tcPr>
            <w:tcW w:w="1560" w:type="dxa"/>
            <w:vMerge/>
            <w:tcBorders>
              <w:left w:val="single" w:sz="12" w:space="0" w:color="1F497D"/>
              <w:right w:val="nil"/>
            </w:tcBorders>
            <w:shd w:val="clear" w:color="auto" w:fill="4F81BD"/>
            <w:vAlign w:val="center"/>
          </w:tcPr>
          <w:p w:rsidR="00386139" w:rsidRDefault="00386139" w:rsidP="001A1742">
            <w:pPr>
              <w:spacing w:before="60"/>
              <w:jc w:val="center"/>
              <w:rPr>
                <w:b/>
                <w:color w:val="FFFFFF"/>
              </w:rPr>
            </w:pPr>
          </w:p>
        </w:tc>
        <w:tc>
          <w:tcPr>
            <w:tcW w:w="2111" w:type="dxa"/>
            <w:vAlign w:val="center"/>
          </w:tcPr>
          <w:p w:rsidR="00386139" w:rsidRPr="00F9700E" w:rsidRDefault="00386139" w:rsidP="001A1742">
            <w:pPr>
              <w:pStyle w:val="ae"/>
            </w:pPr>
            <w:r>
              <w:rPr>
                <w:rFonts w:hint="eastAsia"/>
              </w:rPr>
              <w:t>*</w:t>
            </w:r>
            <w:r>
              <w:t xml:space="preserve"> </w:t>
            </w:r>
            <w:proofErr w:type="spellStart"/>
            <w:r w:rsidRPr="002F0F8B">
              <w:t>pucRspData</w:t>
            </w:r>
            <w:proofErr w:type="spellEnd"/>
            <w:r>
              <w:t>[output]</w:t>
            </w:r>
          </w:p>
        </w:tc>
        <w:tc>
          <w:tcPr>
            <w:tcW w:w="4834" w:type="dxa"/>
            <w:vAlign w:val="center"/>
          </w:tcPr>
          <w:p w:rsidR="00386139" w:rsidRDefault="00386139" w:rsidP="001A1742">
            <w:pPr>
              <w:pStyle w:val="ae"/>
            </w:pPr>
          </w:p>
        </w:tc>
      </w:tr>
      <w:tr w:rsidR="00386139" w:rsidTr="001A1742">
        <w:trPr>
          <w:jc w:val="center"/>
        </w:trPr>
        <w:tc>
          <w:tcPr>
            <w:tcW w:w="1560" w:type="dxa"/>
            <w:vMerge/>
            <w:tcBorders>
              <w:left w:val="single" w:sz="12" w:space="0" w:color="1F497D"/>
              <w:right w:val="nil"/>
            </w:tcBorders>
            <w:shd w:val="clear" w:color="auto" w:fill="4F81BD"/>
            <w:vAlign w:val="center"/>
          </w:tcPr>
          <w:p w:rsidR="00386139" w:rsidRDefault="00386139" w:rsidP="001A1742">
            <w:pPr>
              <w:spacing w:before="60"/>
              <w:jc w:val="center"/>
              <w:rPr>
                <w:b/>
                <w:color w:val="FFFFFF"/>
              </w:rPr>
            </w:pPr>
          </w:p>
        </w:tc>
        <w:tc>
          <w:tcPr>
            <w:tcW w:w="2111" w:type="dxa"/>
            <w:vAlign w:val="center"/>
          </w:tcPr>
          <w:p w:rsidR="00386139" w:rsidRPr="00F9700E" w:rsidRDefault="00386139" w:rsidP="001A1742">
            <w:pPr>
              <w:pStyle w:val="ae"/>
            </w:pPr>
            <w:r>
              <w:rPr>
                <w:rFonts w:hint="eastAsia"/>
              </w:rPr>
              <w:t>*</w:t>
            </w:r>
            <w:r>
              <w:t xml:space="preserve"> </w:t>
            </w:r>
            <w:proofErr w:type="spellStart"/>
            <w:r w:rsidRPr="00F00432">
              <w:t>piRspLen</w:t>
            </w:r>
            <w:proofErr w:type="spellEnd"/>
            <w:r w:rsidRPr="00F00432">
              <w:t xml:space="preserve"> </w:t>
            </w:r>
            <w:r>
              <w:t>[Output]</w:t>
            </w:r>
          </w:p>
        </w:tc>
        <w:tc>
          <w:tcPr>
            <w:tcW w:w="4834" w:type="dxa"/>
            <w:vAlign w:val="center"/>
          </w:tcPr>
          <w:p w:rsidR="00386139" w:rsidRDefault="00386139" w:rsidP="001A1742">
            <w:pPr>
              <w:pStyle w:val="ae"/>
            </w:pPr>
          </w:p>
        </w:tc>
      </w:tr>
      <w:tr w:rsidR="00386139" w:rsidTr="001A1742">
        <w:trPr>
          <w:jc w:val="center"/>
        </w:trPr>
        <w:tc>
          <w:tcPr>
            <w:tcW w:w="1560" w:type="dxa"/>
            <w:tcBorders>
              <w:left w:val="single" w:sz="12" w:space="0" w:color="1F497D"/>
              <w:right w:val="nil"/>
            </w:tcBorders>
            <w:shd w:val="clear" w:color="auto" w:fill="4F81BD"/>
            <w:vAlign w:val="center"/>
          </w:tcPr>
          <w:p w:rsidR="00386139" w:rsidRDefault="00386139" w:rsidP="001A1742">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386139" w:rsidRDefault="00386139" w:rsidP="001A1742">
            <w:pPr>
              <w:pStyle w:val="ae"/>
            </w:pPr>
          </w:p>
        </w:tc>
        <w:tc>
          <w:tcPr>
            <w:tcW w:w="4834" w:type="dxa"/>
            <w:tcBorders>
              <w:top w:val="single" w:sz="8" w:space="0" w:color="1F497D"/>
              <w:left w:val="nil"/>
              <w:bottom w:val="nil"/>
            </w:tcBorders>
            <w:vAlign w:val="center"/>
          </w:tcPr>
          <w:p w:rsidR="00386139" w:rsidRDefault="00386139" w:rsidP="001A1742">
            <w:pPr>
              <w:pStyle w:val="ae"/>
            </w:pPr>
          </w:p>
        </w:tc>
      </w:tr>
      <w:tr w:rsidR="00386139" w:rsidTr="001A1742">
        <w:trPr>
          <w:jc w:val="center"/>
        </w:trPr>
        <w:tc>
          <w:tcPr>
            <w:tcW w:w="1560" w:type="dxa"/>
            <w:tcBorders>
              <w:left w:val="single" w:sz="12" w:space="0" w:color="1F497D"/>
              <w:bottom w:val="single" w:sz="12" w:space="0" w:color="1F497D"/>
              <w:right w:val="nil"/>
            </w:tcBorders>
            <w:shd w:val="clear" w:color="auto" w:fill="4F81BD"/>
            <w:vAlign w:val="center"/>
          </w:tcPr>
          <w:p w:rsidR="00386139" w:rsidRDefault="00386139" w:rsidP="001A1742">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386139" w:rsidRDefault="00386139">
            <w:pPr>
              <w:pStyle w:val="ae"/>
            </w:pPr>
            <w:r>
              <w:rPr>
                <w:rFonts w:hint="eastAsia"/>
              </w:rPr>
              <w:t xml:space="preserve">For </w:t>
            </w:r>
            <w:r>
              <w:t xml:space="preserve">request and </w:t>
            </w:r>
            <w:r>
              <w:rPr>
                <w:rFonts w:hint="eastAsia"/>
              </w:rPr>
              <w:t>response data format, see</w:t>
            </w:r>
            <w:r>
              <w:t xml:space="preserve"> </w:t>
            </w:r>
            <w:r w:rsidR="00F1363C">
              <w:fldChar w:fldCharType="begin"/>
            </w:r>
            <w:r w:rsidR="00F1363C">
              <w:instrText xml:space="preserve"> HYPERLINK \l "_SaveFileData" </w:instrText>
            </w:r>
            <w:r w:rsidR="00F1363C">
              <w:fldChar w:fldCharType="separate"/>
            </w:r>
            <w:r w:rsidRPr="00386139">
              <w:rPr>
                <w:rStyle w:val="a7"/>
              </w:rPr>
              <w:t>SaveFileData</w:t>
            </w:r>
            <w:r w:rsidR="00F1363C">
              <w:rPr>
                <w:rStyle w:val="a7"/>
              </w:rPr>
              <w:fldChar w:fldCharType="end"/>
            </w:r>
          </w:p>
        </w:tc>
      </w:tr>
    </w:tbl>
    <w:p w:rsidR="00386139" w:rsidRDefault="00386139" w:rsidP="007D74A4"/>
    <w:p w:rsidR="00386139" w:rsidRDefault="00F05AA8" w:rsidP="00F05AA8">
      <w:pPr>
        <w:pStyle w:val="3"/>
        <w:numPr>
          <w:ilvl w:val="2"/>
          <w:numId w:val="24"/>
        </w:numPr>
      </w:pPr>
      <w:bookmarkStart w:id="2496" w:name="_Toc478130767"/>
      <w:proofErr w:type="spellStart"/>
      <w:r w:rsidRPr="00F05AA8">
        <w:t>RemoteDownload_TaskAsk</w:t>
      </w:r>
      <w:bookmarkEnd w:id="2496"/>
      <w:proofErr w:type="spellEnd"/>
    </w:p>
    <w:tbl>
      <w:tblPr>
        <w:tblW w:w="8505" w:type="dxa"/>
        <w:jc w:val="center"/>
        <w:tblBorders>
          <w:top w:val="single" w:sz="12" w:space="0" w:color="1F497D"/>
          <w:left w:val="single" w:sz="12" w:space="0" w:color="1F497D"/>
          <w:bottom w:val="single" w:sz="12" w:space="0" w:color="1F497D"/>
          <w:right w:val="single" w:sz="12" w:space="0" w:color="1F497D"/>
          <w:insideH w:val="single" w:sz="8" w:space="0" w:color="1F497D"/>
          <w:insideV w:val="single" w:sz="8" w:space="0" w:color="1F497D"/>
        </w:tblBorders>
        <w:tblLayout w:type="fixed"/>
        <w:tblLook w:val="0000" w:firstRow="0" w:lastRow="0" w:firstColumn="0" w:lastColumn="0" w:noHBand="0" w:noVBand="0"/>
      </w:tblPr>
      <w:tblGrid>
        <w:gridCol w:w="1560"/>
        <w:gridCol w:w="2111"/>
        <w:gridCol w:w="4834"/>
      </w:tblGrid>
      <w:tr w:rsidR="00386139" w:rsidTr="001A1742">
        <w:trPr>
          <w:jc w:val="center"/>
        </w:trPr>
        <w:tc>
          <w:tcPr>
            <w:tcW w:w="1560" w:type="dxa"/>
            <w:tcBorders>
              <w:top w:val="single" w:sz="12" w:space="0" w:color="1F497D"/>
              <w:left w:val="single" w:sz="12" w:space="0" w:color="1F497D"/>
              <w:bottom w:val="nil"/>
              <w:right w:val="nil"/>
            </w:tcBorders>
            <w:shd w:val="clear" w:color="auto" w:fill="4F81BD"/>
            <w:vAlign w:val="center"/>
          </w:tcPr>
          <w:p w:rsidR="00386139" w:rsidRDefault="00386139" w:rsidP="001A1742">
            <w:pPr>
              <w:spacing w:before="60"/>
              <w:jc w:val="center"/>
              <w:rPr>
                <w:b/>
                <w:color w:val="FFFFFF"/>
              </w:rPr>
            </w:pPr>
            <w:r>
              <w:rPr>
                <w:b/>
                <w:color w:val="FFFFFF"/>
              </w:rPr>
              <w:t>Prototype</w:t>
            </w:r>
          </w:p>
        </w:tc>
        <w:tc>
          <w:tcPr>
            <w:tcW w:w="6945" w:type="dxa"/>
            <w:gridSpan w:val="2"/>
            <w:vAlign w:val="center"/>
          </w:tcPr>
          <w:p w:rsidR="00386139" w:rsidRPr="0013584C" w:rsidRDefault="00F05AA8" w:rsidP="001A1742">
            <w:pPr>
              <w:spacing w:before="60" w:after="60"/>
              <w:rPr>
                <w:szCs w:val="21"/>
              </w:rPr>
            </w:pPr>
            <w:proofErr w:type="spellStart"/>
            <w:r w:rsidRPr="00F05AA8">
              <w:rPr>
                <w:b/>
                <w:color w:val="7030A0"/>
                <w:szCs w:val="21"/>
              </w:rPr>
              <w:t>int</w:t>
            </w:r>
            <w:proofErr w:type="spellEnd"/>
            <w:r w:rsidRPr="00F05AA8">
              <w:rPr>
                <w:b/>
                <w:color w:val="7030A0"/>
                <w:szCs w:val="21"/>
              </w:rPr>
              <w:t xml:space="preserve"> </w:t>
            </w:r>
            <w:proofErr w:type="spellStart"/>
            <w:r w:rsidRPr="00F05AA8">
              <w:rPr>
                <w:b/>
                <w:color w:val="7030A0"/>
                <w:szCs w:val="21"/>
              </w:rPr>
              <w:t>RemoteDownload_TaskAsk</w:t>
            </w:r>
            <w:proofErr w:type="spellEnd"/>
            <w:r w:rsidRPr="00F05AA8">
              <w:rPr>
                <w:b/>
                <w:color w:val="7030A0"/>
                <w:szCs w:val="21"/>
              </w:rPr>
              <w:t>(</w:t>
            </w:r>
            <w:proofErr w:type="spellStart"/>
            <w:r w:rsidRPr="00F05AA8">
              <w:rPr>
                <w:b/>
                <w:color w:val="7030A0"/>
                <w:szCs w:val="21"/>
              </w:rPr>
              <w:t>const</w:t>
            </w:r>
            <w:proofErr w:type="spellEnd"/>
            <w:r w:rsidRPr="00F05AA8">
              <w:rPr>
                <w:b/>
                <w:color w:val="7030A0"/>
                <w:szCs w:val="21"/>
              </w:rPr>
              <w:t xml:space="preserve"> unsigned char *</w:t>
            </w:r>
            <w:proofErr w:type="spellStart"/>
            <w:r w:rsidRPr="00F05AA8">
              <w:rPr>
                <w:b/>
                <w:color w:val="7030A0"/>
                <w:szCs w:val="21"/>
              </w:rPr>
              <w:t>pucReqData</w:t>
            </w:r>
            <w:proofErr w:type="spellEnd"/>
            <w:r w:rsidRPr="00F05AA8">
              <w:rPr>
                <w:b/>
                <w:color w:val="7030A0"/>
                <w:szCs w:val="21"/>
              </w:rPr>
              <w:t>, unsigned char *</w:t>
            </w:r>
            <w:proofErr w:type="spellStart"/>
            <w:r w:rsidRPr="00F05AA8">
              <w:rPr>
                <w:b/>
                <w:color w:val="7030A0"/>
                <w:szCs w:val="21"/>
              </w:rPr>
              <w:t>pucRspData</w:t>
            </w:r>
            <w:proofErr w:type="spellEnd"/>
            <w:r w:rsidRPr="00F05AA8">
              <w:rPr>
                <w:b/>
                <w:color w:val="7030A0"/>
                <w:szCs w:val="21"/>
              </w:rPr>
              <w:t xml:space="preserve">, </w:t>
            </w:r>
            <w:proofErr w:type="spellStart"/>
            <w:r w:rsidRPr="00F05AA8">
              <w:rPr>
                <w:b/>
                <w:color w:val="7030A0"/>
                <w:szCs w:val="21"/>
              </w:rPr>
              <w:t>int</w:t>
            </w:r>
            <w:proofErr w:type="spellEnd"/>
            <w:r w:rsidRPr="00F05AA8">
              <w:rPr>
                <w:b/>
                <w:color w:val="7030A0"/>
                <w:szCs w:val="21"/>
              </w:rPr>
              <w:t xml:space="preserve"> *</w:t>
            </w:r>
            <w:proofErr w:type="spellStart"/>
            <w:r w:rsidRPr="00F05AA8">
              <w:rPr>
                <w:b/>
                <w:color w:val="7030A0"/>
                <w:szCs w:val="21"/>
              </w:rPr>
              <w:t>piRspLen</w:t>
            </w:r>
            <w:proofErr w:type="spellEnd"/>
            <w:r w:rsidRPr="00F05AA8">
              <w:rPr>
                <w:b/>
                <w:color w:val="7030A0"/>
                <w:szCs w:val="21"/>
              </w:rPr>
              <w:t>, unsigned char *</w:t>
            </w:r>
            <w:proofErr w:type="spellStart"/>
            <w:r w:rsidRPr="00F05AA8">
              <w:rPr>
                <w:b/>
                <w:color w:val="7030A0"/>
                <w:szCs w:val="21"/>
              </w:rPr>
              <w:t>pucSendRspFlag</w:t>
            </w:r>
            <w:proofErr w:type="spellEnd"/>
            <w:r w:rsidRPr="00F05AA8">
              <w:rPr>
                <w:b/>
                <w:color w:val="7030A0"/>
                <w:szCs w:val="21"/>
              </w:rPr>
              <w:t>);</w:t>
            </w:r>
          </w:p>
        </w:tc>
      </w:tr>
      <w:tr w:rsidR="00386139" w:rsidTr="001A1742">
        <w:trPr>
          <w:jc w:val="center"/>
        </w:trPr>
        <w:tc>
          <w:tcPr>
            <w:tcW w:w="1560" w:type="dxa"/>
            <w:tcBorders>
              <w:left w:val="single" w:sz="12" w:space="0" w:color="1F497D"/>
              <w:bottom w:val="nil"/>
              <w:right w:val="nil"/>
            </w:tcBorders>
            <w:shd w:val="clear" w:color="auto" w:fill="4F81BD"/>
            <w:vAlign w:val="center"/>
          </w:tcPr>
          <w:p w:rsidR="00386139" w:rsidRDefault="00386139" w:rsidP="001A1742">
            <w:pPr>
              <w:spacing w:before="60"/>
              <w:jc w:val="center"/>
              <w:rPr>
                <w:b/>
                <w:color w:val="FFFFFF"/>
              </w:rPr>
            </w:pPr>
            <w:r>
              <w:rPr>
                <w:b/>
                <w:color w:val="FFFFFF"/>
              </w:rPr>
              <w:t>Function</w:t>
            </w:r>
          </w:p>
        </w:tc>
        <w:tc>
          <w:tcPr>
            <w:tcW w:w="6945" w:type="dxa"/>
            <w:gridSpan w:val="2"/>
            <w:vAlign w:val="center"/>
          </w:tcPr>
          <w:p w:rsidR="00386139" w:rsidRDefault="00386139" w:rsidP="001A1742">
            <w:pPr>
              <w:pStyle w:val="ae"/>
            </w:pPr>
            <w:r>
              <w:t>Get information of terminal;</w:t>
            </w:r>
          </w:p>
        </w:tc>
      </w:tr>
      <w:tr w:rsidR="00386139" w:rsidTr="001A1742">
        <w:trPr>
          <w:jc w:val="center"/>
        </w:trPr>
        <w:tc>
          <w:tcPr>
            <w:tcW w:w="1560" w:type="dxa"/>
            <w:vMerge w:val="restart"/>
            <w:tcBorders>
              <w:left w:val="single" w:sz="12" w:space="0" w:color="1F497D"/>
              <w:right w:val="nil"/>
            </w:tcBorders>
            <w:shd w:val="clear" w:color="auto" w:fill="4F81BD"/>
            <w:vAlign w:val="center"/>
          </w:tcPr>
          <w:p w:rsidR="00386139" w:rsidRDefault="00386139" w:rsidP="001A1742">
            <w:pPr>
              <w:spacing w:before="60"/>
              <w:jc w:val="center"/>
              <w:rPr>
                <w:b/>
                <w:color w:val="FFFFFF"/>
              </w:rPr>
            </w:pPr>
            <w:r>
              <w:rPr>
                <w:b/>
                <w:color w:val="FFFFFF"/>
              </w:rPr>
              <w:t>Parameters</w:t>
            </w:r>
          </w:p>
        </w:tc>
        <w:tc>
          <w:tcPr>
            <w:tcW w:w="2111" w:type="dxa"/>
            <w:vAlign w:val="center"/>
          </w:tcPr>
          <w:p w:rsidR="00386139" w:rsidRDefault="00386139" w:rsidP="001A1742">
            <w:pPr>
              <w:pStyle w:val="ae"/>
            </w:pPr>
            <w:r>
              <w:t>*</w:t>
            </w:r>
            <w:proofErr w:type="spellStart"/>
            <w:r w:rsidRPr="002F0F8B">
              <w:t>pucReqData</w:t>
            </w:r>
            <w:proofErr w:type="spellEnd"/>
            <w:r>
              <w:t>[Input]</w:t>
            </w:r>
          </w:p>
        </w:tc>
        <w:tc>
          <w:tcPr>
            <w:tcW w:w="4834" w:type="dxa"/>
            <w:vAlign w:val="center"/>
          </w:tcPr>
          <w:p w:rsidR="00386139" w:rsidRDefault="00386139" w:rsidP="001A1742">
            <w:pPr>
              <w:pStyle w:val="ae"/>
            </w:pPr>
            <w:r>
              <w:t>R</w:t>
            </w:r>
            <w:r>
              <w:rPr>
                <w:rFonts w:hint="eastAsia"/>
              </w:rPr>
              <w:t xml:space="preserve">equest </w:t>
            </w:r>
            <w:r>
              <w:t>data</w:t>
            </w:r>
          </w:p>
        </w:tc>
      </w:tr>
      <w:tr w:rsidR="00386139" w:rsidTr="001A1742">
        <w:trPr>
          <w:jc w:val="center"/>
        </w:trPr>
        <w:tc>
          <w:tcPr>
            <w:tcW w:w="1560" w:type="dxa"/>
            <w:vMerge/>
            <w:tcBorders>
              <w:left w:val="single" w:sz="12" w:space="0" w:color="1F497D"/>
              <w:right w:val="nil"/>
            </w:tcBorders>
            <w:shd w:val="clear" w:color="auto" w:fill="4F81BD"/>
            <w:vAlign w:val="center"/>
          </w:tcPr>
          <w:p w:rsidR="00386139" w:rsidRDefault="00386139" w:rsidP="001A1742">
            <w:pPr>
              <w:spacing w:before="60"/>
              <w:jc w:val="center"/>
              <w:rPr>
                <w:b/>
                <w:color w:val="FFFFFF"/>
              </w:rPr>
            </w:pPr>
          </w:p>
        </w:tc>
        <w:tc>
          <w:tcPr>
            <w:tcW w:w="2111" w:type="dxa"/>
            <w:vAlign w:val="center"/>
          </w:tcPr>
          <w:p w:rsidR="00386139" w:rsidRPr="00F9700E" w:rsidRDefault="00386139" w:rsidP="001A1742">
            <w:pPr>
              <w:pStyle w:val="ae"/>
            </w:pPr>
            <w:r>
              <w:rPr>
                <w:rFonts w:hint="eastAsia"/>
              </w:rPr>
              <w:t>*</w:t>
            </w:r>
            <w:r>
              <w:t xml:space="preserve"> </w:t>
            </w:r>
            <w:proofErr w:type="spellStart"/>
            <w:r w:rsidRPr="002F0F8B">
              <w:t>pucRspData</w:t>
            </w:r>
            <w:proofErr w:type="spellEnd"/>
            <w:r>
              <w:t>[output]</w:t>
            </w:r>
          </w:p>
        </w:tc>
        <w:tc>
          <w:tcPr>
            <w:tcW w:w="4834" w:type="dxa"/>
            <w:vAlign w:val="center"/>
          </w:tcPr>
          <w:p w:rsidR="00386139" w:rsidRDefault="00386139" w:rsidP="001A1742">
            <w:pPr>
              <w:pStyle w:val="ae"/>
            </w:pPr>
          </w:p>
        </w:tc>
      </w:tr>
      <w:tr w:rsidR="00386139" w:rsidTr="001A1742">
        <w:trPr>
          <w:jc w:val="center"/>
        </w:trPr>
        <w:tc>
          <w:tcPr>
            <w:tcW w:w="1560" w:type="dxa"/>
            <w:vMerge/>
            <w:tcBorders>
              <w:left w:val="single" w:sz="12" w:space="0" w:color="1F497D"/>
              <w:right w:val="nil"/>
            </w:tcBorders>
            <w:shd w:val="clear" w:color="auto" w:fill="4F81BD"/>
            <w:vAlign w:val="center"/>
          </w:tcPr>
          <w:p w:rsidR="00386139" w:rsidRDefault="00386139" w:rsidP="001A1742">
            <w:pPr>
              <w:spacing w:before="60"/>
              <w:jc w:val="center"/>
              <w:rPr>
                <w:b/>
                <w:color w:val="FFFFFF"/>
              </w:rPr>
            </w:pPr>
          </w:p>
        </w:tc>
        <w:tc>
          <w:tcPr>
            <w:tcW w:w="2111" w:type="dxa"/>
            <w:vAlign w:val="center"/>
          </w:tcPr>
          <w:p w:rsidR="00386139" w:rsidRPr="00F9700E" w:rsidRDefault="00386139" w:rsidP="001A1742">
            <w:pPr>
              <w:pStyle w:val="ae"/>
            </w:pPr>
            <w:r>
              <w:rPr>
                <w:rFonts w:hint="eastAsia"/>
              </w:rPr>
              <w:t>*</w:t>
            </w:r>
            <w:r>
              <w:t xml:space="preserve"> </w:t>
            </w:r>
            <w:proofErr w:type="spellStart"/>
            <w:r w:rsidRPr="00F00432">
              <w:t>piRspLen</w:t>
            </w:r>
            <w:proofErr w:type="spellEnd"/>
            <w:r w:rsidRPr="00F00432">
              <w:t xml:space="preserve"> </w:t>
            </w:r>
            <w:r>
              <w:t>[Output]</w:t>
            </w:r>
          </w:p>
        </w:tc>
        <w:tc>
          <w:tcPr>
            <w:tcW w:w="4834" w:type="dxa"/>
            <w:vAlign w:val="center"/>
          </w:tcPr>
          <w:p w:rsidR="00386139" w:rsidRDefault="00386139" w:rsidP="001A1742">
            <w:pPr>
              <w:pStyle w:val="ae"/>
            </w:pPr>
          </w:p>
        </w:tc>
      </w:tr>
      <w:tr w:rsidR="00F05AA8" w:rsidTr="001A1742">
        <w:trPr>
          <w:jc w:val="center"/>
        </w:trPr>
        <w:tc>
          <w:tcPr>
            <w:tcW w:w="1560" w:type="dxa"/>
            <w:tcBorders>
              <w:left w:val="single" w:sz="12" w:space="0" w:color="1F497D"/>
              <w:right w:val="nil"/>
            </w:tcBorders>
            <w:shd w:val="clear" w:color="auto" w:fill="4F81BD"/>
            <w:vAlign w:val="center"/>
          </w:tcPr>
          <w:p w:rsidR="00F05AA8" w:rsidRDefault="00F05AA8" w:rsidP="001A1742">
            <w:pPr>
              <w:spacing w:before="60"/>
              <w:jc w:val="center"/>
              <w:rPr>
                <w:b/>
                <w:color w:val="FFFFFF"/>
              </w:rPr>
            </w:pPr>
          </w:p>
        </w:tc>
        <w:tc>
          <w:tcPr>
            <w:tcW w:w="2111" w:type="dxa"/>
            <w:vAlign w:val="center"/>
          </w:tcPr>
          <w:p w:rsidR="00F05AA8" w:rsidRDefault="00F05AA8" w:rsidP="001A1742">
            <w:pPr>
              <w:pStyle w:val="ae"/>
            </w:pPr>
            <w:r w:rsidRPr="00F05AA8">
              <w:t>*</w:t>
            </w:r>
            <w:proofErr w:type="spellStart"/>
            <w:r w:rsidRPr="00F05AA8">
              <w:t>pucSendRspFlag</w:t>
            </w:r>
            <w:proofErr w:type="spellEnd"/>
            <w:r>
              <w:t>[output]</w:t>
            </w:r>
          </w:p>
        </w:tc>
        <w:tc>
          <w:tcPr>
            <w:tcW w:w="4834" w:type="dxa"/>
            <w:vAlign w:val="center"/>
          </w:tcPr>
          <w:p w:rsidR="00F05AA8" w:rsidRDefault="00F05AA8" w:rsidP="001A1742">
            <w:pPr>
              <w:pStyle w:val="ae"/>
            </w:pPr>
            <w:r>
              <w:t>S</w:t>
            </w:r>
            <w:r>
              <w:rPr>
                <w:rFonts w:hint="eastAsia"/>
              </w:rPr>
              <w:t xml:space="preserve">end </w:t>
            </w:r>
            <w:r>
              <w:t xml:space="preserve">response flag: 0x00-send in communication module, 0x01-send in </w:t>
            </w:r>
            <w:proofErr w:type="spellStart"/>
            <w:r w:rsidRPr="00F05AA8">
              <w:t>RemoteDownload_TaskAsk</w:t>
            </w:r>
            <w:proofErr w:type="spellEnd"/>
            <w:r>
              <w:t xml:space="preserve"> function;</w:t>
            </w:r>
          </w:p>
        </w:tc>
      </w:tr>
      <w:tr w:rsidR="00386139" w:rsidTr="001A1742">
        <w:trPr>
          <w:jc w:val="center"/>
        </w:trPr>
        <w:tc>
          <w:tcPr>
            <w:tcW w:w="1560" w:type="dxa"/>
            <w:tcBorders>
              <w:left w:val="single" w:sz="12" w:space="0" w:color="1F497D"/>
              <w:right w:val="nil"/>
            </w:tcBorders>
            <w:shd w:val="clear" w:color="auto" w:fill="4F81BD"/>
            <w:vAlign w:val="center"/>
          </w:tcPr>
          <w:p w:rsidR="00386139" w:rsidRDefault="00386139" w:rsidP="001A1742">
            <w:pPr>
              <w:spacing w:before="60"/>
              <w:jc w:val="center"/>
              <w:rPr>
                <w:b/>
                <w:color w:val="FFFFFF"/>
              </w:rPr>
            </w:pPr>
            <w:r>
              <w:rPr>
                <w:b/>
                <w:color w:val="FFFFFF"/>
              </w:rPr>
              <w:t>Return</w:t>
            </w:r>
          </w:p>
        </w:tc>
        <w:tc>
          <w:tcPr>
            <w:tcW w:w="2111" w:type="dxa"/>
            <w:tcBorders>
              <w:top w:val="single" w:sz="8" w:space="0" w:color="1F497D"/>
              <w:bottom w:val="nil"/>
              <w:right w:val="nil"/>
            </w:tcBorders>
            <w:vAlign w:val="center"/>
          </w:tcPr>
          <w:p w:rsidR="00386139" w:rsidRDefault="00386139" w:rsidP="001A1742">
            <w:pPr>
              <w:pStyle w:val="ae"/>
            </w:pPr>
          </w:p>
        </w:tc>
        <w:tc>
          <w:tcPr>
            <w:tcW w:w="4834" w:type="dxa"/>
            <w:tcBorders>
              <w:top w:val="single" w:sz="8" w:space="0" w:color="1F497D"/>
              <w:left w:val="nil"/>
              <w:bottom w:val="nil"/>
            </w:tcBorders>
            <w:vAlign w:val="center"/>
          </w:tcPr>
          <w:p w:rsidR="00386139" w:rsidRDefault="00386139" w:rsidP="001A1742">
            <w:pPr>
              <w:pStyle w:val="ae"/>
            </w:pPr>
          </w:p>
        </w:tc>
      </w:tr>
      <w:tr w:rsidR="00386139" w:rsidTr="001A1742">
        <w:trPr>
          <w:jc w:val="center"/>
        </w:trPr>
        <w:tc>
          <w:tcPr>
            <w:tcW w:w="1560" w:type="dxa"/>
            <w:tcBorders>
              <w:left w:val="single" w:sz="12" w:space="0" w:color="1F497D"/>
              <w:bottom w:val="single" w:sz="12" w:space="0" w:color="1F497D"/>
              <w:right w:val="nil"/>
            </w:tcBorders>
            <w:shd w:val="clear" w:color="auto" w:fill="4F81BD"/>
            <w:vAlign w:val="center"/>
          </w:tcPr>
          <w:p w:rsidR="00386139" w:rsidRDefault="00386139" w:rsidP="001A1742">
            <w:pPr>
              <w:spacing w:before="60"/>
              <w:jc w:val="center"/>
              <w:rPr>
                <w:b/>
                <w:color w:val="FFFFFF"/>
              </w:rPr>
            </w:pPr>
            <w:r>
              <w:rPr>
                <w:b/>
                <w:color w:val="FFFFFF"/>
              </w:rPr>
              <w:t>Instruction</w:t>
            </w:r>
          </w:p>
        </w:tc>
        <w:tc>
          <w:tcPr>
            <w:tcW w:w="6945" w:type="dxa"/>
            <w:gridSpan w:val="2"/>
            <w:tcBorders>
              <w:top w:val="single" w:sz="8" w:space="0" w:color="1F497D"/>
            </w:tcBorders>
            <w:vAlign w:val="center"/>
          </w:tcPr>
          <w:p w:rsidR="00386139" w:rsidRDefault="00386139">
            <w:pPr>
              <w:pStyle w:val="ae"/>
            </w:pPr>
            <w:r>
              <w:rPr>
                <w:rFonts w:hint="eastAsia"/>
              </w:rPr>
              <w:t xml:space="preserve">For </w:t>
            </w:r>
            <w:r>
              <w:t xml:space="preserve">request and </w:t>
            </w:r>
            <w:r>
              <w:rPr>
                <w:rFonts w:hint="eastAsia"/>
              </w:rPr>
              <w:t>response data format, see</w:t>
            </w:r>
            <w:r w:rsidR="00F05AA8">
              <w:t xml:space="preserve"> </w:t>
            </w:r>
            <w:r w:rsidR="00F1363C">
              <w:fldChar w:fldCharType="begin"/>
            </w:r>
            <w:r w:rsidR="00F1363C">
              <w:instrText xml:space="preserve"> HYPERLINK \l "_GetTaskList" </w:instrText>
            </w:r>
            <w:r w:rsidR="00F1363C">
              <w:fldChar w:fldCharType="separate"/>
            </w:r>
            <w:r w:rsidR="00F05AA8" w:rsidRPr="00F05AA8">
              <w:rPr>
                <w:rStyle w:val="a7"/>
              </w:rPr>
              <w:t>GetTaskList</w:t>
            </w:r>
            <w:r w:rsidR="00F1363C">
              <w:rPr>
                <w:rStyle w:val="a7"/>
              </w:rPr>
              <w:fldChar w:fldCharType="end"/>
            </w:r>
          </w:p>
        </w:tc>
      </w:tr>
    </w:tbl>
    <w:p w:rsidR="00386139" w:rsidRPr="00386139" w:rsidRDefault="00386139" w:rsidP="007D74A4"/>
    <w:p w:rsidR="00D92990" w:rsidRPr="00D92990" w:rsidRDefault="00D92990" w:rsidP="00D92990">
      <w:pPr>
        <w:pStyle w:val="a6"/>
        <w:keepNext/>
        <w:keepLines/>
        <w:numPr>
          <w:ilvl w:val="0"/>
          <w:numId w:val="26"/>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497" w:name="_Toc456366099"/>
      <w:bookmarkStart w:id="2498" w:name="_Toc456366443"/>
      <w:bookmarkStart w:id="2499" w:name="_Toc456367116"/>
      <w:bookmarkStart w:id="2500" w:name="_Toc456367521"/>
      <w:bookmarkStart w:id="2501" w:name="_Toc456367698"/>
      <w:bookmarkStart w:id="2502" w:name="_Toc456368399"/>
      <w:bookmarkStart w:id="2503" w:name="_Toc456369868"/>
      <w:bookmarkStart w:id="2504" w:name="_Toc456370061"/>
      <w:bookmarkStart w:id="2505" w:name="_Toc456370249"/>
      <w:bookmarkStart w:id="2506" w:name="_Toc456370390"/>
      <w:bookmarkStart w:id="2507" w:name="_Toc456708144"/>
      <w:bookmarkStart w:id="2508" w:name="_Toc456708334"/>
      <w:bookmarkStart w:id="2509" w:name="_Toc456710839"/>
      <w:bookmarkStart w:id="2510" w:name="_Toc456711186"/>
      <w:bookmarkStart w:id="2511" w:name="_Toc456711379"/>
      <w:bookmarkStart w:id="2512" w:name="_Toc456788094"/>
      <w:bookmarkStart w:id="2513" w:name="_Toc459642955"/>
      <w:bookmarkStart w:id="2514" w:name="_Toc459650224"/>
      <w:bookmarkStart w:id="2515" w:name="_Toc459650432"/>
      <w:bookmarkStart w:id="2516" w:name="_Toc459650872"/>
      <w:bookmarkStart w:id="2517" w:name="_Toc459714464"/>
      <w:bookmarkStart w:id="2518" w:name="_Toc459715410"/>
      <w:bookmarkStart w:id="2519" w:name="_Toc459725634"/>
      <w:bookmarkStart w:id="2520" w:name="_Toc462066602"/>
      <w:bookmarkStart w:id="2521" w:name="_Toc464233496"/>
      <w:bookmarkStart w:id="2522" w:name="_Toc478130768"/>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p>
    <w:p w:rsidR="00D92990" w:rsidRPr="00D92990" w:rsidRDefault="00D92990" w:rsidP="00D92990">
      <w:pPr>
        <w:pStyle w:val="a6"/>
        <w:keepNext/>
        <w:keepLines/>
        <w:numPr>
          <w:ilvl w:val="0"/>
          <w:numId w:val="26"/>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23" w:name="_Toc464233497"/>
      <w:bookmarkStart w:id="2524" w:name="_Toc478130769"/>
      <w:bookmarkEnd w:id="2523"/>
      <w:bookmarkEnd w:id="2524"/>
    </w:p>
    <w:p w:rsidR="00D92990" w:rsidRPr="00D92990" w:rsidRDefault="00D92990" w:rsidP="00D92990">
      <w:pPr>
        <w:pStyle w:val="a6"/>
        <w:keepNext/>
        <w:keepLines/>
        <w:numPr>
          <w:ilvl w:val="0"/>
          <w:numId w:val="26"/>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25" w:name="_Toc464233498"/>
      <w:bookmarkStart w:id="2526" w:name="_Toc478130770"/>
      <w:bookmarkEnd w:id="2525"/>
      <w:bookmarkEnd w:id="2526"/>
    </w:p>
    <w:p w:rsidR="00D92990" w:rsidRPr="00D92990" w:rsidRDefault="00D92990" w:rsidP="00D92990">
      <w:pPr>
        <w:pStyle w:val="a6"/>
        <w:keepNext/>
        <w:keepLines/>
        <w:numPr>
          <w:ilvl w:val="1"/>
          <w:numId w:val="26"/>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27" w:name="_Toc464233499"/>
      <w:bookmarkStart w:id="2528" w:name="_Toc478130771"/>
      <w:bookmarkEnd w:id="2527"/>
      <w:bookmarkEnd w:id="2528"/>
    </w:p>
    <w:p w:rsidR="00D92990" w:rsidRPr="00D92990" w:rsidRDefault="00D92990" w:rsidP="00D92990">
      <w:pPr>
        <w:pStyle w:val="a6"/>
        <w:keepNext/>
        <w:keepLines/>
        <w:numPr>
          <w:ilvl w:val="1"/>
          <w:numId w:val="26"/>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29" w:name="_Toc464233500"/>
      <w:bookmarkStart w:id="2530" w:name="_Toc478130772"/>
      <w:bookmarkEnd w:id="2529"/>
      <w:bookmarkEnd w:id="2530"/>
    </w:p>
    <w:p w:rsidR="00D92990" w:rsidRPr="00D92990" w:rsidRDefault="00D92990" w:rsidP="00D92990">
      <w:pPr>
        <w:pStyle w:val="a6"/>
        <w:keepNext/>
        <w:keepLines/>
        <w:numPr>
          <w:ilvl w:val="1"/>
          <w:numId w:val="26"/>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31" w:name="_Toc464233501"/>
      <w:bookmarkStart w:id="2532" w:name="_Toc478130773"/>
      <w:bookmarkEnd w:id="2531"/>
      <w:bookmarkEnd w:id="2532"/>
    </w:p>
    <w:p w:rsidR="00D92990" w:rsidRPr="00D92990" w:rsidRDefault="00D92990" w:rsidP="00D92990">
      <w:pPr>
        <w:pStyle w:val="a6"/>
        <w:keepNext/>
        <w:keepLines/>
        <w:numPr>
          <w:ilvl w:val="1"/>
          <w:numId w:val="26"/>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33" w:name="_Toc464233502"/>
      <w:bookmarkStart w:id="2534" w:name="_Toc478130774"/>
      <w:bookmarkEnd w:id="2533"/>
      <w:bookmarkEnd w:id="2534"/>
    </w:p>
    <w:p w:rsidR="00D92990" w:rsidRPr="00D92990" w:rsidRDefault="00D92990" w:rsidP="00D92990">
      <w:pPr>
        <w:pStyle w:val="a6"/>
        <w:keepNext/>
        <w:keepLines/>
        <w:numPr>
          <w:ilvl w:val="1"/>
          <w:numId w:val="26"/>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35" w:name="_Toc464233503"/>
      <w:bookmarkStart w:id="2536" w:name="_Toc478130775"/>
      <w:bookmarkEnd w:id="2535"/>
      <w:bookmarkEnd w:id="2536"/>
    </w:p>
    <w:p w:rsidR="00D92990" w:rsidRPr="00D92990" w:rsidRDefault="00D92990" w:rsidP="00D92990">
      <w:pPr>
        <w:pStyle w:val="a6"/>
        <w:keepNext/>
        <w:keepLines/>
        <w:numPr>
          <w:ilvl w:val="1"/>
          <w:numId w:val="26"/>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37" w:name="_Toc464233504"/>
      <w:bookmarkStart w:id="2538" w:name="_Toc478130776"/>
      <w:bookmarkEnd w:id="2537"/>
      <w:bookmarkEnd w:id="2538"/>
    </w:p>
    <w:p w:rsidR="00D92990" w:rsidRPr="00D92990" w:rsidRDefault="00D92990" w:rsidP="00D92990">
      <w:pPr>
        <w:pStyle w:val="a6"/>
        <w:keepNext/>
        <w:keepLines/>
        <w:numPr>
          <w:ilvl w:val="1"/>
          <w:numId w:val="26"/>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39" w:name="_Toc464233505"/>
      <w:bookmarkStart w:id="2540" w:name="_Toc478130777"/>
      <w:bookmarkEnd w:id="2539"/>
      <w:bookmarkEnd w:id="2540"/>
    </w:p>
    <w:p w:rsidR="009E2229" w:rsidRDefault="003C4CF8">
      <w:pPr>
        <w:pStyle w:val="2"/>
        <w:numPr>
          <w:ilvl w:val="1"/>
          <w:numId w:val="26"/>
        </w:numPr>
        <w:rPr>
          <w:color w:val="4472C4" w:themeColor="accent5"/>
        </w:rPr>
      </w:pPr>
      <w:bookmarkStart w:id="2541" w:name="_Toc478130778"/>
      <w:r w:rsidRPr="003C4CF8">
        <w:rPr>
          <w:rFonts w:hint="eastAsia"/>
          <w:color w:val="4472C4" w:themeColor="accent5"/>
        </w:rPr>
        <w:t xml:space="preserve">File </w:t>
      </w:r>
      <w:r w:rsidR="00D40699">
        <w:rPr>
          <w:color w:val="4472C4" w:themeColor="accent5"/>
        </w:rPr>
        <w:t>system</w:t>
      </w:r>
      <w:bookmarkEnd w:id="2541"/>
    </w:p>
    <w:p w:rsidR="003430C6" w:rsidRPr="00301574" w:rsidRDefault="00D76AD8" w:rsidP="00301574">
      <w:r>
        <w:rPr>
          <w:rFonts w:hint="eastAsia"/>
        </w:rPr>
        <w:t>Same with PDK file system.</w:t>
      </w:r>
    </w:p>
    <w:p w:rsidR="00E059C3" w:rsidRDefault="00E059C3">
      <w:pPr>
        <w:widowControl/>
        <w:jc w:val="left"/>
      </w:pPr>
      <w:r>
        <w:br w:type="page"/>
      </w:r>
    </w:p>
    <w:p w:rsidR="003C4CF8" w:rsidRDefault="005B189F" w:rsidP="0061787F">
      <w:pPr>
        <w:pStyle w:val="1"/>
        <w:numPr>
          <w:ilvl w:val="0"/>
          <w:numId w:val="26"/>
        </w:numPr>
        <w:rPr>
          <w:color w:val="4472C4" w:themeColor="accent5"/>
        </w:rPr>
      </w:pPr>
      <w:bookmarkStart w:id="2542" w:name="_Toc478130779"/>
      <w:r>
        <w:rPr>
          <w:color w:val="4472C4" w:themeColor="accent5"/>
        </w:rPr>
        <w:lastRenderedPageBreak/>
        <w:t xml:space="preserve">Mandatory </w:t>
      </w:r>
      <w:r w:rsidR="00B549F4" w:rsidRPr="00B549F4">
        <w:rPr>
          <w:rFonts w:hint="eastAsia"/>
          <w:color w:val="4472C4" w:themeColor="accent5"/>
        </w:rPr>
        <w:t>UI definition</w:t>
      </w:r>
      <w:r>
        <w:rPr>
          <w:color w:val="4472C4" w:themeColor="accent5"/>
        </w:rPr>
        <w:t xml:space="preserve"> in POS terminal</w:t>
      </w:r>
      <w:bookmarkEnd w:id="2542"/>
    </w:p>
    <w:p w:rsidR="00431B74" w:rsidRDefault="00431B74" w:rsidP="005B189F">
      <w:r>
        <w:rPr>
          <w:rFonts w:hint="eastAsia"/>
        </w:rPr>
        <w:t>T</w:t>
      </w:r>
      <w:r>
        <w:t>h</w:t>
      </w:r>
      <w:r>
        <w:rPr>
          <w:rFonts w:hint="eastAsia"/>
        </w:rPr>
        <w:t xml:space="preserve">ere </w:t>
      </w:r>
      <w:r>
        <w:t>are some forms that need to be shown under some specific conditions.</w:t>
      </w:r>
    </w:p>
    <w:p w:rsidR="005B189F" w:rsidRPr="005B189F" w:rsidRDefault="005B189F" w:rsidP="005B189F">
      <w:r w:rsidRPr="005B189F">
        <w:t>Below are the</w:t>
      </w:r>
      <w:r>
        <w:t xml:space="preserve"> mandatory</w:t>
      </w:r>
      <w:r w:rsidRPr="005B189F">
        <w:t xml:space="preserve"> </w:t>
      </w:r>
      <w:r>
        <w:t xml:space="preserve">UI definitions in POS terminal for </w:t>
      </w:r>
      <w:proofErr w:type="spellStart"/>
      <w:r>
        <w:t>EasyLink</w:t>
      </w:r>
      <w:proofErr w:type="spellEnd"/>
      <w:r>
        <w:t>.</w:t>
      </w:r>
    </w:p>
    <w:p w:rsidR="00644CA0" w:rsidRPr="00644CA0" w:rsidRDefault="00644CA0" w:rsidP="00644CA0">
      <w:pPr>
        <w:pStyle w:val="a6"/>
        <w:keepNext/>
        <w:keepLines/>
        <w:numPr>
          <w:ilvl w:val="0"/>
          <w:numId w:val="11"/>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43" w:name="_Toc456346057"/>
      <w:bookmarkStart w:id="2544" w:name="_Toc456359884"/>
      <w:bookmarkStart w:id="2545" w:name="_Toc456364736"/>
      <w:bookmarkStart w:id="2546" w:name="_Toc456364916"/>
      <w:bookmarkStart w:id="2547" w:name="_Toc456366110"/>
      <w:bookmarkStart w:id="2548" w:name="_Toc456366454"/>
      <w:bookmarkStart w:id="2549" w:name="_Toc456367127"/>
      <w:bookmarkStart w:id="2550" w:name="_Toc456367532"/>
      <w:bookmarkStart w:id="2551" w:name="_Toc456367709"/>
      <w:bookmarkStart w:id="2552" w:name="_Toc456368410"/>
      <w:bookmarkStart w:id="2553" w:name="_Toc456369879"/>
      <w:bookmarkStart w:id="2554" w:name="_Toc456370072"/>
      <w:bookmarkStart w:id="2555" w:name="_Toc456370260"/>
      <w:bookmarkStart w:id="2556" w:name="_Toc456370401"/>
      <w:bookmarkStart w:id="2557" w:name="_Toc456708155"/>
      <w:bookmarkStart w:id="2558" w:name="_Toc456708345"/>
      <w:bookmarkStart w:id="2559" w:name="_Toc456710850"/>
      <w:bookmarkStart w:id="2560" w:name="_Toc456711197"/>
      <w:bookmarkStart w:id="2561" w:name="_Toc456711390"/>
      <w:bookmarkStart w:id="2562" w:name="_Toc456788105"/>
      <w:bookmarkStart w:id="2563" w:name="_Toc459642966"/>
      <w:bookmarkStart w:id="2564" w:name="_Toc459650235"/>
      <w:bookmarkStart w:id="2565" w:name="_Toc459650443"/>
      <w:bookmarkStart w:id="2566" w:name="_Toc459650883"/>
      <w:bookmarkStart w:id="2567" w:name="_Toc459714476"/>
      <w:bookmarkStart w:id="2568" w:name="_Toc459715422"/>
      <w:bookmarkStart w:id="2569" w:name="_Toc459725646"/>
      <w:bookmarkStart w:id="2570" w:name="_Toc462066613"/>
      <w:bookmarkStart w:id="2571" w:name="_Toc464233508"/>
      <w:bookmarkStart w:id="2572" w:name="_Toc478130780"/>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p>
    <w:p w:rsidR="00644CA0" w:rsidRPr="00644CA0" w:rsidRDefault="00644CA0" w:rsidP="00644CA0">
      <w:pPr>
        <w:pStyle w:val="a6"/>
        <w:keepNext/>
        <w:keepLines/>
        <w:numPr>
          <w:ilvl w:val="0"/>
          <w:numId w:val="11"/>
        </w:numPr>
        <w:spacing w:before="260" w:after="260" w:line="400" w:lineRule="exact"/>
        <w:ind w:firstLineChars="0"/>
        <w:outlineLvl w:val="1"/>
        <w:rPr>
          <w:rFonts w:asciiTheme="majorHAnsi" w:eastAsiaTheme="majorEastAsia" w:hAnsiTheme="majorHAnsi" w:cstheme="majorBidi"/>
          <w:b/>
          <w:bCs/>
          <w:vanish/>
          <w:color w:val="4472C4" w:themeColor="accent5"/>
          <w:sz w:val="32"/>
          <w:szCs w:val="32"/>
        </w:rPr>
      </w:pPr>
      <w:bookmarkStart w:id="2573" w:name="_Toc456366111"/>
      <w:bookmarkStart w:id="2574" w:name="_Toc456366455"/>
      <w:bookmarkStart w:id="2575" w:name="_Toc456367128"/>
      <w:bookmarkStart w:id="2576" w:name="_Toc456367533"/>
      <w:bookmarkStart w:id="2577" w:name="_Toc456367710"/>
      <w:bookmarkStart w:id="2578" w:name="_Toc456368411"/>
      <w:bookmarkStart w:id="2579" w:name="_Toc456369880"/>
      <w:bookmarkStart w:id="2580" w:name="_Toc456370073"/>
      <w:bookmarkStart w:id="2581" w:name="_Toc456370261"/>
      <w:bookmarkStart w:id="2582" w:name="_Toc456370402"/>
      <w:bookmarkStart w:id="2583" w:name="_Toc456708156"/>
      <w:bookmarkStart w:id="2584" w:name="_Toc456708346"/>
      <w:bookmarkStart w:id="2585" w:name="_Toc456710851"/>
      <w:bookmarkStart w:id="2586" w:name="_Toc456711198"/>
      <w:bookmarkStart w:id="2587" w:name="_Toc456711391"/>
      <w:bookmarkStart w:id="2588" w:name="_Toc456788106"/>
      <w:bookmarkStart w:id="2589" w:name="_Toc459642967"/>
      <w:bookmarkStart w:id="2590" w:name="_Toc459650236"/>
      <w:bookmarkStart w:id="2591" w:name="_Toc459650444"/>
      <w:bookmarkStart w:id="2592" w:name="_Toc459650884"/>
      <w:bookmarkStart w:id="2593" w:name="_Toc459714477"/>
      <w:bookmarkStart w:id="2594" w:name="_Toc459715423"/>
      <w:bookmarkStart w:id="2595" w:name="_Toc459725647"/>
      <w:bookmarkStart w:id="2596" w:name="_Toc462066614"/>
      <w:bookmarkStart w:id="2597" w:name="_Toc464233509"/>
      <w:bookmarkStart w:id="2598" w:name="_Toc478130781"/>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p>
    <w:p w:rsidR="00B549F4" w:rsidRDefault="00CB19F6" w:rsidP="00644CA0">
      <w:pPr>
        <w:pStyle w:val="2"/>
        <w:numPr>
          <w:ilvl w:val="1"/>
          <w:numId w:val="11"/>
        </w:numPr>
        <w:rPr>
          <w:color w:val="4472C4" w:themeColor="accent5"/>
        </w:rPr>
      </w:pPr>
      <w:bookmarkStart w:id="2599" w:name="_Toc478130782"/>
      <w:r>
        <w:rPr>
          <w:rFonts w:hint="eastAsia"/>
          <w:color w:val="4472C4" w:themeColor="accent5"/>
        </w:rPr>
        <w:t xml:space="preserve">Prompt for </w:t>
      </w:r>
      <w:r w:rsidR="004F7A87" w:rsidRPr="004F7A87">
        <w:rPr>
          <w:color w:val="4472C4" w:themeColor="accent5"/>
        </w:rPr>
        <w:t>card</w:t>
      </w:r>
      <w:bookmarkEnd w:id="2599"/>
    </w:p>
    <w:p w:rsidR="004F7A87" w:rsidRDefault="00BB1930" w:rsidP="00644CA0">
      <w:pPr>
        <w:pStyle w:val="3"/>
        <w:numPr>
          <w:ilvl w:val="2"/>
          <w:numId w:val="11"/>
        </w:numPr>
      </w:pPr>
      <w:bookmarkStart w:id="2600" w:name="_Toc478130783"/>
      <w:r>
        <w:rPr>
          <w:rFonts w:hint="eastAsia"/>
        </w:rPr>
        <w:t>Swipe/Insert/Tap C</w:t>
      </w:r>
      <w:r>
        <w:t>ard</w:t>
      </w:r>
      <w:bookmarkEnd w:id="2600"/>
    </w:p>
    <w:tbl>
      <w:tblPr>
        <w:tblStyle w:val="a5"/>
        <w:tblW w:w="0" w:type="auto"/>
        <w:tblLook w:val="04A0" w:firstRow="1" w:lastRow="0" w:firstColumn="1" w:lastColumn="0" w:noHBand="0" w:noVBand="1"/>
      </w:tblPr>
      <w:tblGrid>
        <w:gridCol w:w="1696"/>
        <w:gridCol w:w="6600"/>
      </w:tblGrid>
      <w:tr w:rsidR="00172AFD" w:rsidTr="001E7915">
        <w:tc>
          <w:tcPr>
            <w:tcW w:w="1696" w:type="dxa"/>
            <w:shd w:val="clear" w:color="auto" w:fill="5B9BD5" w:themeFill="accent1"/>
          </w:tcPr>
          <w:p w:rsidR="00172AFD" w:rsidRDefault="00172AFD" w:rsidP="00DE6B3E">
            <w:r>
              <w:rPr>
                <w:rFonts w:hint="eastAsia"/>
              </w:rPr>
              <w:t>Transaction Step</w:t>
            </w:r>
          </w:p>
        </w:tc>
        <w:tc>
          <w:tcPr>
            <w:tcW w:w="6600" w:type="dxa"/>
          </w:tcPr>
          <w:p w:rsidR="00172AFD" w:rsidRDefault="0014524E" w:rsidP="00DE6B3E">
            <w:r>
              <w:t xml:space="preserve">During </w:t>
            </w:r>
            <w:proofErr w:type="spellStart"/>
            <w:r>
              <w:t>StartTransaction</w:t>
            </w:r>
            <w:proofErr w:type="spellEnd"/>
          </w:p>
        </w:tc>
      </w:tr>
      <w:tr w:rsidR="00172AFD" w:rsidTr="001E7915">
        <w:tc>
          <w:tcPr>
            <w:tcW w:w="1696" w:type="dxa"/>
            <w:shd w:val="clear" w:color="auto" w:fill="5B9BD5" w:themeFill="accent1"/>
          </w:tcPr>
          <w:p w:rsidR="00172AFD" w:rsidRDefault="00172AFD" w:rsidP="00DE6B3E">
            <w:r>
              <w:rPr>
                <w:rFonts w:hint="eastAsia"/>
              </w:rPr>
              <w:t>Description</w:t>
            </w:r>
          </w:p>
        </w:tc>
        <w:tc>
          <w:tcPr>
            <w:tcW w:w="6600" w:type="dxa"/>
          </w:tcPr>
          <w:p w:rsidR="00172AFD" w:rsidRDefault="00EB2EB1" w:rsidP="00DE6B3E">
            <w:r>
              <w:t xml:space="preserve">This step </w:t>
            </w:r>
            <w:r>
              <w:rPr>
                <w:rFonts w:hint="eastAsia"/>
              </w:rPr>
              <w:t>shows a prompt to insert/swipe/tap card at the beginning of a new transaction</w:t>
            </w:r>
          </w:p>
        </w:tc>
      </w:tr>
      <w:tr w:rsidR="004D71E3" w:rsidTr="001E7915">
        <w:tc>
          <w:tcPr>
            <w:tcW w:w="1696" w:type="dxa"/>
            <w:shd w:val="clear" w:color="auto" w:fill="5B9BD5" w:themeFill="accent1"/>
          </w:tcPr>
          <w:p w:rsidR="004D71E3" w:rsidRDefault="004D71E3" w:rsidP="00DE6B3E">
            <w:r>
              <w:rPr>
                <w:rFonts w:hint="eastAsia"/>
              </w:rPr>
              <w:t>Pre-conditions</w:t>
            </w:r>
          </w:p>
        </w:tc>
        <w:tc>
          <w:tcPr>
            <w:tcW w:w="6600" w:type="dxa"/>
          </w:tcPr>
          <w:p w:rsidR="004D71E3" w:rsidRDefault="004D71E3" w:rsidP="00EF3104">
            <w:r>
              <w:rPr>
                <w:rFonts w:hint="eastAsia"/>
              </w:rPr>
              <w:t>Mag</w:t>
            </w:r>
            <w:r w:rsidR="00EF3104">
              <w:t>netic</w:t>
            </w:r>
            <w:r>
              <w:rPr>
                <w:rFonts w:hint="eastAsia"/>
              </w:rPr>
              <w:t>/EMV Contact/EMV Contactless are all supported</w:t>
            </w:r>
          </w:p>
        </w:tc>
      </w:tr>
      <w:tr w:rsidR="00172AFD" w:rsidTr="001E7915">
        <w:tc>
          <w:tcPr>
            <w:tcW w:w="1696" w:type="dxa"/>
            <w:shd w:val="clear" w:color="auto" w:fill="5B9BD5" w:themeFill="accent1"/>
          </w:tcPr>
          <w:p w:rsidR="00172AFD" w:rsidRDefault="00172AFD" w:rsidP="00DE6B3E">
            <w:r>
              <w:rPr>
                <w:rFonts w:hint="eastAsia"/>
              </w:rPr>
              <w:t>Page Name</w:t>
            </w:r>
          </w:p>
        </w:tc>
        <w:tc>
          <w:tcPr>
            <w:tcW w:w="6600" w:type="dxa"/>
          </w:tcPr>
          <w:p w:rsidR="00172AFD" w:rsidRDefault="00172AFD" w:rsidP="00DE6B3E"/>
        </w:tc>
      </w:tr>
      <w:tr w:rsidR="00172AFD" w:rsidTr="001E7915">
        <w:tc>
          <w:tcPr>
            <w:tcW w:w="1696" w:type="dxa"/>
            <w:shd w:val="clear" w:color="auto" w:fill="5B9BD5" w:themeFill="accent1"/>
          </w:tcPr>
          <w:p w:rsidR="00172AFD" w:rsidRDefault="00172AFD" w:rsidP="00DE6B3E">
            <w:r>
              <w:rPr>
                <w:rFonts w:hint="eastAsia"/>
              </w:rPr>
              <w:t>Widget(</w:t>
            </w:r>
            <w:r>
              <w:t>s</w:t>
            </w:r>
            <w:r>
              <w:rPr>
                <w:rFonts w:hint="eastAsia"/>
              </w:rPr>
              <w:t>)</w:t>
            </w:r>
          </w:p>
        </w:tc>
        <w:tc>
          <w:tcPr>
            <w:tcW w:w="6600" w:type="dxa"/>
          </w:tcPr>
          <w:p w:rsidR="00172AFD" w:rsidRDefault="00172AFD" w:rsidP="00DE6B3E"/>
        </w:tc>
      </w:tr>
      <w:tr w:rsidR="00EF3104" w:rsidTr="001E7915">
        <w:tc>
          <w:tcPr>
            <w:tcW w:w="1696" w:type="dxa"/>
            <w:shd w:val="clear" w:color="auto" w:fill="5B9BD5" w:themeFill="accent1"/>
          </w:tcPr>
          <w:p w:rsidR="00EF3104" w:rsidRDefault="00EF3104" w:rsidP="00DE6B3E">
            <w:r>
              <w:rPr>
                <w:rFonts w:hint="eastAsia"/>
              </w:rPr>
              <w:t>Timeout</w:t>
            </w:r>
          </w:p>
        </w:tc>
        <w:tc>
          <w:tcPr>
            <w:tcW w:w="6600" w:type="dxa"/>
          </w:tcPr>
          <w:p w:rsidR="00EF3104" w:rsidRDefault="00EF3104" w:rsidP="00EF3104">
            <w:r>
              <w:rPr>
                <w:rFonts w:hint="eastAsia"/>
              </w:rPr>
              <w:t>60s</w:t>
            </w:r>
          </w:p>
          <w:p w:rsidR="00EF3104" w:rsidRDefault="00EF3104" w:rsidP="00EF3104">
            <w:r>
              <w:t>Send timeout message to master device</w:t>
            </w:r>
            <w:r>
              <w:rPr>
                <w:rFonts w:hint="eastAsia"/>
              </w:rPr>
              <w:t xml:space="preserve"> and end the transaction</w:t>
            </w:r>
          </w:p>
        </w:tc>
      </w:tr>
      <w:tr w:rsidR="00172AFD" w:rsidTr="001E7915">
        <w:tc>
          <w:tcPr>
            <w:tcW w:w="1696" w:type="dxa"/>
            <w:shd w:val="clear" w:color="auto" w:fill="5B9BD5" w:themeFill="accent1"/>
          </w:tcPr>
          <w:p w:rsidR="00172AFD" w:rsidRDefault="00172AFD" w:rsidP="00DE6B3E">
            <w:r>
              <w:rPr>
                <w:rFonts w:hint="eastAsia"/>
              </w:rPr>
              <w:t>Sample Prompt</w:t>
            </w:r>
          </w:p>
        </w:tc>
        <w:tc>
          <w:tcPr>
            <w:tcW w:w="6600" w:type="dxa"/>
          </w:tcPr>
          <w:p w:rsidR="00172AFD" w:rsidRPr="002442FD" w:rsidRDefault="001E7915" w:rsidP="00DE6B3E">
            <w:r w:rsidRPr="00A06307">
              <w:t xml:space="preserve">English – </w:t>
            </w:r>
            <w:r>
              <w:rPr>
                <w:rFonts w:hint="eastAsia"/>
              </w:rPr>
              <w:t>SWIPE/INSERT/TAP CARD</w:t>
            </w:r>
          </w:p>
        </w:tc>
      </w:tr>
      <w:tr w:rsidR="00172AFD" w:rsidTr="001E7915">
        <w:tc>
          <w:tcPr>
            <w:tcW w:w="1696" w:type="dxa"/>
            <w:shd w:val="clear" w:color="auto" w:fill="5B9BD5" w:themeFill="accent1"/>
          </w:tcPr>
          <w:p w:rsidR="00172AFD" w:rsidRDefault="00EB2EB1" w:rsidP="00DE6B3E">
            <w:r>
              <w:rPr>
                <w:rFonts w:hint="eastAsia"/>
              </w:rPr>
              <w:t>Mandatory</w:t>
            </w:r>
          </w:p>
        </w:tc>
        <w:tc>
          <w:tcPr>
            <w:tcW w:w="6600" w:type="dxa"/>
          </w:tcPr>
          <w:p w:rsidR="00172AFD" w:rsidRDefault="003677EC" w:rsidP="00DE6B3E">
            <w:r>
              <w:rPr>
                <w:rFonts w:hint="eastAsia"/>
              </w:rPr>
              <w:t>YES</w:t>
            </w:r>
          </w:p>
        </w:tc>
      </w:tr>
    </w:tbl>
    <w:p w:rsidR="003069B8" w:rsidRDefault="003069B8" w:rsidP="003069B8">
      <w:r>
        <w:rPr>
          <w:rFonts w:hint="eastAsia"/>
        </w:rPr>
        <w:t>Sample:</w:t>
      </w:r>
    </w:p>
    <w:p w:rsidR="003069B8" w:rsidRDefault="0014524E" w:rsidP="003069B8">
      <w:r>
        <w:object w:dxaOrig="6105" w:dyaOrig="3645">
          <v:shape id="_x0000_i1028" type="#_x0000_t75" style="width:302.25pt;height:180pt" o:ole="">
            <v:imagedata r:id="rId14" o:title=""/>
          </v:shape>
          <o:OLEObject Type="Embed" ProgID="Visio.Drawing.15" ShapeID="_x0000_i1028" DrawAspect="Content" ObjectID="_1553599895" r:id="rId15"/>
        </w:object>
      </w:r>
    </w:p>
    <w:p w:rsidR="00644CA0" w:rsidRPr="00644CA0" w:rsidRDefault="00644CA0" w:rsidP="0061787F">
      <w:pPr>
        <w:pStyle w:val="a6"/>
        <w:keepNext/>
        <w:keepLines/>
        <w:numPr>
          <w:ilvl w:val="0"/>
          <w:numId w:val="27"/>
        </w:numPr>
        <w:spacing w:before="260" w:after="260" w:line="400" w:lineRule="exact"/>
        <w:ind w:firstLineChars="0"/>
        <w:outlineLvl w:val="2"/>
        <w:rPr>
          <w:rFonts w:eastAsiaTheme="majorEastAsia"/>
          <w:b/>
          <w:bCs/>
          <w:vanish/>
          <w:color w:val="4472C4" w:themeColor="accent5"/>
          <w:sz w:val="30"/>
          <w:szCs w:val="32"/>
        </w:rPr>
      </w:pPr>
      <w:bookmarkStart w:id="2601" w:name="_Toc456366114"/>
      <w:bookmarkStart w:id="2602" w:name="_Toc456366458"/>
      <w:bookmarkStart w:id="2603" w:name="_Toc456367131"/>
      <w:bookmarkStart w:id="2604" w:name="_Toc456367536"/>
      <w:bookmarkStart w:id="2605" w:name="_Toc456367713"/>
      <w:bookmarkStart w:id="2606" w:name="_Toc456368414"/>
      <w:bookmarkStart w:id="2607" w:name="_Toc456369883"/>
      <w:bookmarkStart w:id="2608" w:name="_Toc456370076"/>
      <w:bookmarkStart w:id="2609" w:name="_Toc456370264"/>
      <w:bookmarkStart w:id="2610" w:name="_Toc456370405"/>
      <w:bookmarkStart w:id="2611" w:name="_Toc456708159"/>
      <w:bookmarkStart w:id="2612" w:name="_Toc456708349"/>
      <w:bookmarkStart w:id="2613" w:name="_Toc456710854"/>
      <w:bookmarkStart w:id="2614" w:name="_Toc456711201"/>
      <w:bookmarkStart w:id="2615" w:name="_Toc456711394"/>
      <w:bookmarkStart w:id="2616" w:name="_Toc456788109"/>
      <w:bookmarkStart w:id="2617" w:name="_Toc459642970"/>
      <w:bookmarkStart w:id="2618" w:name="_Toc459650239"/>
      <w:bookmarkStart w:id="2619" w:name="_Toc459650447"/>
      <w:bookmarkStart w:id="2620" w:name="_Toc459650887"/>
      <w:bookmarkStart w:id="2621" w:name="_Toc459714480"/>
      <w:bookmarkStart w:id="2622" w:name="_Toc459715426"/>
      <w:bookmarkStart w:id="2623" w:name="_Toc459725650"/>
      <w:bookmarkStart w:id="2624" w:name="_Toc462066617"/>
      <w:bookmarkStart w:id="2625" w:name="_Toc464233512"/>
      <w:bookmarkStart w:id="2626" w:name="_Toc478130784"/>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p>
    <w:p w:rsidR="00644CA0" w:rsidRPr="00644CA0" w:rsidRDefault="00644CA0" w:rsidP="0061787F">
      <w:pPr>
        <w:pStyle w:val="a6"/>
        <w:keepNext/>
        <w:keepLines/>
        <w:numPr>
          <w:ilvl w:val="0"/>
          <w:numId w:val="27"/>
        </w:numPr>
        <w:spacing w:before="260" w:after="260" w:line="400" w:lineRule="exact"/>
        <w:ind w:firstLineChars="0"/>
        <w:outlineLvl w:val="2"/>
        <w:rPr>
          <w:rFonts w:eastAsiaTheme="majorEastAsia"/>
          <w:b/>
          <w:bCs/>
          <w:vanish/>
          <w:color w:val="4472C4" w:themeColor="accent5"/>
          <w:sz w:val="30"/>
          <w:szCs w:val="32"/>
        </w:rPr>
      </w:pPr>
      <w:bookmarkStart w:id="2627" w:name="_Toc456366115"/>
      <w:bookmarkStart w:id="2628" w:name="_Toc456366459"/>
      <w:bookmarkStart w:id="2629" w:name="_Toc456367132"/>
      <w:bookmarkStart w:id="2630" w:name="_Toc456367537"/>
      <w:bookmarkStart w:id="2631" w:name="_Toc456367714"/>
      <w:bookmarkStart w:id="2632" w:name="_Toc456368415"/>
      <w:bookmarkStart w:id="2633" w:name="_Toc456369884"/>
      <w:bookmarkStart w:id="2634" w:name="_Toc456370077"/>
      <w:bookmarkStart w:id="2635" w:name="_Toc456370265"/>
      <w:bookmarkStart w:id="2636" w:name="_Toc456370406"/>
      <w:bookmarkStart w:id="2637" w:name="_Toc456708160"/>
      <w:bookmarkStart w:id="2638" w:name="_Toc456708350"/>
      <w:bookmarkStart w:id="2639" w:name="_Toc456710855"/>
      <w:bookmarkStart w:id="2640" w:name="_Toc456711202"/>
      <w:bookmarkStart w:id="2641" w:name="_Toc456711395"/>
      <w:bookmarkStart w:id="2642" w:name="_Toc456788110"/>
      <w:bookmarkStart w:id="2643" w:name="_Toc459642971"/>
      <w:bookmarkStart w:id="2644" w:name="_Toc459650240"/>
      <w:bookmarkStart w:id="2645" w:name="_Toc459650448"/>
      <w:bookmarkStart w:id="2646" w:name="_Toc459650888"/>
      <w:bookmarkStart w:id="2647" w:name="_Toc459714481"/>
      <w:bookmarkStart w:id="2648" w:name="_Toc459715427"/>
      <w:bookmarkStart w:id="2649" w:name="_Toc459725651"/>
      <w:bookmarkStart w:id="2650" w:name="_Toc462066618"/>
      <w:bookmarkStart w:id="2651" w:name="_Toc464233513"/>
      <w:bookmarkStart w:id="2652" w:name="_Toc478130785"/>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p>
    <w:p w:rsidR="00644CA0" w:rsidRPr="00644CA0" w:rsidRDefault="00644CA0" w:rsidP="0061787F">
      <w:pPr>
        <w:pStyle w:val="a6"/>
        <w:keepNext/>
        <w:keepLines/>
        <w:numPr>
          <w:ilvl w:val="1"/>
          <w:numId w:val="27"/>
        </w:numPr>
        <w:spacing w:before="260" w:after="260" w:line="400" w:lineRule="exact"/>
        <w:ind w:firstLineChars="0"/>
        <w:outlineLvl w:val="2"/>
        <w:rPr>
          <w:rFonts w:eastAsiaTheme="majorEastAsia"/>
          <w:b/>
          <w:bCs/>
          <w:vanish/>
          <w:color w:val="4472C4" w:themeColor="accent5"/>
          <w:sz w:val="30"/>
          <w:szCs w:val="32"/>
        </w:rPr>
      </w:pPr>
      <w:bookmarkStart w:id="2653" w:name="_Toc456366116"/>
      <w:bookmarkStart w:id="2654" w:name="_Toc456366460"/>
      <w:bookmarkStart w:id="2655" w:name="_Toc456367133"/>
      <w:bookmarkStart w:id="2656" w:name="_Toc456367538"/>
      <w:bookmarkStart w:id="2657" w:name="_Toc456367715"/>
      <w:bookmarkStart w:id="2658" w:name="_Toc456368416"/>
      <w:bookmarkStart w:id="2659" w:name="_Toc456369885"/>
      <w:bookmarkStart w:id="2660" w:name="_Toc456370078"/>
      <w:bookmarkStart w:id="2661" w:name="_Toc456370266"/>
      <w:bookmarkStart w:id="2662" w:name="_Toc456370407"/>
      <w:bookmarkStart w:id="2663" w:name="_Toc456708161"/>
      <w:bookmarkStart w:id="2664" w:name="_Toc456708351"/>
      <w:bookmarkStart w:id="2665" w:name="_Toc456710856"/>
      <w:bookmarkStart w:id="2666" w:name="_Toc456711203"/>
      <w:bookmarkStart w:id="2667" w:name="_Toc456711396"/>
      <w:bookmarkStart w:id="2668" w:name="_Toc456788111"/>
      <w:bookmarkStart w:id="2669" w:name="_Toc459642972"/>
      <w:bookmarkStart w:id="2670" w:name="_Toc459650241"/>
      <w:bookmarkStart w:id="2671" w:name="_Toc459650449"/>
      <w:bookmarkStart w:id="2672" w:name="_Toc459650889"/>
      <w:bookmarkStart w:id="2673" w:name="_Toc459714482"/>
      <w:bookmarkStart w:id="2674" w:name="_Toc459715428"/>
      <w:bookmarkStart w:id="2675" w:name="_Toc459725652"/>
      <w:bookmarkStart w:id="2676" w:name="_Toc462066619"/>
      <w:bookmarkStart w:id="2677" w:name="_Toc464233514"/>
      <w:bookmarkStart w:id="2678" w:name="_Toc478130786"/>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p>
    <w:p w:rsidR="00644CA0" w:rsidRPr="00644CA0" w:rsidRDefault="00644CA0" w:rsidP="0061787F">
      <w:pPr>
        <w:pStyle w:val="a6"/>
        <w:keepNext/>
        <w:keepLines/>
        <w:numPr>
          <w:ilvl w:val="2"/>
          <w:numId w:val="27"/>
        </w:numPr>
        <w:spacing w:before="260" w:after="260" w:line="400" w:lineRule="exact"/>
        <w:ind w:firstLineChars="0"/>
        <w:outlineLvl w:val="2"/>
        <w:rPr>
          <w:rFonts w:eastAsiaTheme="majorEastAsia"/>
          <w:b/>
          <w:bCs/>
          <w:vanish/>
          <w:color w:val="4472C4" w:themeColor="accent5"/>
          <w:sz w:val="30"/>
          <w:szCs w:val="32"/>
        </w:rPr>
      </w:pPr>
      <w:bookmarkStart w:id="2679" w:name="_Toc456366117"/>
      <w:bookmarkStart w:id="2680" w:name="_Toc456366461"/>
      <w:bookmarkStart w:id="2681" w:name="_Toc456367134"/>
      <w:bookmarkStart w:id="2682" w:name="_Toc456367539"/>
      <w:bookmarkStart w:id="2683" w:name="_Toc456367716"/>
      <w:bookmarkStart w:id="2684" w:name="_Toc456368417"/>
      <w:bookmarkStart w:id="2685" w:name="_Toc456369886"/>
      <w:bookmarkStart w:id="2686" w:name="_Toc456370079"/>
      <w:bookmarkStart w:id="2687" w:name="_Toc456370267"/>
      <w:bookmarkStart w:id="2688" w:name="_Toc456370408"/>
      <w:bookmarkStart w:id="2689" w:name="_Toc456708162"/>
      <w:bookmarkStart w:id="2690" w:name="_Toc456708352"/>
      <w:bookmarkStart w:id="2691" w:name="_Toc456710857"/>
      <w:bookmarkStart w:id="2692" w:name="_Toc456711204"/>
      <w:bookmarkStart w:id="2693" w:name="_Toc456711397"/>
      <w:bookmarkStart w:id="2694" w:name="_Toc456788112"/>
      <w:bookmarkStart w:id="2695" w:name="_Toc459642973"/>
      <w:bookmarkStart w:id="2696" w:name="_Toc459650242"/>
      <w:bookmarkStart w:id="2697" w:name="_Toc459650450"/>
      <w:bookmarkStart w:id="2698" w:name="_Toc459650890"/>
      <w:bookmarkStart w:id="2699" w:name="_Toc459714483"/>
      <w:bookmarkStart w:id="2700" w:name="_Toc459715429"/>
      <w:bookmarkStart w:id="2701" w:name="_Toc459725653"/>
      <w:bookmarkStart w:id="2702" w:name="_Toc462066620"/>
      <w:bookmarkStart w:id="2703" w:name="_Toc464233515"/>
      <w:bookmarkStart w:id="2704" w:name="_Toc478130787"/>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p>
    <w:p w:rsidR="00BB1930" w:rsidRDefault="00CB19F6" w:rsidP="0061787F">
      <w:pPr>
        <w:pStyle w:val="3"/>
        <w:numPr>
          <w:ilvl w:val="2"/>
          <w:numId w:val="27"/>
        </w:numPr>
      </w:pPr>
      <w:bookmarkStart w:id="2705" w:name="_Toc478130788"/>
      <w:r>
        <w:rPr>
          <w:rFonts w:hint="eastAsia"/>
        </w:rPr>
        <w:t>Fallback</w:t>
      </w:r>
      <w:r>
        <w:t xml:space="preserve"> Swipe</w:t>
      </w:r>
      <w:bookmarkEnd w:id="2705"/>
    </w:p>
    <w:tbl>
      <w:tblPr>
        <w:tblStyle w:val="a5"/>
        <w:tblW w:w="0" w:type="auto"/>
        <w:tblLook w:val="04A0" w:firstRow="1" w:lastRow="0" w:firstColumn="1" w:lastColumn="0" w:noHBand="0" w:noVBand="1"/>
      </w:tblPr>
      <w:tblGrid>
        <w:gridCol w:w="1696"/>
        <w:gridCol w:w="6600"/>
      </w:tblGrid>
      <w:tr w:rsidR="00E02D8E" w:rsidTr="00DE6B3E">
        <w:tc>
          <w:tcPr>
            <w:tcW w:w="1696" w:type="dxa"/>
            <w:shd w:val="clear" w:color="auto" w:fill="5B9BD5" w:themeFill="accent1"/>
          </w:tcPr>
          <w:p w:rsidR="00E02D8E" w:rsidRDefault="00E02D8E" w:rsidP="00DE6B3E">
            <w:r>
              <w:rPr>
                <w:rFonts w:hint="eastAsia"/>
              </w:rPr>
              <w:t>Transaction Step</w:t>
            </w:r>
          </w:p>
        </w:tc>
        <w:tc>
          <w:tcPr>
            <w:tcW w:w="6600" w:type="dxa"/>
          </w:tcPr>
          <w:p w:rsidR="00E02D8E" w:rsidRDefault="0014524E" w:rsidP="00DE6B3E">
            <w:r>
              <w:t xml:space="preserve">During </w:t>
            </w:r>
            <w:proofErr w:type="spellStart"/>
            <w:r>
              <w:t>StartTransaction</w:t>
            </w:r>
            <w:proofErr w:type="spellEnd"/>
          </w:p>
        </w:tc>
      </w:tr>
      <w:tr w:rsidR="00E02D8E" w:rsidTr="00DE6B3E">
        <w:tc>
          <w:tcPr>
            <w:tcW w:w="1696" w:type="dxa"/>
            <w:shd w:val="clear" w:color="auto" w:fill="5B9BD5" w:themeFill="accent1"/>
          </w:tcPr>
          <w:p w:rsidR="00E02D8E" w:rsidRDefault="00E02D8E" w:rsidP="00E02D8E">
            <w:r>
              <w:rPr>
                <w:rFonts w:hint="eastAsia"/>
              </w:rPr>
              <w:t>Description</w:t>
            </w:r>
          </w:p>
        </w:tc>
        <w:tc>
          <w:tcPr>
            <w:tcW w:w="6600" w:type="dxa"/>
          </w:tcPr>
          <w:p w:rsidR="00E02D8E" w:rsidRPr="003F1A2F" w:rsidRDefault="00E02D8E" w:rsidP="00E02D8E">
            <w:pPr>
              <w:rPr>
                <w:b/>
              </w:rPr>
            </w:pPr>
            <w:r>
              <w:t xml:space="preserve">This step </w:t>
            </w:r>
            <w:r>
              <w:rPr>
                <w:rFonts w:hint="eastAsia"/>
              </w:rPr>
              <w:t>shows a prompt to swipe a card when fallback is needed</w:t>
            </w:r>
          </w:p>
        </w:tc>
      </w:tr>
      <w:tr w:rsidR="00E02D8E" w:rsidTr="00DE6B3E">
        <w:tc>
          <w:tcPr>
            <w:tcW w:w="1696" w:type="dxa"/>
            <w:shd w:val="clear" w:color="auto" w:fill="5B9BD5" w:themeFill="accent1"/>
          </w:tcPr>
          <w:p w:rsidR="00E02D8E" w:rsidRDefault="00E02D8E" w:rsidP="00E02D8E">
            <w:r>
              <w:rPr>
                <w:rFonts w:hint="eastAsia"/>
              </w:rPr>
              <w:t>Pre-conditions</w:t>
            </w:r>
          </w:p>
        </w:tc>
        <w:tc>
          <w:tcPr>
            <w:tcW w:w="6600" w:type="dxa"/>
          </w:tcPr>
          <w:p w:rsidR="00E02D8E" w:rsidRDefault="00E02D8E" w:rsidP="00226543">
            <w:pPr>
              <w:pStyle w:val="a6"/>
              <w:numPr>
                <w:ilvl w:val="0"/>
                <w:numId w:val="13"/>
              </w:numPr>
              <w:ind w:firstLineChars="0"/>
            </w:pPr>
            <w:r w:rsidRPr="008B188B">
              <w:rPr>
                <w:rFonts w:hint="eastAsia"/>
              </w:rPr>
              <w:t>Specific error ha</w:t>
            </w:r>
            <w:r>
              <w:rPr>
                <w:rFonts w:hint="eastAsia"/>
              </w:rPr>
              <w:t xml:space="preserve">ppens, such as EMV data error, </w:t>
            </w:r>
            <w:r w:rsidRPr="008B188B">
              <w:rPr>
                <w:rFonts w:hint="eastAsia"/>
              </w:rPr>
              <w:t>etc.</w:t>
            </w:r>
          </w:p>
          <w:p w:rsidR="00E02D8E" w:rsidRDefault="00E02D8E" w:rsidP="00226543">
            <w:pPr>
              <w:pStyle w:val="a6"/>
              <w:numPr>
                <w:ilvl w:val="0"/>
                <w:numId w:val="13"/>
              </w:numPr>
              <w:ind w:firstLineChars="0"/>
            </w:pPr>
            <w:r>
              <w:rPr>
                <w:rFonts w:hint="eastAsia"/>
              </w:rPr>
              <w:t>Fallback S</w:t>
            </w:r>
            <w:r>
              <w:t>upported</w:t>
            </w:r>
          </w:p>
        </w:tc>
      </w:tr>
      <w:tr w:rsidR="00E02D8E" w:rsidTr="00DE6B3E">
        <w:tc>
          <w:tcPr>
            <w:tcW w:w="1696" w:type="dxa"/>
            <w:shd w:val="clear" w:color="auto" w:fill="5B9BD5" w:themeFill="accent1"/>
          </w:tcPr>
          <w:p w:rsidR="00E02D8E" w:rsidRDefault="00E02D8E" w:rsidP="00E02D8E">
            <w:r>
              <w:rPr>
                <w:rFonts w:hint="eastAsia"/>
              </w:rPr>
              <w:t>Page Name</w:t>
            </w:r>
          </w:p>
        </w:tc>
        <w:tc>
          <w:tcPr>
            <w:tcW w:w="6600" w:type="dxa"/>
          </w:tcPr>
          <w:p w:rsidR="00E02D8E" w:rsidRDefault="00E02D8E" w:rsidP="00E02D8E"/>
        </w:tc>
      </w:tr>
      <w:tr w:rsidR="00E02D8E" w:rsidTr="00DE6B3E">
        <w:tc>
          <w:tcPr>
            <w:tcW w:w="1696" w:type="dxa"/>
            <w:shd w:val="clear" w:color="auto" w:fill="5B9BD5" w:themeFill="accent1"/>
          </w:tcPr>
          <w:p w:rsidR="00E02D8E" w:rsidRDefault="00E02D8E" w:rsidP="00E02D8E">
            <w:r>
              <w:rPr>
                <w:rFonts w:hint="eastAsia"/>
              </w:rPr>
              <w:t>Widget(</w:t>
            </w:r>
            <w:r>
              <w:t>s</w:t>
            </w:r>
            <w:r>
              <w:rPr>
                <w:rFonts w:hint="eastAsia"/>
              </w:rPr>
              <w:t>)</w:t>
            </w:r>
          </w:p>
        </w:tc>
        <w:tc>
          <w:tcPr>
            <w:tcW w:w="6600" w:type="dxa"/>
          </w:tcPr>
          <w:p w:rsidR="00E02D8E" w:rsidRDefault="00E02D8E" w:rsidP="00E02D8E"/>
        </w:tc>
      </w:tr>
      <w:tr w:rsidR="00E02D8E" w:rsidTr="00DE6B3E">
        <w:tc>
          <w:tcPr>
            <w:tcW w:w="1696" w:type="dxa"/>
            <w:shd w:val="clear" w:color="auto" w:fill="5B9BD5" w:themeFill="accent1"/>
          </w:tcPr>
          <w:p w:rsidR="00E02D8E" w:rsidRDefault="00E02D8E" w:rsidP="00E02D8E">
            <w:r>
              <w:rPr>
                <w:rFonts w:hint="eastAsia"/>
              </w:rPr>
              <w:t>Timeout</w:t>
            </w:r>
          </w:p>
        </w:tc>
        <w:tc>
          <w:tcPr>
            <w:tcW w:w="6600" w:type="dxa"/>
          </w:tcPr>
          <w:p w:rsidR="00E02D8E" w:rsidRDefault="00E02D8E" w:rsidP="00E02D8E">
            <w:r>
              <w:rPr>
                <w:rFonts w:hint="eastAsia"/>
              </w:rPr>
              <w:t>60s</w:t>
            </w:r>
          </w:p>
          <w:p w:rsidR="00E02D8E" w:rsidRDefault="00E02D8E" w:rsidP="00E02D8E">
            <w:r>
              <w:t>Send timeout message to master device</w:t>
            </w:r>
            <w:r>
              <w:rPr>
                <w:rFonts w:hint="eastAsia"/>
              </w:rPr>
              <w:t xml:space="preserve"> and end the transaction</w:t>
            </w:r>
          </w:p>
        </w:tc>
      </w:tr>
      <w:tr w:rsidR="00E02D8E" w:rsidTr="00DE6B3E">
        <w:tc>
          <w:tcPr>
            <w:tcW w:w="1696" w:type="dxa"/>
            <w:shd w:val="clear" w:color="auto" w:fill="5B9BD5" w:themeFill="accent1"/>
          </w:tcPr>
          <w:p w:rsidR="00E02D8E" w:rsidRDefault="00E02D8E" w:rsidP="00E02D8E">
            <w:r>
              <w:rPr>
                <w:rFonts w:hint="eastAsia"/>
              </w:rPr>
              <w:lastRenderedPageBreak/>
              <w:t>Sample Prompt</w:t>
            </w:r>
          </w:p>
        </w:tc>
        <w:tc>
          <w:tcPr>
            <w:tcW w:w="6600" w:type="dxa"/>
          </w:tcPr>
          <w:p w:rsidR="00E02D8E" w:rsidRDefault="00E02D8E" w:rsidP="00E02D8E">
            <w:r w:rsidRPr="00A06307">
              <w:t>English –</w:t>
            </w:r>
            <w:r>
              <w:t>SWIPE CARD</w:t>
            </w:r>
          </w:p>
          <w:p w:rsidR="00E02D8E" w:rsidRPr="002442FD" w:rsidRDefault="00E02D8E" w:rsidP="00E02D8E">
            <w:r>
              <w:t xml:space="preserve">        FALLBACK</w:t>
            </w:r>
          </w:p>
        </w:tc>
      </w:tr>
      <w:tr w:rsidR="00E02D8E" w:rsidTr="00DE6B3E">
        <w:tc>
          <w:tcPr>
            <w:tcW w:w="1696" w:type="dxa"/>
            <w:shd w:val="clear" w:color="auto" w:fill="5B9BD5" w:themeFill="accent1"/>
          </w:tcPr>
          <w:p w:rsidR="00E02D8E" w:rsidRDefault="00E02D8E" w:rsidP="00E02D8E">
            <w:r>
              <w:rPr>
                <w:rFonts w:hint="eastAsia"/>
              </w:rPr>
              <w:t>Mandatory</w:t>
            </w:r>
          </w:p>
        </w:tc>
        <w:tc>
          <w:tcPr>
            <w:tcW w:w="6600" w:type="dxa"/>
          </w:tcPr>
          <w:p w:rsidR="00E02D8E" w:rsidRDefault="003677EC" w:rsidP="00E02D8E">
            <w:r>
              <w:rPr>
                <w:rFonts w:hint="eastAsia"/>
              </w:rPr>
              <w:t>YES</w:t>
            </w:r>
          </w:p>
        </w:tc>
      </w:tr>
    </w:tbl>
    <w:p w:rsidR="008F4786" w:rsidRDefault="008F4786" w:rsidP="008F4786">
      <w:r>
        <w:rPr>
          <w:rFonts w:hint="eastAsia"/>
        </w:rPr>
        <w:t>Sample:</w:t>
      </w:r>
    </w:p>
    <w:p w:rsidR="008F4786" w:rsidRDefault="0014524E" w:rsidP="008F4786">
      <w:r>
        <w:object w:dxaOrig="6105" w:dyaOrig="3645">
          <v:shape id="_x0000_i1029" type="#_x0000_t75" style="width:302.25pt;height:180pt" o:ole="">
            <v:imagedata r:id="rId16" o:title=""/>
          </v:shape>
          <o:OLEObject Type="Embed" ProgID="Visio.Drawing.15" ShapeID="_x0000_i1029" DrawAspect="Content" ObjectID="_1553599896" r:id="rId17"/>
        </w:object>
      </w:r>
    </w:p>
    <w:p w:rsidR="00542BC3" w:rsidRDefault="007333C4" w:rsidP="0061787F">
      <w:pPr>
        <w:pStyle w:val="3"/>
        <w:numPr>
          <w:ilvl w:val="2"/>
          <w:numId w:val="27"/>
        </w:numPr>
      </w:pPr>
      <w:bookmarkStart w:id="2706" w:name="_Toc478130789"/>
      <w:r>
        <w:t>Tap Card Again</w:t>
      </w:r>
      <w:bookmarkEnd w:id="2706"/>
    </w:p>
    <w:tbl>
      <w:tblPr>
        <w:tblStyle w:val="a5"/>
        <w:tblW w:w="0" w:type="auto"/>
        <w:tblLook w:val="04A0" w:firstRow="1" w:lastRow="0" w:firstColumn="1" w:lastColumn="0" w:noHBand="0" w:noVBand="1"/>
      </w:tblPr>
      <w:tblGrid>
        <w:gridCol w:w="1696"/>
        <w:gridCol w:w="6600"/>
      </w:tblGrid>
      <w:tr w:rsidR="007E5884" w:rsidTr="00DE6B3E">
        <w:tc>
          <w:tcPr>
            <w:tcW w:w="1696" w:type="dxa"/>
            <w:shd w:val="clear" w:color="auto" w:fill="5B9BD5" w:themeFill="accent1"/>
          </w:tcPr>
          <w:p w:rsidR="007E5884" w:rsidRDefault="007E5884" w:rsidP="00DE6B3E">
            <w:r>
              <w:rPr>
                <w:rFonts w:hint="eastAsia"/>
              </w:rPr>
              <w:t>Transaction Step</w:t>
            </w:r>
          </w:p>
        </w:tc>
        <w:tc>
          <w:tcPr>
            <w:tcW w:w="6600" w:type="dxa"/>
          </w:tcPr>
          <w:p w:rsidR="007E5884" w:rsidRDefault="007E5884" w:rsidP="001C228C">
            <w:r>
              <w:t xml:space="preserve">During </w:t>
            </w:r>
            <w:proofErr w:type="spellStart"/>
            <w:r w:rsidR="0014524E">
              <w:t>StartTransaction</w:t>
            </w:r>
            <w:proofErr w:type="spellEnd"/>
            <w:r w:rsidR="001C7E6B">
              <w:t>/</w:t>
            </w:r>
            <w:proofErr w:type="spellStart"/>
            <w:r w:rsidR="001C228C">
              <w:t>CompleteTransaction</w:t>
            </w:r>
            <w:proofErr w:type="spellEnd"/>
          </w:p>
        </w:tc>
      </w:tr>
      <w:tr w:rsidR="007E5884" w:rsidTr="00DE6B3E">
        <w:tc>
          <w:tcPr>
            <w:tcW w:w="1696" w:type="dxa"/>
            <w:shd w:val="clear" w:color="auto" w:fill="5B9BD5" w:themeFill="accent1"/>
          </w:tcPr>
          <w:p w:rsidR="007E5884" w:rsidRDefault="007E5884" w:rsidP="00DE6B3E">
            <w:r>
              <w:rPr>
                <w:rFonts w:hint="eastAsia"/>
              </w:rPr>
              <w:t>Description</w:t>
            </w:r>
          </w:p>
        </w:tc>
        <w:tc>
          <w:tcPr>
            <w:tcW w:w="6600" w:type="dxa"/>
          </w:tcPr>
          <w:p w:rsidR="007E5884" w:rsidRPr="003F1A2F" w:rsidRDefault="007E5884" w:rsidP="00DE6B3E">
            <w:pPr>
              <w:rPr>
                <w:b/>
              </w:rPr>
            </w:pPr>
            <w:r>
              <w:t xml:space="preserve">This step </w:t>
            </w:r>
            <w:r>
              <w:rPr>
                <w:rFonts w:hint="eastAsia"/>
              </w:rPr>
              <w:t>shows a prompt to tag card again</w:t>
            </w:r>
            <w:r>
              <w:t xml:space="preserve"> in contactless transaction.</w:t>
            </w:r>
          </w:p>
        </w:tc>
      </w:tr>
      <w:tr w:rsidR="007E5884" w:rsidTr="00DE6B3E">
        <w:tc>
          <w:tcPr>
            <w:tcW w:w="1696" w:type="dxa"/>
            <w:shd w:val="clear" w:color="auto" w:fill="5B9BD5" w:themeFill="accent1"/>
          </w:tcPr>
          <w:p w:rsidR="007E5884" w:rsidRDefault="007E5884" w:rsidP="00DE6B3E">
            <w:r>
              <w:rPr>
                <w:rFonts w:hint="eastAsia"/>
              </w:rPr>
              <w:t>Pre-conditions</w:t>
            </w:r>
          </w:p>
        </w:tc>
        <w:tc>
          <w:tcPr>
            <w:tcW w:w="6600" w:type="dxa"/>
          </w:tcPr>
          <w:p w:rsidR="007E5884" w:rsidRDefault="007E5884" w:rsidP="00226543">
            <w:pPr>
              <w:pStyle w:val="a6"/>
              <w:numPr>
                <w:ilvl w:val="0"/>
                <w:numId w:val="14"/>
              </w:numPr>
              <w:ind w:firstLineChars="0"/>
            </w:pPr>
            <w:r>
              <w:t>The card was not held in the read field for the required time and the reader was not able to capture all data to complete the transaction.</w:t>
            </w:r>
          </w:p>
          <w:p w:rsidR="007E5884" w:rsidRDefault="007E5884" w:rsidP="00226543">
            <w:pPr>
              <w:pStyle w:val="a6"/>
              <w:numPr>
                <w:ilvl w:val="0"/>
                <w:numId w:val="14"/>
              </w:numPr>
              <w:ind w:firstLineChars="0"/>
            </w:pPr>
            <w:r>
              <w:t>if the transaction is need to check the CVM on mobile phone, and after display "See Phone" or same message</w:t>
            </w:r>
          </w:p>
          <w:p w:rsidR="001C7E6B" w:rsidRDefault="001C7E6B" w:rsidP="00226543">
            <w:pPr>
              <w:pStyle w:val="a6"/>
              <w:numPr>
                <w:ilvl w:val="0"/>
                <w:numId w:val="14"/>
              </w:numPr>
              <w:ind w:firstLineChars="0"/>
            </w:pPr>
            <w:r>
              <w:t>If t</w:t>
            </w:r>
            <w:r w:rsidRPr="00FF72CA">
              <w:t>here is issuer script data or issuer authentication data that need to be processed for online contactless transaction</w:t>
            </w:r>
            <w:r>
              <w:t>.</w:t>
            </w:r>
          </w:p>
        </w:tc>
      </w:tr>
      <w:tr w:rsidR="007E5884" w:rsidTr="00DE6B3E">
        <w:tc>
          <w:tcPr>
            <w:tcW w:w="1696" w:type="dxa"/>
            <w:shd w:val="clear" w:color="auto" w:fill="5B9BD5" w:themeFill="accent1"/>
          </w:tcPr>
          <w:p w:rsidR="007E5884" w:rsidRDefault="007E5884" w:rsidP="00DE6B3E">
            <w:r>
              <w:rPr>
                <w:rFonts w:hint="eastAsia"/>
              </w:rPr>
              <w:t>Page Name</w:t>
            </w:r>
          </w:p>
        </w:tc>
        <w:tc>
          <w:tcPr>
            <w:tcW w:w="6600" w:type="dxa"/>
          </w:tcPr>
          <w:p w:rsidR="007E5884" w:rsidRDefault="007E5884" w:rsidP="00DE6B3E"/>
        </w:tc>
      </w:tr>
      <w:tr w:rsidR="007E5884" w:rsidTr="00DE6B3E">
        <w:tc>
          <w:tcPr>
            <w:tcW w:w="1696" w:type="dxa"/>
            <w:shd w:val="clear" w:color="auto" w:fill="5B9BD5" w:themeFill="accent1"/>
          </w:tcPr>
          <w:p w:rsidR="007E5884" w:rsidRDefault="007E5884" w:rsidP="00DE6B3E">
            <w:r>
              <w:rPr>
                <w:rFonts w:hint="eastAsia"/>
              </w:rPr>
              <w:t>Widget(</w:t>
            </w:r>
            <w:r>
              <w:t>s</w:t>
            </w:r>
            <w:r>
              <w:rPr>
                <w:rFonts w:hint="eastAsia"/>
              </w:rPr>
              <w:t>)</w:t>
            </w:r>
          </w:p>
        </w:tc>
        <w:tc>
          <w:tcPr>
            <w:tcW w:w="6600" w:type="dxa"/>
          </w:tcPr>
          <w:p w:rsidR="007E5884" w:rsidRDefault="007E5884" w:rsidP="00DE6B3E"/>
        </w:tc>
      </w:tr>
      <w:tr w:rsidR="007E5884" w:rsidTr="00DE6B3E">
        <w:tc>
          <w:tcPr>
            <w:tcW w:w="1696" w:type="dxa"/>
            <w:shd w:val="clear" w:color="auto" w:fill="5B9BD5" w:themeFill="accent1"/>
          </w:tcPr>
          <w:p w:rsidR="007E5884" w:rsidRDefault="007E5884" w:rsidP="00DE6B3E">
            <w:r>
              <w:rPr>
                <w:rFonts w:hint="eastAsia"/>
              </w:rPr>
              <w:t>Timeout</w:t>
            </w:r>
          </w:p>
        </w:tc>
        <w:tc>
          <w:tcPr>
            <w:tcW w:w="6600" w:type="dxa"/>
          </w:tcPr>
          <w:p w:rsidR="007E5884" w:rsidRDefault="007E5884" w:rsidP="00DE6B3E">
            <w:r>
              <w:rPr>
                <w:rFonts w:hint="eastAsia"/>
              </w:rPr>
              <w:t>60s</w:t>
            </w:r>
          </w:p>
          <w:p w:rsidR="007E5884" w:rsidRDefault="007E5884" w:rsidP="00DE6B3E">
            <w:r>
              <w:t>Send timeout message to master device</w:t>
            </w:r>
            <w:r>
              <w:rPr>
                <w:rFonts w:hint="eastAsia"/>
              </w:rPr>
              <w:t xml:space="preserve"> and end the transaction</w:t>
            </w:r>
          </w:p>
        </w:tc>
      </w:tr>
      <w:tr w:rsidR="007E5884" w:rsidTr="00DE6B3E">
        <w:tc>
          <w:tcPr>
            <w:tcW w:w="1696" w:type="dxa"/>
            <w:shd w:val="clear" w:color="auto" w:fill="5B9BD5" w:themeFill="accent1"/>
          </w:tcPr>
          <w:p w:rsidR="007E5884" w:rsidRDefault="007E5884" w:rsidP="00DE6B3E">
            <w:r>
              <w:rPr>
                <w:rFonts w:hint="eastAsia"/>
              </w:rPr>
              <w:t>Sample Prompt</w:t>
            </w:r>
          </w:p>
        </w:tc>
        <w:tc>
          <w:tcPr>
            <w:tcW w:w="6600" w:type="dxa"/>
          </w:tcPr>
          <w:p w:rsidR="007E5884" w:rsidRPr="002442FD" w:rsidRDefault="00407159" w:rsidP="00DE6B3E">
            <w:r w:rsidRPr="00A06307">
              <w:t>English –</w:t>
            </w:r>
            <w:r w:rsidRPr="000D26FD">
              <w:t>PLEASE TAP AGAIN</w:t>
            </w:r>
          </w:p>
        </w:tc>
      </w:tr>
      <w:tr w:rsidR="007E5884" w:rsidTr="00DE6B3E">
        <w:tc>
          <w:tcPr>
            <w:tcW w:w="1696" w:type="dxa"/>
            <w:shd w:val="clear" w:color="auto" w:fill="5B9BD5" w:themeFill="accent1"/>
          </w:tcPr>
          <w:p w:rsidR="007E5884" w:rsidRDefault="007E5884" w:rsidP="00DE6B3E">
            <w:r>
              <w:rPr>
                <w:rFonts w:hint="eastAsia"/>
              </w:rPr>
              <w:t>Mandatory</w:t>
            </w:r>
          </w:p>
        </w:tc>
        <w:tc>
          <w:tcPr>
            <w:tcW w:w="6600" w:type="dxa"/>
          </w:tcPr>
          <w:p w:rsidR="007E5884" w:rsidRDefault="003677EC" w:rsidP="00DE6B3E">
            <w:r>
              <w:rPr>
                <w:rFonts w:hint="eastAsia"/>
              </w:rPr>
              <w:t>YES</w:t>
            </w:r>
          </w:p>
        </w:tc>
      </w:tr>
    </w:tbl>
    <w:p w:rsidR="006539D1" w:rsidRDefault="000D26FD" w:rsidP="006539D1">
      <w:r>
        <w:rPr>
          <w:rFonts w:hint="eastAsia"/>
        </w:rPr>
        <w:t>Sample:</w:t>
      </w:r>
    </w:p>
    <w:p w:rsidR="000D26FD" w:rsidRDefault="001C228C" w:rsidP="006539D1">
      <w:r>
        <w:object w:dxaOrig="6105" w:dyaOrig="3645">
          <v:shape id="_x0000_i1030" type="#_x0000_t75" style="width:302.25pt;height:180pt" o:ole="">
            <v:imagedata r:id="rId18" o:title=""/>
          </v:shape>
          <o:OLEObject Type="Embed" ProgID="Visio.Drawing.15" ShapeID="_x0000_i1030" DrawAspect="Content" ObjectID="_1553599897" r:id="rId19"/>
        </w:object>
      </w:r>
    </w:p>
    <w:p w:rsidR="00172017" w:rsidRDefault="0055738C" w:rsidP="0061787F">
      <w:pPr>
        <w:pStyle w:val="3"/>
        <w:numPr>
          <w:ilvl w:val="2"/>
          <w:numId w:val="27"/>
        </w:numPr>
      </w:pPr>
      <w:bookmarkStart w:id="2707" w:name="_Toc478130790"/>
      <w:r>
        <w:rPr>
          <w:rFonts w:hint="eastAsia"/>
        </w:rPr>
        <w:t>Remove Card</w:t>
      </w:r>
      <w:bookmarkEnd w:id="2707"/>
    </w:p>
    <w:tbl>
      <w:tblPr>
        <w:tblStyle w:val="a5"/>
        <w:tblW w:w="0" w:type="auto"/>
        <w:tblLook w:val="04A0" w:firstRow="1" w:lastRow="0" w:firstColumn="1" w:lastColumn="0" w:noHBand="0" w:noVBand="1"/>
      </w:tblPr>
      <w:tblGrid>
        <w:gridCol w:w="1696"/>
        <w:gridCol w:w="6600"/>
      </w:tblGrid>
      <w:tr w:rsidR="00971484" w:rsidTr="00DE6B3E">
        <w:tc>
          <w:tcPr>
            <w:tcW w:w="1696" w:type="dxa"/>
            <w:shd w:val="clear" w:color="auto" w:fill="5B9BD5" w:themeFill="accent1"/>
          </w:tcPr>
          <w:p w:rsidR="00971484" w:rsidRDefault="00971484" w:rsidP="00DE6B3E">
            <w:r>
              <w:rPr>
                <w:rFonts w:hint="eastAsia"/>
              </w:rPr>
              <w:t>Transaction Step</w:t>
            </w:r>
          </w:p>
        </w:tc>
        <w:tc>
          <w:tcPr>
            <w:tcW w:w="6600" w:type="dxa"/>
          </w:tcPr>
          <w:p w:rsidR="00971484" w:rsidRDefault="00971484" w:rsidP="001C228C">
            <w:r>
              <w:t xml:space="preserve">During </w:t>
            </w:r>
            <w:proofErr w:type="spellStart"/>
            <w:r w:rsidR="001C228C">
              <w:t>StartTransaction</w:t>
            </w:r>
            <w:proofErr w:type="spellEnd"/>
            <w:r>
              <w:t>/</w:t>
            </w:r>
            <w:proofErr w:type="spellStart"/>
            <w:r>
              <w:t>Complete</w:t>
            </w:r>
            <w:r w:rsidR="001C228C">
              <w:t>Transaction</w:t>
            </w:r>
            <w:proofErr w:type="spellEnd"/>
          </w:p>
        </w:tc>
      </w:tr>
      <w:tr w:rsidR="00971484" w:rsidTr="00DE6B3E">
        <w:tc>
          <w:tcPr>
            <w:tcW w:w="1696" w:type="dxa"/>
            <w:shd w:val="clear" w:color="auto" w:fill="5B9BD5" w:themeFill="accent1"/>
          </w:tcPr>
          <w:p w:rsidR="00971484" w:rsidRDefault="00971484" w:rsidP="00DE6B3E">
            <w:r>
              <w:rPr>
                <w:rFonts w:hint="eastAsia"/>
              </w:rPr>
              <w:t>Description</w:t>
            </w:r>
          </w:p>
        </w:tc>
        <w:tc>
          <w:tcPr>
            <w:tcW w:w="6600" w:type="dxa"/>
          </w:tcPr>
          <w:p w:rsidR="00627168" w:rsidRDefault="00627168" w:rsidP="00627168">
            <w:r>
              <w:t>This UI is used to prompt the cardholder to remove the card after transaction being terminated (error happened or transaction declined) or being completed (transaction approved).</w:t>
            </w:r>
          </w:p>
          <w:p w:rsidR="00971484" w:rsidRPr="003F1A2F" w:rsidRDefault="00627168" w:rsidP="00627168">
            <w:pPr>
              <w:rPr>
                <w:b/>
              </w:rPr>
            </w:pPr>
            <w:r>
              <w:t xml:space="preserve">For that the cardholder may forget to pull out the card after the transaction being ended, it's strongly recommended to beep a noise to alarm the </w:t>
            </w:r>
            <w:r w:rsidR="00A868C8">
              <w:t>cardholder</w:t>
            </w:r>
            <w:r>
              <w:t xml:space="preserve"> to do that.</w:t>
            </w:r>
          </w:p>
        </w:tc>
      </w:tr>
      <w:tr w:rsidR="00971484" w:rsidTr="00DE6B3E">
        <w:tc>
          <w:tcPr>
            <w:tcW w:w="1696" w:type="dxa"/>
            <w:shd w:val="clear" w:color="auto" w:fill="5B9BD5" w:themeFill="accent1"/>
          </w:tcPr>
          <w:p w:rsidR="00971484" w:rsidRDefault="00971484" w:rsidP="00DE6B3E">
            <w:r>
              <w:rPr>
                <w:rFonts w:hint="eastAsia"/>
              </w:rPr>
              <w:t>Pre-conditions</w:t>
            </w:r>
          </w:p>
        </w:tc>
        <w:tc>
          <w:tcPr>
            <w:tcW w:w="6600" w:type="dxa"/>
          </w:tcPr>
          <w:p w:rsidR="00971484" w:rsidRDefault="00A868C8" w:rsidP="00A868C8">
            <w:r>
              <w:rPr>
                <w:rFonts w:hint="eastAsia"/>
              </w:rPr>
              <w:t>The Transaction has been finished</w:t>
            </w:r>
          </w:p>
        </w:tc>
      </w:tr>
      <w:tr w:rsidR="00971484" w:rsidTr="00DE6B3E">
        <w:tc>
          <w:tcPr>
            <w:tcW w:w="1696" w:type="dxa"/>
            <w:shd w:val="clear" w:color="auto" w:fill="5B9BD5" w:themeFill="accent1"/>
          </w:tcPr>
          <w:p w:rsidR="00971484" w:rsidRDefault="00971484" w:rsidP="00DE6B3E">
            <w:r>
              <w:rPr>
                <w:rFonts w:hint="eastAsia"/>
              </w:rPr>
              <w:t>Page Name</w:t>
            </w:r>
          </w:p>
        </w:tc>
        <w:tc>
          <w:tcPr>
            <w:tcW w:w="6600" w:type="dxa"/>
          </w:tcPr>
          <w:p w:rsidR="00971484" w:rsidRDefault="00971484" w:rsidP="00DE6B3E"/>
        </w:tc>
      </w:tr>
      <w:tr w:rsidR="00971484" w:rsidTr="00DE6B3E">
        <w:tc>
          <w:tcPr>
            <w:tcW w:w="1696" w:type="dxa"/>
            <w:shd w:val="clear" w:color="auto" w:fill="5B9BD5" w:themeFill="accent1"/>
          </w:tcPr>
          <w:p w:rsidR="00971484" w:rsidRDefault="00971484" w:rsidP="00DE6B3E">
            <w:r>
              <w:rPr>
                <w:rFonts w:hint="eastAsia"/>
              </w:rPr>
              <w:t>Widget(</w:t>
            </w:r>
            <w:r>
              <w:t>s</w:t>
            </w:r>
            <w:r>
              <w:rPr>
                <w:rFonts w:hint="eastAsia"/>
              </w:rPr>
              <w:t>)</w:t>
            </w:r>
          </w:p>
        </w:tc>
        <w:tc>
          <w:tcPr>
            <w:tcW w:w="6600" w:type="dxa"/>
          </w:tcPr>
          <w:p w:rsidR="00971484" w:rsidRDefault="00971484" w:rsidP="00DE6B3E"/>
        </w:tc>
      </w:tr>
      <w:tr w:rsidR="00971484" w:rsidTr="00DE6B3E">
        <w:tc>
          <w:tcPr>
            <w:tcW w:w="1696" w:type="dxa"/>
            <w:shd w:val="clear" w:color="auto" w:fill="5B9BD5" w:themeFill="accent1"/>
          </w:tcPr>
          <w:p w:rsidR="00971484" w:rsidRDefault="00971484" w:rsidP="00DE6B3E">
            <w:r>
              <w:rPr>
                <w:rFonts w:hint="eastAsia"/>
              </w:rPr>
              <w:t>Timeout</w:t>
            </w:r>
          </w:p>
        </w:tc>
        <w:tc>
          <w:tcPr>
            <w:tcW w:w="6600" w:type="dxa"/>
          </w:tcPr>
          <w:p w:rsidR="00971484" w:rsidRDefault="00A868C8" w:rsidP="00DE6B3E">
            <w:r>
              <w:t>None</w:t>
            </w:r>
          </w:p>
        </w:tc>
      </w:tr>
      <w:tr w:rsidR="00971484" w:rsidTr="00DE6B3E">
        <w:tc>
          <w:tcPr>
            <w:tcW w:w="1696" w:type="dxa"/>
            <w:shd w:val="clear" w:color="auto" w:fill="5B9BD5" w:themeFill="accent1"/>
          </w:tcPr>
          <w:p w:rsidR="00971484" w:rsidRDefault="00971484" w:rsidP="00DE6B3E">
            <w:r>
              <w:rPr>
                <w:rFonts w:hint="eastAsia"/>
              </w:rPr>
              <w:t>Sample Prompt</w:t>
            </w:r>
          </w:p>
        </w:tc>
        <w:tc>
          <w:tcPr>
            <w:tcW w:w="6600" w:type="dxa"/>
          </w:tcPr>
          <w:p w:rsidR="00971484" w:rsidRPr="002442FD" w:rsidRDefault="00A868C8" w:rsidP="00DE6B3E">
            <w:r w:rsidRPr="00A868C8">
              <w:t>English –</w:t>
            </w:r>
            <w:r w:rsidR="00CC547C" w:rsidRPr="00CC547C">
              <w:t>PLS REMOVE CARD</w:t>
            </w:r>
          </w:p>
        </w:tc>
      </w:tr>
      <w:tr w:rsidR="00971484" w:rsidTr="00DE6B3E">
        <w:tc>
          <w:tcPr>
            <w:tcW w:w="1696" w:type="dxa"/>
            <w:shd w:val="clear" w:color="auto" w:fill="5B9BD5" w:themeFill="accent1"/>
          </w:tcPr>
          <w:p w:rsidR="00971484" w:rsidRDefault="00971484" w:rsidP="00DE6B3E">
            <w:r>
              <w:rPr>
                <w:rFonts w:hint="eastAsia"/>
              </w:rPr>
              <w:t>Mandatory</w:t>
            </w:r>
          </w:p>
        </w:tc>
        <w:tc>
          <w:tcPr>
            <w:tcW w:w="6600" w:type="dxa"/>
          </w:tcPr>
          <w:p w:rsidR="00971484" w:rsidRDefault="003677EC" w:rsidP="00DE6B3E">
            <w:r>
              <w:rPr>
                <w:rFonts w:hint="eastAsia"/>
              </w:rPr>
              <w:t>YES</w:t>
            </w:r>
          </w:p>
        </w:tc>
      </w:tr>
    </w:tbl>
    <w:p w:rsidR="0055738C" w:rsidRDefault="00CC547C" w:rsidP="006539D1">
      <w:r>
        <w:rPr>
          <w:rFonts w:hint="eastAsia"/>
        </w:rPr>
        <w:t>Sample:</w:t>
      </w:r>
    </w:p>
    <w:p w:rsidR="00CC547C" w:rsidRDefault="001C228C" w:rsidP="006539D1">
      <w:r>
        <w:object w:dxaOrig="6105" w:dyaOrig="3645">
          <v:shape id="_x0000_i1031" type="#_x0000_t75" style="width:302.25pt;height:180pt" o:ole="">
            <v:imagedata r:id="rId20" o:title=""/>
          </v:shape>
          <o:OLEObject Type="Embed" ProgID="Visio.Drawing.15" ShapeID="_x0000_i1031" DrawAspect="Content" ObjectID="_1553599898" r:id="rId21"/>
        </w:object>
      </w:r>
    </w:p>
    <w:p w:rsidR="000D26FD" w:rsidRDefault="00E549E9" w:rsidP="0061787F">
      <w:pPr>
        <w:pStyle w:val="2"/>
        <w:numPr>
          <w:ilvl w:val="1"/>
          <w:numId w:val="27"/>
        </w:numPr>
        <w:rPr>
          <w:color w:val="4472C4" w:themeColor="accent5"/>
        </w:rPr>
      </w:pPr>
      <w:bookmarkStart w:id="2708" w:name="_Toc478130791"/>
      <w:r w:rsidRPr="00E549E9">
        <w:rPr>
          <w:rFonts w:hint="eastAsia"/>
          <w:color w:val="4472C4" w:themeColor="accent5"/>
        </w:rPr>
        <w:lastRenderedPageBreak/>
        <w:t>Processing</w:t>
      </w:r>
      <w:bookmarkEnd w:id="2708"/>
    </w:p>
    <w:tbl>
      <w:tblPr>
        <w:tblStyle w:val="a5"/>
        <w:tblW w:w="0" w:type="auto"/>
        <w:tblLook w:val="04A0" w:firstRow="1" w:lastRow="0" w:firstColumn="1" w:lastColumn="0" w:noHBand="0" w:noVBand="1"/>
      </w:tblPr>
      <w:tblGrid>
        <w:gridCol w:w="1696"/>
        <w:gridCol w:w="6600"/>
      </w:tblGrid>
      <w:tr w:rsidR="00017B48" w:rsidTr="00DE6B3E">
        <w:tc>
          <w:tcPr>
            <w:tcW w:w="1696" w:type="dxa"/>
            <w:shd w:val="clear" w:color="auto" w:fill="5B9BD5" w:themeFill="accent1"/>
          </w:tcPr>
          <w:p w:rsidR="00017B48" w:rsidRDefault="00017B48" w:rsidP="00DE6B3E">
            <w:r>
              <w:rPr>
                <w:rFonts w:hint="eastAsia"/>
              </w:rPr>
              <w:t>Transaction Step</w:t>
            </w:r>
          </w:p>
        </w:tc>
        <w:tc>
          <w:tcPr>
            <w:tcW w:w="6600" w:type="dxa"/>
          </w:tcPr>
          <w:p w:rsidR="00017B48" w:rsidRDefault="00017B48" w:rsidP="001C228C">
            <w:r>
              <w:t xml:space="preserve">During </w:t>
            </w:r>
            <w:proofErr w:type="spellStart"/>
            <w:r w:rsidR="001C228C">
              <w:t>StartTransaction</w:t>
            </w:r>
            <w:proofErr w:type="spellEnd"/>
            <w:r>
              <w:t>/</w:t>
            </w:r>
            <w:proofErr w:type="spellStart"/>
            <w:r>
              <w:t>Complete</w:t>
            </w:r>
            <w:r w:rsidR="001C228C">
              <w:t>Transaction</w:t>
            </w:r>
            <w:proofErr w:type="spellEnd"/>
          </w:p>
        </w:tc>
      </w:tr>
      <w:tr w:rsidR="00017B48" w:rsidTr="00DE6B3E">
        <w:tc>
          <w:tcPr>
            <w:tcW w:w="1696" w:type="dxa"/>
            <w:shd w:val="clear" w:color="auto" w:fill="5B9BD5" w:themeFill="accent1"/>
          </w:tcPr>
          <w:p w:rsidR="00017B48" w:rsidRDefault="00017B48" w:rsidP="00DE6B3E">
            <w:r>
              <w:rPr>
                <w:rFonts w:hint="eastAsia"/>
              </w:rPr>
              <w:t>Description</w:t>
            </w:r>
          </w:p>
        </w:tc>
        <w:tc>
          <w:tcPr>
            <w:tcW w:w="6600" w:type="dxa"/>
          </w:tcPr>
          <w:p w:rsidR="00017B48" w:rsidRPr="00017B48" w:rsidRDefault="00017B48" w:rsidP="00017B48">
            <w:r>
              <w:t>This UI is used to show that the kernel is reading EMV data or processing the transaction.</w:t>
            </w:r>
          </w:p>
          <w:p w:rsidR="00017B48" w:rsidRPr="003F1A2F" w:rsidRDefault="00017B48" w:rsidP="00017B48">
            <w:pPr>
              <w:rPr>
                <w:b/>
              </w:rPr>
            </w:pPr>
            <w:r>
              <w:t>It's recommended that the terminal show a prompt that the cardholder shall not to remove card during the processing of the EMV transaction. Otherwise it would lead the transaction to be failed.</w:t>
            </w:r>
          </w:p>
        </w:tc>
      </w:tr>
      <w:tr w:rsidR="00017B48" w:rsidTr="00DE6B3E">
        <w:tc>
          <w:tcPr>
            <w:tcW w:w="1696" w:type="dxa"/>
            <w:shd w:val="clear" w:color="auto" w:fill="5B9BD5" w:themeFill="accent1"/>
          </w:tcPr>
          <w:p w:rsidR="00017B48" w:rsidRDefault="00017B48" w:rsidP="00DE6B3E">
            <w:r>
              <w:rPr>
                <w:rFonts w:hint="eastAsia"/>
              </w:rPr>
              <w:t>Pre-conditions</w:t>
            </w:r>
          </w:p>
        </w:tc>
        <w:tc>
          <w:tcPr>
            <w:tcW w:w="6600" w:type="dxa"/>
          </w:tcPr>
          <w:p w:rsidR="00017B48" w:rsidRDefault="00017B48" w:rsidP="00DE6B3E">
            <w:r>
              <w:rPr>
                <w:rFonts w:hint="eastAsia"/>
              </w:rPr>
              <w:t>The Transaction has been finished</w:t>
            </w:r>
          </w:p>
        </w:tc>
      </w:tr>
      <w:tr w:rsidR="00017B48" w:rsidTr="00DE6B3E">
        <w:tc>
          <w:tcPr>
            <w:tcW w:w="1696" w:type="dxa"/>
            <w:shd w:val="clear" w:color="auto" w:fill="5B9BD5" w:themeFill="accent1"/>
          </w:tcPr>
          <w:p w:rsidR="00017B48" w:rsidRDefault="00017B48" w:rsidP="00DE6B3E">
            <w:r>
              <w:rPr>
                <w:rFonts w:hint="eastAsia"/>
              </w:rPr>
              <w:t>Page Name</w:t>
            </w:r>
          </w:p>
        </w:tc>
        <w:tc>
          <w:tcPr>
            <w:tcW w:w="6600" w:type="dxa"/>
          </w:tcPr>
          <w:p w:rsidR="00017B48" w:rsidRDefault="00017B48" w:rsidP="00DE6B3E"/>
        </w:tc>
      </w:tr>
      <w:tr w:rsidR="00017B48" w:rsidTr="00DE6B3E">
        <w:tc>
          <w:tcPr>
            <w:tcW w:w="1696" w:type="dxa"/>
            <w:shd w:val="clear" w:color="auto" w:fill="5B9BD5" w:themeFill="accent1"/>
          </w:tcPr>
          <w:p w:rsidR="00017B48" w:rsidRDefault="00017B48" w:rsidP="00DE6B3E">
            <w:r>
              <w:rPr>
                <w:rFonts w:hint="eastAsia"/>
              </w:rPr>
              <w:t>Widget(</w:t>
            </w:r>
            <w:r>
              <w:t>s</w:t>
            </w:r>
            <w:r>
              <w:rPr>
                <w:rFonts w:hint="eastAsia"/>
              </w:rPr>
              <w:t>)</w:t>
            </w:r>
          </w:p>
        </w:tc>
        <w:tc>
          <w:tcPr>
            <w:tcW w:w="6600" w:type="dxa"/>
          </w:tcPr>
          <w:p w:rsidR="00017B48" w:rsidRDefault="00017B48" w:rsidP="00DE6B3E"/>
        </w:tc>
      </w:tr>
      <w:tr w:rsidR="00017B48" w:rsidTr="00DE6B3E">
        <w:tc>
          <w:tcPr>
            <w:tcW w:w="1696" w:type="dxa"/>
            <w:shd w:val="clear" w:color="auto" w:fill="5B9BD5" w:themeFill="accent1"/>
          </w:tcPr>
          <w:p w:rsidR="00017B48" w:rsidRDefault="00017B48" w:rsidP="00DE6B3E">
            <w:r>
              <w:rPr>
                <w:rFonts w:hint="eastAsia"/>
              </w:rPr>
              <w:t>Timeout</w:t>
            </w:r>
          </w:p>
        </w:tc>
        <w:tc>
          <w:tcPr>
            <w:tcW w:w="6600" w:type="dxa"/>
          </w:tcPr>
          <w:p w:rsidR="00017B48" w:rsidRDefault="00017B48" w:rsidP="00DE6B3E">
            <w:r>
              <w:t>None</w:t>
            </w:r>
          </w:p>
        </w:tc>
      </w:tr>
      <w:tr w:rsidR="00017B48" w:rsidTr="00DE6B3E">
        <w:tc>
          <w:tcPr>
            <w:tcW w:w="1696" w:type="dxa"/>
            <w:shd w:val="clear" w:color="auto" w:fill="5B9BD5" w:themeFill="accent1"/>
          </w:tcPr>
          <w:p w:rsidR="00017B48" w:rsidRDefault="00017B48" w:rsidP="00DE6B3E">
            <w:r>
              <w:rPr>
                <w:rFonts w:hint="eastAsia"/>
              </w:rPr>
              <w:t>Sample Prompt</w:t>
            </w:r>
          </w:p>
        </w:tc>
        <w:tc>
          <w:tcPr>
            <w:tcW w:w="6600" w:type="dxa"/>
          </w:tcPr>
          <w:p w:rsidR="00017B48" w:rsidRDefault="00017B48" w:rsidP="00EC193F">
            <w:r w:rsidRPr="00A868C8">
              <w:t>English –</w:t>
            </w:r>
            <w:r w:rsidR="00EC193F">
              <w:t>PROCESSING…</w:t>
            </w:r>
          </w:p>
          <w:p w:rsidR="00EC193F" w:rsidRDefault="00EC193F" w:rsidP="00EC193F">
            <w:r>
              <w:t>PLS NOT REMOVE</w:t>
            </w:r>
          </w:p>
          <w:p w:rsidR="00EC193F" w:rsidRPr="002442FD" w:rsidRDefault="00EC193F" w:rsidP="00EC193F"/>
        </w:tc>
      </w:tr>
      <w:tr w:rsidR="00017B48" w:rsidTr="00DE6B3E">
        <w:tc>
          <w:tcPr>
            <w:tcW w:w="1696" w:type="dxa"/>
            <w:shd w:val="clear" w:color="auto" w:fill="5B9BD5" w:themeFill="accent1"/>
          </w:tcPr>
          <w:p w:rsidR="00017B48" w:rsidRDefault="00017B48" w:rsidP="00DE6B3E">
            <w:r>
              <w:rPr>
                <w:rFonts w:hint="eastAsia"/>
              </w:rPr>
              <w:t>Mandatory</w:t>
            </w:r>
          </w:p>
        </w:tc>
        <w:tc>
          <w:tcPr>
            <w:tcW w:w="6600" w:type="dxa"/>
          </w:tcPr>
          <w:p w:rsidR="00017B48" w:rsidRDefault="00A71690" w:rsidP="00DE6B3E">
            <w:r>
              <w:rPr>
                <w:rFonts w:hint="eastAsia"/>
              </w:rPr>
              <w:t>YES</w:t>
            </w:r>
          </w:p>
        </w:tc>
      </w:tr>
    </w:tbl>
    <w:p w:rsidR="00E549E9" w:rsidRDefault="00F04B08" w:rsidP="00E549E9">
      <w:r>
        <w:rPr>
          <w:rFonts w:hint="eastAsia"/>
        </w:rPr>
        <w:t>Sample:</w:t>
      </w:r>
    </w:p>
    <w:p w:rsidR="00F04B08" w:rsidRDefault="002D3447" w:rsidP="00E549E9">
      <w:r>
        <w:object w:dxaOrig="6390" w:dyaOrig="3810">
          <v:shape id="_x0000_i1032" type="#_x0000_t75" style="width:317.25pt;height:187.5pt" o:ole="">
            <v:imagedata r:id="rId22" o:title=""/>
          </v:shape>
          <o:OLEObject Type="Embed" ProgID="Visio.Drawing.15" ShapeID="_x0000_i1032" DrawAspect="Content" ObjectID="_1553599899" r:id="rId23"/>
        </w:object>
      </w:r>
    </w:p>
    <w:p w:rsidR="00AF5633" w:rsidRDefault="00AF5633" w:rsidP="0061787F">
      <w:pPr>
        <w:pStyle w:val="2"/>
        <w:numPr>
          <w:ilvl w:val="1"/>
          <w:numId w:val="27"/>
        </w:numPr>
        <w:rPr>
          <w:color w:val="4472C4" w:themeColor="accent5"/>
        </w:rPr>
      </w:pPr>
      <w:bookmarkStart w:id="2709" w:name="_Toc478130792"/>
      <w:r>
        <w:rPr>
          <w:rFonts w:hint="eastAsia"/>
          <w:color w:val="4472C4" w:themeColor="accent5"/>
        </w:rPr>
        <w:t>See Phone</w:t>
      </w:r>
      <w:bookmarkEnd w:id="2709"/>
    </w:p>
    <w:tbl>
      <w:tblPr>
        <w:tblStyle w:val="a5"/>
        <w:tblW w:w="0" w:type="auto"/>
        <w:tblLook w:val="04A0" w:firstRow="1" w:lastRow="0" w:firstColumn="1" w:lastColumn="0" w:noHBand="0" w:noVBand="1"/>
      </w:tblPr>
      <w:tblGrid>
        <w:gridCol w:w="1696"/>
        <w:gridCol w:w="6600"/>
      </w:tblGrid>
      <w:tr w:rsidR="00AF5633" w:rsidTr="00DE6B3E">
        <w:tc>
          <w:tcPr>
            <w:tcW w:w="1696" w:type="dxa"/>
            <w:shd w:val="clear" w:color="auto" w:fill="5B9BD5" w:themeFill="accent1"/>
          </w:tcPr>
          <w:p w:rsidR="00AF5633" w:rsidRDefault="00AF5633" w:rsidP="00DE6B3E">
            <w:r>
              <w:rPr>
                <w:rFonts w:hint="eastAsia"/>
              </w:rPr>
              <w:t>Transaction Step</w:t>
            </w:r>
          </w:p>
        </w:tc>
        <w:tc>
          <w:tcPr>
            <w:tcW w:w="6600" w:type="dxa"/>
          </w:tcPr>
          <w:p w:rsidR="00AF5633" w:rsidRDefault="00AF5633" w:rsidP="002D3447">
            <w:r>
              <w:t xml:space="preserve">During </w:t>
            </w:r>
            <w:proofErr w:type="spellStart"/>
            <w:r w:rsidR="002D3447">
              <w:t>StartTransaction</w:t>
            </w:r>
            <w:proofErr w:type="spellEnd"/>
          </w:p>
        </w:tc>
      </w:tr>
      <w:tr w:rsidR="00AF5633" w:rsidTr="00DE6B3E">
        <w:tc>
          <w:tcPr>
            <w:tcW w:w="1696" w:type="dxa"/>
            <w:shd w:val="clear" w:color="auto" w:fill="5B9BD5" w:themeFill="accent1"/>
          </w:tcPr>
          <w:p w:rsidR="00AF5633" w:rsidRDefault="00AF5633" w:rsidP="00DE6B3E">
            <w:r>
              <w:rPr>
                <w:rFonts w:hint="eastAsia"/>
              </w:rPr>
              <w:t>Description</w:t>
            </w:r>
          </w:p>
        </w:tc>
        <w:tc>
          <w:tcPr>
            <w:tcW w:w="6600" w:type="dxa"/>
          </w:tcPr>
          <w:p w:rsidR="00AF5633" w:rsidRPr="003F1A2F" w:rsidRDefault="00AF5633" w:rsidP="00DE6B3E">
            <w:pPr>
              <w:rPr>
                <w:b/>
              </w:rPr>
            </w:pPr>
            <w:r w:rsidRPr="00AF5633">
              <w:t>This UI is used to prompt the cardholder to check the display on the   screen of the mobile phone</w:t>
            </w:r>
          </w:p>
        </w:tc>
      </w:tr>
      <w:tr w:rsidR="00AF5633" w:rsidTr="00DE6B3E">
        <w:tc>
          <w:tcPr>
            <w:tcW w:w="1696" w:type="dxa"/>
            <w:shd w:val="clear" w:color="auto" w:fill="5B9BD5" w:themeFill="accent1"/>
          </w:tcPr>
          <w:p w:rsidR="00AF5633" w:rsidRDefault="00AF5633" w:rsidP="00DE6B3E">
            <w:r>
              <w:rPr>
                <w:rFonts w:hint="eastAsia"/>
              </w:rPr>
              <w:t>Pre-conditions</w:t>
            </w:r>
          </w:p>
        </w:tc>
        <w:tc>
          <w:tcPr>
            <w:tcW w:w="6600" w:type="dxa"/>
          </w:tcPr>
          <w:p w:rsidR="00AF5633" w:rsidRDefault="00AF5633" w:rsidP="00AF5633">
            <w:pPr>
              <w:tabs>
                <w:tab w:val="left" w:pos="3780"/>
              </w:tabs>
            </w:pPr>
          </w:p>
        </w:tc>
      </w:tr>
      <w:tr w:rsidR="00AF5633" w:rsidTr="00DE6B3E">
        <w:tc>
          <w:tcPr>
            <w:tcW w:w="1696" w:type="dxa"/>
            <w:shd w:val="clear" w:color="auto" w:fill="5B9BD5" w:themeFill="accent1"/>
          </w:tcPr>
          <w:p w:rsidR="00AF5633" w:rsidRDefault="00AF5633" w:rsidP="00DE6B3E">
            <w:r>
              <w:rPr>
                <w:rFonts w:hint="eastAsia"/>
              </w:rPr>
              <w:t>Page Name</w:t>
            </w:r>
          </w:p>
        </w:tc>
        <w:tc>
          <w:tcPr>
            <w:tcW w:w="6600" w:type="dxa"/>
          </w:tcPr>
          <w:p w:rsidR="00AF5633" w:rsidRDefault="00AF5633" w:rsidP="00DE6B3E"/>
        </w:tc>
      </w:tr>
      <w:tr w:rsidR="00AF5633" w:rsidTr="00DE6B3E">
        <w:tc>
          <w:tcPr>
            <w:tcW w:w="1696" w:type="dxa"/>
            <w:shd w:val="clear" w:color="auto" w:fill="5B9BD5" w:themeFill="accent1"/>
          </w:tcPr>
          <w:p w:rsidR="00AF5633" w:rsidRDefault="00AF5633" w:rsidP="00DE6B3E">
            <w:r>
              <w:rPr>
                <w:rFonts w:hint="eastAsia"/>
              </w:rPr>
              <w:t>Widget(</w:t>
            </w:r>
            <w:r>
              <w:t>s</w:t>
            </w:r>
            <w:r>
              <w:rPr>
                <w:rFonts w:hint="eastAsia"/>
              </w:rPr>
              <w:t>)</w:t>
            </w:r>
          </w:p>
        </w:tc>
        <w:tc>
          <w:tcPr>
            <w:tcW w:w="6600" w:type="dxa"/>
          </w:tcPr>
          <w:p w:rsidR="00AF5633" w:rsidRDefault="00AF5633" w:rsidP="00DE6B3E"/>
        </w:tc>
      </w:tr>
      <w:tr w:rsidR="00AF5633" w:rsidTr="00DE6B3E">
        <w:tc>
          <w:tcPr>
            <w:tcW w:w="1696" w:type="dxa"/>
            <w:shd w:val="clear" w:color="auto" w:fill="5B9BD5" w:themeFill="accent1"/>
          </w:tcPr>
          <w:p w:rsidR="00AF5633" w:rsidRDefault="00AF5633" w:rsidP="00DE6B3E">
            <w:r>
              <w:rPr>
                <w:rFonts w:hint="eastAsia"/>
              </w:rPr>
              <w:t>Timeout</w:t>
            </w:r>
          </w:p>
        </w:tc>
        <w:tc>
          <w:tcPr>
            <w:tcW w:w="6600" w:type="dxa"/>
          </w:tcPr>
          <w:p w:rsidR="00AF5633" w:rsidRDefault="00AF5633" w:rsidP="00DE6B3E">
            <w:r>
              <w:t>5s</w:t>
            </w:r>
          </w:p>
        </w:tc>
      </w:tr>
      <w:tr w:rsidR="00AF5633" w:rsidTr="00DE6B3E">
        <w:tc>
          <w:tcPr>
            <w:tcW w:w="1696" w:type="dxa"/>
            <w:shd w:val="clear" w:color="auto" w:fill="5B9BD5" w:themeFill="accent1"/>
          </w:tcPr>
          <w:p w:rsidR="00AF5633" w:rsidRDefault="00AF5633" w:rsidP="00DE6B3E">
            <w:r>
              <w:rPr>
                <w:rFonts w:hint="eastAsia"/>
              </w:rPr>
              <w:t>Sample Prompt</w:t>
            </w:r>
          </w:p>
        </w:tc>
        <w:tc>
          <w:tcPr>
            <w:tcW w:w="6600" w:type="dxa"/>
          </w:tcPr>
          <w:p w:rsidR="00AF5633" w:rsidRDefault="00AF5633" w:rsidP="00AF5633">
            <w:r w:rsidRPr="00A868C8">
              <w:t>English –</w:t>
            </w:r>
            <w:r>
              <w:t xml:space="preserve"> SEE PHONE</w:t>
            </w:r>
          </w:p>
          <w:p w:rsidR="00AF5633" w:rsidRPr="002442FD" w:rsidRDefault="00AF5633" w:rsidP="00DE6B3E"/>
        </w:tc>
      </w:tr>
      <w:tr w:rsidR="00AF5633" w:rsidTr="00DE6B3E">
        <w:tc>
          <w:tcPr>
            <w:tcW w:w="1696" w:type="dxa"/>
            <w:shd w:val="clear" w:color="auto" w:fill="5B9BD5" w:themeFill="accent1"/>
          </w:tcPr>
          <w:p w:rsidR="00AF5633" w:rsidRDefault="00AF5633" w:rsidP="00DE6B3E">
            <w:r>
              <w:rPr>
                <w:rFonts w:hint="eastAsia"/>
              </w:rPr>
              <w:t>Mandatory</w:t>
            </w:r>
          </w:p>
        </w:tc>
        <w:tc>
          <w:tcPr>
            <w:tcW w:w="6600" w:type="dxa"/>
          </w:tcPr>
          <w:p w:rsidR="00AF5633" w:rsidRDefault="00A71690" w:rsidP="00DE6B3E">
            <w:r>
              <w:rPr>
                <w:rFonts w:hint="eastAsia"/>
              </w:rPr>
              <w:t>YES</w:t>
            </w:r>
          </w:p>
        </w:tc>
      </w:tr>
    </w:tbl>
    <w:p w:rsidR="00AF5633" w:rsidRDefault="00AF5633" w:rsidP="00AF5633">
      <w:r>
        <w:rPr>
          <w:rFonts w:hint="eastAsia"/>
        </w:rPr>
        <w:lastRenderedPageBreak/>
        <w:t>Sample:</w:t>
      </w:r>
    </w:p>
    <w:p w:rsidR="00AF5633" w:rsidRDefault="002D3447" w:rsidP="00AF5633">
      <w:r>
        <w:object w:dxaOrig="6390" w:dyaOrig="3810">
          <v:shape id="_x0000_i1033" type="#_x0000_t75" style="width:317.25pt;height:187.5pt" o:ole="">
            <v:imagedata r:id="rId24" o:title=""/>
          </v:shape>
          <o:OLEObject Type="Embed" ProgID="Visio.Drawing.15" ShapeID="_x0000_i1033" DrawAspect="Content" ObjectID="_1553599900" r:id="rId25"/>
        </w:object>
      </w:r>
    </w:p>
    <w:p w:rsidR="005D66AB" w:rsidRDefault="005D66AB" w:rsidP="0061787F">
      <w:pPr>
        <w:pStyle w:val="2"/>
        <w:numPr>
          <w:ilvl w:val="1"/>
          <w:numId w:val="27"/>
        </w:numPr>
        <w:rPr>
          <w:color w:val="4472C4" w:themeColor="accent5"/>
        </w:rPr>
      </w:pPr>
      <w:bookmarkStart w:id="2710" w:name="_Select_EMV_application"/>
      <w:bookmarkStart w:id="2711" w:name="_Toc478130793"/>
      <w:bookmarkEnd w:id="2710"/>
      <w:r>
        <w:rPr>
          <w:rFonts w:hint="eastAsia"/>
          <w:color w:val="4472C4" w:themeColor="accent5"/>
        </w:rPr>
        <w:t>Application Selection</w:t>
      </w:r>
      <w:bookmarkEnd w:id="2711"/>
    </w:p>
    <w:p w:rsidR="00865328" w:rsidRDefault="00865328" w:rsidP="0061787F">
      <w:pPr>
        <w:pStyle w:val="3"/>
        <w:numPr>
          <w:ilvl w:val="2"/>
          <w:numId w:val="27"/>
        </w:numPr>
      </w:pPr>
      <w:bookmarkStart w:id="2712" w:name="_Toc478130794"/>
      <w:r>
        <w:t>Select EMV application</w:t>
      </w:r>
      <w:bookmarkEnd w:id="2712"/>
    </w:p>
    <w:tbl>
      <w:tblPr>
        <w:tblStyle w:val="a5"/>
        <w:tblW w:w="0" w:type="auto"/>
        <w:tblLook w:val="04A0" w:firstRow="1" w:lastRow="0" w:firstColumn="1" w:lastColumn="0" w:noHBand="0" w:noVBand="1"/>
      </w:tblPr>
      <w:tblGrid>
        <w:gridCol w:w="1696"/>
        <w:gridCol w:w="6600"/>
      </w:tblGrid>
      <w:tr w:rsidR="00865328" w:rsidTr="00DE6B3E">
        <w:tc>
          <w:tcPr>
            <w:tcW w:w="1696" w:type="dxa"/>
            <w:shd w:val="clear" w:color="auto" w:fill="5B9BD5" w:themeFill="accent1"/>
          </w:tcPr>
          <w:p w:rsidR="00865328" w:rsidRDefault="00865328" w:rsidP="00DE6B3E">
            <w:r>
              <w:rPr>
                <w:rFonts w:hint="eastAsia"/>
              </w:rPr>
              <w:t>Transaction Step</w:t>
            </w:r>
          </w:p>
        </w:tc>
        <w:tc>
          <w:tcPr>
            <w:tcW w:w="6600" w:type="dxa"/>
          </w:tcPr>
          <w:p w:rsidR="00865328" w:rsidRDefault="00865328" w:rsidP="00DE6B3E">
            <w:r>
              <w:t xml:space="preserve">During </w:t>
            </w:r>
            <w:proofErr w:type="spellStart"/>
            <w:r w:rsidR="002D3447">
              <w:t>StartTransaction</w:t>
            </w:r>
            <w:proofErr w:type="spellEnd"/>
          </w:p>
        </w:tc>
      </w:tr>
      <w:tr w:rsidR="00865328" w:rsidTr="00DE6B3E">
        <w:tc>
          <w:tcPr>
            <w:tcW w:w="1696" w:type="dxa"/>
            <w:shd w:val="clear" w:color="auto" w:fill="5B9BD5" w:themeFill="accent1"/>
          </w:tcPr>
          <w:p w:rsidR="00865328" w:rsidRDefault="00865328" w:rsidP="00DE6B3E">
            <w:r>
              <w:rPr>
                <w:rFonts w:hint="eastAsia"/>
              </w:rPr>
              <w:t>Description</w:t>
            </w:r>
          </w:p>
        </w:tc>
        <w:tc>
          <w:tcPr>
            <w:tcW w:w="6600" w:type="dxa"/>
          </w:tcPr>
          <w:p w:rsidR="00865328" w:rsidRPr="00865328" w:rsidRDefault="00865328" w:rsidP="00865328">
            <w:r>
              <w:t xml:space="preserve">This UI is used to </w:t>
            </w:r>
            <w:r w:rsidR="002D3447">
              <w:t>display</w:t>
            </w:r>
            <w:r>
              <w:t xml:space="preserve"> the application candidate list if there are more than one applications that are supported by both terminal and card.</w:t>
            </w:r>
          </w:p>
          <w:p w:rsidR="00865328" w:rsidRPr="003F1A2F" w:rsidRDefault="00865328" w:rsidP="00865328">
            <w:pPr>
              <w:rPr>
                <w:b/>
              </w:rPr>
            </w:pPr>
            <w:r>
              <w:t>It may also be possible to show this UI for cardholder to confirm the selected application.</w:t>
            </w:r>
          </w:p>
        </w:tc>
      </w:tr>
      <w:tr w:rsidR="00865328" w:rsidTr="00DE6B3E">
        <w:tc>
          <w:tcPr>
            <w:tcW w:w="1696" w:type="dxa"/>
            <w:shd w:val="clear" w:color="auto" w:fill="5B9BD5" w:themeFill="accent1"/>
          </w:tcPr>
          <w:p w:rsidR="00865328" w:rsidRDefault="00865328" w:rsidP="00DE6B3E">
            <w:r>
              <w:rPr>
                <w:rFonts w:hint="eastAsia"/>
              </w:rPr>
              <w:t>Pre-conditions</w:t>
            </w:r>
          </w:p>
        </w:tc>
        <w:tc>
          <w:tcPr>
            <w:tcW w:w="6600" w:type="dxa"/>
          </w:tcPr>
          <w:p w:rsidR="00865328" w:rsidRDefault="00865328" w:rsidP="00DE6B3E">
            <w:pPr>
              <w:tabs>
                <w:tab w:val="left" w:pos="3780"/>
              </w:tabs>
            </w:pPr>
          </w:p>
        </w:tc>
      </w:tr>
      <w:tr w:rsidR="00865328" w:rsidTr="00DE6B3E">
        <w:tc>
          <w:tcPr>
            <w:tcW w:w="1696" w:type="dxa"/>
            <w:shd w:val="clear" w:color="auto" w:fill="5B9BD5" w:themeFill="accent1"/>
          </w:tcPr>
          <w:p w:rsidR="00865328" w:rsidRDefault="00865328" w:rsidP="00DE6B3E">
            <w:r>
              <w:rPr>
                <w:rFonts w:hint="eastAsia"/>
              </w:rPr>
              <w:t>Page Name</w:t>
            </w:r>
          </w:p>
        </w:tc>
        <w:tc>
          <w:tcPr>
            <w:tcW w:w="6600" w:type="dxa"/>
          </w:tcPr>
          <w:p w:rsidR="00865328" w:rsidRDefault="00865328" w:rsidP="00DE6B3E"/>
        </w:tc>
      </w:tr>
      <w:tr w:rsidR="00865328" w:rsidTr="00DE6B3E">
        <w:tc>
          <w:tcPr>
            <w:tcW w:w="1696" w:type="dxa"/>
            <w:shd w:val="clear" w:color="auto" w:fill="5B9BD5" w:themeFill="accent1"/>
          </w:tcPr>
          <w:p w:rsidR="00865328" w:rsidRDefault="00865328" w:rsidP="00DE6B3E">
            <w:r>
              <w:rPr>
                <w:rFonts w:hint="eastAsia"/>
              </w:rPr>
              <w:t>Widget(</w:t>
            </w:r>
            <w:r>
              <w:t>s</w:t>
            </w:r>
            <w:r>
              <w:rPr>
                <w:rFonts w:hint="eastAsia"/>
              </w:rPr>
              <w:t>)</w:t>
            </w:r>
          </w:p>
        </w:tc>
        <w:tc>
          <w:tcPr>
            <w:tcW w:w="6600" w:type="dxa"/>
          </w:tcPr>
          <w:p w:rsidR="00865328" w:rsidRDefault="00865328" w:rsidP="00DE6B3E"/>
        </w:tc>
      </w:tr>
      <w:tr w:rsidR="00865328" w:rsidTr="00DE6B3E">
        <w:tc>
          <w:tcPr>
            <w:tcW w:w="1696" w:type="dxa"/>
            <w:shd w:val="clear" w:color="auto" w:fill="5B9BD5" w:themeFill="accent1"/>
          </w:tcPr>
          <w:p w:rsidR="00865328" w:rsidRDefault="00865328" w:rsidP="00DE6B3E">
            <w:r>
              <w:rPr>
                <w:rFonts w:hint="eastAsia"/>
              </w:rPr>
              <w:t>Timeout</w:t>
            </w:r>
          </w:p>
        </w:tc>
        <w:tc>
          <w:tcPr>
            <w:tcW w:w="6600" w:type="dxa"/>
          </w:tcPr>
          <w:p w:rsidR="00865328" w:rsidRDefault="00865328" w:rsidP="00DE6B3E">
            <w:r>
              <w:t>60s</w:t>
            </w:r>
          </w:p>
        </w:tc>
      </w:tr>
      <w:tr w:rsidR="00865328" w:rsidTr="00DE6B3E">
        <w:tc>
          <w:tcPr>
            <w:tcW w:w="1696" w:type="dxa"/>
            <w:shd w:val="clear" w:color="auto" w:fill="5B9BD5" w:themeFill="accent1"/>
          </w:tcPr>
          <w:p w:rsidR="00865328" w:rsidRDefault="00865328" w:rsidP="00DE6B3E">
            <w:r>
              <w:rPr>
                <w:rFonts w:hint="eastAsia"/>
              </w:rPr>
              <w:t>Sample Prompt</w:t>
            </w:r>
          </w:p>
        </w:tc>
        <w:tc>
          <w:tcPr>
            <w:tcW w:w="6600" w:type="dxa"/>
          </w:tcPr>
          <w:p w:rsidR="00865328" w:rsidRDefault="00865328" w:rsidP="00DE6B3E">
            <w:r w:rsidRPr="00A868C8">
              <w:t>English –</w:t>
            </w:r>
            <w:r>
              <w:t xml:space="preserve"> </w:t>
            </w:r>
          </w:p>
          <w:p w:rsidR="00865328" w:rsidRDefault="00865328" w:rsidP="00DE6B3E">
            <w:r>
              <w:t>PLS SELECT</w:t>
            </w:r>
            <w:r w:rsidR="006B529A">
              <w:t>:</w:t>
            </w:r>
          </w:p>
          <w:p w:rsidR="006B529A" w:rsidRDefault="006B529A" w:rsidP="00226543">
            <w:pPr>
              <w:pStyle w:val="a6"/>
              <w:numPr>
                <w:ilvl w:val="0"/>
                <w:numId w:val="15"/>
              </w:numPr>
              <w:ind w:firstLineChars="0"/>
            </w:pPr>
            <w:r>
              <w:rPr>
                <w:rFonts w:hint="eastAsia"/>
              </w:rPr>
              <w:t>APP 1</w:t>
            </w:r>
          </w:p>
          <w:p w:rsidR="006B529A" w:rsidRDefault="006B529A" w:rsidP="00226543">
            <w:pPr>
              <w:pStyle w:val="a6"/>
              <w:numPr>
                <w:ilvl w:val="0"/>
                <w:numId w:val="15"/>
              </w:numPr>
              <w:ind w:firstLineChars="0"/>
            </w:pPr>
            <w:r>
              <w:t>APP 2</w:t>
            </w:r>
          </w:p>
          <w:p w:rsidR="00865328" w:rsidRPr="002442FD" w:rsidRDefault="006B529A" w:rsidP="00DE6B3E">
            <w:r>
              <w:t>…</w:t>
            </w:r>
          </w:p>
        </w:tc>
      </w:tr>
      <w:tr w:rsidR="00865328" w:rsidTr="00DE6B3E">
        <w:tc>
          <w:tcPr>
            <w:tcW w:w="1696" w:type="dxa"/>
            <w:shd w:val="clear" w:color="auto" w:fill="5B9BD5" w:themeFill="accent1"/>
          </w:tcPr>
          <w:p w:rsidR="00865328" w:rsidRDefault="00865328" w:rsidP="00DE6B3E">
            <w:r>
              <w:rPr>
                <w:rFonts w:hint="eastAsia"/>
              </w:rPr>
              <w:t>Mandatory</w:t>
            </w:r>
          </w:p>
        </w:tc>
        <w:tc>
          <w:tcPr>
            <w:tcW w:w="6600" w:type="dxa"/>
          </w:tcPr>
          <w:p w:rsidR="00865328" w:rsidRDefault="00A71690" w:rsidP="00DE6B3E">
            <w:r>
              <w:rPr>
                <w:rFonts w:hint="eastAsia"/>
              </w:rPr>
              <w:t>YES</w:t>
            </w:r>
          </w:p>
        </w:tc>
      </w:tr>
    </w:tbl>
    <w:p w:rsidR="00865328" w:rsidRDefault="00865328" w:rsidP="00865328">
      <w:r>
        <w:rPr>
          <w:rFonts w:hint="eastAsia"/>
        </w:rPr>
        <w:t>Sample:</w:t>
      </w:r>
    </w:p>
    <w:p w:rsidR="00865328" w:rsidRDefault="002D3447" w:rsidP="00865328">
      <w:r>
        <w:object w:dxaOrig="6390" w:dyaOrig="3810">
          <v:shape id="_x0000_i1034" type="#_x0000_t75" style="width:317.25pt;height:187.5pt" o:ole="">
            <v:imagedata r:id="rId26" o:title=""/>
          </v:shape>
          <o:OLEObject Type="Embed" ProgID="Visio.Drawing.15" ShapeID="_x0000_i1034" DrawAspect="Content" ObjectID="_1553599901" r:id="rId27"/>
        </w:object>
      </w:r>
    </w:p>
    <w:p w:rsidR="00644CA0" w:rsidRPr="00644CA0" w:rsidRDefault="00644CA0" w:rsidP="0061787F">
      <w:pPr>
        <w:pStyle w:val="a6"/>
        <w:keepNext/>
        <w:keepLines/>
        <w:numPr>
          <w:ilvl w:val="0"/>
          <w:numId w:val="28"/>
        </w:numPr>
        <w:spacing w:before="260" w:after="260" w:line="400" w:lineRule="exact"/>
        <w:ind w:firstLineChars="0"/>
        <w:outlineLvl w:val="2"/>
        <w:rPr>
          <w:rFonts w:eastAsiaTheme="majorEastAsia"/>
          <w:b/>
          <w:bCs/>
          <w:vanish/>
          <w:color w:val="4472C4" w:themeColor="accent5"/>
          <w:sz w:val="30"/>
          <w:szCs w:val="32"/>
        </w:rPr>
      </w:pPr>
      <w:bookmarkStart w:id="2713" w:name="_Toc456366125"/>
      <w:bookmarkStart w:id="2714" w:name="_Toc456366469"/>
      <w:bookmarkStart w:id="2715" w:name="_Toc456367142"/>
      <w:bookmarkStart w:id="2716" w:name="_Toc456367547"/>
      <w:bookmarkStart w:id="2717" w:name="_Toc456367724"/>
      <w:bookmarkStart w:id="2718" w:name="_Toc456368425"/>
      <w:bookmarkStart w:id="2719" w:name="_Toc456369894"/>
      <w:bookmarkStart w:id="2720" w:name="_Toc456370087"/>
      <w:bookmarkStart w:id="2721" w:name="_Toc456370275"/>
      <w:bookmarkStart w:id="2722" w:name="_Toc456370416"/>
      <w:bookmarkStart w:id="2723" w:name="_Toc456708170"/>
      <w:bookmarkStart w:id="2724" w:name="_Toc456708360"/>
      <w:bookmarkStart w:id="2725" w:name="_Toc456710865"/>
      <w:bookmarkStart w:id="2726" w:name="_Toc456711212"/>
      <w:bookmarkStart w:id="2727" w:name="_Toc456711405"/>
      <w:bookmarkStart w:id="2728" w:name="_Toc456788120"/>
      <w:bookmarkStart w:id="2729" w:name="_Toc459642981"/>
      <w:bookmarkStart w:id="2730" w:name="_Toc459650250"/>
      <w:bookmarkStart w:id="2731" w:name="_Toc459650458"/>
      <w:bookmarkStart w:id="2732" w:name="_Toc459650898"/>
      <w:bookmarkStart w:id="2733" w:name="_Toc459714491"/>
      <w:bookmarkStart w:id="2734" w:name="_Toc459715437"/>
      <w:bookmarkStart w:id="2735" w:name="_Toc459725661"/>
      <w:bookmarkStart w:id="2736" w:name="_Toc462066628"/>
      <w:bookmarkStart w:id="2737" w:name="_Toc464233523"/>
      <w:bookmarkStart w:id="2738" w:name="_Toc478130795"/>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p>
    <w:p w:rsidR="00644CA0" w:rsidRPr="00644CA0" w:rsidRDefault="00644CA0" w:rsidP="0061787F">
      <w:pPr>
        <w:pStyle w:val="a6"/>
        <w:keepNext/>
        <w:keepLines/>
        <w:numPr>
          <w:ilvl w:val="0"/>
          <w:numId w:val="28"/>
        </w:numPr>
        <w:spacing w:before="260" w:after="260" w:line="400" w:lineRule="exact"/>
        <w:ind w:firstLineChars="0"/>
        <w:outlineLvl w:val="2"/>
        <w:rPr>
          <w:rFonts w:eastAsiaTheme="majorEastAsia"/>
          <w:b/>
          <w:bCs/>
          <w:vanish/>
          <w:color w:val="4472C4" w:themeColor="accent5"/>
          <w:sz w:val="30"/>
          <w:szCs w:val="32"/>
        </w:rPr>
      </w:pPr>
      <w:bookmarkStart w:id="2739" w:name="_Toc456366126"/>
      <w:bookmarkStart w:id="2740" w:name="_Toc456366470"/>
      <w:bookmarkStart w:id="2741" w:name="_Toc456367143"/>
      <w:bookmarkStart w:id="2742" w:name="_Toc456367548"/>
      <w:bookmarkStart w:id="2743" w:name="_Toc456367725"/>
      <w:bookmarkStart w:id="2744" w:name="_Toc456368426"/>
      <w:bookmarkStart w:id="2745" w:name="_Toc456369895"/>
      <w:bookmarkStart w:id="2746" w:name="_Toc456370088"/>
      <w:bookmarkStart w:id="2747" w:name="_Toc456370276"/>
      <w:bookmarkStart w:id="2748" w:name="_Toc456370417"/>
      <w:bookmarkStart w:id="2749" w:name="_Toc456708171"/>
      <w:bookmarkStart w:id="2750" w:name="_Toc456708361"/>
      <w:bookmarkStart w:id="2751" w:name="_Toc456710866"/>
      <w:bookmarkStart w:id="2752" w:name="_Toc456711213"/>
      <w:bookmarkStart w:id="2753" w:name="_Toc456711406"/>
      <w:bookmarkStart w:id="2754" w:name="_Toc456788121"/>
      <w:bookmarkStart w:id="2755" w:name="_Toc459642982"/>
      <w:bookmarkStart w:id="2756" w:name="_Toc459650251"/>
      <w:bookmarkStart w:id="2757" w:name="_Toc459650459"/>
      <w:bookmarkStart w:id="2758" w:name="_Toc459650899"/>
      <w:bookmarkStart w:id="2759" w:name="_Toc459714492"/>
      <w:bookmarkStart w:id="2760" w:name="_Toc459715438"/>
      <w:bookmarkStart w:id="2761" w:name="_Toc459725662"/>
      <w:bookmarkStart w:id="2762" w:name="_Toc462066629"/>
      <w:bookmarkStart w:id="2763" w:name="_Toc464233524"/>
      <w:bookmarkStart w:id="2764" w:name="_Toc478130796"/>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p>
    <w:p w:rsidR="00644CA0" w:rsidRPr="00644CA0" w:rsidRDefault="00644CA0" w:rsidP="0061787F">
      <w:pPr>
        <w:pStyle w:val="a6"/>
        <w:keepNext/>
        <w:keepLines/>
        <w:numPr>
          <w:ilvl w:val="1"/>
          <w:numId w:val="28"/>
        </w:numPr>
        <w:spacing w:before="260" w:after="260" w:line="400" w:lineRule="exact"/>
        <w:ind w:firstLineChars="0"/>
        <w:outlineLvl w:val="2"/>
        <w:rPr>
          <w:rFonts w:eastAsiaTheme="majorEastAsia"/>
          <w:b/>
          <w:bCs/>
          <w:vanish/>
          <w:color w:val="4472C4" w:themeColor="accent5"/>
          <w:sz w:val="30"/>
          <w:szCs w:val="32"/>
        </w:rPr>
      </w:pPr>
      <w:bookmarkStart w:id="2765" w:name="_Toc456366127"/>
      <w:bookmarkStart w:id="2766" w:name="_Toc456366471"/>
      <w:bookmarkStart w:id="2767" w:name="_Toc456367144"/>
      <w:bookmarkStart w:id="2768" w:name="_Toc456367549"/>
      <w:bookmarkStart w:id="2769" w:name="_Toc456367726"/>
      <w:bookmarkStart w:id="2770" w:name="_Toc456368427"/>
      <w:bookmarkStart w:id="2771" w:name="_Toc456369896"/>
      <w:bookmarkStart w:id="2772" w:name="_Toc456370089"/>
      <w:bookmarkStart w:id="2773" w:name="_Toc456370277"/>
      <w:bookmarkStart w:id="2774" w:name="_Toc456370418"/>
      <w:bookmarkStart w:id="2775" w:name="_Toc456708172"/>
      <w:bookmarkStart w:id="2776" w:name="_Toc456708362"/>
      <w:bookmarkStart w:id="2777" w:name="_Toc456710867"/>
      <w:bookmarkStart w:id="2778" w:name="_Toc456711214"/>
      <w:bookmarkStart w:id="2779" w:name="_Toc456711407"/>
      <w:bookmarkStart w:id="2780" w:name="_Toc456788122"/>
      <w:bookmarkStart w:id="2781" w:name="_Toc459642983"/>
      <w:bookmarkStart w:id="2782" w:name="_Toc459650252"/>
      <w:bookmarkStart w:id="2783" w:name="_Toc459650460"/>
      <w:bookmarkStart w:id="2784" w:name="_Toc459650900"/>
      <w:bookmarkStart w:id="2785" w:name="_Toc459714493"/>
      <w:bookmarkStart w:id="2786" w:name="_Toc459715439"/>
      <w:bookmarkStart w:id="2787" w:name="_Toc459725663"/>
      <w:bookmarkStart w:id="2788" w:name="_Toc462066630"/>
      <w:bookmarkStart w:id="2789" w:name="_Toc464233525"/>
      <w:bookmarkStart w:id="2790" w:name="_Toc478130797"/>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p>
    <w:p w:rsidR="00644CA0" w:rsidRPr="00644CA0" w:rsidRDefault="00644CA0" w:rsidP="0061787F">
      <w:pPr>
        <w:pStyle w:val="a6"/>
        <w:keepNext/>
        <w:keepLines/>
        <w:numPr>
          <w:ilvl w:val="1"/>
          <w:numId w:val="28"/>
        </w:numPr>
        <w:spacing w:before="260" w:after="260" w:line="400" w:lineRule="exact"/>
        <w:ind w:firstLineChars="0"/>
        <w:outlineLvl w:val="2"/>
        <w:rPr>
          <w:rFonts w:eastAsiaTheme="majorEastAsia"/>
          <w:b/>
          <w:bCs/>
          <w:vanish/>
          <w:color w:val="4472C4" w:themeColor="accent5"/>
          <w:sz w:val="30"/>
          <w:szCs w:val="32"/>
        </w:rPr>
      </w:pPr>
      <w:bookmarkStart w:id="2791" w:name="_Toc456366128"/>
      <w:bookmarkStart w:id="2792" w:name="_Toc456366472"/>
      <w:bookmarkStart w:id="2793" w:name="_Toc456367145"/>
      <w:bookmarkStart w:id="2794" w:name="_Toc456367550"/>
      <w:bookmarkStart w:id="2795" w:name="_Toc456367727"/>
      <w:bookmarkStart w:id="2796" w:name="_Toc456368428"/>
      <w:bookmarkStart w:id="2797" w:name="_Toc456369897"/>
      <w:bookmarkStart w:id="2798" w:name="_Toc456370090"/>
      <w:bookmarkStart w:id="2799" w:name="_Toc456370278"/>
      <w:bookmarkStart w:id="2800" w:name="_Toc456370419"/>
      <w:bookmarkStart w:id="2801" w:name="_Toc456708173"/>
      <w:bookmarkStart w:id="2802" w:name="_Toc456708363"/>
      <w:bookmarkStart w:id="2803" w:name="_Toc456710868"/>
      <w:bookmarkStart w:id="2804" w:name="_Toc456711215"/>
      <w:bookmarkStart w:id="2805" w:name="_Toc456711408"/>
      <w:bookmarkStart w:id="2806" w:name="_Toc456788123"/>
      <w:bookmarkStart w:id="2807" w:name="_Toc459642984"/>
      <w:bookmarkStart w:id="2808" w:name="_Toc459650253"/>
      <w:bookmarkStart w:id="2809" w:name="_Toc459650461"/>
      <w:bookmarkStart w:id="2810" w:name="_Toc459650901"/>
      <w:bookmarkStart w:id="2811" w:name="_Toc459714494"/>
      <w:bookmarkStart w:id="2812" w:name="_Toc459715440"/>
      <w:bookmarkStart w:id="2813" w:name="_Toc459725664"/>
      <w:bookmarkStart w:id="2814" w:name="_Toc462066631"/>
      <w:bookmarkStart w:id="2815" w:name="_Toc464233526"/>
      <w:bookmarkStart w:id="2816" w:name="_Toc478130798"/>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p>
    <w:p w:rsidR="00644CA0" w:rsidRPr="00644CA0" w:rsidRDefault="00644CA0" w:rsidP="0061787F">
      <w:pPr>
        <w:pStyle w:val="a6"/>
        <w:keepNext/>
        <w:keepLines/>
        <w:numPr>
          <w:ilvl w:val="1"/>
          <w:numId w:val="28"/>
        </w:numPr>
        <w:spacing w:before="260" w:after="260" w:line="400" w:lineRule="exact"/>
        <w:ind w:firstLineChars="0"/>
        <w:outlineLvl w:val="2"/>
        <w:rPr>
          <w:rFonts w:eastAsiaTheme="majorEastAsia"/>
          <w:b/>
          <w:bCs/>
          <w:vanish/>
          <w:color w:val="4472C4" w:themeColor="accent5"/>
          <w:sz w:val="30"/>
          <w:szCs w:val="32"/>
        </w:rPr>
      </w:pPr>
      <w:bookmarkStart w:id="2817" w:name="_Toc456366129"/>
      <w:bookmarkStart w:id="2818" w:name="_Toc456366473"/>
      <w:bookmarkStart w:id="2819" w:name="_Toc456367146"/>
      <w:bookmarkStart w:id="2820" w:name="_Toc456367551"/>
      <w:bookmarkStart w:id="2821" w:name="_Toc456367728"/>
      <w:bookmarkStart w:id="2822" w:name="_Toc456368429"/>
      <w:bookmarkStart w:id="2823" w:name="_Toc456369898"/>
      <w:bookmarkStart w:id="2824" w:name="_Toc456370091"/>
      <w:bookmarkStart w:id="2825" w:name="_Toc456370279"/>
      <w:bookmarkStart w:id="2826" w:name="_Toc456370420"/>
      <w:bookmarkStart w:id="2827" w:name="_Toc456708174"/>
      <w:bookmarkStart w:id="2828" w:name="_Toc456708364"/>
      <w:bookmarkStart w:id="2829" w:name="_Toc456710869"/>
      <w:bookmarkStart w:id="2830" w:name="_Toc456711216"/>
      <w:bookmarkStart w:id="2831" w:name="_Toc456711409"/>
      <w:bookmarkStart w:id="2832" w:name="_Toc456788124"/>
      <w:bookmarkStart w:id="2833" w:name="_Toc459642985"/>
      <w:bookmarkStart w:id="2834" w:name="_Toc459650254"/>
      <w:bookmarkStart w:id="2835" w:name="_Toc459650462"/>
      <w:bookmarkStart w:id="2836" w:name="_Toc459650902"/>
      <w:bookmarkStart w:id="2837" w:name="_Toc459714495"/>
      <w:bookmarkStart w:id="2838" w:name="_Toc459715441"/>
      <w:bookmarkStart w:id="2839" w:name="_Toc459725665"/>
      <w:bookmarkStart w:id="2840" w:name="_Toc462066632"/>
      <w:bookmarkStart w:id="2841" w:name="_Toc464233527"/>
      <w:bookmarkStart w:id="2842" w:name="_Toc478130799"/>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p>
    <w:p w:rsidR="00644CA0" w:rsidRPr="00644CA0" w:rsidRDefault="00644CA0" w:rsidP="0061787F">
      <w:pPr>
        <w:pStyle w:val="a6"/>
        <w:keepNext/>
        <w:keepLines/>
        <w:numPr>
          <w:ilvl w:val="1"/>
          <w:numId w:val="28"/>
        </w:numPr>
        <w:spacing w:before="260" w:after="260" w:line="400" w:lineRule="exact"/>
        <w:ind w:firstLineChars="0"/>
        <w:outlineLvl w:val="2"/>
        <w:rPr>
          <w:rFonts w:eastAsiaTheme="majorEastAsia"/>
          <w:b/>
          <w:bCs/>
          <w:vanish/>
          <w:color w:val="4472C4" w:themeColor="accent5"/>
          <w:sz w:val="30"/>
          <w:szCs w:val="32"/>
        </w:rPr>
      </w:pPr>
      <w:bookmarkStart w:id="2843" w:name="_Toc456366130"/>
      <w:bookmarkStart w:id="2844" w:name="_Toc456366474"/>
      <w:bookmarkStart w:id="2845" w:name="_Toc456367147"/>
      <w:bookmarkStart w:id="2846" w:name="_Toc456367552"/>
      <w:bookmarkStart w:id="2847" w:name="_Toc456367729"/>
      <w:bookmarkStart w:id="2848" w:name="_Toc456368430"/>
      <w:bookmarkStart w:id="2849" w:name="_Toc456369899"/>
      <w:bookmarkStart w:id="2850" w:name="_Toc456370092"/>
      <w:bookmarkStart w:id="2851" w:name="_Toc456370280"/>
      <w:bookmarkStart w:id="2852" w:name="_Toc456370421"/>
      <w:bookmarkStart w:id="2853" w:name="_Toc456708175"/>
      <w:bookmarkStart w:id="2854" w:name="_Toc456708365"/>
      <w:bookmarkStart w:id="2855" w:name="_Toc456710870"/>
      <w:bookmarkStart w:id="2856" w:name="_Toc456711217"/>
      <w:bookmarkStart w:id="2857" w:name="_Toc456711410"/>
      <w:bookmarkStart w:id="2858" w:name="_Toc456788125"/>
      <w:bookmarkStart w:id="2859" w:name="_Toc459642986"/>
      <w:bookmarkStart w:id="2860" w:name="_Toc459650255"/>
      <w:bookmarkStart w:id="2861" w:name="_Toc459650463"/>
      <w:bookmarkStart w:id="2862" w:name="_Toc459650903"/>
      <w:bookmarkStart w:id="2863" w:name="_Toc459714496"/>
      <w:bookmarkStart w:id="2864" w:name="_Toc459715442"/>
      <w:bookmarkStart w:id="2865" w:name="_Toc459725666"/>
      <w:bookmarkStart w:id="2866" w:name="_Toc462066633"/>
      <w:bookmarkStart w:id="2867" w:name="_Toc464233528"/>
      <w:bookmarkStart w:id="2868" w:name="_Toc478130800"/>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p>
    <w:p w:rsidR="00644CA0" w:rsidRPr="00644CA0" w:rsidRDefault="00644CA0" w:rsidP="0061787F">
      <w:pPr>
        <w:pStyle w:val="a6"/>
        <w:keepNext/>
        <w:keepLines/>
        <w:numPr>
          <w:ilvl w:val="2"/>
          <w:numId w:val="28"/>
        </w:numPr>
        <w:spacing w:before="260" w:after="260" w:line="400" w:lineRule="exact"/>
        <w:ind w:firstLineChars="0"/>
        <w:outlineLvl w:val="2"/>
        <w:rPr>
          <w:rFonts w:eastAsiaTheme="majorEastAsia"/>
          <w:b/>
          <w:bCs/>
          <w:vanish/>
          <w:color w:val="4472C4" w:themeColor="accent5"/>
          <w:sz w:val="30"/>
          <w:szCs w:val="32"/>
        </w:rPr>
      </w:pPr>
      <w:bookmarkStart w:id="2869" w:name="_Toc456366131"/>
      <w:bookmarkStart w:id="2870" w:name="_Toc456366475"/>
      <w:bookmarkStart w:id="2871" w:name="_Toc456367148"/>
      <w:bookmarkStart w:id="2872" w:name="_Toc456367553"/>
      <w:bookmarkStart w:id="2873" w:name="_Toc456367730"/>
      <w:bookmarkStart w:id="2874" w:name="_Toc456368431"/>
      <w:bookmarkStart w:id="2875" w:name="_Toc456369900"/>
      <w:bookmarkStart w:id="2876" w:name="_Toc456370093"/>
      <w:bookmarkStart w:id="2877" w:name="_Toc456370281"/>
      <w:bookmarkStart w:id="2878" w:name="_Toc456370422"/>
      <w:bookmarkStart w:id="2879" w:name="_Toc456708176"/>
      <w:bookmarkStart w:id="2880" w:name="_Toc456708366"/>
      <w:bookmarkStart w:id="2881" w:name="_Toc456710871"/>
      <w:bookmarkStart w:id="2882" w:name="_Toc456711218"/>
      <w:bookmarkStart w:id="2883" w:name="_Toc456711411"/>
      <w:bookmarkStart w:id="2884" w:name="_Toc456788126"/>
      <w:bookmarkStart w:id="2885" w:name="_Toc459642987"/>
      <w:bookmarkStart w:id="2886" w:name="_Toc459650256"/>
      <w:bookmarkStart w:id="2887" w:name="_Toc459650464"/>
      <w:bookmarkStart w:id="2888" w:name="_Toc459650904"/>
      <w:bookmarkStart w:id="2889" w:name="_Toc459714497"/>
      <w:bookmarkStart w:id="2890" w:name="_Toc459715443"/>
      <w:bookmarkStart w:id="2891" w:name="_Toc459725667"/>
      <w:bookmarkStart w:id="2892" w:name="_Toc462066634"/>
      <w:bookmarkStart w:id="2893" w:name="_Toc464233529"/>
      <w:bookmarkStart w:id="2894" w:name="_Toc478130801"/>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p>
    <w:p w:rsidR="00C30FBE" w:rsidRDefault="00C30FBE" w:rsidP="0061787F">
      <w:pPr>
        <w:pStyle w:val="3"/>
        <w:numPr>
          <w:ilvl w:val="2"/>
          <w:numId w:val="28"/>
        </w:numPr>
      </w:pPr>
      <w:bookmarkStart w:id="2895" w:name="_Toc478130802"/>
      <w:r>
        <w:t>Select EMV application again</w:t>
      </w:r>
      <w:bookmarkEnd w:id="2895"/>
    </w:p>
    <w:tbl>
      <w:tblPr>
        <w:tblStyle w:val="a5"/>
        <w:tblW w:w="0" w:type="auto"/>
        <w:tblLook w:val="04A0" w:firstRow="1" w:lastRow="0" w:firstColumn="1" w:lastColumn="0" w:noHBand="0" w:noVBand="1"/>
      </w:tblPr>
      <w:tblGrid>
        <w:gridCol w:w="1696"/>
        <w:gridCol w:w="6600"/>
      </w:tblGrid>
      <w:tr w:rsidR="00C30FBE" w:rsidTr="00DE6B3E">
        <w:tc>
          <w:tcPr>
            <w:tcW w:w="1696" w:type="dxa"/>
            <w:shd w:val="clear" w:color="auto" w:fill="5B9BD5" w:themeFill="accent1"/>
          </w:tcPr>
          <w:p w:rsidR="00C30FBE" w:rsidRDefault="00C30FBE" w:rsidP="00DE6B3E">
            <w:r>
              <w:rPr>
                <w:rFonts w:hint="eastAsia"/>
              </w:rPr>
              <w:t>Transaction Step</w:t>
            </w:r>
          </w:p>
        </w:tc>
        <w:tc>
          <w:tcPr>
            <w:tcW w:w="6600" w:type="dxa"/>
          </w:tcPr>
          <w:p w:rsidR="00C30FBE" w:rsidRDefault="00C30FBE" w:rsidP="002D3447">
            <w:r>
              <w:t xml:space="preserve">During </w:t>
            </w:r>
            <w:proofErr w:type="spellStart"/>
            <w:r w:rsidR="002D3447">
              <w:t>StartTransaction</w:t>
            </w:r>
            <w:proofErr w:type="spellEnd"/>
          </w:p>
        </w:tc>
      </w:tr>
      <w:tr w:rsidR="00C30FBE" w:rsidTr="00DE6B3E">
        <w:tc>
          <w:tcPr>
            <w:tcW w:w="1696" w:type="dxa"/>
            <w:shd w:val="clear" w:color="auto" w:fill="5B9BD5" w:themeFill="accent1"/>
          </w:tcPr>
          <w:p w:rsidR="00C30FBE" w:rsidRDefault="00C30FBE" w:rsidP="00DE6B3E">
            <w:r>
              <w:rPr>
                <w:rFonts w:hint="eastAsia"/>
              </w:rPr>
              <w:t>Description</w:t>
            </w:r>
          </w:p>
        </w:tc>
        <w:tc>
          <w:tcPr>
            <w:tcW w:w="6600" w:type="dxa"/>
          </w:tcPr>
          <w:p w:rsidR="00C30FBE" w:rsidRDefault="00C30FBE" w:rsidP="00C30FBE">
            <w:r>
              <w:t>This UI is used to prompt the cardholder that the previous application selection is not effective, and cardholder shall try to select another application again.</w:t>
            </w:r>
          </w:p>
          <w:p w:rsidR="00C30FBE" w:rsidRPr="003F1A2F" w:rsidRDefault="00C30FBE" w:rsidP="00C30FBE">
            <w:pPr>
              <w:rPr>
                <w:b/>
              </w:rPr>
            </w:pPr>
            <w:r>
              <w:t>After timeout of this UI, the previously not accepted application will be deleted from the candidate list. And if there is still application(s) in the candidate list</w:t>
            </w:r>
            <w:r w:rsidR="00061B1C">
              <w:t xml:space="preserve">, the UI </w:t>
            </w:r>
            <w:r w:rsidR="00F1363C">
              <w:fldChar w:fldCharType="begin"/>
            </w:r>
            <w:r w:rsidR="00F1363C">
              <w:instrText xml:space="preserve"> HYPERLINK \l "_Select_EMV_application" </w:instrText>
            </w:r>
            <w:r w:rsidR="00F1363C">
              <w:fldChar w:fldCharType="separate"/>
            </w:r>
            <w:r w:rsidR="00061B1C" w:rsidRPr="00061B1C">
              <w:rPr>
                <w:rStyle w:val="a7"/>
              </w:rPr>
              <w:t>Select EMV application</w:t>
            </w:r>
            <w:r w:rsidR="00F1363C">
              <w:rPr>
                <w:rStyle w:val="a7"/>
              </w:rPr>
              <w:fldChar w:fldCharType="end"/>
            </w:r>
            <w:r w:rsidR="00061B1C">
              <w:t xml:space="preserve"> will be shown again. Otherwise, the transaction will be terminated.</w:t>
            </w:r>
          </w:p>
        </w:tc>
      </w:tr>
      <w:tr w:rsidR="00C30FBE" w:rsidTr="00DE6B3E">
        <w:tc>
          <w:tcPr>
            <w:tcW w:w="1696" w:type="dxa"/>
            <w:shd w:val="clear" w:color="auto" w:fill="5B9BD5" w:themeFill="accent1"/>
          </w:tcPr>
          <w:p w:rsidR="00C30FBE" w:rsidRDefault="00C30FBE" w:rsidP="00DE6B3E">
            <w:r>
              <w:rPr>
                <w:rFonts w:hint="eastAsia"/>
              </w:rPr>
              <w:t>Pre-conditions</w:t>
            </w:r>
          </w:p>
        </w:tc>
        <w:tc>
          <w:tcPr>
            <w:tcW w:w="6600" w:type="dxa"/>
          </w:tcPr>
          <w:p w:rsidR="00C30FBE" w:rsidRDefault="00C30FBE" w:rsidP="00DE6B3E">
            <w:pPr>
              <w:tabs>
                <w:tab w:val="left" w:pos="3780"/>
              </w:tabs>
            </w:pPr>
          </w:p>
        </w:tc>
      </w:tr>
      <w:tr w:rsidR="00C30FBE" w:rsidTr="00DE6B3E">
        <w:tc>
          <w:tcPr>
            <w:tcW w:w="1696" w:type="dxa"/>
            <w:shd w:val="clear" w:color="auto" w:fill="5B9BD5" w:themeFill="accent1"/>
          </w:tcPr>
          <w:p w:rsidR="00C30FBE" w:rsidRDefault="00C30FBE" w:rsidP="00DE6B3E">
            <w:r>
              <w:rPr>
                <w:rFonts w:hint="eastAsia"/>
              </w:rPr>
              <w:t>Page Name</w:t>
            </w:r>
          </w:p>
        </w:tc>
        <w:tc>
          <w:tcPr>
            <w:tcW w:w="6600" w:type="dxa"/>
          </w:tcPr>
          <w:p w:rsidR="00C30FBE" w:rsidRDefault="00C30FBE" w:rsidP="00DE6B3E"/>
        </w:tc>
      </w:tr>
      <w:tr w:rsidR="00C30FBE" w:rsidTr="00DE6B3E">
        <w:tc>
          <w:tcPr>
            <w:tcW w:w="1696" w:type="dxa"/>
            <w:shd w:val="clear" w:color="auto" w:fill="5B9BD5" w:themeFill="accent1"/>
          </w:tcPr>
          <w:p w:rsidR="00C30FBE" w:rsidRDefault="00C30FBE" w:rsidP="00DE6B3E">
            <w:r>
              <w:rPr>
                <w:rFonts w:hint="eastAsia"/>
              </w:rPr>
              <w:t>Widget(</w:t>
            </w:r>
            <w:r>
              <w:t>s</w:t>
            </w:r>
            <w:r>
              <w:rPr>
                <w:rFonts w:hint="eastAsia"/>
              </w:rPr>
              <w:t>)</w:t>
            </w:r>
          </w:p>
        </w:tc>
        <w:tc>
          <w:tcPr>
            <w:tcW w:w="6600" w:type="dxa"/>
          </w:tcPr>
          <w:p w:rsidR="00C30FBE" w:rsidRDefault="00C30FBE" w:rsidP="00DE6B3E"/>
        </w:tc>
      </w:tr>
      <w:tr w:rsidR="00C30FBE" w:rsidTr="00DE6B3E">
        <w:tc>
          <w:tcPr>
            <w:tcW w:w="1696" w:type="dxa"/>
            <w:shd w:val="clear" w:color="auto" w:fill="5B9BD5" w:themeFill="accent1"/>
          </w:tcPr>
          <w:p w:rsidR="00C30FBE" w:rsidRDefault="00C30FBE" w:rsidP="00DE6B3E">
            <w:r>
              <w:rPr>
                <w:rFonts w:hint="eastAsia"/>
              </w:rPr>
              <w:t>Timeout</w:t>
            </w:r>
          </w:p>
        </w:tc>
        <w:tc>
          <w:tcPr>
            <w:tcW w:w="6600" w:type="dxa"/>
          </w:tcPr>
          <w:p w:rsidR="00C30FBE" w:rsidRDefault="00253807" w:rsidP="00DE6B3E">
            <w:r>
              <w:t>3s</w:t>
            </w:r>
          </w:p>
        </w:tc>
      </w:tr>
      <w:tr w:rsidR="00C30FBE" w:rsidTr="00DE6B3E">
        <w:tc>
          <w:tcPr>
            <w:tcW w:w="1696" w:type="dxa"/>
            <w:shd w:val="clear" w:color="auto" w:fill="5B9BD5" w:themeFill="accent1"/>
          </w:tcPr>
          <w:p w:rsidR="00C30FBE" w:rsidRDefault="00C30FBE" w:rsidP="00DE6B3E">
            <w:r>
              <w:rPr>
                <w:rFonts w:hint="eastAsia"/>
              </w:rPr>
              <w:t>Sample Prompt</w:t>
            </w:r>
          </w:p>
        </w:tc>
        <w:tc>
          <w:tcPr>
            <w:tcW w:w="6600" w:type="dxa"/>
          </w:tcPr>
          <w:p w:rsidR="00C30FBE" w:rsidRDefault="00C30FBE" w:rsidP="00DE6B3E">
            <w:r w:rsidRPr="00A868C8">
              <w:t>English –</w:t>
            </w:r>
            <w:r>
              <w:t xml:space="preserve"> </w:t>
            </w:r>
          </w:p>
          <w:p w:rsidR="00824D6E" w:rsidRDefault="00824D6E" w:rsidP="00824D6E">
            <w:r>
              <w:t>NOT ACCEPT!</w:t>
            </w:r>
          </w:p>
          <w:p w:rsidR="00C30FBE" w:rsidRPr="002442FD" w:rsidRDefault="00824D6E" w:rsidP="00824D6E">
            <w:r>
              <w:t>PLS TRY AGAIN!</w:t>
            </w:r>
          </w:p>
        </w:tc>
      </w:tr>
      <w:tr w:rsidR="00C30FBE" w:rsidTr="00DE6B3E">
        <w:tc>
          <w:tcPr>
            <w:tcW w:w="1696" w:type="dxa"/>
            <w:shd w:val="clear" w:color="auto" w:fill="5B9BD5" w:themeFill="accent1"/>
          </w:tcPr>
          <w:p w:rsidR="00C30FBE" w:rsidRDefault="00C30FBE" w:rsidP="00DE6B3E">
            <w:r>
              <w:rPr>
                <w:rFonts w:hint="eastAsia"/>
              </w:rPr>
              <w:t>Mandatory</w:t>
            </w:r>
          </w:p>
        </w:tc>
        <w:tc>
          <w:tcPr>
            <w:tcW w:w="6600" w:type="dxa"/>
          </w:tcPr>
          <w:p w:rsidR="00C30FBE" w:rsidRDefault="00A71690" w:rsidP="00DE6B3E">
            <w:r>
              <w:rPr>
                <w:rFonts w:hint="eastAsia"/>
              </w:rPr>
              <w:t>YES</w:t>
            </w:r>
          </w:p>
        </w:tc>
      </w:tr>
    </w:tbl>
    <w:p w:rsidR="00C30FBE" w:rsidRDefault="00C30FBE" w:rsidP="00C30FBE">
      <w:r>
        <w:rPr>
          <w:rFonts w:hint="eastAsia"/>
        </w:rPr>
        <w:t>Sample:</w:t>
      </w:r>
    </w:p>
    <w:p w:rsidR="00C30FBE" w:rsidRDefault="002D3447" w:rsidP="00C30FBE">
      <w:r>
        <w:object w:dxaOrig="6390" w:dyaOrig="3810">
          <v:shape id="_x0000_i1035" type="#_x0000_t75" style="width:317.25pt;height:187.5pt" o:ole="">
            <v:imagedata r:id="rId28" o:title=""/>
          </v:shape>
          <o:OLEObject Type="Embed" ProgID="Visio.Drawing.15" ShapeID="_x0000_i1035" DrawAspect="Content" ObjectID="_1553599902" r:id="rId29"/>
        </w:object>
      </w:r>
    </w:p>
    <w:p w:rsidR="00560823" w:rsidRDefault="00560823" w:rsidP="0061787F">
      <w:pPr>
        <w:pStyle w:val="2"/>
        <w:numPr>
          <w:ilvl w:val="1"/>
          <w:numId w:val="28"/>
        </w:numPr>
        <w:rPr>
          <w:color w:val="4472C4" w:themeColor="accent5"/>
        </w:rPr>
      </w:pPr>
      <w:bookmarkStart w:id="2896" w:name="_Toc478130803"/>
      <w:r>
        <w:rPr>
          <w:color w:val="4472C4" w:themeColor="accent5"/>
        </w:rPr>
        <w:t>PIN Entry</w:t>
      </w:r>
      <w:bookmarkEnd w:id="2896"/>
    </w:p>
    <w:p w:rsidR="00F80803" w:rsidRDefault="003677EC" w:rsidP="0061787F">
      <w:pPr>
        <w:pStyle w:val="3"/>
        <w:numPr>
          <w:ilvl w:val="2"/>
          <w:numId w:val="28"/>
        </w:numPr>
      </w:pPr>
      <w:bookmarkStart w:id="2897" w:name="_Toc478130804"/>
      <w:r>
        <w:t>Enter PIN</w:t>
      </w:r>
      <w:bookmarkEnd w:id="2897"/>
    </w:p>
    <w:tbl>
      <w:tblPr>
        <w:tblStyle w:val="a5"/>
        <w:tblW w:w="0" w:type="auto"/>
        <w:tblLook w:val="04A0" w:firstRow="1" w:lastRow="0" w:firstColumn="1" w:lastColumn="0" w:noHBand="0" w:noVBand="1"/>
      </w:tblPr>
      <w:tblGrid>
        <w:gridCol w:w="1696"/>
        <w:gridCol w:w="6600"/>
      </w:tblGrid>
      <w:tr w:rsidR="00F80803" w:rsidTr="00DE6B3E">
        <w:tc>
          <w:tcPr>
            <w:tcW w:w="1696" w:type="dxa"/>
            <w:shd w:val="clear" w:color="auto" w:fill="5B9BD5" w:themeFill="accent1"/>
          </w:tcPr>
          <w:p w:rsidR="00F80803" w:rsidRDefault="00F80803" w:rsidP="00DE6B3E">
            <w:r>
              <w:rPr>
                <w:rFonts w:hint="eastAsia"/>
              </w:rPr>
              <w:t>Transaction Step</w:t>
            </w:r>
          </w:p>
        </w:tc>
        <w:tc>
          <w:tcPr>
            <w:tcW w:w="6600" w:type="dxa"/>
          </w:tcPr>
          <w:p w:rsidR="00F80803" w:rsidRDefault="00F80803" w:rsidP="002D3447">
            <w:r>
              <w:t xml:space="preserve">During </w:t>
            </w:r>
            <w:proofErr w:type="spellStart"/>
            <w:r w:rsidR="002D3447">
              <w:t>StartTransaction</w:t>
            </w:r>
            <w:proofErr w:type="spellEnd"/>
          </w:p>
        </w:tc>
      </w:tr>
      <w:tr w:rsidR="00F80803" w:rsidTr="00DE6B3E">
        <w:tc>
          <w:tcPr>
            <w:tcW w:w="1696" w:type="dxa"/>
            <w:shd w:val="clear" w:color="auto" w:fill="5B9BD5" w:themeFill="accent1"/>
          </w:tcPr>
          <w:p w:rsidR="00F80803" w:rsidRDefault="00F80803" w:rsidP="00DE6B3E">
            <w:r>
              <w:rPr>
                <w:rFonts w:hint="eastAsia"/>
              </w:rPr>
              <w:t>Description</w:t>
            </w:r>
          </w:p>
        </w:tc>
        <w:tc>
          <w:tcPr>
            <w:tcW w:w="6600" w:type="dxa"/>
          </w:tcPr>
          <w:p w:rsidR="00F80803" w:rsidRPr="003F1A2F" w:rsidRDefault="003677EC" w:rsidP="00DE6B3E">
            <w:pPr>
              <w:rPr>
                <w:b/>
              </w:rPr>
            </w:pPr>
            <w:r>
              <w:t>This UI is used to prompt the cardholder to enter PIN.</w:t>
            </w:r>
          </w:p>
        </w:tc>
      </w:tr>
      <w:tr w:rsidR="00F80803" w:rsidTr="00DE6B3E">
        <w:tc>
          <w:tcPr>
            <w:tcW w:w="1696" w:type="dxa"/>
            <w:shd w:val="clear" w:color="auto" w:fill="5B9BD5" w:themeFill="accent1"/>
          </w:tcPr>
          <w:p w:rsidR="00F80803" w:rsidRDefault="00F80803" w:rsidP="00DE6B3E">
            <w:r>
              <w:rPr>
                <w:rFonts w:hint="eastAsia"/>
              </w:rPr>
              <w:t>Pre-conditions</w:t>
            </w:r>
          </w:p>
        </w:tc>
        <w:tc>
          <w:tcPr>
            <w:tcW w:w="6600" w:type="dxa"/>
          </w:tcPr>
          <w:p w:rsidR="00F80803" w:rsidRDefault="00D03F2B" w:rsidP="00DE6B3E">
            <w:pPr>
              <w:tabs>
                <w:tab w:val="left" w:pos="3780"/>
              </w:tabs>
            </w:pPr>
            <w:r>
              <w:rPr>
                <w:rFonts w:hint="eastAsia"/>
              </w:rPr>
              <w:t>When performing CVM, offline (Plaintext/Cipher) PIN or online PIN is needed</w:t>
            </w:r>
          </w:p>
        </w:tc>
      </w:tr>
      <w:tr w:rsidR="00F80803" w:rsidTr="00DE6B3E">
        <w:tc>
          <w:tcPr>
            <w:tcW w:w="1696" w:type="dxa"/>
            <w:shd w:val="clear" w:color="auto" w:fill="5B9BD5" w:themeFill="accent1"/>
          </w:tcPr>
          <w:p w:rsidR="00F80803" w:rsidRDefault="00F80803" w:rsidP="00DE6B3E">
            <w:r>
              <w:rPr>
                <w:rFonts w:hint="eastAsia"/>
              </w:rPr>
              <w:t>Page Name</w:t>
            </w:r>
          </w:p>
        </w:tc>
        <w:tc>
          <w:tcPr>
            <w:tcW w:w="6600" w:type="dxa"/>
          </w:tcPr>
          <w:p w:rsidR="00F80803" w:rsidRDefault="00F80803" w:rsidP="00DE6B3E"/>
        </w:tc>
      </w:tr>
      <w:tr w:rsidR="00F80803" w:rsidTr="00DE6B3E">
        <w:tc>
          <w:tcPr>
            <w:tcW w:w="1696" w:type="dxa"/>
            <w:shd w:val="clear" w:color="auto" w:fill="5B9BD5" w:themeFill="accent1"/>
          </w:tcPr>
          <w:p w:rsidR="00F80803" w:rsidRDefault="00F80803" w:rsidP="00DE6B3E">
            <w:r>
              <w:rPr>
                <w:rFonts w:hint="eastAsia"/>
              </w:rPr>
              <w:t>Widget(</w:t>
            </w:r>
            <w:r>
              <w:t>s</w:t>
            </w:r>
            <w:r>
              <w:rPr>
                <w:rFonts w:hint="eastAsia"/>
              </w:rPr>
              <w:t>)</w:t>
            </w:r>
          </w:p>
        </w:tc>
        <w:tc>
          <w:tcPr>
            <w:tcW w:w="6600" w:type="dxa"/>
          </w:tcPr>
          <w:p w:rsidR="00F80803" w:rsidRDefault="00F80803" w:rsidP="00DE6B3E"/>
        </w:tc>
      </w:tr>
      <w:tr w:rsidR="00F80803" w:rsidTr="00DE6B3E">
        <w:tc>
          <w:tcPr>
            <w:tcW w:w="1696" w:type="dxa"/>
            <w:shd w:val="clear" w:color="auto" w:fill="5B9BD5" w:themeFill="accent1"/>
          </w:tcPr>
          <w:p w:rsidR="00F80803" w:rsidRDefault="00F80803" w:rsidP="00DE6B3E">
            <w:r>
              <w:rPr>
                <w:rFonts w:hint="eastAsia"/>
              </w:rPr>
              <w:t>Timeout</w:t>
            </w:r>
          </w:p>
        </w:tc>
        <w:tc>
          <w:tcPr>
            <w:tcW w:w="6600" w:type="dxa"/>
          </w:tcPr>
          <w:p w:rsidR="00F80803" w:rsidRDefault="003677EC" w:rsidP="00DE6B3E">
            <w:r>
              <w:t>60S</w:t>
            </w:r>
          </w:p>
        </w:tc>
      </w:tr>
      <w:tr w:rsidR="00F80803" w:rsidTr="00DE6B3E">
        <w:tc>
          <w:tcPr>
            <w:tcW w:w="1696" w:type="dxa"/>
            <w:shd w:val="clear" w:color="auto" w:fill="5B9BD5" w:themeFill="accent1"/>
          </w:tcPr>
          <w:p w:rsidR="00F80803" w:rsidRDefault="00F80803" w:rsidP="00DE6B3E">
            <w:r>
              <w:rPr>
                <w:rFonts w:hint="eastAsia"/>
              </w:rPr>
              <w:t>Sample Prompt</w:t>
            </w:r>
          </w:p>
        </w:tc>
        <w:tc>
          <w:tcPr>
            <w:tcW w:w="6600" w:type="dxa"/>
          </w:tcPr>
          <w:p w:rsidR="0017169C" w:rsidRDefault="00F80803" w:rsidP="00DE6B3E">
            <w:r w:rsidRPr="00A868C8">
              <w:t>English –</w:t>
            </w:r>
          </w:p>
          <w:p w:rsidR="0017169C" w:rsidRDefault="00712F10" w:rsidP="00DE6B3E">
            <w:r>
              <w:t>PLS</w:t>
            </w:r>
            <w:r w:rsidR="003677EC" w:rsidRPr="003677EC">
              <w:t xml:space="preserve"> ENTER PIN: </w:t>
            </w:r>
          </w:p>
          <w:p w:rsidR="00F80803" w:rsidRPr="002442FD" w:rsidRDefault="003677EC" w:rsidP="0017169C">
            <w:pPr>
              <w:ind w:firstLineChars="350" w:firstLine="735"/>
            </w:pPr>
            <w:r w:rsidRPr="003677EC">
              <w:t>******</w:t>
            </w:r>
          </w:p>
        </w:tc>
      </w:tr>
      <w:tr w:rsidR="00F80803" w:rsidTr="00DE6B3E">
        <w:tc>
          <w:tcPr>
            <w:tcW w:w="1696" w:type="dxa"/>
            <w:shd w:val="clear" w:color="auto" w:fill="5B9BD5" w:themeFill="accent1"/>
          </w:tcPr>
          <w:p w:rsidR="00F80803" w:rsidRDefault="00F80803" w:rsidP="00DE6B3E">
            <w:r>
              <w:rPr>
                <w:rFonts w:hint="eastAsia"/>
              </w:rPr>
              <w:t>Mandatory</w:t>
            </w:r>
          </w:p>
        </w:tc>
        <w:tc>
          <w:tcPr>
            <w:tcW w:w="6600" w:type="dxa"/>
          </w:tcPr>
          <w:p w:rsidR="00F80803" w:rsidRDefault="003677EC" w:rsidP="00DE6B3E">
            <w:r>
              <w:rPr>
                <w:rFonts w:hint="eastAsia"/>
              </w:rPr>
              <w:t>YES</w:t>
            </w:r>
          </w:p>
        </w:tc>
      </w:tr>
    </w:tbl>
    <w:p w:rsidR="00F80803" w:rsidRDefault="00F80803" w:rsidP="00F80803">
      <w:r>
        <w:rPr>
          <w:rFonts w:hint="eastAsia"/>
        </w:rPr>
        <w:t>Sample:</w:t>
      </w:r>
    </w:p>
    <w:p w:rsidR="00F80803" w:rsidRDefault="002D3447" w:rsidP="00F80803">
      <w:r>
        <w:object w:dxaOrig="6390" w:dyaOrig="3810">
          <v:shape id="_x0000_i1036" type="#_x0000_t75" style="width:317.25pt;height:187.5pt" o:ole="">
            <v:imagedata r:id="rId30" o:title=""/>
          </v:shape>
          <o:OLEObject Type="Embed" ProgID="Visio.Drawing.15" ShapeID="_x0000_i1036" DrawAspect="Content" ObjectID="_1553599903" r:id="rId31"/>
        </w:object>
      </w:r>
    </w:p>
    <w:p w:rsidR="00644CA0" w:rsidRPr="00644CA0" w:rsidRDefault="00644CA0" w:rsidP="0061787F">
      <w:pPr>
        <w:pStyle w:val="a6"/>
        <w:keepNext/>
        <w:keepLines/>
        <w:numPr>
          <w:ilvl w:val="0"/>
          <w:numId w:val="29"/>
        </w:numPr>
        <w:spacing w:before="260" w:after="260" w:line="400" w:lineRule="exact"/>
        <w:ind w:firstLineChars="0"/>
        <w:outlineLvl w:val="2"/>
        <w:rPr>
          <w:rFonts w:eastAsiaTheme="majorEastAsia"/>
          <w:b/>
          <w:bCs/>
          <w:vanish/>
          <w:color w:val="4472C4" w:themeColor="accent5"/>
          <w:sz w:val="30"/>
          <w:szCs w:val="32"/>
        </w:rPr>
      </w:pPr>
      <w:bookmarkStart w:id="2898" w:name="_Toc456366135"/>
      <w:bookmarkStart w:id="2899" w:name="_Toc456366479"/>
      <w:bookmarkStart w:id="2900" w:name="_Toc456367152"/>
      <w:bookmarkStart w:id="2901" w:name="_Toc456367557"/>
      <w:bookmarkStart w:id="2902" w:name="_Toc456367734"/>
      <w:bookmarkStart w:id="2903" w:name="_Toc456368435"/>
      <w:bookmarkStart w:id="2904" w:name="_Toc456369904"/>
      <w:bookmarkStart w:id="2905" w:name="_Toc456370097"/>
      <w:bookmarkStart w:id="2906" w:name="_Toc456370285"/>
      <w:bookmarkStart w:id="2907" w:name="_Toc456370426"/>
      <w:bookmarkStart w:id="2908" w:name="_Toc456708180"/>
      <w:bookmarkStart w:id="2909" w:name="_Toc456708370"/>
      <w:bookmarkStart w:id="2910" w:name="_Toc456710875"/>
      <w:bookmarkStart w:id="2911" w:name="_Toc456711222"/>
      <w:bookmarkStart w:id="2912" w:name="_Toc456711415"/>
      <w:bookmarkStart w:id="2913" w:name="_Toc456788130"/>
      <w:bookmarkStart w:id="2914" w:name="_Toc459642991"/>
      <w:bookmarkStart w:id="2915" w:name="_Toc459650260"/>
      <w:bookmarkStart w:id="2916" w:name="_Toc459650468"/>
      <w:bookmarkStart w:id="2917" w:name="_Toc459650908"/>
      <w:bookmarkStart w:id="2918" w:name="_Toc459714501"/>
      <w:bookmarkStart w:id="2919" w:name="_Toc459715447"/>
      <w:bookmarkStart w:id="2920" w:name="_Toc459725671"/>
      <w:bookmarkStart w:id="2921" w:name="_Toc462066638"/>
      <w:bookmarkStart w:id="2922" w:name="_Toc464233533"/>
      <w:bookmarkStart w:id="2923" w:name="_Toc478130805"/>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p>
    <w:p w:rsidR="00644CA0" w:rsidRPr="00644CA0" w:rsidRDefault="00644CA0" w:rsidP="0061787F">
      <w:pPr>
        <w:pStyle w:val="a6"/>
        <w:keepNext/>
        <w:keepLines/>
        <w:numPr>
          <w:ilvl w:val="0"/>
          <w:numId w:val="29"/>
        </w:numPr>
        <w:spacing w:before="260" w:after="260" w:line="400" w:lineRule="exact"/>
        <w:ind w:firstLineChars="0"/>
        <w:outlineLvl w:val="2"/>
        <w:rPr>
          <w:rFonts w:eastAsiaTheme="majorEastAsia"/>
          <w:b/>
          <w:bCs/>
          <w:vanish/>
          <w:color w:val="4472C4" w:themeColor="accent5"/>
          <w:sz w:val="30"/>
          <w:szCs w:val="32"/>
        </w:rPr>
      </w:pPr>
      <w:bookmarkStart w:id="2924" w:name="_Toc456366136"/>
      <w:bookmarkStart w:id="2925" w:name="_Toc456366480"/>
      <w:bookmarkStart w:id="2926" w:name="_Toc456367153"/>
      <w:bookmarkStart w:id="2927" w:name="_Toc456367558"/>
      <w:bookmarkStart w:id="2928" w:name="_Toc456367735"/>
      <w:bookmarkStart w:id="2929" w:name="_Toc456368436"/>
      <w:bookmarkStart w:id="2930" w:name="_Toc456369905"/>
      <w:bookmarkStart w:id="2931" w:name="_Toc456370098"/>
      <w:bookmarkStart w:id="2932" w:name="_Toc456370286"/>
      <w:bookmarkStart w:id="2933" w:name="_Toc456370427"/>
      <w:bookmarkStart w:id="2934" w:name="_Toc456708181"/>
      <w:bookmarkStart w:id="2935" w:name="_Toc456708371"/>
      <w:bookmarkStart w:id="2936" w:name="_Toc456710876"/>
      <w:bookmarkStart w:id="2937" w:name="_Toc456711223"/>
      <w:bookmarkStart w:id="2938" w:name="_Toc456711416"/>
      <w:bookmarkStart w:id="2939" w:name="_Toc456788131"/>
      <w:bookmarkStart w:id="2940" w:name="_Toc459642992"/>
      <w:bookmarkStart w:id="2941" w:name="_Toc459650261"/>
      <w:bookmarkStart w:id="2942" w:name="_Toc459650469"/>
      <w:bookmarkStart w:id="2943" w:name="_Toc459650909"/>
      <w:bookmarkStart w:id="2944" w:name="_Toc459714502"/>
      <w:bookmarkStart w:id="2945" w:name="_Toc459715448"/>
      <w:bookmarkStart w:id="2946" w:name="_Toc459725672"/>
      <w:bookmarkStart w:id="2947" w:name="_Toc462066639"/>
      <w:bookmarkStart w:id="2948" w:name="_Toc464233534"/>
      <w:bookmarkStart w:id="2949" w:name="_Toc478130806"/>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p>
    <w:p w:rsidR="00644CA0" w:rsidRPr="00644CA0" w:rsidRDefault="00644CA0" w:rsidP="0061787F">
      <w:pPr>
        <w:pStyle w:val="a6"/>
        <w:keepNext/>
        <w:keepLines/>
        <w:numPr>
          <w:ilvl w:val="1"/>
          <w:numId w:val="29"/>
        </w:numPr>
        <w:spacing w:before="260" w:after="260" w:line="400" w:lineRule="exact"/>
        <w:ind w:firstLineChars="0"/>
        <w:outlineLvl w:val="2"/>
        <w:rPr>
          <w:rFonts w:eastAsiaTheme="majorEastAsia"/>
          <w:b/>
          <w:bCs/>
          <w:vanish/>
          <w:color w:val="4472C4" w:themeColor="accent5"/>
          <w:sz w:val="30"/>
          <w:szCs w:val="32"/>
        </w:rPr>
      </w:pPr>
      <w:bookmarkStart w:id="2950" w:name="_Toc456366137"/>
      <w:bookmarkStart w:id="2951" w:name="_Toc456366481"/>
      <w:bookmarkStart w:id="2952" w:name="_Toc456367154"/>
      <w:bookmarkStart w:id="2953" w:name="_Toc456367559"/>
      <w:bookmarkStart w:id="2954" w:name="_Toc456367736"/>
      <w:bookmarkStart w:id="2955" w:name="_Toc456368437"/>
      <w:bookmarkStart w:id="2956" w:name="_Toc456369906"/>
      <w:bookmarkStart w:id="2957" w:name="_Toc456370099"/>
      <w:bookmarkStart w:id="2958" w:name="_Toc456370287"/>
      <w:bookmarkStart w:id="2959" w:name="_Toc456370428"/>
      <w:bookmarkStart w:id="2960" w:name="_Toc456708182"/>
      <w:bookmarkStart w:id="2961" w:name="_Toc456708372"/>
      <w:bookmarkStart w:id="2962" w:name="_Toc456710877"/>
      <w:bookmarkStart w:id="2963" w:name="_Toc456711224"/>
      <w:bookmarkStart w:id="2964" w:name="_Toc456711417"/>
      <w:bookmarkStart w:id="2965" w:name="_Toc456788132"/>
      <w:bookmarkStart w:id="2966" w:name="_Toc459642993"/>
      <w:bookmarkStart w:id="2967" w:name="_Toc459650262"/>
      <w:bookmarkStart w:id="2968" w:name="_Toc459650470"/>
      <w:bookmarkStart w:id="2969" w:name="_Toc459650910"/>
      <w:bookmarkStart w:id="2970" w:name="_Toc459714503"/>
      <w:bookmarkStart w:id="2971" w:name="_Toc459715449"/>
      <w:bookmarkStart w:id="2972" w:name="_Toc459725673"/>
      <w:bookmarkStart w:id="2973" w:name="_Toc462066640"/>
      <w:bookmarkStart w:id="2974" w:name="_Toc464233535"/>
      <w:bookmarkStart w:id="2975" w:name="_Toc478130807"/>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p>
    <w:p w:rsidR="00644CA0" w:rsidRPr="00644CA0" w:rsidRDefault="00644CA0" w:rsidP="0061787F">
      <w:pPr>
        <w:pStyle w:val="a6"/>
        <w:keepNext/>
        <w:keepLines/>
        <w:numPr>
          <w:ilvl w:val="1"/>
          <w:numId w:val="29"/>
        </w:numPr>
        <w:spacing w:before="260" w:after="260" w:line="400" w:lineRule="exact"/>
        <w:ind w:firstLineChars="0"/>
        <w:outlineLvl w:val="2"/>
        <w:rPr>
          <w:rFonts w:eastAsiaTheme="majorEastAsia"/>
          <w:b/>
          <w:bCs/>
          <w:vanish/>
          <w:color w:val="4472C4" w:themeColor="accent5"/>
          <w:sz w:val="30"/>
          <w:szCs w:val="32"/>
        </w:rPr>
      </w:pPr>
      <w:bookmarkStart w:id="2976" w:name="_Toc456366138"/>
      <w:bookmarkStart w:id="2977" w:name="_Toc456366482"/>
      <w:bookmarkStart w:id="2978" w:name="_Toc456367155"/>
      <w:bookmarkStart w:id="2979" w:name="_Toc456367560"/>
      <w:bookmarkStart w:id="2980" w:name="_Toc456367737"/>
      <w:bookmarkStart w:id="2981" w:name="_Toc456368438"/>
      <w:bookmarkStart w:id="2982" w:name="_Toc456369907"/>
      <w:bookmarkStart w:id="2983" w:name="_Toc456370100"/>
      <w:bookmarkStart w:id="2984" w:name="_Toc456370288"/>
      <w:bookmarkStart w:id="2985" w:name="_Toc456370429"/>
      <w:bookmarkStart w:id="2986" w:name="_Toc456708183"/>
      <w:bookmarkStart w:id="2987" w:name="_Toc456708373"/>
      <w:bookmarkStart w:id="2988" w:name="_Toc456710878"/>
      <w:bookmarkStart w:id="2989" w:name="_Toc456711225"/>
      <w:bookmarkStart w:id="2990" w:name="_Toc456711418"/>
      <w:bookmarkStart w:id="2991" w:name="_Toc456788133"/>
      <w:bookmarkStart w:id="2992" w:name="_Toc459642994"/>
      <w:bookmarkStart w:id="2993" w:name="_Toc459650263"/>
      <w:bookmarkStart w:id="2994" w:name="_Toc459650471"/>
      <w:bookmarkStart w:id="2995" w:name="_Toc459650911"/>
      <w:bookmarkStart w:id="2996" w:name="_Toc459714504"/>
      <w:bookmarkStart w:id="2997" w:name="_Toc459715450"/>
      <w:bookmarkStart w:id="2998" w:name="_Toc459725674"/>
      <w:bookmarkStart w:id="2999" w:name="_Toc462066641"/>
      <w:bookmarkStart w:id="3000" w:name="_Toc464233536"/>
      <w:bookmarkStart w:id="3001" w:name="_Toc478130808"/>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p>
    <w:p w:rsidR="00644CA0" w:rsidRPr="00644CA0" w:rsidRDefault="00644CA0" w:rsidP="0061787F">
      <w:pPr>
        <w:pStyle w:val="a6"/>
        <w:keepNext/>
        <w:keepLines/>
        <w:numPr>
          <w:ilvl w:val="1"/>
          <w:numId w:val="29"/>
        </w:numPr>
        <w:spacing w:before="260" w:after="260" w:line="400" w:lineRule="exact"/>
        <w:ind w:firstLineChars="0"/>
        <w:outlineLvl w:val="2"/>
        <w:rPr>
          <w:rFonts w:eastAsiaTheme="majorEastAsia"/>
          <w:b/>
          <w:bCs/>
          <w:vanish/>
          <w:color w:val="4472C4" w:themeColor="accent5"/>
          <w:sz w:val="30"/>
          <w:szCs w:val="32"/>
        </w:rPr>
      </w:pPr>
      <w:bookmarkStart w:id="3002" w:name="_Toc456366139"/>
      <w:bookmarkStart w:id="3003" w:name="_Toc456366483"/>
      <w:bookmarkStart w:id="3004" w:name="_Toc456367156"/>
      <w:bookmarkStart w:id="3005" w:name="_Toc456367561"/>
      <w:bookmarkStart w:id="3006" w:name="_Toc456367738"/>
      <w:bookmarkStart w:id="3007" w:name="_Toc456368439"/>
      <w:bookmarkStart w:id="3008" w:name="_Toc456369908"/>
      <w:bookmarkStart w:id="3009" w:name="_Toc456370101"/>
      <w:bookmarkStart w:id="3010" w:name="_Toc456370289"/>
      <w:bookmarkStart w:id="3011" w:name="_Toc456370430"/>
      <w:bookmarkStart w:id="3012" w:name="_Toc456708184"/>
      <w:bookmarkStart w:id="3013" w:name="_Toc456708374"/>
      <w:bookmarkStart w:id="3014" w:name="_Toc456710879"/>
      <w:bookmarkStart w:id="3015" w:name="_Toc456711226"/>
      <w:bookmarkStart w:id="3016" w:name="_Toc456711419"/>
      <w:bookmarkStart w:id="3017" w:name="_Toc456788134"/>
      <w:bookmarkStart w:id="3018" w:name="_Toc459642995"/>
      <w:bookmarkStart w:id="3019" w:name="_Toc459650264"/>
      <w:bookmarkStart w:id="3020" w:name="_Toc459650472"/>
      <w:bookmarkStart w:id="3021" w:name="_Toc459650912"/>
      <w:bookmarkStart w:id="3022" w:name="_Toc459714505"/>
      <w:bookmarkStart w:id="3023" w:name="_Toc459715451"/>
      <w:bookmarkStart w:id="3024" w:name="_Toc459725675"/>
      <w:bookmarkStart w:id="3025" w:name="_Toc462066642"/>
      <w:bookmarkStart w:id="3026" w:name="_Toc464233537"/>
      <w:bookmarkStart w:id="3027" w:name="_Toc478130809"/>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p>
    <w:p w:rsidR="00644CA0" w:rsidRPr="00644CA0" w:rsidRDefault="00644CA0" w:rsidP="0061787F">
      <w:pPr>
        <w:pStyle w:val="a6"/>
        <w:keepNext/>
        <w:keepLines/>
        <w:numPr>
          <w:ilvl w:val="1"/>
          <w:numId w:val="29"/>
        </w:numPr>
        <w:spacing w:before="260" w:after="260" w:line="400" w:lineRule="exact"/>
        <w:ind w:firstLineChars="0"/>
        <w:outlineLvl w:val="2"/>
        <w:rPr>
          <w:rFonts w:eastAsiaTheme="majorEastAsia"/>
          <w:b/>
          <w:bCs/>
          <w:vanish/>
          <w:color w:val="4472C4" w:themeColor="accent5"/>
          <w:sz w:val="30"/>
          <w:szCs w:val="32"/>
        </w:rPr>
      </w:pPr>
      <w:bookmarkStart w:id="3028" w:name="_Toc456366140"/>
      <w:bookmarkStart w:id="3029" w:name="_Toc456366484"/>
      <w:bookmarkStart w:id="3030" w:name="_Toc456367157"/>
      <w:bookmarkStart w:id="3031" w:name="_Toc456367562"/>
      <w:bookmarkStart w:id="3032" w:name="_Toc456367739"/>
      <w:bookmarkStart w:id="3033" w:name="_Toc456368440"/>
      <w:bookmarkStart w:id="3034" w:name="_Toc456369909"/>
      <w:bookmarkStart w:id="3035" w:name="_Toc456370102"/>
      <w:bookmarkStart w:id="3036" w:name="_Toc456370290"/>
      <w:bookmarkStart w:id="3037" w:name="_Toc456370431"/>
      <w:bookmarkStart w:id="3038" w:name="_Toc456708185"/>
      <w:bookmarkStart w:id="3039" w:name="_Toc456708375"/>
      <w:bookmarkStart w:id="3040" w:name="_Toc456710880"/>
      <w:bookmarkStart w:id="3041" w:name="_Toc456711227"/>
      <w:bookmarkStart w:id="3042" w:name="_Toc456711420"/>
      <w:bookmarkStart w:id="3043" w:name="_Toc456788135"/>
      <w:bookmarkStart w:id="3044" w:name="_Toc459642996"/>
      <w:bookmarkStart w:id="3045" w:name="_Toc459650265"/>
      <w:bookmarkStart w:id="3046" w:name="_Toc459650473"/>
      <w:bookmarkStart w:id="3047" w:name="_Toc459650913"/>
      <w:bookmarkStart w:id="3048" w:name="_Toc459714506"/>
      <w:bookmarkStart w:id="3049" w:name="_Toc459715452"/>
      <w:bookmarkStart w:id="3050" w:name="_Toc459725676"/>
      <w:bookmarkStart w:id="3051" w:name="_Toc462066643"/>
      <w:bookmarkStart w:id="3052" w:name="_Toc464233538"/>
      <w:bookmarkStart w:id="3053" w:name="_Toc478130810"/>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p>
    <w:p w:rsidR="00644CA0" w:rsidRPr="00644CA0" w:rsidRDefault="00644CA0" w:rsidP="0061787F">
      <w:pPr>
        <w:pStyle w:val="a6"/>
        <w:keepNext/>
        <w:keepLines/>
        <w:numPr>
          <w:ilvl w:val="1"/>
          <w:numId w:val="29"/>
        </w:numPr>
        <w:spacing w:before="260" w:after="260" w:line="400" w:lineRule="exact"/>
        <w:ind w:firstLineChars="0"/>
        <w:outlineLvl w:val="2"/>
        <w:rPr>
          <w:rFonts w:eastAsiaTheme="majorEastAsia"/>
          <w:b/>
          <w:bCs/>
          <w:vanish/>
          <w:color w:val="4472C4" w:themeColor="accent5"/>
          <w:sz w:val="30"/>
          <w:szCs w:val="32"/>
        </w:rPr>
      </w:pPr>
      <w:bookmarkStart w:id="3054" w:name="_Toc456366141"/>
      <w:bookmarkStart w:id="3055" w:name="_Toc456366485"/>
      <w:bookmarkStart w:id="3056" w:name="_Toc456367158"/>
      <w:bookmarkStart w:id="3057" w:name="_Toc456367563"/>
      <w:bookmarkStart w:id="3058" w:name="_Toc456367740"/>
      <w:bookmarkStart w:id="3059" w:name="_Toc456368441"/>
      <w:bookmarkStart w:id="3060" w:name="_Toc456369910"/>
      <w:bookmarkStart w:id="3061" w:name="_Toc456370103"/>
      <w:bookmarkStart w:id="3062" w:name="_Toc456370291"/>
      <w:bookmarkStart w:id="3063" w:name="_Toc456370432"/>
      <w:bookmarkStart w:id="3064" w:name="_Toc456708186"/>
      <w:bookmarkStart w:id="3065" w:name="_Toc456708376"/>
      <w:bookmarkStart w:id="3066" w:name="_Toc456710881"/>
      <w:bookmarkStart w:id="3067" w:name="_Toc456711228"/>
      <w:bookmarkStart w:id="3068" w:name="_Toc456711421"/>
      <w:bookmarkStart w:id="3069" w:name="_Toc456788136"/>
      <w:bookmarkStart w:id="3070" w:name="_Toc459642997"/>
      <w:bookmarkStart w:id="3071" w:name="_Toc459650266"/>
      <w:bookmarkStart w:id="3072" w:name="_Toc459650474"/>
      <w:bookmarkStart w:id="3073" w:name="_Toc459650914"/>
      <w:bookmarkStart w:id="3074" w:name="_Toc459714507"/>
      <w:bookmarkStart w:id="3075" w:name="_Toc459715453"/>
      <w:bookmarkStart w:id="3076" w:name="_Toc459725677"/>
      <w:bookmarkStart w:id="3077" w:name="_Toc462066644"/>
      <w:bookmarkStart w:id="3078" w:name="_Toc464233539"/>
      <w:bookmarkStart w:id="3079" w:name="_Toc478130811"/>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p>
    <w:p w:rsidR="00644CA0" w:rsidRPr="00644CA0" w:rsidRDefault="00644CA0" w:rsidP="0061787F">
      <w:pPr>
        <w:pStyle w:val="a6"/>
        <w:keepNext/>
        <w:keepLines/>
        <w:numPr>
          <w:ilvl w:val="2"/>
          <w:numId w:val="29"/>
        </w:numPr>
        <w:spacing w:before="260" w:after="260" w:line="400" w:lineRule="exact"/>
        <w:ind w:firstLineChars="0"/>
        <w:outlineLvl w:val="2"/>
        <w:rPr>
          <w:rFonts w:eastAsiaTheme="majorEastAsia"/>
          <w:b/>
          <w:bCs/>
          <w:vanish/>
          <w:color w:val="4472C4" w:themeColor="accent5"/>
          <w:sz w:val="30"/>
          <w:szCs w:val="32"/>
        </w:rPr>
      </w:pPr>
      <w:bookmarkStart w:id="3080" w:name="_Toc456366142"/>
      <w:bookmarkStart w:id="3081" w:name="_Toc456366486"/>
      <w:bookmarkStart w:id="3082" w:name="_Toc456367159"/>
      <w:bookmarkStart w:id="3083" w:name="_Toc456367564"/>
      <w:bookmarkStart w:id="3084" w:name="_Toc456367741"/>
      <w:bookmarkStart w:id="3085" w:name="_Toc456368442"/>
      <w:bookmarkStart w:id="3086" w:name="_Toc456369911"/>
      <w:bookmarkStart w:id="3087" w:name="_Toc456370104"/>
      <w:bookmarkStart w:id="3088" w:name="_Toc456370292"/>
      <w:bookmarkStart w:id="3089" w:name="_Toc456370433"/>
      <w:bookmarkStart w:id="3090" w:name="_Toc456708187"/>
      <w:bookmarkStart w:id="3091" w:name="_Toc456708377"/>
      <w:bookmarkStart w:id="3092" w:name="_Toc456710882"/>
      <w:bookmarkStart w:id="3093" w:name="_Toc456711229"/>
      <w:bookmarkStart w:id="3094" w:name="_Toc456711422"/>
      <w:bookmarkStart w:id="3095" w:name="_Toc456788137"/>
      <w:bookmarkStart w:id="3096" w:name="_Toc459642998"/>
      <w:bookmarkStart w:id="3097" w:name="_Toc459650267"/>
      <w:bookmarkStart w:id="3098" w:name="_Toc459650475"/>
      <w:bookmarkStart w:id="3099" w:name="_Toc459650915"/>
      <w:bookmarkStart w:id="3100" w:name="_Toc459714508"/>
      <w:bookmarkStart w:id="3101" w:name="_Toc459715454"/>
      <w:bookmarkStart w:id="3102" w:name="_Toc459725678"/>
      <w:bookmarkStart w:id="3103" w:name="_Toc462066645"/>
      <w:bookmarkStart w:id="3104" w:name="_Toc464233540"/>
      <w:bookmarkStart w:id="3105" w:name="_Toc478130812"/>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p>
    <w:p w:rsidR="00EE0FAE" w:rsidRDefault="00EE0FAE" w:rsidP="0061787F">
      <w:pPr>
        <w:pStyle w:val="3"/>
        <w:numPr>
          <w:ilvl w:val="2"/>
          <w:numId w:val="29"/>
        </w:numPr>
      </w:pPr>
      <w:bookmarkStart w:id="3106" w:name="_Toc478130813"/>
      <w:r>
        <w:t>Enter Offline PIN Again</w:t>
      </w:r>
      <w:bookmarkEnd w:id="3106"/>
    </w:p>
    <w:tbl>
      <w:tblPr>
        <w:tblStyle w:val="a5"/>
        <w:tblW w:w="0" w:type="auto"/>
        <w:tblLook w:val="04A0" w:firstRow="1" w:lastRow="0" w:firstColumn="1" w:lastColumn="0" w:noHBand="0" w:noVBand="1"/>
      </w:tblPr>
      <w:tblGrid>
        <w:gridCol w:w="1696"/>
        <w:gridCol w:w="6600"/>
      </w:tblGrid>
      <w:tr w:rsidR="00EE0FAE" w:rsidTr="00DE6B3E">
        <w:tc>
          <w:tcPr>
            <w:tcW w:w="1696" w:type="dxa"/>
            <w:shd w:val="clear" w:color="auto" w:fill="5B9BD5" w:themeFill="accent1"/>
          </w:tcPr>
          <w:p w:rsidR="00EE0FAE" w:rsidRDefault="00EE0FAE" w:rsidP="00DE6B3E">
            <w:r>
              <w:rPr>
                <w:rFonts w:hint="eastAsia"/>
              </w:rPr>
              <w:t>Transaction Step</w:t>
            </w:r>
          </w:p>
        </w:tc>
        <w:tc>
          <w:tcPr>
            <w:tcW w:w="6600" w:type="dxa"/>
          </w:tcPr>
          <w:p w:rsidR="00EE0FAE" w:rsidRDefault="00EE0FAE" w:rsidP="002D3447">
            <w:r>
              <w:t xml:space="preserve">During </w:t>
            </w:r>
            <w:proofErr w:type="spellStart"/>
            <w:r w:rsidR="002D3447">
              <w:t>StartTransaction</w:t>
            </w:r>
            <w:proofErr w:type="spellEnd"/>
          </w:p>
        </w:tc>
      </w:tr>
      <w:tr w:rsidR="00EE0FAE" w:rsidTr="00DE6B3E">
        <w:tc>
          <w:tcPr>
            <w:tcW w:w="1696" w:type="dxa"/>
            <w:shd w:val="clear" w:color="auto" w:fill="5B9BD5" w:themeFill="accent1"/>
          </w:tcPr>
          <w:p w:rsidR="00EE0FAE" w:rsidRDefault="00EE0FAE" w:rsidP="00DE6B3E">
            <w:r>
              <w:rPr>
                <w:rFonts w:hint="eastAsia"/>
              </w:rPr>
              <w:t>Description</w:t>
            </w:r>
          </w:p>
        </w:tc>
        <w:tc>
          <w:tcPr>
            <w:tcW w:w="6600" w:type="dxa"/>
          </w:tcPr>
          <w:p w:rsidR="00EE0FAE" w:rsidRPr="003F1A2F" w:rsidRDefault="00EE0FAE" w:rsidP="00DE6B3E">
            <w:pPr>
              <w:rPr>
                <w:b/>
              </w:rPr>
            </w:pPr>
            <w:r w:rsidRPr="00EE0FAE">
              <w:t xml:space="preserve">This UI is used to prompt the cardholder that the previously entered PIN was wrong. And the cardholder need to try </w:t>
            </w:r>
            <w:r w:rsidR="002D3447" w:rsidRPr="00EE0FAE">
              <w:t>inputting</w:t>
            </w:r>
            <w:r w:rsidRPr="00EE0FAE">
              <w:t xml:space="preserve"> PIN again</w:t>
            </w:r>
          </w:p>
        </w:tc>
      </w:tr>
      <w:tr w:rsidR="00EE0FAE" w:rsidTr="00DE6B3E">
        <w:tc>
          <w:tcPr>
            <w:tcW w:w="1696" w:type="dxa"/>
            <w:shd w:val="clear" w:color="auto" w:fill="5B9BD5" w:themeFill="accent1"/>
          </w:tcPr>
          <w:p w:rsidR="00EE0FAE" w:rsidRDefault="00EE0FAE" w:rsidP="00DE6B3E">
            <w:r>
              <w:rPr>
                <w:rFonts w:hint="eastAsia"/>
              </w:rPr>
              <w:t>Pre-conditions</w:t>
            </w:r>
          </w:p>
        </w:tc>
        <w:tc>
          <w:tcPr>
            <w:tcW w:w="6600" w:type="dxa"/>
          </w:tcPr>
          <w:p w:rsidR="00EE0FAE" w:rsidRDefault="00EE0FAE" w:rsidP="00DE6B3E">
            <w:pPr>
              <w:tabs>
                <w:tab w:val="left" w:pos="3780"/>
              </w:tabs>
            </w:pPr>
            <w:r>
              <w:t>Offline PIN is supported</w:t>
            </w:r>
          </w:p>
        </w:tc>
      </w:tr>
      <w:tr w:rsidR="00EE0FAE" w:rsidTr="00DE6B3E">
        <w:tc>
          <w:tcPr>
            <w:tcW w:w="1696" w:type="dxa"/>
            <w:shd w:val="clear" w:color="auto" w:fill="5B9BD5" w:themeFill="accent1"/>
          </w:tcPr>
          <w:p w:rsidR="00EE0FAE" w:rsidRDefault="00EE0FAE" w:rsidP="00DE6B3E">
            <w:r>
              <w:rPr>
                <w:rFonts w:hint="eastAsia"/>
              </w:rPr>
              <w:t>Page Name</w:t>
            </w:r>
          </w:p>
        </w:tc>
        <w:tc>
          <w:tcPr>
            <w:tcW w:w="6600" w:type="dxa"/>
          </w:tcPr>
          <w:p w:rsidR="00EE0FAE" w:rsidRDefault="00EE0FAE" w:rsidP="00DE6B3E"/>
        </w:tc>
      </w:tr>
      <w:tr w:rsidR="00EE0FAE" w:rsidTr="00DE6B3E">
        <w:tc>
          <w:tcPr>
            <w:tcW w:w="1696" w:type="dxa"/>
            <w:shd w:val="clear" w:color="auto" w:fill="5B9BD5" w:themeFill="accent1"/>
          </w:tcPr>
          <w:p w:rsidR="00EE0FAE" w:rsidRDefault="00EE0FAE" w:rsidP="00DE6B3E">
            <w:r>
              <w:rPr>
                <w:rFonts w:hint="eastAsia"/>
              </w:rPr>
              <w:t>Widget(</w:t>
            </w:r>
            <w:r>
              <w:t>s</w:t>
            </w:r>
            <w:r>
              <w:rPr>
                <w:rFonts w:hint="eastAsia"/>
              </w:rPr>
              <w:t>)</w:t>
            </w:r>
          </w:p>
        </w:tc>
        <w:tc>
          <w:tcPr>
            <w:tcW w:w="6600" w:type="dxa"/>
          </w:tcPr>
          <w:p w:rsidR="00EE0FAE" w:rsidRDefault="00EE0FAE" w:rsidP="00DE6B3E"/>
        </w:tc>
      </w:tr>
      <w:tr w:rsidR="00EE0FAE" w:rsidTr="00DE6B3E">
        <w:tc>
          <w:tcPr>
            <w:tcW w:w="1696" w:type="dxa"/>
            <w:shd w:val="clear" w:color="auto" w:fill="5B9BD5" w:themeFill="accent1"/>
          </w:tcPr>
          <w:p w:rsidR="00EE0FAE" w:rsidRDefault="00EE0FAE" w:rsidP="00DE6B3E">
            <w:r>
              <w:rPr>
                <w:rFonts w:hint="eastAsia"/>
              </w:rPr>
              <w:t>Timeout</w:t>
            </w:r>
          </w:p>
        </w:tc>
        <w:tc>
          <w:tcPr>
            <w:tcW w:w="6600" w:type="dxa"/>
          </w:tcPr>
          <w:p w:rsidR="00EE0FAE" w:rsidRDefault="00EE0FAE" w:rsidP="00DE6B3E">
            <w:r>
              <w:t>60S</w:t>
            </w:r>
          </w:p>
        </w:tc>
      </w:tr>
      <w:tr w:rsidR="00EE0FAE" w:rsidTr="00DE6B3E">
        <w:tc>
          <w:tcPr>
            <w:tcW w:w="1696" w:type="dxa"/>
            <w:shd w:val="clear" w:color="auto" w:fill="5B9BD5" w:themeFill="accent1"/>
          </w:tcPr>
          <w:p w:rsidR="00EE0FAE" w:rsidRDefault="00EE0FAE" w:rsidP="00DE6B3E">
            <w:r>
              <w:rPr>
                <w:rFonts w:hint="eastAsia"/>
              </w:rPr>
              <w:t>Sample Prompt</w:t>
            </w:r>
          </w:p>
        </w:tc>
        <w:tc>
          <w:tcPr>
            <w:tcW w:w="6600" w:type="dxa"/>
          </w:tcPr>
          <w:p w:rsidR="00EE0FAE" w:rsidRDefault="00EE0FAE" w:rsidP="0017169C">
            <w:r w:rsidRPr="00A868C8">
              <w:t>English –</w:t>
            </w:r>
          </w:p>
          <w:p w:rsidR="0017169C" w:rsidRDefault="0017169C" w:rsidP="0017169C">
            <w:r>
              <w:t>PIN ERROR!</w:t>
            </w:r>
          </w:p>
          <w:p w:rsidR="0017169C" w:rsidRPr="002442FD" w:rsidRDefault="008F666C" w:rsidP="008F666C">
            <w:r>
              <w:t>PLS TRY AGAIN!</w:t>
            </w:r>
          </w:p>
        </w:tc>
      </w:tr>
      <w:tr w:rsidR="00EE0FAE" w:rsidTr="00DE6B3E">
        <w:tc>
          <w:tcPr>
            <w:tcW w:w="1696" w:type="dxa"/>
            <w:shd w:val="clear" w:color="auto" w:fill="5B9BD5" w:themeFill="accent1"/>
          </w:tcPr>
          <w:p w:rsidR="00EE0FAE" w:rsidRDefault="00EE0FAE" w:rsidP="00DE6B3E">
            <w:r>
              <w:rPr>
                <w:rFonts w:hint="eastAsia"/>
              </w:rPr>
              <w:t>Mandatory</w:t>
            </w:r>
          </w:p>
        </w:tc>
        <w:tc>
          <w:tcPr>
            <w:tcW w:w="6600" w:type="dxa"/>
          </w:tcPr>
          <w:p w:rsidR="00EE0FAE" w:rsidRDefault="00EE0FAE" w:rsidP="00DE6B3E">
            <w:r>
              <w:rPr>
                <w:rFonts w:hint="eastAsia"/>
              </w:rPr>
              <w:t>YES</w:t>
            </w:r>
          </w:p>
        </w:tc>
      </w:tr>
    </w:tbl>
    <w:p w:rsidR="00EE0FAE" w:rsidRDefault="00EE0FAE" w:rsidP="00EE0FAE">
      <w:r>
        <w:rPr>
          <w:rFonts w:hint="eastAsia"/>
        </w:rPr>
        <w:t>Sample:</w:t>
      </w:r>
    </w:p>
    <w:p w:rsidR="00EE0FAE" w:rsidRDefault="002D3447" w:rsidP="00EE0FAE">
      <w:r>
        <w:object w:dxaOrig="6390" w:dyaOrig="3810">
          <v:shape id="_x0000_i1037" type="#_x0000_t75" style="width:317.25pt;height:187.5pt" o:ole="">
            <v:imagedata r:id="rId32" o:title=""/>
          </v:shape>
          <o:OLEObject Type="Embed" ProgID="Visio.Drawing.15" ShapeID="_x0000_i1037" DrawAspect="Content" ObjectID="_1553599904" r:id="rId33"/>
        </w:object>
      </w:r>
    </w:p>
    <w:p w:rsidR="001D0308" w:rsidRDefault="001D0308" w:rsidP="0061787F">
      <w:pPr>
        <w:pStyle w:val="3"/>
        <w:numPr>
          <w:ilvl w:val="2"/>
          <w:numId w:val="29"/>
        </w:numPr>
      </w:pPr>
      <w:bookmarkStart w:id="3107" w:name="_Toc478130814"/>
      <w:r>
        <w:t xml:space="preserve">Last Chance </w:t>
      </w:r>
      <w:r w:rsidR="000C02E6">
        <w:t>to</w:t>
      </w:r>
      <w:r>
        <w:t xml:space="preserve"> Enter PIN</w:t>
      </w:r>
      <w:bookmarkEnd w:id="3107"/>
    </w:p>
    <w:tbl>
      <w:tblPr>
        <w:tblStyle w:val="a5"/>
        <w:tblW w:w="0" w:type="auto"/>
        <w:tblLook w:val="04A0" w:firstRow="1" w:lastRow="0" w:firstColumn="1" w:lastColumn="0" w:noHBand="0" w:noVBand="1"/>
      </w:tblPr>
      <w:tblGrid>
        <w:gridCol w:w="1696"/>
        <w:gridCol w:w="6600"/>
      </w:tblGrid>
      <w:tr w:rsidR="001D0308" w:rsidTr="00DE6B3E">
        <w:tc>
          <w:tcPr>
            <w:tcW w:w="1696" w:type="dxa"/>
            <w:shd w:val="clear" w:color="auto" w:fill="5B9BD5" w:themeFill="accent1"/>
          </w:tcPr>
          <w:p w:rsidR="001D0308" w:rsidRDefault="001D0308" w:rsidP="00DE6B3E">
            <w:r>
              <w:rPr>
                <w:rFonts w:hint="eastAsia"/>
              </w:rPr>
              <w:t>Transaction Step</w:t>
            </w:r>
          </w:p>
        </w:tc>
        <w:tc>
          <w:tcPr>
            <w:tcW w:w="6600" w:type="dxa"/>
          </w:tcPr>
          <w:p w:rsidR="001D0308" w:rsidRDefault="001D0308" w:rsidP="002D3447">
            <w:r>
              <w:t xml:space="preserve">During </w:t>
            </w:r>
            <w:proofErr w:type="spellStart"/>
            <w:r w:rsidR="002D3447">
              <w:t>StartTransaction</w:t>
            </w:r>
            <w:proofErr w:type="spellEnd"/>
          </w:p>
        </w:tc>
      </w:tr>
      <w:tr w:rsidR="00725A4C" w:rsidTr="00DE6B3E">
        <w:tc>
          <w:tcPr>
            <w:tcW w:w="1696" w:type="dxa"/>
            <w:shd w:val="clear" w:color="auto" w:fill="5B9BD5" w:themeFill="accent1"/>
          </w:tcPr>
          <w:p w:rsidR="00725A4C" w:rsidRDefault="00725A4C" w:rsidP="00725A4C">
            <w:r>
              <w:rPr>
                <w:rFonts w:hint="eastAsia"/>
              </w:rPr>
              <w:t>Description</w:t>
            </w:r>
          </w:p>
        </w:tc>
        <w:tc>
          <w:tcPr>
            <w:tcW w:w="6600" w:type="dxa"/>
          </w:tcPr>
          <w:p w:rsidR="00725A4C" w:rsidRPr="003F1A2F" w:rsidRDefault="00725A4C" w:rsidP="00725A4C">
            <w:pPr>
              <w:rPr>
                <w:b/>
              </w:rPr>
            </w:pPr>
            <w:r>
              <w:t xml:space="preserve">This step </w:t>
            </w:r>
            <w:r>
              <w:rPr>
                <w:rFonts w:hint="eastAsia"/>
              </w:rPr>
              <w:t>prompts the cardholder that there is only one chance left to enter offline PIN, otherwise the card will be blocked.</w:t>
            </w:r>
          </w:p>
        </w:tc>
      </w:tr>
      <w:tr w:rsidR="00725A4C" w:rsidTr="00DE6B3E">
        <w:tc>
          <w:tcPr>
            <w:tcW w:w="1696" w:type="dxa"/>
            <w:shd w:val="clear" w:color="auto" w:fill="5B9BD5" w:themeFill="accent1"/>
          </w:tcPr>
          <w:p w:rsidR="00725A4C" w:rsidRDefault="00725A4C" w:rsidP="00725A4C">
            <w:r>
              <w:rPr>
                <w:rFonts w:hint="eastAsia"/>
              </w:rPr>
              <w:t>Pre-conditions</w:t>
            </w:r>
          </w:p>
        </w:tc>
        <w:tc>
          <w:tcPr>
            <w:tcW w:w="6600" w:type="dxa"/>
          </w:tcPr>
          <w:p w:rsidR="00725A4C" w:rsidRDefault="00725A4C" w:rsidP="00725A4C">
            <w:pPr>
              <w:tabs>
                <w:tab w:val="left" w:pos="3780"/>
              </w:tabs>
            </w:pPr>
            <w:r>
              <w:t>Offline PIN is supported</w:t>
            </w:r>
          </w:p>
        </w:tc>
      </w:tr>
      <w:tr w:rsidR="00725A4C" w:rsidTr="00DE6B3E">
        <w:tc>
          <w:tcPr>
            <w:tcW w:w="1696" w:type="dxa"/>
            <w:shd w:val="clear" w:color="auto" w:fill="5B9BD5" w:themeFill="accent1"/>
          </w:tcPr>
          <w:p w:rsidR="00725A4C" w:rsidRDefault="00725A4C" w:rsidP="00725A4C">
            <w:r>
              <w:rPr>
                <w:rFonts w:hint="eastAsia"/>
              </w:rPr>
              <w:t>Page Name</w:t>
            </w:r>
          </w:p>
        </w:tc>
        <w:tc>
          <w:tcPr>
            <w:tcW w:w="6600" w:type="dxa"/>
          </w:tcPr>
          <w:p w:rsidR="00725A4C" w:rsidRDefault="00725A4C" w:rsidP="00725A4C"/>
        </w:tc>
      </w:tr>
      <w:tr w:rsidR="00725A4C" w:rsidTr="00DE6B3E">
        <w:tc>
          <w:tcPr>
            <w:tcW w:w="1696" w:type="dxa"/>
            <w:shd w:val="clear" w:color="auto" w:fill="5B9BD5" w:themeFill="accent1"/>
          </w:tcPr>
          <w:p w:rsidR="00725A4C" w:rsidRDefault="00725A4C" w:rsidP="00725A4C">
            <w:r>
              <w:rPr>
                <w:rFonts w:hint="eastAsia"/>
              </w:rPr>
              <w:t>Widget(</w:t>
            </w:r>
            <w:r>
              <w:t>s</w:t>
            </w:r>
            <w:r>
              <w:rPr>
                <w:rFonts w:hint="eastAsia"/>
              </w:rPr>
              <w:t>)</w:t>
            </w:r>
          </w:p>
        </w:tc>
        <w:tc>
          <w:tcPr>
            <w:tcW w:w="6600" w:type="dxa"/>
          </w:tcPr>
          <w:p w:rsidR="00725A4C" w:rsidRDefault="00725A4C" w:rsidP="00725A4C"/>
        </w:tc>
      </w:tr>
      <w:tr w:rsidR="00725A4C" w:rsidTr="00DE6B3E">
        <w:tc>
          <w:tcPr>
            <w:tcW w:w="1696" w:type="dxa"/>
            <w:shd w:val="clear" w:color="auto" w:fill="5B9BD5" w:themeFill="accent1"/>
          </w:tcPr>
          <w:p w:rsidR="00725A4C" w:rsidRDefault="00725A4C" w:rsidP="00725A4C">
            <w:r>
              <w:rPr>
                <w:rFonts w:hint="eastAsia"/>
              </w:rPr>
              <w:t>Timeout</w:t>
            </w:r>
          </w:p>
        </w:tc>
        <w:tc>
          <w:tcPr>
            <w:tcW w:w="6600" w:type="dxa"/>
          </w:tcPr>
          <w:p w:rsidR="00725A4C" w:rsidRDefault="00725A4C" w:rsidP="00725A4C">
            <w:r>
              <w:t>60S</w:t>
            </w:r>
          </w:p>
        </w:tc>
      </w:tr>
      <w:tr w:rsidR="00725A4C" w:rsidTr="00DE6B3E">
        <w:tc>
          <w:tcPr>
            <w:tcW w:w="1696" w:type="dxa"/>
            <w:shd w:val="clear" w:color="auto" w:fill="5B9BD5" w:themeFill="accent1"/>
          </w:tcPr>
          <w:p w:rsidR="00725A4C" w:rsidRDefault="00725A4C" w:rsidP="00725A4C">
            <w:r>
              <w:rPr>
                <w:rFonts w:hint="eastAsia"/>
              </w:rPr>
              <w:t>Sample Prompt</w:t>
            </w:r>
          </w:p>
        </w:tc>
        <w:tc>
          <w:tcPr>
            <w:tcW w:w="6600" w:type="dxa"/>
          </w:tcPr>
          <w:p w:rsidR="00725A4C" w:rsidRDefault="00725A4C" w:rsidP="00725A4C">
            <w:r w:rsidRPr="00A868C8">
              <w:t>English –</w:t>
            </w:r>
          </w:p>
          <w:p w:rsidR="00725A4C" w:rsidRDefault="00725A4C" w:rsidP="00725A4C">
            <w:r>
              <w:t>LAST ENTER PIN</w:t>
            </w:r>
          </w:p>
          <w:p w:rsidR="00725A4C" w:rsidRPr="002442FD" w:rsidRDefault="00725A4C" w:rsidP="00725A4C">
            <w:r>
              <w:t>PLS ENTER PIN</w:t>
            </w:r>
          </w:p>
        </w:tc>
      </w:tr>
      <w:tr w:rsidR="00725A4C" w:rsidTr="00DE6B3E">
        <w:tc>
          <w:tcPr>
            <w:tcW w:w="1696" w:type="dxa"/>
            <w:shd w:val="clear" w:color="auto" w:fill="5B9BD5" w:themeFill="accent1"/>
          </w:tcPr>
          <w:p w:rsidR="00725A4C" w:rsidRDefault="00725A4C" w:rsidP="00725A4C">
            <w:r>
              <w:rPr>
                <w:rFonts w:hint="eastAsia"/>
              </w:rPr>
              <w:t>Mandatory</w:t>
            </w:r>
          </w:p>
        </w:tc>
        <w:tc>
          <w:tcPr>
            <w:tcW w:w="6600" w:type="dxa"/>
          </w:tcPr>
          <w:p w:rsidR="00725A4C" w:rsidRDefault="00725A4C" w:rsidP="00725A4C">
            <w:r>
              <w:rPr>
                <w:rFonts w:hint="eastAsia"/>
              </w:rPr>
              <w:t>YES</w:t>
            </w:r>
          </w:p>
        </w:tc>
      </w:tr>
    </w:tbl>
    <w:p w:rsidR="00667A8A" w:rsidRDefault="001D0308" w:rsidP="001D0308">
      <w:r>
        <w:rPr>
          <w:rFonts w:hint="eastAsia"/>
        </w:rPr>
        <w:t>Sample:</w:t>
      </w:r>
    </w:p>
    <w:p w:rsidR="001D0308" w:rsidRDefault="002D3447" w:rsidP="001D0308">
      <w:r>
        <w:object w:dxaOrig="6435" w:dyaOrig="3810">
          <v:shape id="_x0000_i1038" type="#_x0000_t75" style="width:324pt;height:187.5pt" o:ole="">
            <v:imagedata r:id="rId34" o:title=""/>
          </v:shape>
          <o:OLEObject Type="Embed" ProgID="Visio.Drawing.15" ShapeID="_x0000_i1038" DrawAspect="Content" ObjectID="_1553599905" r:id="rId35"/>
        </w:object>
      </w:r>
    </w:p>
    <w:p w:rsidR="0093493B" w:rsidRDefault="0093493B" w:rsidP="0061787F">
      <w:pPr>
        <w:pStyle w:val="3"/>
        <w:numPr>
          <w:ilvl w:val="2"/>
          <w:numId w:val="29"/>
        </w:numPr>
      </w:pPr>
      <w:bookmarkStart w:id="3108" w:name="_Toc478130815"/>
      <w:r>
        <w:t>PIN Verify OK</w:t>
      </w:r>
      <w:bookmarkEnd w:id="3108"/>
    </w:p>
    <w:tbl>
      <w:tblPr>
        <w:tblStyle w:val="a5"/>
        <w:tblW w:w="0" w:type="auto"/>
        <w:tblLook w:val="04A0" w:firstRow="1" w:lastRow="0" w:firstColumn="1" w:lastColumn="0" w:noHBand="0" w:noVBand="1"/>
      </w:tblPr>
      <w:tblGrid>
        <w:gridCol w:w="1696"/>
        <w:gridCol w:w="6600"/>
      </w:tblGrid>
      <w:tr w:rsidR="0093493B" w:rsidTr="00DE6B3E">
        <w:tc>
          <w:tcPr>
            <w:tcW w:w="1696" w:type="dxa"/>
            <w:shd w:val="clear" w:color="auto" w:fill="5B9BD5" w:themeFill="accent1"/>
          </w:tcPr>
          <w:p w:rsidR="0093493B" w:rsidRDefault="0093493B" w:rsidP="00DE6B3E">
            <w:r>
              <w:rPr>
                <w:rFonts w:hint="eastAsia"/>
              </w:rPr>
              <w:t>Transaction Step</w:t>
            </w:r>
          </w:p>
        </w:tc>
        <w:tc>
          <w:tcPr>
            <w:tcW w:w="6600" w:type="dxa"/>
          </w:tcPr>
          <w:p w:rsidR="0093493B" w:rsidRDefault="0093493B" w:rsidP="002D3447">
            <w:r>
              <w:t xml:space="preserve">During </w:t>
            </w:r>
            <w:proofErr w:type="spellStart"/>
            <w:r w:rsidR="002D3447">
              <w:t>StartTransaction</w:t>
            </w:r>
            <w:proofErr w:type="spellEnd"/>
          </w:p>
        </w:tc>
      </w:tr>
      <w:tr w:rsidR="0093493B" w:rsidTr="00DE6B3E">
        <w:tc>
          <w:tcPr>
            <w:tcW w:w="1696" w:type="dxa"/>
            <w:shd w:val="clear" w:color="auto" w:fill="5B9BD5" w:themeFill="accent1"/>
          </w:tcPr>
          <w:p w:rsidR="0093493B" w:rsidRDefault="0093493B" w:rsidP="00DE6B3E">
            <w:r>
              <w:rPr>
                <w:rFonts w:hint="eastAsia"/>
              </w:rPr>
              <w:t>Description</w:t>
            </w:r>
          </w:p>
        </w:tc>
        <w:tc>
          <w:tcPr>
            <w:tcW w:w="6600" w:type="dxa"/>
          </w:tcPr>
          <w:p w:rsidR="0093493B" w:rsidRPr="003F1A2F" w:rsidRDefault="0093493B" w:rsidP="00DE6B3E">
            <w:pPr>
              <w:rPr>
                <w:b/>
              </w:rPr>
            </w:pPr>
            <w:r>
              <w:t xml:space="preserve">This step </w:t>
            </w:r>
            <w:r>
              <w:rPr>
                <w:rFonts w:hint="eastAsia"/>
              </w:rPr>
              <w:t>prompts the cardholder that offline PIN has been verified correctly</w:t>
            </w:r>
          </w:p>
        </w:tc>
      </w:tr>
      <w:tr w:rsidR="0093493B" w:rsidTr="00DE6B3E">
        <w:tc>
          <w:tcPr>
            <w:tcW w:w="1696" w:type="dxa"/>
            <w:shd w:val="clear" w:color="auto" w:fill="5B9BD5" w:themeFill="accent1"/>
          </w:tcPr>
          <w:p w:rsidR="0093493B" w:rsidRDefault="0093493B" w:rsidP="00DE6B3E">
            <w:r>
              <w:rPr>
                <w:rFonts w:hint="eastAsia"/>
              </w:rPr>
              <w:t>Pre-conditions</w:t>
            </w:r>
          </w:p>
        </w:tc>
        <w:tc>
          <w:tcPr>
            <w:tcW w:w="6600" w:type="dxa"/>
          </w:tcPr>
          <w:p w:rsidR="0093493B" w:rsidRDefault="0093493B" w:rsidP="00DE6B3E">
            <w:pPr>
              <w:tabs>
                <w:tab w:val="left" w:pos="3780"/>
              </w:tabs>
            </w:pPr>
            <w:r>
              <w:rPr>
                <w:rFonts w:hint="eastAsia"/>
              </w:rPr>
              <w:t>When performing CVM, offline PIN was verified successfully</w:t>
            </w:r>
          </w:p>
        </w:tc>
      </w:tr>
      <w:tr w:rsidR="0093493B" w:rsidTr="00DE6B3E">
        <w:tc>
          <w:tcPr>
            <w:tcW w:w="1696" w:type="dxa"/>
            <w:shd w:val="clear" w:color="auto" w:fill="5B9BD5" w:themeFill="accent1"/>
          </w:tcPr>
          <w:p w:rsidR="0093493B" w:rsidRDefault="0093493B" w:rsidP="00DE6B3E">
            <w:r>
              <w:rPr>
                <w:rFonts w:hint="eastAsia"/>
              </w:rPr>
              <w:t>Page Name</w:t>
            </w:r>
          </w:p>
        </w:tc>
        <w:tc>
          <w:tcPr>
            <w:tcW w:w="6600" w:type="dxa"/>
          </w:tcPr>
          <w:p w:rsidR="0093493B" w:rsidRDefault="0093493B" w:rsidP="00DE6B3E"/>
        </w:tc>
      </w:tr>
      <w:tr w:rsidR="0093493B" w:rsidTr="00DE6B3E">
        <w:tc>
          <w:tcPr>
            <w:tcW w:w="1696" w:type="dxa"/>
            <w:shd w:val="clear" w:color="auto" w:fill="5B9BD5" w:themeFill="accent1"/>
          </w:tcPr>
          <w:p w:rsidR="0093493B" w:rsidRDefault="0093493B" w:rsidP="00DE6B3E">
            <w:r>
              <w:rPr>
                <w:rFonts w:hint="eastAsia"/>
              </w:rPr>
              <w:t>Widget(</w:t>
            </w:r>
            <w:r>
              <w:t>s</w:t>
            </w:r>
            <w:r>
              <w:rPr>
                <w:rFonts w:hint="eastAsia"/>
              </w:rPr>
              <w:t>)</w:t>
            </w:r>
          </w:p>
        </w:tc>
        <w:tc>
          <w:tcPr>
            <w:tcW w:w="6600" w:type="dxa"/>
          </w:tcPr>
          <w:p w:rsidR="0093493B" w:rsidRDefault="0093493B" w:rsidP="00DE6B3E"/>
        </w:tc>
      </w:tr>
      <w:tr w:rsidR="0093493B" w:rsidTr="00DE6B3E">
        <w:tc>
          <w:tcPr>
            <w:tcW w:w="1696" w:type="dxa"/>
            <w:shd w:val="clear" w:color="auto" w:fill="5B9BD5" w:themeFill="accent1"/>
          </w:tcPr>
          <w:p w:rsidR="0093493B" w:rsidRDefault="0093493B" w:rsidP="00DE6B3E">
            <w:r>
              <w:rPr>
                <w:rFonts w:hint="eastAsia"/>
              </w:rPr>
              <w:t>Timeout</w:t>
            </w:r>
          </w:p>
        </w:tc>
        <w:tc>
          <w:tcPr>
            <w:tcW w:w="6600" w:type="dxa"/>
          </w:tcPr>
          <w:p w:rsidR="0093493B" w:rsidRDefault="00B57F4D" w:rsidP="00DE6B3E">
            <w:r>
              <w:t>none</w:t>
            </w:r>
          </w:p>
        </w:tc>
      </w:tr>
      <w:tr w:rsidR="0093493B" w:rsidTr="00DE6B3E">
        <w:tc>
          <w:tcPr>
            <w:tcW w:w="1696" w:type="dxa"/>
            <w:shd w:val="clear" w:color="auto" w:fill="5B9BD5" w:themeFill="accent1"/>
          </w:tcPr>
          <w:p w:rsidR="0093493B" w:rsidRDefault="0093493B" w:rsidP="00DE6B3E">
            <w:r>
              <w:rPr>
                <w:rFonts w:hint="eastAsia"/>
              </w:rPr>
              <w:t>Sample Prompt</w:t>
            </w:r>
          </w:p>
        </w:tc>
        <w:tc>
          <w:tcPr>
            <w:tcW w:w="6600" w:type="dxa"/>
          </w:tcPr>
          <w:p w:rsidR="0093493B" w:rsidRPr="002442FD" w:rsidRDefault="0093493B" w:rsidP="00DE6B3E">
            <w:r w:rsidRPr="00A868C8">
              <w:t>English –</w:t>
            </w:r>
            <w:r w:rsidR="00B57F4D">
              <w:rPr>
                <w:rFonts w:hint="eastAsia"/>
              </w:rPr>
              <w:t>PIN VERIFY OK</w:t>
            </w:r>
          </w:p>
        </w:tc>
      </w:tr>
      <w:tr w:rsidR="0093493B" w:rsidTr="00DE6B3E">
        <w:tc>
          <w:tcPr>
            <w:tcW w:w="1696" w:type="dxa"/>
            <w:shd w:val="clear" w:color="auto" w:fill="5B9BD5" w:themeFill="accent1"/>
          </w:tcPr>
          <w:p w:rsidR="0093493B" w:rsidRDefault="0093493B" w:rsidP="00DE6B3E">
            <w:r>
              <w:rPr>
                <w:rFonts w:hint="eastAsia"/>
              </w:rPr>
              <w:t>Mandatory</w:t>
            </w:r>
          </w:p>
        </w:tc>
        <w:tc>
          <w:tcPr>
            <w:tcW w:w="6600" w:type="dxa"/>
          </w:tcPr>
          <w:p w:rsidR="0093493B" w:rsidRDefault="0093493B" w:rsidP="00DE6B3E">
            <w:r>
              <w:rPr>
                <w:rFonts w:hint="eastAsia"/>
              </w:rPr>
              <w:t>NO</w:t>
            </w:r>
          </w:p>
        </w:tc>
      </w:tr>
    </w:tbl>
    <w:p w:rsidR="0093493B" w:rsidRDefault="0093493B" w:rsidP="0093493B">
      <w:r>
        <w:rPr>
          <w:rFonts w:hint="eastAsia"/>
        </w:rPr>
        <w:t>Sample:</w:t>
      </w:r>
    </w:p>
    <w:p w:rsidR="0093493B" w:rsidRDefault="002D3447" w:rsidP="0093493B">
      <w:r>
        <w:object w:dxaOrig="6390" w:dyaOrig="3810">
          <v:shape id="_x0000_i1039" type="#_x0000_t75" style="width:317.25pt;height:187.5pt" o:ole="">
            <v:imagedata r:id="rId36" o:title=""/>
          </v:shape>
          <o:OLEObject Type="Embed" ProgID="Visio.Drawing.15" ShapeID="_x0000_i1039" DrawAspect="Content" ObjectID="_1553599906" r:id="rId37"/>
        </w:object>
      </w:r>
    </w:p>
    <w:p w:rsidR="00A01719" w:rsidRDefault="00A01719" w:rsidP="00A01719">
      <w:pPr>
        <w:pStyle w:val="2"/>
        <w:numPr>
          <w:ilvl w:val="1"/>
          <w:numId w:val="28"/>
        </w:numPr>
        <w:rPr>
          <w:color w:val="4472C4" w:themeColor="accent5"/>
        </w:rPr>
      </w:pPr>
      <w:bookmarkStart w:id="3109" w:name="_Toc478130816"/>
      <w:r>
        <w:rPr>
          <w:color w:val="4472C4" w:themeColor="accent5"/>
        </w:rPr>
        <w:t>Amount Confirm</w:t>
      </w:r>
      <w:bookmarkEnd w:id="3109"/>
    </w:p>
    <w:tbl>
      <w:tblPr>
        <w:tblStyle w:val="a5"/>
        <w:tblW w:w="0" w:type="auto"/>
        <w:tblLook w:val="04A0" w:firstRow="1" w:lastRow="0" w:firstColumn="1" w:lastColumn="0" w:noHBand="0" w:noVBand="1"/>
      </w:tblPr>
      <w:tblGrid>
        <w:gridCol w:w="1696"/>
        <w:gridCol w:w="6600"/>
      </w:tblGrid>
      <w:tr w:rsidR="00A01719" w:rsidTr="00571D3B">
        <w:tc>
          <w:tcPr>
            <w:tcW w:w="1696" w:type="dxa"/>
            <w:shd w:val="clear" w:color="auto" w:fill="5B9BD5" w:themeFill="accent1"/>
          </w:tcPr>
          <w:p w:rsidR="00A01719" w:rsidRDefault="00A01719" w:rsidP="00A01719">
            <w:pPr>
              <w:pStyle w:val="a6"/>
              <w:numPr>
                <w:ilvl w:val="0"/>
                <w:numId w:val="28"/>
              </w:numPr>
              <w:ind w:firstLineChars="0"/>
            </w:pPr>
            <w:r>
              <w:rPr>
                <w:rFonts w:hint="eastAsia"/>
              </w:rPr>
              <w:t>Transaction Step</w:t>
            </w:r>
          </w:p>
        </w:tc>
        <w:tc>
          <w:tcPr>
            <w:tcW w:w="6600" w:type="dxa"/>
          </w:tcPr>
          <w:p w:rsidR="00A01719" w:rsidRDefault="00A01719" w:rsidP="00A01719">
            <w:r>
              <w:t xml:space="preserve">During </w:t>
            </w:r>
            <w:proofErr w:type="spellStart"/>
            <w:r>
              <w:t>GetPinBlock</w:t>
            </w:r>
            <w:proofErr w:type="spellEnd"/>
            <w:r w:rsidR="00A003A4">
              <w:t>/</w:t>
            </w:r>
            <w:proofErr w:type="spellStart"/>
            <w:r w:rsidR="00A003A4">
              <w:t>StartTransaciton</w:t>
            </w:r>
            <w:proofErr w:type="spellEnd"/>
          </w:p>
        </w:tc>
      </w:tr>
      <w:tr w:rsidR="00A01719" w:rsidTr="00571D3B">
        <w:tc>
          <w:tcPr>
            <w:tcW w:w="1696" w:type="dxa"/>
            <w:shd w:val="clear" w:color="auto" w:fill="5B9BD5" w:themeFill="accent1"/>
          </w:tcPr>
          <w:p w:rsidR="00A01719" w:rsidRDefault="00A01719" w:rsidP="00571D3B">
            <w:r>
              <w:rPr>
                <w:rFonts w:hint="eastAsia"/>
              </w:rPr>
              <w:lastRenderedPageBreak/>
              <w:t>Description</w:t>
            </w:r>
          </w:p>
        </w:tc>
        <w:tc>
          <w:tcPr>
            <w:tcW w:w="6600" w:type="dxa"/>
          </w:tcPr>
          <w:p w:rsidR="00A01719" w:rsidRPr="003F1A2F" w:rsidRDefault="00A01719" w:rsidP="00A01719">
            <w:pPr>
              <w:rPr>
                <w:b/>
              </w:rPr>
            </w:pPr>
            <w:r w:rsidRPr="00AF5633">
              <w:t xml:space="preserve">This UI is used to prompt the cardholder to </w:t>
            </w:r>
            <w:r>
              <w:t>confirm the transaction amount</w:t>
            </w:r>
          </w:p>
        </w:tc>
      </w:tr>
      <w:tr w:rsidR="00A01719" w:rsidTr="00571D3B">
        <w:tc>
          <w:tcPr>
            <w:tcW w:w="1696" w:type="dxa"/>
            <w:shd w:val="clear" w:color="auto" w:fill="5B9BD5" w:themeFill="accent1"/>
          </w:tcPr>
          <w:p w:rsidR="00A01719" w:rsidRDefault="00A01719" w:rsidP="00571D3B">
            <w:r>
              <w:rPr>
                <w:rFonts w:hint="eastAsia"/>
              </w:rPr>
              <w:t>Pre-conditions</w:t>
            </w:r>
          </w:p>
        </w:tc>
        <w:tc>
          <w:tcPr>
            <w:tcW w:w="6600" w:type="dxa"/>
          </w:tcPr>
          <w:p w:rsidR="00A01719" w:rsidRDefault="00A01719" w:rsidP="00571D3B">
            <w:pPr>
              <w:tabs>
                <w:tab w:val="left" w:pos="3780"/>
              </w:tabs>
            </w:pPr>
          </w:p>
        </w:tc>
      </w:tr>
      <w:tr w:rsidR="00A01719" w:rsidTr="00571D3B">
        <w:tc>
          <w:tcPr>
            <w:tcW w:w="1696" w:type="dxa"/>
            <w:shd w:val="clear" w:color="auto" w:fill="5B9BD5" w:themeFill="accent1"/>
          </w:tcPr>
          <w:p w:rsidR="00A01719" w:rsidRDefault="00A01719" w:rsidP="00571D3B">
            <w:r>
              <w:rPr>
                <w:rFonts w:hint="eastAsia"/>
              </w:rPr>
              <w:t>Page Name</w:t>
            </w:r>
          </w:p>
        </w:tc>
        <w:tc>
          <w:tcPr>
            <w:tcW w:w="6600" w:type="dxa"/>
          </w:tcPr>
          <w:p w:rsidR="00A01719" w:rsidRDefault="00A01719" w:rsidP="00571D3B"/>
        </w:tc>
      </w:tr>
      <w:tr w:rsidR="00A01719" w:rsidTr="00571D3B">
        <w:tc>
          <w:tcPr>
            <w:tcW w:w="1696" w:type="dxa"/>
            <w:shd w:val="clear" w:color="auto" w:fill="5B9BD5" w:themeFill="accent1"/>
          </w:tcPr>
          <w:p w:rsidR="00A01719" w:rsidRDefault="00A01719" w:rsidP="00571D3B">
            <w:r>
              <w:rPr>
                <w:rFonts w:hint="eastAsia"/>
              </w:rPr>
              <w:t>Widget(</w:t>
            </w:r>
            <w:r>
              <w:t>s</w:t>
            </w:r>
            <w:r>
              <w:rPr>
                <w:rFonts w:hint="eastAsia"/>
              </w:rPr>
              <w:t>)</w:t>
            </w:r>
          </w:p>
        </w:tc>
        <w:tc>
          <w:tcPr>
            <w:tcW w:w="6600" w:type="dxa"/>
          </w:tcPr>
          <w:p w:rsidR="00A01719" w:rsidRDefault="00A01719" w:rsidP="00571D3B"/>
        </w:tc>
      </w:tr>
      <w:tr w:rsidR="00A01719" w:rsidTr="00571D3B">
        <w:tc>
          <w:tcPr>
            <w:tcW w:w="1696" w:type="dxa"/>
            <w:shd w:val="clear" w:color="auto" w:fill="5B9BD5" w:themeFill="accent1"/>
          </w:tcPr>
          <w:p w:rsidR="00A01719" w:rsidRDefault="00A01719" w:rsidP="00571D3B">
            <w:r>
              <w:rPr>
                <w:rFonts w:hint="eastAsia"/>
              </w:rPr>
              <w:t>Timeout</w:t>
            </w:r>
          </w:p>
        </w:tc>
        <w:tc>
          <w:tcPr>
            <w:tcW w:w="6600" w:type="dxa"/>
          </w:tcPr>
          <w:p w:rsidR="00A01719" w:rsidRDefault="00A01719" w:rsidP="00571D3B">
            <w:r>
              <w:t>5s</w:t>
            </w:r>
          </w:p>
        </w:tc>
      </w:tr>
      <w:tr w:rsidR="00A01719" w:rsidTr="00571D3B">
        <w:tc>
          <w:tcPr>
            <w:tcW w:w="1696" w:type="dxa"/>
            <w:shd w:val="clear" w:color="auto" w:fill="5B9BD5" w:themeFill="accent1"/>
          </w:tcPr>
          <w:p w:rsidR="00A01719" w:rsidRDefault="00A01719" w:rsidP="00571D3B">
            <w:r>
              <w:rPr>
                <w:rFonts w:hint="eastAsia"/>
              </w:rPr>
              <w:t>Sample Prompt</w:t>
            </w:r>
          </w:p>
        </w:tc>
        <w:tc>
          <w:tcPr>
            <w:tcW w:w="6600" w:type="dxa"/>
          </w:tcPr>
          <w:p w:rsidR="00A01719" w:rsidRDefault="00A01719" w:rsidP="00571D3B">
            <w:r w:rsidRPr="00A868C8">
              <w:t>English –</w:t>
            </w:r>
            <w:r w:rsidR="00A003A4">
              <w:t xml:space="preserve"> </w:t>
            </w:r>
          </w:p>
          <w:p w:rsidR="006208A7" w:rsidRDefault="0059438B" w:rsidP="00571D3B">
            <w:r>
              <w:t>Total</w:t>
            </w:r>
            <w:r w:rsidR="006208A7">
              <w:t xml:space="preserve"> amount</w:t>
            </w:r>
            <w:r w:rsidR="00857851">
              <w:t>:</w:t>
            </w:r>
            <w:r w:rsidR="006208A7">
              <w:t xml:space="preserve"> </w:t>
            </w:r>
          </w:p>
          <w:p w:rsidR="00857851" w:rsidRDefault="006208A7" w:rsidP="006208A7">
            <w:pPr>
              <w:ind w:firstLineChars="200" w:firstLine="420"/>
            </w:pPr>
            <w:r>
              <w:t>1</w:t>
            </w:r>
            <w:r w:rsidR="0059438B">
              <w:rPr>
                <w:rFonts w:hint="eastAsia"/>
              </w:rPr>
              <w:t>0.00 KD</w:t>
            </w:r>
          </w:p>
          <w:p w:rsidR="00857851" w:rsidRDefault="00857851" w:rsidP="00571D3B"/>
          <w:p w:rsidR="00857851" w:rsidRDefault="0059438B" w:rsidP="00571D3B">
            <w:r>
              <w:t xml:space="preserve">CORRECT? </w:t>
            </w:r>
            <w:r w:rsidR="00857851">
              <w:t>Y/N</w:t>
            </w:r>
          </w:p>
          <w:p w:rsidR="00A01719" w:rsidRPr="002442FD" w:rsidRDefault="00A01719" w:rsidP="00571D3B"/>
        </w:tc>
      </w:tr>
      <w:tr w:rsidR="00A01719" w:rsidTr="00571D3B">
        <w:tc>
          <w:tcPr>
            <w:tcW w:w="1696" w:type="dxa"/>
            <w:shd w:val="clear" w:color="auto" w:fill="5B9BD5" w:themeFill="accent1"/>
          </w:tcPr>
          <w:p w:rsidR="00A01719" w:rsidRDefault="00A01719" w:rsidP="00571D3B">
            <w:r>
              <w:rPr>
                <w:rFonts w:hint="eastAsia"/>
              </w:rPr>
              <w:t>Mandatory</w:t>
            </w:r>
          </w:p>
        </w:tc>
        <w:tc>
          <w:tcPr>
            <w:tcW w:w="6600" w:type="dxa"/>
          </w:tcPr>
          <w:p w:rsidR="00A01719" w:rsidRDefault="00A01719" w:rsidP="00571D3B">
            <w:r>
              <w:rPr>
                <w:rFonts w:hint="eastAsia"/>
              </w:rPr>
              <w:t>YES</w:t>
            </w:r>
          </w:p>
        </w:tc>
      </w:tr>
    </w:tbl>
    <w:p w:rsidR="00A01719" w:rsidRDefault="00A01719" w:rsidP="00A01719">
      <w:r>
        <w:rPr>
          <w:rFonts w:hint="eastAsia"/>
        </w:rPr>
        <w:t>Sample:</w:t>
      </w:r>
    </w:p>
    <w:p w:rsidR="00A01719" w:rsidRDefault="0059438B" w:rsidP="0093493B">
      <w:r>
        <w:object w:dxaOrig="6390" w:dyaOrig="3810">
          <v:shape id="_x0000_i1040" type="#_x0000_t75" style="width:317.25pt;height:187.5pt" o:ole="">
            <v:imagedata r:id="rId38" o:title=""/>
          </v:shape>
          <o:OLEObject Type="Embed" ProgID="Visio.Drawing.15" ShapeID="_x0000_i1040" DrawAspect="Content" ObjectID="_1553599907" r:id="rId39"/>
        </w:object>
      </w:r>
    </w:p>
    <w:p w:rsidR="00203DB0" w:rsidRDefault="00203DB0">
      <w:pPr>
        <w:widowControl/>
        <w:jc w:val="left"/>
      </w:pPr>
      <w:r>
        <w:br w:type="page"/>
      </w:r>
    </w:p>
    <w:p w:rsidR="00203DB0" w:rsidRDefault="00203DB0" w:rsidP="0061787F">
      <w:pPr>
        <w:pStyle w:val="1"/>
        <w:numPr>
          <w:ilvl w:val="0"/>
          <w:numId w:val="29"/>
        </w:numPr>
        <w:rPr>
          <w:color w:val="4472C4" w:themeColor="accent5"/>
        </w:rPr>
      </w:pPr>
      <w:bookmarkStart w:id="3110" w:name="_Toc478130817"/>
      <w:r w:rsidRPr="00203DB0">
        <w:rPr>
          <w:rFonts w:hint="eastAsia"/>
          <w:color w:val="4472C4" w:themeColor="accent5"/>
        </w:rPr>
        <w:lastRenderedPageBreak/>
        <w:t>Terminal configuration</w:t>
      </w:r>
      <w:bookmarkEnd w:id="3110"/>
    </w:p>
    <w:p w:rsidR="00851567" w:rsidRDefault="00851567" w:rsidP="0061787F">
      <w:pPr>
        <w:pStyle w:val="2"/>
        <w:numPr>
          <w:ilvl w:val="1"/>
          <w:numId w:val="29"/>
        </w:numPr>
        <w:rPr>
          <w:color w:val="4472C4" w:themeColor="accent5"/>
        </w:rPr>
      </w:pPr>
      <w:bookmarkStart w:id="3111" w:name="_Toc478130818"/>
      <w:r w:rsidRPr="00851567">
        <w:rPr>
          <w:rFonts w:hint="eastAsia"/>
          <w:color w:val="4472C4" w:themeColor="accent5"/>
        </w:rPr>
        <w:t>XML file data format</w:t>
      </w:r>
      <w:bookmarkEnd w:id="3111"/>
    </w:p>
    <w:p w:rsidR="00851567" w:rsidRDefault="00851567" w:rsidP="00851567">
      <w:r>
        <w:t>Hex: HEX characters (0~9, A~E).</w:t>
      </w:r>
    </w:p>
    <w:p w:rsidR="00851567" w:rsidRDefault="00851567" w:rsidP="00851567">
      <w:r>
        <w:t>N: Numeric characters (0~9).</w:t>
      </w:r>
    </w:p>
    <w:p w:rsidR="00851567" w:rsidRDefault="00851567" w:rsidP="00851567">
      <w:r>
        <w:t>B: 0 or 1.</w:t>
      </w:r>
    </w:p>
    <w:p w:rsidR="00851567" w:rsidRDefault="00851567" w:rsidP="00851567">
      <w:proofErr w:type="spellStart"/>
      <w:r>
        <w:t>Char</w:t>
      </w:r>
      <w:proofErr w:type="spellEnd"/>
      <w:r>
        <w:t>: Any available ASCII characters.</w:t>
      </w:r>
    </w:p>
    <w:p w:rsidR="00851567" w:rsidRDefault="00851567" w:rsidP="00851567">
      <w:r>
        <w:t>Hex 10: Data length fixed with 10 characters. For Hex format data, It means 5 bytes of Hex data(refer to the example below).</w:t>
      </w:r>
    </w:p>
    <w:p w:rsidR="00851567" w:rsidRDefault="00851567" w:rsidP="00851567">
      <w:r>
        <w:t xml:space="preserve">Hex…496: Data length </w:t>
      </w:r>
      <w:proofErr w:type="spellStart"/>
      <w:r>
        <w:t>maximumly</w:t>
      </w:r>
      <w:proofErr w:type="spellEnd"/>
      <w:r>
        <w:t xml:space="preserve"> being 496 characters (258 bytes of Hex data).</w:t>
      </w:r>
    </w:p>
    <w:p w:rsidR="00851567" w:rsidRDefault="00851567" w:rsidP="00851567">
      <w:r>
        <w:t>Example:</w:t>
      </w:r>
    </w:p>
    <w:p w:rsidR="00851567" w:rsidRDefault="00851567" w:rsidP="00851567">
      <w:r>
        <w:t>RID (Hex 10):&lt;RID&gt;A000000005&lt;RID&gt;  -- The RID is “\xA0\x00\x00\x00\x05”</w:t>
      </w:r>
    </w:p>
    <w:p w:rsidR="00851567" w:rsidRDefault="00851567" w:rsidP="00851567">
      <w:proofErr w:type="spellStart"/>
      <w:r>
        <w:t>ExpDate</w:t>
      </w:r>
      <w:proofErr w:type="spellEnd"/>
      <w:r>
        <w:t>(N 6):&lt;</w:t>
      </w:r>
      <w:proofErr w:type="spellStart"/>
      <w:r>
        <w:t>ExpDate</w:t>
      </w:r>
      <w:proofErr w:type="spellEnd"/>
      <w:r>
        <w:t>&gt;140710&lt;</w:t>
      </w:r>
      <w:proofErr w:type="spellStart"/>
      <w:r>
        <w:t>ExpDate</w:t>
      </w:r>
      <w:proofErr w:type="spellEnd"/>
      <w:r>
        <w:t>&gt;  -- The expiration date is “140710”</w:t>
      </w:r>
    </w:p>
    <w:p w:rsidR="00851567" w:rsidRPr="00851567" w:rsidRDefault="00851567" w:rsidP="00851567">
      <w:proofErr w:type="spellStart"/>
      <w:r>
        <w:t>AppName</w:t>
      </w:r>
      <w:proofErr w:type="spellEnd"/>
      <w:r>
        <w:t xml:space="preserve"> (Char…16):&lt;</w:t>
      </w:r>
      <w:proofErr w:type="spellStart"/>
      <w:r>
        <w:t>AppName</w:t>
      </w:r>
      <w:proofErr w:type="spellEnd"/>
      <w:r>
        <w:t>&gt;MCHIP&lt;</w:t>
      </w:r>
      <w:proofErr w:type="spellStart"/>
      <w:r>
        <w:t>AppName</w:t>
      </w:r>
      <w:proofErr w:type="spellEnd"/>
      <w:r>
        <w:t>&gt;  -- The maximum length of application name is 16 ASCII characters</w:t>
      </w:r>
    </w:p>
    <w:p w:rsidR="00203DB0" w:rsidRDefault="00172E46" w:rsidP="0061787F">
      <w:pPr>
        <w:pStyle w:val="2"/>
        <w:numPr>
          <w:ilvl w:val="1"/>
          <w:numId w:val="29"/>
        </w:numPr>
        <w:rPr>
          <w:color w:val="4472C4" w:themeColor="accent5"/>
        </w:rPr>
      </w:pPr>
      <w:bookmarkStart w:id="3112" w:name="_Toc478130819"/>
      <w:r w:rsidRPr="00172E46">
        <w:rPr>
          <w:color w:val="4472C4" w:themeColor="accent5"/>
        </w:rPr>
        <w:t>EMV parameter XML file configuration</w:t>
      </w:r>
      <w:bookmarkEnd w:id="3112"/>
    </w:p>
    <w:p w:rsidR="004B1C19" w:rsidRDefault="004B1C19" w:rsidP="0061787F">
      <w:pPr>
        <w:pStyle w:val="3"/>
        <w:numPr>
          <w:ilvl w:val="2"/>
          <w:numId w:val="29"/>
        </w:numPr>
      </w:pPr>
      <w:bookmarkStart w:id="3113" w:name="_Toc478130820"/>
      <w:r>
        <w:t>EMV AID configuration</w:t>
      </w:r>
      <w:bookmarkEnd w:id="3113"/>
    </w:p>
    <w:tbl>
      <w:tblPr>
        <w:tblStyle w:val="a5"/>
        <w:tblW w:w="5000" w:type="pct"/>
        <w:tblLayout w:type="fixed"/>
        <w:tblLook w:val="04A0" w:firstRow="1" w:lastRow="0" w:firstColumn="1" w:lastColumn="0" w:noHBand="0" w:noVBand="1"/>
      </w:tblPr>
      <w:tblGrid>
        <w:gridCol w:w="649"/>
        <w:gridCol w:w="1555"/>
        <w:gridCol w:w="1427"/>
        <w:gridCol w:w="1425"/>
        <w:gridCol w:w="3240"/>
      </w:tblGrid>
      <w:tr w:rsidR="00B56940" w:rsidRPr="00477465" w:rsidTr="00B56940">
        <w:trPr>
          <w:trHeight w:val="321"/>
          <w:tblHeader/>
        </w:trPr>
        <w:tc>
          <w:tcPr>
            <w:tcW w:w="391" w:type="pct"/>
            <w:vAlign w:val="center"/>
          </w:tcPr>
          <w:p w:rsidR="00B56940" w:rsidRPr="00B00840" w:rsidRDefault="00B56940" w:rsidP="00B00840">
            <w:pPr>
              <w:tabs>
                <w:tab w:val="center" w:pos="4153"/>
                <w:tab w:val="right" w:pos="8306"/>
              </w:tabs>
              <w:snapToGrid w:val="0"/>
              <w:rPr>
                <w:b/>
                <w:sz w:val="18"/>
                <w:szCs w:val="21"/>
                <w:lang w:bidi="en-US"/>
              </w:rPr>
            </w:pPr>
            <w:r w:rsidRPr="00B00840">
              <w:rPr>
                <w:b/>
                <w:sz w:val="18"/>
                <w:szCs w:val="21"/>
                <w:lang w:bidi="en-US"/>
              </w:rPr>
              <w:t>No.</w:t>
            </w:r>
          </w:p>
        </w:tc>
        <w:tc>
          <w:tcPr>
            <w:tcW w:w="937" w:type="pct"/>
            <w:vAlign w:val="center"/>
          </w:tcPr>
          <w:p w:rsidR="00B56940" w:rsidRPr="00477465" w:rsidRDefault="00B56940" w:rsidP="00B56940">
            <w:pPr>
              <w:jc w:val="center"/>
              <w:rPr>
                <w:b/>
                <w:szCs w:val="21"/>
                <w:lang w:bidi="en-US"/>
              </w:rPr>
            </w:pPr>
            <w:r>
              <w:rPr>
                <w:rFonts w:hint="eastAsia"/>
                <w:b/>
                <w:szCs w:val="21"/>
                <w:lang w:bidi="en-US"/>
              </w:rPr>
              <w:t>Field Name</w:t>
            </w:r>
          </w:p>
        </w:tc>
        <w:tc>
          <w:tcPr>
            <w:tcW w:w="860" w:type="pct"/>
            <w:vAlign w:val="center"/>
          </w:tcPr>
          <w:p w:rsidR="00B56940" w:rsidRPr="00477465" w:rsidRDefault="00B56940" w:rsidP="00B56940">
            <w:pPr>
              <w:jc w:val="center"/>
              <w:rPr>
                <w:b/>
                <w:szCs w:val="21"/>
                <w:lang w:bidi="en-US"/>
              </w:rPr>
            </w:pPr>
            <w:r w:rsidRPr="00477465">
              <w:rPr>
                <w:b/>
                <w:szCs w:val="21"/>
                <w:lang w:bidi="en-US"/>
              </w:rPr>
              <w:t>Required</w:t>
            </w:r>
          </w:p>
        </w:tc>
        <w:tc>
          <w:tcPr>
            <w:tcW w:w="859" w:type="pct"/>
            <w:vAlign w:val="center"/>
          </w:tcPr>
          <w:p w:rsidR="00B56940" w:rsidRPr="00477465" w:rsidRDefault="00B56940" w:rsidP="00B56940">
            <w:pPr>
              <w:jc w:val="center"/>
              <w:rPr>
                <w:b/>
                <w:szCs w:val="21"/>
                <w:lang w:bidi="en-US"/>
              </w:rPr>
            </w:pPr>
            <w:r w:rsidRPr="00477465">
              <w:rPr>
                <w:b/>
                <w:szCs w:val="21"/>
                <w:lang w:bidi="en-US"/>
              </w:rPr>
              <w:t>Attribute</w:t>
            </w:r>
          </w:p>
        </w:tc>
        <w:tc>
          <w:tcPr>
            <w:tcW w:w="1953" w:type="pct"/>
          </w:tcPr>
          <w:p w:rsidR="00B56940" w:rsidRPr="00477465" w:rsidRDefault="00B56940" w:rsidP="00B56940">
            <w:pPr>
              <w:jc w:val="center"/>
              <w:rPr>
                <w:b/>
                <w:szCs w:val="21"/>
                <w:lang w:bidi="en-US"/>
              </w:rPr>
            </w:pPr>
            <w:r w:rsidRPr="00477465">
              <w:rPr>
                <w:b/>
                <w:szCs w:val="21"/>
                <w:lang w:bidi="en-US"/>
              </w:rPr>
              <w:t>Description</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1</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PartialAIDSelection</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B   1</w:t>
            </w:r>
          </w:p>
        </w:tc>
        <w:tc>
          <w:tcPr>
            <w:tcW w:w="1953" w:type="pct"/>
          </w:tcPr>
          <w:p w:rsidR="00B56940" w:rsidRPr="00E14B73" w:rsidRDefault="00B56940" w:rsidP="00B56940">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Partial AID Selection Flag</w:t>
            </w:r>
          </w:p>
          <w:p w:rsidR="00B56940" w:rsidRPr="00E14B73" w:rsidRDefault="00B56940" w:rsidP="00B56940">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The value range is shown as below:</w:t>
            </w:r>
          </w:p>
          <w:p w:rsidR="00B56940" w:rsidRPr="00E14B73" w:rsidRDefault="00B56940" w:rsidP="00B56940">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Partial Match</w:t>
            </w:r>
          </w:p>
          <w:p w:rsidR="00B56940" w:rsidRPr="00E14B73" w:rsidRDefault="00B56940" w:rsidP="00B56940">
            <w:pPr>
              <w:rPr>
                <w:color w:val="000000" w:themeColor="text1"/>
                <w:szCs w:val="21"/>
              </w:rPr>
            </w:pPr>
            <w:r w:rsidRPr="00E14B73">
              <w:rPr>
                <w:color w:val="000000" w:themeColor="text1"/>
                <w:szCs w:val="21"/>
              </w:rPr>
              <w:t>1: Full Match</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2</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ApplicationID</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Hex…34</w:t>
            </w:r>
          </w:p>
        </w:tc>
        <w:tc>
          <w:tcPr>
            <w:tcW w:w="1953" w:type="pct"/>
          </w:tcPr>
          <w:p w:rsidR="00B56940" w:rsidRPr="00E14B73" w:rsidRDefault="00B56940" w:rsidP="00B56940">
            <w:pPr>
              <w:rPr>
                <w:color w:val="000000" w:themeColor="text1"/>
                <w:szCs w:val="21"/>
              </w:rPr>
            </w:pPr>
            <w:r w:rsidRPr="00E14B73">
              <w:rPr>
                <w:color w:val="000000" w:themeColor="text1"/>
                <w:szCs w:val="21"/>
              </w:rPr>
              <w:t>Application Identifier</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3</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IfUseLocalAIDName</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B 1</w:t>
            </w:r>
          </w:p>
        </w:tc>
        <w:tc>
          <w:tcPr>
            <w:tcW w:w="1953" w:type="pct"/>
          </w:tcPr>
          <w:p w:rsidR="00B56940" w:rsidRPr="00E14B73" w:rsidRDefault="00B56940" w:rsidP="00B56940">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The value is as below:</w:t>
            </w:r>
          </w:p>
          <w:p w:rsidR="00B56940" w:rsidRPr="00E14B73" w:rsidRDefault="00B56940" w:rsidP="00B56940">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Use Application   Name From Card</w:t>
            </w:r>
          </w:p>
          <w:p w:rsidR="00B56940" w:rsidRPr="00E14B73" w:rsidRDefault="00B56940" w:rsidP="00B56940">
            <w:pPr>
              <w:rPr>
                <w:color w:val="000000" w:themeColor="text1"/>
                <w:szCs w:val="21"/>
              </w:rPr>
            </w:pPr>
            <w:r w:rsidRPr="00E14B73">
              <w:rPr>
                <w:color w:val="000000" w:themeColor="text1"/>
                <w:szCs w:val="21"/>
              </w:rPr>
              <w:t>1: Use Application   Local Name</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4</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LocalAIDName</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Char…16</w:t>
            </w:r>
          </w:p>
        </w:tc>
        <w:tc>
          <w:tcPr>
            <w:tcW w:w="1953" w:type="pct"/>
          </w:tcPr>
          <w:p w:rsidR="00B56940" w:rsidRPr="00E14B73" w:rsidRDefault="00B56940" w:rsidP="00B56940">
            <w:pPr>
              <w:rPr>
                <w:color w:val="000000" w:themeColor="text1"/>
                <w:szCs w:val="21"/>
              </w:rPr>
            </w:pPr>
            <w:r w:rsidRPr="00E14B73">
              <w:rPr>
                <w:color w:val="000000" w:themeColor="text1"/>
                <w:szCs w:val="21"/>
              </w:rPr>
              <w:t>Local Application Name</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5</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TerminalAIDVersion</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 4</w:t>
            </w:r>
          </w:p>
        </w:tc>
        <w:tc>
          <w:tcPr>
            <w:tcW w:w="1953" w:type="pct"/>
          </w:tcPr>
          <w:p w:rsidR="00B56940" w:rsidRPr="00E14B73" w:rsidRDefault="00B56940" w:rsidP="00B56940">
            <w:pPr>
              <w:rPr>
                <w:color w:val="000000" w:themeColor="text1"/>
                <w:szCs w:val="21"/>
              </w:rPr>
            </w:pPr>
            <w:r w:rsidRPr="00E14B73">
              <w:rPr>
                <w:color w:val="000000" w:themeColor="text1"/>
                <w:szCs w:val="21"/>
              </w:rPr>
              <w:t>Application Version</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6</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TACDenial</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 10</w:t>
            </w:r>
          </w:p>
        </w:tc>
        <w:tc>
          <w:tcPr>
            <w:tcW w:w="1953" w:type="pct"/>
          </w:tcPr>
          <w:p w:rsidR="00B56940" w:rsidRPr="00E14B73" w:rsidRDefault="00B56940" w:rsidP="00B56940">
            <w:pPr>
              <w:rPr>
                <w:color w:val="000000" w:themeColor="text1"/>
                <w:szCs w:val="21"/>
              </w:rPr>
            </w:pPr>
            <w:r w:rsidRPr="00E14B73">
              <w:rPr>
                <w:color w:val="000000" w:themeColor="text1"/>
                <w:szCs w:val="21"/>
              </w:rPr>
              <w:t>TAC Denial</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7</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TACOnline</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 10</w:t>
            </w:r>
          </w:p>
        </w:tc>
        <w:tc>
          <w:tcPr>
            <w:tcW w:w="1953" w:type="pct"/>
          </w:tcPr>
          <w:p w:rsidR="00B56940" w:rsidRPr="00E14B73" w:rsidRDefault="00B56940" w:rsidP="00B56940">
            <w:pPr>
              <w:rPr>
                <w:color w:val="000000" w:themeColor="text1"/>
                <w:szCs w:val="21"/>
              </w:rPr>
            </w:pPr>
            <w:r w:rsidRPr="00E14B73">
              <w:rPr>
                <w:color w:val="000000" w:themeColor="text1"/>
                <w:szCs w:val="21"/>
              </w:rPr>
              <w:t>TAC Online</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8</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TACDefault</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 10</w:t>
            </w:r>
          </w:p>
        </w:tc>
        <w:tc>
          <w:tcPr>
            <w:tcW w:w="1953" w:type="pct"/>
          </w:tcPr>
          <w:p w:rsidR="00B56940" w:rsidRPr="00E14B73" w:rsidRDefault="00B56940" w:rsidP="00B56940">
            <w:pPr>
              <w:rPr>
                <w:color w:val="000000" w:themeColor="text1"/>
                <w:szCs w:val="21"/>
              </w:rPr>
            </w:pPr>
            <w:r w:rsidRPr="00E14B73">
              <w:rPr>
                <w:color w:val="000000" w:themeColor="text1"/>
                <w:szCs w:val="21"/>
              </w:rPr>
              <w:t>TAC Default</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9</w:t>
            </w:r>
          </w:p>
        </w:tc>
        <w:tc>
          <w:tcPr>
            <w:tcW w:w="937" w:type="pct"/>
          </w:tcPr>
          <w:p w:rsidR="00B56940" w:rsidRPr="00E14B73" w:rsidRDefault="00B56940" w:rsidP="00B56940">
            <w:pPr>
              <w:rPr>
                <w:color w:val="000000" w:themeColor="text1"/>
                <w:szCs w:val="21"/>
              </w:rPr>
            </w:pPr>
            <w:proofErr w:type="spellStart"/>
            <w:r w:rsidRPr="00E14B73">
              <w:rPr>
                <w:color w:val="000000" w:themeColor="text1"/>
                <w:szCs w:val="21"/>
              </w:rPr>
              <w:t>IfUseTerminalDefaultDDOL</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N 1</w:t>
            </w:r>
          </w:p>
        </w:tc>
        <w:tc>
          <w:tcPr>
            <w:tcW w:w="1953" w:type="pct"/>
          </w:tcPr>
          <w:p w:rsidR="00B56940" w:rsidRPr="00E14B73" w:rsidRDefault="00B56940" w:rsidP="00B56940">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The value range is shown as below:</w:t>
            </w:r>
          </w:p>
          <w:p w:rsidR="00B56940" w:rsidRPr="00E14B73" w:rsidRDefault="00B56940" w:rsidP="00B56940">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lastRenderedPageBreak/>
              <w:t>0: Don’t Use Terminal Default DDOL</w:t>
            </w:r>
          </w:p>
          <w:p w:rsidR="00B56940" w:rsidRPr="00E14B73" w:rsidRDefault="00B56940" w:rsidP="00B56940">
            <w:pPr>
              <w:rPr>
                <w:color w:val="000000" w:themeColor="text1"/>
                <w:szCs w:val="21"/>
              </w:rPr>
            </w:pPr>
            <w:r w:rsidRPr="00E14B73">
              <w:rPr>
                <w:color w:val="000000" w:themeColor="text1"/>
                <w:szCs w:val="21"/>
              </w:rPr>
              <w:t>1: Use Terminal   Default DDOL</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lastRenderedPageBreak/>
              <w:t>10</w:t>
            </w:r>
          </w:p>
        </w:tc>
        <w:tc>
          <w:tcPr>
            <w:tcW w:w="937" w:type="pct"/>
          </w:tcPr>
          <w:p w:rsidR="00B56940" w:rsidRPr="00E14B73" w:rsidRDefault="00B56940" w:rsidP="00B56940">
            <w:pPr>
              <w:rPr>
                <w:color w:val="000000" w:themeColor="text1"/>
                <w:szCs w:val="21"/>
              </w:rPr>
            </w:pPr>
            <w:proofErr w:type="spellStart"/>
            <w:r w:rsidRPr="00E14B73">
              <w:rPr>
                <w:color w:val="000000" w:themeColor="text1"/>
                <w:szCs w:val="21"/>
              </w:rPr>
              <w:t>TerminalDefaultDDOL</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Hex…256</w:t>
            </w:r>
          </w:p>
        </w:tc>
        <w:tc>
          <w:tcPr>
            <w:tcW w:w="1953" w:type="pct"/>
          </w:tcPr>
          <w:p w:rsidR="00B56940" w:rsidRPr="00E14B73" w:rsidRDefault="00B56940" w:rsidP="00B56940">
            <w:pPr>
              <w:rPr>
                <w:color w:val="000000" w:themeColor="text1"/>
                <w:szCs w:val="21"/>
              </w:rPr>
            </w:pPr>
            <w:r w:rsidRPr="00E14B73">
              <w:rPr>
                <w:color w:val="000000" w:themeColor="text1"/>
                <w:szCs w:val="21"/>
              </w:rPr>
              <w:t>Terminal   Default DDOL</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11</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FloorLimit</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N…12</w:t>
            </w:r>
          </w:p>
        </w:tc>
        <w:tc>
          <w:tcPr>
            <w:tcW w:w="1953" w:type="pct"/>
          </w:tcPr>
          <w:p w:rsidR="00B56940" w:rsidRPr="00E14B73" w:rsidRDefault="00B56940" w:rsidP="00B56940">
            <w:pPr>
              <w:rPr>
                <w:color w:val="000000" w:themeColor="text1"/>
                <w:szCs w:val="21"/>
              </w:rPr>
            </w:pPr>
            <w:r w:rsidRPr="00E14B73">
              <w:rPr>
                <w:color w:val="000000" w:themeColor="text1"/>
              </w:rPr>
              <w:t>Terminal Floor   Limit</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12</w:t>
            </w:r>
          </w:p>
        </w:tc>
        <w:tc>
          <w:tcPr>
            <w:tcW w:w="937" w:type="pct"/>
          </w:tcPr>
          <w:p w:rsidR="00B56940" w:rsidRPr="00E14B73" w:rsidRDefault="00B56940" w:rsidP="00B56940">
            <w:pPr>
              <w:jc w:val="center"/>
              <w:rPr>
                <w:color w:val="000000" w:themeColor="text1"/>
                <w:szCs w:val="21"/>
              </w:rPr>
            </w:pPr>
            <w:r w:rsidRPr="00E14B73">
              <w:rPr>
                <w:color w:val="000000" w:themeColor="text1"/>
                <w:szCs w:val="21"/>
              </w:rPr>
              <w:t>Threshold</w:t>
            </w:r>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N…12</w:t>
            </w:r>
          </w:p>
        </w:tc>
        <w:tc>
          <w:tcPr>
            <w:tcW w:w="1953" w:type="pct"/>
          </w:tcPr>
          <w:p w:rsidR="00B56940" w:rsidRPr="00E14B73" w:rsidRDefault="00B56940" w:rsidP="00B56940">
            <w:pPr>
              <w:rPr>
                <w:color w:val="000000" w:themeColor="text1"/>
                <w:szCs w:val="21"/>
              </w:rPr>
            </w:pPr>
            <w:r w:rsidRPr="00E14B73">
              <w:rPr>
                <w:color w:val="000000" w:themeColor="text1"/>
                <w:szCs w:val="21"/>
              </w:rPr>
              <w:t>Threshold</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13</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TargetPercentage</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N…2</w:t>
            </w:r>
          </w:p>
        </w:tc>
        <w:tc>
          <w:tcPr>
            <w:tcW w:w="1953" w:type="pct"/>
          </w:tcPr>
          <w:p w:rsidR="00B56940" w:rsidRPr="00E14B73" w:rsidRDefault="00B56940" w:rsidP="00B56940">
            <w:pPr>
              <w:rPr>
                <w:color w:val="000000" w:themeColor="text1"/>
                <w:szCs w:val="21"/>
              </w:rPr>
            </w:pPr>
            <w:r w:rsidRPr="00E14B73">
              <w:rPr>
                <w:color w:val="000000" w:themeColor="text1"/>
                <w:szCs w:val="21"/>
              </w:rPr>
              <w:t>Target Percentage</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14</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MaxTargetPercentage</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N…2</w:t>
            </w:r>
          </w:p>
        </w:tc>
        <w:tc>
          <w:tcPr>
            <w:tcW w:w="1953" w:type="pct"/>
          </w:tcPr>
          <w:p w:rsidR="00B56940" w:rsidRPr="00E14B73" w:rsidRDefault="00B56940" w:rsidP="00B56940">
            <w:pPr>
              <w:rPr>
                <w:color w:val="000000" w:themeColor="text1"/>
                <w:szCs w:val="21"/>
              </w:rPr>
            </w:pPr>
            <w:r w:rsidRPr="00E14B73">
              <w:rPr>
                <w:color w:val="000000" w:themeColor="text1"/>
                <w:szCs w:val="21"/>
              </w:rPr>
              <w:t>Maximum Target Percentage</w:t>
            </w:r>
          </w:p>
        </w:tc>
      </w:tr>
      <w:tr w:rsidR="00B56940" w:rsidRPr="00477465"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15</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TerminalDefaultTDOL</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Hex…512</w:t>
            </w:r>
          </w:p>
        </w:tc>
        <w:tc>
          <w:tcPr>
            <w:tcW w:w="1953" w:type="pct"/>
          </w:tcPr>
          <w:p w:rsidR="00B56940" w:rsidRPr="00E14B73" w:rsidRDefault="00B56940" w:rsidP="00B56940">
            <w:pPr>
              <w:rPr>
                <w:color w:val="000000" w:themeColor="text1"/>
                <w:szCs w:val="21"/>
              </w:rPr>
            </w:pPr>
            <w:r w:rsidRPr="00E14B73">
              <w:rPr>
                <w:color w:val="000000" w:themeColor="text1"/>
                <w:szCs w:val="21"/>
              </w:rPr>
              <w:t> </w:t>
            </w:r>
          </w:p>
        </w:tc>
      </w:tr>
      <w:tr w:rsidR="00B56940" w:rsidRPr="00477465" w:rsidTr="00B56940">
        <w:tc>
          <w:tcPr>
            <w:tcW w:w="391" w:type="pct"/>
          </w:tcPr>
          <w:p w:rsidR="00B56940" w:rsidRPr="00D75435" w:rsidRDefault="00B56940" w:rsidP="00B56940">
            <w:pPr>
              <w:jc w:val="center"/>
              <w:rPr>
                <w:color w:val="000000" w:themeColor="text1"/>
                <w:szCs w:val="21"/>
              </w:rPr>
            </w:pPr>
            <w:r w:rsidRPr="00E14B73">
              <w:rPr>
                <w:color w:val="000000" w:themeColor="text1"/>
                <w:szCs w:val="21"/>
              </w:rPr>
              <w:t>16</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TerminalDefaultDDOL</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Hex...512</w:t>
            </w:r>
          </w:p>
        </w:tc>
        <w:tc>
          <w:tcPr>
            <w:tcW w:w="1953" w:type="pct"/>
          </w:tcPr>
          <w:p w:rsidR="00B56940" w:rsidRPr="00E14B73" w:rsidRDefault="00B56940" w:rsidP="00B56940">
            <w:pPr>
              <w:rPr>
                <w:color w:val="000000" w:themeColor="text1"/>
                <w:szCs w:val="21"/>
              </w:rPr>
            </w:pPr>
            <w:r w:rsidRPr="00E14B73">
              <w:rPr>
                <w:color w:val="000000" w:themeColor="text1"/>
                <w:szCs w:val="21"/>
              </w:rPr>
              <w:t> </w:t>
            </w:r>
          </w:p>
        </w:tc>
      </w:tr>
      <w:tr w:rsidR="00B56940" w:rsidRPr="00477465" w:rsidTr="00B56940">
        <w:tc>
          <w:tcPr>
            <w:tcW w:w="391" w:type="pct"/>
          </w:tcPr>
          <w:p w:rsidR="00B56940" w:rsidRPr="00734663" w:rsidRDefault="00B56940" w:rsidP="00B56940">
            <w:pPr>
              <w:jc w:val="center"/>
              <w:rPr>
                <w:color w:val="000000" w:themeColor="text1"/>
                <w:szCs w:val="21"/>
              </w:rPr>
            </w:pPr>
            <w:r w:rsidRPr="00E14B73">
              <w:rPr>
                <w:color w:val="000000" w:themeColor="text1"/>
                <w:szCs w:val="21"/>
              </w:rPr>
              <w:t>17</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TerminalRiskManagementData</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Hex...10</w:t>
            </w:r>
          </w:p>
        </w:tc>
        <w:tc>
          <w:tcPr>
            <w:tcW w:w="1953" w:type="pct"/>
          </w:tcPr>
          <w:p w:rsidR="00B56940" w:rsidRPr="00E14B73" w:rsidRDefault="00B56940" w:rsidP="00B56940">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Provided by issuer.</w:t>
            </w:r>
          </w:p>
          <w:p w:rsidR="00B56940" w:rsidRPr="00E14B73" w:rsidRDefault="00B56940" w:rsidP="00B56940">
            <w:pPr>
              <w:rPr>
                <w:color w:val="000000" w:themeColor="text1"/>
                <w:szCs w:val="21"/>
              </w:rPr>
            </w:pPr>
            <w:r w:rsidRPr="00E14B73">
              <w:rPr>
                <w:color w:val="000000" w:themeColor="text1"/>
                <w:szCs w:val="21"/>
              </w:rPr>
              <w:t>No need to set this until issuer requested.</w:t>
            </w:r>
          </w:p>
        </w:tc>
      </w:tr>
    </w:tbl>
    <w:p w:rsidR="00C571EE" w:rsidRPr="00B56940" w:rsidRDefault="00B56940" w:rsidP="00C571EE">
      <w:r>
        <w:t>Note: the AID parameter shall be configured into XML file.</w:t>
      </w:r>
    </w:p>
    <w:p w:rsidR="004B1C19" w:rsidRDefault="004B1C19" w:rsidP="0061787F">
      <w:pPr>
        <w:pStyle w:val="3"/>
        <w:numPr>
          <w:ilvl w:val="2"/>
          <w:numId w:val="29"/>
        </w:numPr>
      </w:pPr>
      <w:bookmarkStart w:id="3114" w:name="_Toc478130821"/>
      <w:r>
        <w:rPr>
          <w:rFonts w:hint="eastAsia"/>
        </w:rPr>
        <w:t xml:space="preserve">EMV </w:t>
      </w:r>
      <w:r w:rsidR="00705C12">
        <w:t>CAPK</w:t>
      </w:r>
      <w:bookmarkEnd w:id="3114"/>
    </w:p>
    <w:tbl>
      <w:tblPr>
        <w:tblStyle w:val="a5"/>
        <w:tblW w:w="5000" w:type="pct"/>
        <w:tblLayout w:type="fixed"/>
        <w:tblLook w:val="04A0" w:firstRow="1" w:lastRow="0" w:firstColumn="1" w:lastColumn="0" w:noHBand="0" w:noVBand="1"/>
      </w:tblPr>
      <w:tblGrid>
        <w:gridCol w:w="649"/>
        <w:gridCol w:w="1555"/>
        <w:gridCol w:w="1427"/>
        <w:gridCol w:w="1425"/>
        <w:gridCol w:w="3240"/>
      </w:tblGrid>
      <w:tr w:rsidR="00B56940" w:rsidRPr="0072293D" w:rsidTr="00B56940">
        <w:trPr>
          <w:trHeight w:val="321"/>
          <w:tblHeader/>
        </w:trPr>
        <w:tc>
          <w:tcPr>
            <w:tcW w:w="391" w:type="pct"/>
            <w:vAlign w:val="center"/>
          </w:tcPr>
          <w:p w:rsidR="00B56940" w:rsidRPr="00B00840" w:rsidRDefault="00B56940" w:rsidP="00B00840">
            <w:pPr>
              <w:tabs>
                <w:tab w:val="center" w:pos="4153"/>
                <w:tab w:val="right" w:pos="8306"/>
              </w:tabs>
              <w:snapToGrid w:val="0"/>
              <w:rPr>
                <w:b/>
                <w:sz w:val="18"/>
                <w:szCs w:val="21"/>
                <w:lang w:bidi="en-US"/>
              </w:rPr>
            </w:pPr>
            <w:r w:rsidRPr="00B00840">
              <w:rPr>
                <w:b/>
                <w:sz w:val="18"/>
                <w:szCs w:val="21"/>
                <w:lang w:bidi="en-US"/>
              </w:rPr>
              <w:t>No.</w:t>
            </w:r>
          </w:p>
        </w:tc>
        <w:tc>
          <w:tcPr>
            <w:tcW w:w="937" w:type="pct"/>
            <w:vAlign w:val="center"/>
          </w:tcPr>
          <w:p w:rsidR="00B56940" w:rsidRPr="00477465" w:rsidRDefault="00B56940" w:rsidP="00B56940">
            <w:pPr>
              <w:jc w:val="center"/>
              <w:rPr>
                <w:b/>
                <w:szCs w:val="21"/>
                <w:lang w:bidi="en-US"/>
              </w:rPr>
            </w:pPr>
            <w:r>
              <w:rPr>
                <w:rFonts w:hint="eastAsia"/>
                <w:b/>
                <w:szCs w:val="21"/>
                <w:lang w:bidi="en-US"/>
              </w:rPr>
              <w:t>Field Name</w:t>
            </w:r>
          </w:p>
        </w:tc>
        <w:tc>
          <w:tcPr>
            <w:tcW w:w="860" w:type="pct"/>
            <w:vAlign w:val="center"/>
          </w:tcPr>
          <w:p w:rsidR="00B56940" w:rsidRPr="00477465" w:rsidRDefault="00B56940" w:rsidP="00B56940">
            <w:pPr>
              <w:jc w:val="center"/>
              <w:rPr>
                <w:b/>
                <w:szCs w:val="21"/>
                <w:lang w:bidi="en-US"/>
              </w:rPr>
            </w:pPr>
            <w:r w:rsidRPr="00477465">
              <w:rPr>
                <w:b/>
                <w:szCs w:val="21"/>
                <w:lang w:bidi="en-US"/>
              </w:rPr>
              <w:t>Required</w:t>
            </w:r>
          </w:p>
        </w:tc>
        <w:tc>
          <w:tcPr>
            <w:tcW w:w="859" w:type="pct"/>
            <w:vAlign w:val="center"/>
          </w:tcPr>
          <w:p w:rsidR="00B56940" w:rsidRPr="00477465" w:rsidRDefault="00B56940" w:rsidP="00B56940">
            <w:pPr>
              <w:jc w:val="center"/>
              <w:rPr>
                <w:b/>
                <w:szCs w:val="21"/>
                <w:lang w:bidi="en-US"/>
              </w:rPr>
            </w:pPr>
            <w:r w:rsidRPr="00477465">
              <w:rPr>
                <w:b/>
                <w:szCs w:val="21"/>
                <w:lang w:bidi="en-US"/>
              </w:rPr>
              <w:t>Attribute</w:t>
            </w:r>
          </w:p>
        </w:tc>
        <w:tc>
          <w:tcPr>
            <w:tcW w:w="1953" w:type="pct"/>
          </w:tcPr>
          <w:p w:rsidR="00B56940" w:rsidRPr="00477465" w:rsidRDefault="00B56940" w:rsidP="00B56940">
            <w:pPr>
              <w:jc w:val="center"/>
              <w:rPr>
                <w:b/>
                <w:szCs w:val="21"/>
                <w:lang w:bidi="en-US"/>
              </w:rPr>
            </w:pPr>
            <w:r w:rsidRPr="00477465">
              <w:rPr>
                <w:b/>
                <w:szCs w:val="21"/>
                <w:lang w:bidi="en-US"/>
              </w:rPr>
              <w:t>Description</w:t>
            </w:r>
          </w:p>
        </w:tc>
      </w:tr>
      <w:tr w:rsidR="00B56940" w:rsidRPr="0072293D"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1</w:t>
            </w:r>
          </w:p>
        </w:tc>
        <w:tc>
          <w:tcPr>
            <w:tcW w:w="937" w:type="pct"/>
          </w:tcPr>
          <w:p w:rsidR="00B56940" w:rsidRPr="00E14B73" w:rsidRDefault="00B56940" w:rsidP="00B56940">
            <w:pPr>
              <w:jc w:val="center"/>
              <w:rPr>
                <w:color w:val="000000" w:themeColor="text1"/>
                <w:szCs w:val="21"/>
              </w:rPr>
            </w:pPr>
            <w:r w:rsidRPr="00E14B73">
              <w:rPr>
                <w:color w:val="000000" w:themeColor="text1"/>
                <w:szCs w:val="21"/>
              </w:rPr>
              <w:t>RID</w:t>
            </w:r>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   10</w:t>
            </w:r>
          </w:p>
        </w:tc>
        <w:tc>
          <w:tcPr>
            <w:tcW w:w="1953" w:type="pct"/>
          </w:tcPr>
          <w:p w:rsidR="00B56940" w:rsidRPr="00E14B73" w:rsidRDefault="00B56940" w:rsidP="00B56940">
            <w:pPr>
              <w:rPr>
                <w:color w:val="000000" w:themeColor="text1"/>
                <w:szCs w:val="21"/>
              </w:rPr>
            </w:pPr>
            <w:r w:rsidRPr="00E14B73">
              <w:rPr>
                <w:color w:val="000000" w:themeColor="text1"/>
                <w:szCs w:val="21"/>
              </w:rPr>
              <w:t>Application Service Provider ID</w:t>
            </w:r>
          </w:p>
        </w:tc>
      </w:tr>
      <w:tr w:rsidR="00B56940" w:rsidRPr="0072293D"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2</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KeyID</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 2</w:t>
            </w:r>
          </w:p>
        </w:tc>
        <w:tc>
          <w:tcPr>
            <w:tcW w:w="1953" w:type="pct"/>
          </w:tcPr>
          <w:p w:rsidR="00B56940" w:rsidRPr="00477465" w:rsidRDefault="00B56940" w:rsidP="00B56940">
            <w:pPr>
              <w:rPr>
                <w:color w:val="000000" w:themeColor="text1"/>
                <w:szCs w:val="21"/>
              </w:rPr>
            </w:pPr>
            <w:r w:rsidRPr="00E14B73">
              <w:rPr>
                <w:color w:val="000000" w:themeColor="text1"/>
                <w:szCs w:val="21"/>
              </w:rPr>
              <w:t>Key Index</w:t>
            </w:r>
          </w:p>
        </w:tc>
      </w:tr>
      <w:tr w:rsidR="00B56940" w:rsidRPr="0072293D"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3</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HashArithmeticIndex</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N 1</w:t>
            </w:r>
          </w:p>
        </w:tc>
        <w:tc>
          <w:tcPr>
            <w:tcW w:w="1953" w:type="pct"/>
          </w:tcPr>
          <w:p w:rsidR="00B56940" w:rsidRPr="00E14B73" w:rsidRDefault="00B56940" w:rsidP="00B56940">
            <w:pPr>
              <w:rPr>
                <w:color w:val="000000" w:themeColor="text1"/>
                <w:szCs w:val="21"/>
              </w:rPr>
            </w:pPr>
            <w:r w:rsidRPr="00E14B73">
              <w:rPr>
                <w:color w:val="000000" w:themeColor="text1"/>
                <w:szCs w:val="21"/>
              </w:rPr>
              <w:t>HASH Flag</w:t>
            </w:r>
          </w:p>
        </w:tc>
      </w:tr>
      <w:tr w:rsidR="00B56940" w:rsidRPr="0072293D"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4</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RSAArithmeticIndex</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N 1</w:t>
            </w:r>
          </w:p>
        </w:tc>
        <w:tc>
          <w:tcPr>
            <w:tcW w:w="1953" w:type="pct"/>
          </w:tcPr>
          <w:p w:rsidR="00B56940" w:rsidRPr="00E14B73" w:rsidRDefault="00B56940" w:rsidP="00B56940">
            <w:pPr>
              <w:rPr>
                <w:color w:val="000000" w:themeColor="text1"/>
                <w:szCs w:val="21"/>
              </w:rPr>
            </w:pPr>
            <w:r w:rsidRPr="00E14B73">
              <w:rPr>
                <w:color w:val="000000" w:themeColor="text1"/>
                <w:szCs w:val="21"/>
              </w:rPr>
              <w:t>RSA Flag</w:t>
            </w:r>
          </w:p>
        </w:tc>
      </w:tr>
      <w:tr w:rsidR="00B56940" w:rsidRPr="0072293D"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5</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ModuleLength</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N…4</w:t>
            </w:r>
          </w:p>
        </w:tc>
        <w:tc>
          <w:tcPr>
            <w:tcW w:w="1953" w:type="pct"/>
          </w:tcPr>
          <w:p w:rsidR="00B56940" w:rsidRPr="00E14B73" w:rsidRDefault="00B56940" w:rsidP="00B56940">
            <w:pPr>
              <w:rPr>
                <w:color w:val="000000" w:themeColor="text1"/>
                <w:szCs w:val="21"/>
              </w:rPr>
            </w:pPr>
            <w:r w:rsidRPr="00E14B73">
              <w:rPr>
                <w:color w:val="000000" w:themeColor="text1"/>
                <w:szCs w:val="21"/>
              </w:rPr>
              <w:t>Module Length</w:t>
            </w:r>
          </w:p>
        </w:tc>
      </w:tr>
      <w:tr w:rsidR="00B56940" w:rsidRPr="0072293D"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6</w:t>
            </w:r>
          </w:p>
        </w:tc>
        <w:tc>
          <w:tcPr>
            <w:tcW w:w="937" w:type="pct"/>
          </w:tcPr>
          <w:p w:rsidR="00B56940" w:rsidRPr="00E14B73" w:rsidRDefault="00B56940" w:rsidP="00B56940">
            <w:pPr>
              <w:jc w:val="center"/>
              <w:rPr>
                <w:color w:val="000000" w:themeColor="text1"/>
                <w:szCs w:val="21"/>
              </w:rPr>
            </w:pPr>
            <w:r w:rsidRPr="00E14B73">
              <w:rPr>
                <w:color w:val="000000" w:themeColor="text1"/>
                <w:szCs w:val="21"/>
              </w:rPr>
              <w:t>Module</w:t>
            </w:r>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Hex…496</w:t>
            </w:r>
          </w:p>
        </w:tc>
        <w:tc>
          <w:tcPr>
            <w:tcW w:w="1953" w:type="pct"/>
          </w:tcPr>
          <w:p w:rsidR="00B56940" w:rsidRPr="00E14B73" w:rsidRDefault="00B56940" w:rsidP="00B56940">
            <w:pPr>
              <w:rPr>
                <w:color w:val="000000" w:themeColor="text1"/>
                <w:szCs w:val="21"/>
              </w:rPr>
            </w:pPr>
            <w:r w:rsidRPr="00E14B73">
              <w:rPr>
                <w:color w:val="000000" w:themeColor="text1"/>
                <w:szCs w:val="21"/>
              </w:rPr>
              <w:t>Module</w:t>
            </w:r>
          </w:p>
        </w:tc>
      </w:tr>
      <w:tr w:rsidR="00B56940" w:rsidRPr="0072293D"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7</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ExponentLength</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N1</w:t>
            </w:r>
          </w:p>
        </w:tc>
        <w:tc>
          <w:tcPr>
            <w:tcW w:w="1953" w:type="pct"/>
          </w:tcPr>
          <w:p w:rsidR="00B56940" w:rsidRPr="00E14B73" w:rsidRDefault="00B56940" w:rsidP="00B56940">
            <w:pPr>
              <w:rPr>
                <w:color w:val="000000" w:themeColor="text1"/>
                <w:szCs w:val="21"/>
              </w:rPr>
            </w:pPr>
            <w:r w:rsidRPr="00E14B73">
              <w:rPr>
                <w:color w:val="000000" w:themeColor="text1"/>
                <w:szCs w:val="21"/>
              </w:rPr>
              <w:t>Exponent Length</w:t>
            </w:r>
          </w:p>
        </w:tc>
      </w:tr>
      <w:tr w:rsidR="00B56940" w:rsidRPr="0072293D"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8</w:t>
            </w:r>
          </w:p>
        </w:tc>
        <w:tc>
          <w:tcPr>
            <w:tcW w:w="937" w:type="pct"/>
          </w:tcPr>
          <w:p w:rsidR="00B56940" w:rsidRPr="00E14B73" w:rsidRDefault="00B56940" w:rsidP="00B56940">
            <w:pPr>
              <w:jc w:val="center"/>
              <w:rPr>
                <w:color w:val="000000" w:themeColor="text1"/>
                <w:szCs w:val="21"/>
              </w:rPr>
            </w:pPr>
            <w:r w:rsidRPr="00E14B73">
              <w:rPr>
                <w:color w:val="000000" w:themeColor="text1"/>
                <w:szCs w:val="21"/>
              </w:rPr>
              <w:t>Exponent</w:t>
            </w:r>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Hex…6</w:t>
            </w:r>
          </w:p>
        </w:tc>
        <w:tc>
          <w:tcPr>
            <w:tcW w:w="1953" w:type="pct"/>
          </w:tcPr>
          <w:p w:rsidR="00B56940" w:rsidRPr="00E14B73" w:rsidRDefault="00B56940" w:rsidP="00B56940">
            <w:pPr>
              <w:rPr>
                <w:color w:val="000000" w:themeColor="text1"/>
                <w:szCs w:val="21"/>
              </w:rPr>
            </w:pPr>
            <w:r w:rsidRPr="00E14B73">
              <w:rPr>
                <w:color w:val="000000" w:themeColor="text1"/>
                <w:szCs w:val="21"/>
              </w:rPr>
              <w:t>Exponent</w:t>
            </w:r>
          </w:p>
        </w:tc>
      </w:tr>
      <w:tr w:rsidR="00B56940" w:rsidRPr="0072293D"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9</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ExpireDate</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N 6</w:t>
            </w:r>
          </w:p>
        </w:tc>
        <w:tc>
          <w:tcPr>
            <w:tcW w:w="1953" w:type="pct"/>
          </w:tcPr>
          <w:p w:rsidR="00B56940" w:rsidRPr="00E14B73" w:rsidRDefault="00B56940" w:rsidP="00B56940">
            <w:pPr>
              <w:rPr>
                <w:color w:val="000000" w:themeColor="text1"/>
                <w:szCs w:val="21"/>
              </w:rPr>
            </w:pPr>
            <w:r w:rsidRPr="00E14B73">
              <w:rPr>
                <w:color w:val="000000" w:themeColor="text1"/>
                <w:szCs w:val="21"/>
              </w:rPr>
              <w:t>Expiration Date (YYMMDD)</w:t>
            </w:r>
          </w:p>
        </w:tc>
      </w:tr>
      <w:tr w:rsidR="00B56940" w:rsidRPr="0072293D" w:rsidTr="00B56940">
        <w:tc>
          <w:tcPr>
            <w:tcW w:w="391" w:type="pct"/>
          </w:tcPr>
          <w:p w:rsidR="00B56940" w:rsidRPr="00E14B73" w:rsidRDefault="00B56940" w:rsidP="00B56940">
            <w:pPr>
              <w:jc w:val="center"/>
              <w:rPr>
                <w:color w:val="000000" w:themeColor="text1"/>
                <w:szCs w:val="21"/>
              </w:rPr>
            </w:pPr>
            <w:r w:rsidRPr="00E14B73">
              <w:rPr>
                <w:color w:val="000000" w:themeColor="text1"/>
                <w:szCs w:val="21"/>
              </w:rPr>
              <w:t>10</w:t>
            </w:r>
          </w:p>
        </w:tc>
        <w:tc>
          <w:tcPr>
            <w:tcW w:w="937" w:type="pct"/>
          </w:tcPr>
          <w:p w:rsidR="00B56940" w:rsidRPr="00E14B73" w:rsidRDefault="00B56940" w:rsidP="00B56940">
            <w:pPr>
              <w:jc w:val="center"/>
              <w:rPr>
                <w:color w:val="000000" w:themeColor="text1"/>
                <w:szCs w:val="21"/>
              </w:rPr>
            </w:pPr>
            <w:proofErr w:type="spellStart"/>
            <w:r w:rsidRPr="00E14B73">
              <w:rPr>
                <w:color w:val="000000" w:themeColor="text1"/>
                <w:szCs w:val="21"/>
              </w:rPr>
              <w:t>CheckSum</w:t>
            </w:r>
            <w:proofErr w:type="spellEnd"/>
          </w:p>
        </w:tc>
        <w:tc>
          <w:tcPr>
            <w:tcW w:w="860" w:type="pct"/>
          </w:tcPr>
          <w:p w:rsidR="00B56940" w:rsidRPr="00E14B73" w:rsidRDefault="00B56940" w:rsidP="00B56940">
            <w:pPr>
              <w:jc w:val="center"/>
              <w:rPr>
                <w:color w:val="000000" w:themeColor="text1"/>
                <w:szCs w:val="21"/>
              </w:rPr>
            </w:pPr>
            <w:r w:rsidRPr="00E14B73">
              <w:rPr>
                <w:color w:val="000000" w:themeColor="text1"/>
                <w:szCs w:val="21"/>
              </w:rPr>
              <w:t>M</w:t>
            </w:r>
          </w:p>
        </w:tc>
        <w:tc>
          <w:tcPr>
            <w:tcW w:w="859" w:type="pct"/>
          </w:tcPr>
          <w:p w:rsidR="00B56940" w:rsidRPr="00E14B73" w:rsidRDefault="00B56940" w:rsidP="00B56940">
            <w:pPr>
              <w:jc w:val="center"/>
              <w:rPr>
                <w:color w:val="000000" w:themeColor="text1"/>
                <w:szCs w:val="21"/>
              </w:rPr>
            </w:pPr>
            <w:r w:rsidRPr="00E14B73">
              <w:rPr>
                <w:color w:val="000000" w:themeColor="text1"/>
                <w:szCs w:val="21"/>
              </w:rPr>
              <w:t>Hex 40</w:t>
            </w:r>
          </w:p>
        </w:tc>
        <w:tc>
          <w:tcPr>
            <w:tcW w:w="1953" w:type="pct"/>
          </w:tcPr>
          <w:p w:rsidR="00B56940" w:rsidRPr="00E14B73" w:rsidRDefault="00B56940" w:rsidP="00B56940">
            <w:pPr>
              <w:rPr>
                <w:color w:val="000000" w:themeColor="text1"/>
                <w:szCs w:val="21"/>
              </w:rPr>
            </w:pPr>
            <w:r w:rsidRPr="00E14B73">
              <w:rPr>
                <w:color w:val="000000" w:themeColor="text1"/>
                <w:szCs w:val="21"/>
              </w:rPr>
              <w:t>Key Check Sum</w:t>
            </w:r>
          </w:p>
        </w:tc>
      </w:tr>
    </w:tbl>
    <w:p w:rsidR="00C571EE" w:rsidRPr="00A43647" w:rsidRDefault="00B56940" w:rsidP="00C571EE">
      <w:pPr>
        <w:rPr>
          <w:noProof/>
        </w:rPr>
      </w:pPr>
      <w:r>
        <w:rPr>
          <w:noProof/>
        </w:rPr>
        <w:t>Note: the CAPK parameter shall be configured into XML file.</w:t>
      </w:r>
    </w:p>
    <w:p w:rsidR="00705C12" w:rsidRDefault="00705C12" w:rsidP="0061787F">
      <w:pPr>
        <w:pStyle w:val="3"/>
        <w:numPr>
          <w:ilvl w:val="2"/>
          <w:numId w:val="29"/>
        </w:numPr>
      </w:pPr>
      <w:bookmarkStart w:id="3115" w:name="_Toc478130822"/>
      <w:r>
        <w:rPr>
          <w:rFonts w:hint="eastAsia"/>
        </w:rPr>
        <w:lastRenderedPageBreak/>
        <w:t>EMV Revoke</w:t>
      </w:r>
      <w:r>
        <w:t>d CAPK</w:t>
      </w:r>
      <w:bookmarkEnd w:id="3115"/>
    </w:p>
    <w:tbl>
      <w:tblPr>
        <w:tblStyle w:val="a5"/>
        <w:tblW w:w="5000" w:type="pct"/>
        <w:tblLayout w:type="fixed"/>
        <w:tblLook w:val="04A0" w:firstRow="1" w:lastRow="0" w:firstColumn="1" w:lastColumn="0" w:noHBand="0" w:noVBand="1"/>
      </w:tblPr>
      <w:tblGrid>
        <w:gridCol w:w="847"/>
        <w:gridCol w:w="1702"/>
        <w:gridCol w:w="1276"/>
        <w:gridCol w:w="1274"/>
        <w:gridCol w:w="3197"/>
      </w:tblGrid>
      <w:tr w:rsidR="00A43647" w:rsidRPr="00477465" w:rsidTr="009A20D7">
        <w:trPr>
          <w:trHeight w:val="321"/>
          <w:tblHeader/>
        </w:trPr>
        <w:tc>
          <w:tcPr>
            <w:tcW w:w="510" w:type="pct"/>
            <w:vAlign w:val="center"/>
          </w:tcPr>
          <w:p w:rsidR="00A43647" w:rsidRPr="00B00840" w:rsidRDefault="00A43647" w:rsidP="00B00840">
            <w:pPr>
              <w:tabs>
                <w:tab w:val="center" w:pos="4153"/>
                <w:tab w:val="right" w:pos="8306"/>
              </w:tabs>
              <w:snapToGrid w:val="0"/>
              <w:rPr>
                <w:b/>
                <w:sz w:val="18"/>
                <w:szCs w:val="21"/>
                <w:lang w:bidi="en-US"/>
              </w:rPr>
            </w:pPr>
            <w:r w:rsidRPr="00B00840">
              <w:rPr>
                <w:b/>
                <w:sz w:val="18"/>
                <w:szCs w:val="21"/>
                <w:lang w:bidi="en-US"/>
              </w:rPr>
              <w:t>No.</w:t>
            </w:r>
          </w:p>
        </w:tc>
        <w:tc>
          <w:tcPr>
            <w:tcW w:w="1026" w:type="pct"/>
            <w:vAlign w:val="center"/>
          </w:tcPr>
          <w:p w:rsidR="00A43647" w:rsidRPr="00477465" w:rsidRDefault="00A43647" w:rsidP="009A20D7">
            <w:pPr>
              <w:jc w:val="center"/>
              <w:rPr>
                <w:b/>
                <w:szCs w:val="21"/>
                <w:lang w:bidi="en-US"/>
              </w:rPr>
            </w:pPr>
            <w:r>
              <w:rPr>
                <w:rFonts w:hint="eastAsia"/>
                <w:b/>
                <w:szCs w:val="21"/>
                <w:lang w:bidi="en-US"/>
              </w:rPr>
              <w:t>Field Name</w:t>
            </w:r>
          </w:p>
        </w:tc>
        <w:tc>
          <w:tcPr>
            <w:tcW w:w="769" w:type="pct"/>
            <w:vAlign w:val="center"/>
          </w:tcPr>
          <w:p w:rsidR="00A43647" w:rsidRPr="00477465" w:rsidRDefault="00A43647" w:rsidP="009A20D7">
            <w:pPr>
              <w:jc w:val="center"/>
              <w:rPr>
                <w:b/>
                <w:szCs w:val="21"/>
                <w:lang w:bidi="en-US"/>
              </w:rPr>
            </w:pPr>
            <w:r w:rsidRPr="00477465">
              <w:rPr>
                <w:b/>
                <w:szCs w:val="21"/>
                <w:lang w:bidi="en-US"/>
              </w:rPr>
              <w:t>Required</w:t>
            </w:r>
          </w:p>
        </w:tc>
        <w:tc>
          <w:tcPr>
            <w:tcW w:w="768" w:type="pct"/>
            <w:vAlign w:val="center"/>
          </w:tcPr>
          <w:p w:rsidR="00A43647" w:rsidRPr="00477465" w:rsidRDefault="00A43647" w:rsidP="009A20D7">
            <w:pPr>
              <w:jc w:val="center"/>
              <w:rPr>
                <w:b/>
                <w:szCs w:val="21"/>
                <w:lang w:bidi="en-US"/>
              </w:rPr>
            </w:pPr>
            <w:r w:rsidRPr="00477465">
              <w:rPr>
                <w:b/>
                <w:szCs w:val="21"/>
                <w:lang w:bidi="en-US"/>
              </w:rPr>
              <w:t>Attribute</w:t>
            </w:r>
          </w:p>
        </w:tc>
        <w:tc>
          <w:tcPr>
            <w:tcW w:w="1927" w:type="pct"/>
          </w:tcPr>
          <w:p w:rsidR="00A43647" w:rsidRPr="00477465" w:rsidRDefault="00A43647" w:rsidP="009A20D7">
            <w:pPr>
              <w:jc w:val="center"/>
              <w:rPr>
                <w:b/>
                <w:szCs w:val="21"/>
                <w:lang w:bidi="en-US"/>
              </w:rPr>
            </w:pPr>
            <w:r w:rsidRPr="00477465">
              <w:rPr>
                <w:b/>
                <w:szCs w:val="21"/>
                <w:lang w:bidi="en-US"/>
              </w:rPr>
              <w:t>Description</w:t>
            </w:r>
          </w:p>
        </w:tc>
      </w:tr>
      <w:tr w:rsidR="00A43647" w:rsidRPr="00477465" w:rsidTr="009A20D7">
        <w:tc>
          <w:tcPr>
            <w:tcW w:w="510" w:type="pct"/>
          </w:tcPr>
          <w:p w:rsidR="00A43647" w:rsidRPr="00E14B73" w:rsidRDefault="00A43647" w:rsidP="009A20D7">
            <w:pPr>
              <w:jc w:val="center"/>
              <w:rPr>
                <w:color w:val="000000" w:themeColor="text1"/>
                <w:szCs w:val="21"/>
              </w:rPr>
            </w:pPr>
            <w:r w:rsidRPr="00E14B73">
              <w:rPr>
                <w:color w:val="000000" w:themeColor="text1"/>
                <w:szCs w:val="21"/>
              </w:rPr>
              <w:t>1</w:t>
            </w:r>
          </w:p>
        </w:tc>
        <w:tc>
          <w:tcPr>
            <w:tcW w:w="1026" w:type="pct"/>
          </w:tcPr>
          <w:p w:rsidR="00A43647" w:rsidRPr="00E14B73" w:rsidRDefault="00A43647" w:rsidP="009A20D7">
            <w:pPr>
              <w:jc w:val="center"/>
              <w:rPr>
                <w:color w:val="000000" w:themeColor="text1"/>
                <w:szCs w:val="21"/>
              </w:rPr>
            </w:pPr>
            <w:r w:rsidRPr="00E14B73">
              <w:rPr>
                <w:color w:val="000000" w:themeColor="text1"/>
                <w:szCs w:val="21"/>
              </w:rPr>
              <w:t>RID</w:t>
            </w:r>
          </w:p>
        </w:tc>
        <w:tc>
          <w:tcPr>
            <w:tcW w:w="769" w:type="pct"/>
          </w:tcPr>
          <w:p w:rsidR="00A43647" w:rsidRPr="00E14B73" w:rsidRDefault="00A43647" w:rsidP="009A20D7">
            <w:pPr>
              <w:jc w:val="center"/>
              <w:rPr>
                <w:color w:val="000000" w:themeColor="text1"/>
                <w:szCs w:val="21"/>
              </w:rPr>
            </w:pPr>
            <w:r w:rsidRPr="00E14B73">
              <w:rPr>
                <w:color w:val="000000" w:themeColor="text1"/>
                <w:szCs w:val="21"/>
              </w:rPr>
              <w:t>M</w:t>
            </w:r>
          </w:p>
        </w:tc>
        <w:tc>
          <w:tcPr>
            <w:tcW w:w="768" w:type="pct"/>
          </w:tcPr>
          <w:p w:rsidR="00A43647" w:rsidRPr="00E14B73" w:rsidRDefault="00A43647" w:rsidP="009A20D7">
            <w:pPr>
              <w:jc w:val="center"/>
              <w:rPr>
                <w:color w:val="000000" w:themeColor="text1"/>
                <w:szCs w:val="21"/>
              </w:rPr>
            </w:pPr>
            <w:r w:rsidRPr="00E14B73">
              <w:rPr>
                <w:color w:val="000000" w:themeColor="text1"/>
                <w:szCs w:val="21"/>
              </w:rPr>
              <w:t>Hex   10</w:t>
            </w:r>
          </w:p>
        </w:tc>
        <w:tc>
          <w:tcPr>
            <w:tcW w:w="1927" w:type="pct"/>
          </w:tcPr>
          <w:p w:rsidR="00A43647" w:rsidRPr="00E14B73" w:rsidRDefault="00A43647" w:rsidP="009A20D7">
            <w:pPr>
              <w:rPr>
                <w:color w:val="000000" w:themeColor="text1"/>
                <w:szCs w:val="21"/>
              </w:rPr>
            </w:pPr>
            <w:r w:rsidRPr="00E14B73">
              <w:rPr>
                <w:color w:val="000000" w:themeColor="text1"/>
                <w:szCs w:val="21"/>
              </w:rPr>
              <w:t>Application Service Provider ID</w:t>
            </w:r>
          </w:p>
        </w:tc>
      </w:tr>
      <w:tr w:rsidR="00A43647" w:rsidRPr="00477465" w:rsidTr="009A20D7">
        <w:tc>
          <w:tcPr>
            <w:tcW w:w="510" w:type="pct"/>
          </w:tcPr>
          <w:p w:rsidR="00A43647" w:rsidRPr="00E14B73" w:rsidRDefault="00A43647" w:rsidP="009A20D7">
            <w:pPr>
              <w:jc w:val="center"/>
              <w:rPr>
                <w:color w:val="000000" w:themeColor="text1"/>
                <w:szCs w:val="21"/>
              </w:rPr>
            </w:pPr>
            <w:r w:rsidRPr="00E14B73">
              <w:rPr>
                <w:color w:val="000000" w:themeColor="text1"/>
                <w:szCs w:val="21"/>
              </w:rPr>
              <w:t>2</w:t>
            </w:r>
          </w:p>
        </w:tc>
        <w:tc>
          <w:tcPr>
            <w:tcW w:w="1026" w:type="pct"/>
          </w:tcPr>
          <w:p w:rsidR="00A43647" w:rsidRPr="00E14B73" w:rsidRDefault="00A43647" w:rsidP="009A20D7">
            <w:pPr>
              <w:jc w:val="center"/>
              <w:rPr>
                <w:color w:val="000000" w:themeColor="text1"/>
                <w:szCs w:val="21"/>
              </w:rPr>
            </w:pPr>
            <w:proofErr w:type="spellStart"/>
            <w:r w:rsidRPr="00E14B73">
              <w:rPr>
                <w:color w:val="000000" w:themeColor="text1"/>
                <w:szCs w:val="21"/>
              </w:rPr>
              <w:t>KeyID</w:t>
            </w:r>
            <w:proofErr w:type="spellEnd"/>
          </w:p>
        </w:tc>
        <w:tc>
          <w:tcPr>
            <w:tcW w:w="769" w:type="pct"/>
          </w:tcPr>
          <w:p w:rsidR="00A43647" w:rsidRPr="00E14B73" w:rsidRDefault="00A43647" w:rsidP="009A20D7">
            <w:pPr>
              <w:jc w:val="center"/>
              <w:rPr>
                <w:color w:val="000000" w:themeColor="text1"/>
                <w:szCs w:val="21"/>
              </w:rPr>
            </w:pPr>
            <w:r w:rsidRPr="00E14B73">
              <w:rPr>
                <w:color w:val="000000" w:themeColor="text1"/>
                <w:szCs w:val="21"/>
              </w:rPr>
              <w:t>M</w:t>
            </w:r>
          </w:p>
        </w:tc>
        <w:tc>
          <w:tcPr>
            <w:tcW w:w="768" w:type="pct"/>
          </w:tcPr>
          <w:p w:rsidR="00A43647" w:rsidRPr="00E14B73" w:rsidRDefault="00A43647" w:rsidP="009A20D7">
            <w:pPr>
              <w:jc w:val="center"/>
              <w:rPr>
                <w:color w:val="000000" w:themeColor="text1"/>
                <w:szCs w:val="21"/>
              </w:rPr>
            </w:pPr>
            <w:r w:rsidRPr="00E14B73">
              <w:rPr>
                <w:color w:val="000000" w:themeColor="text1"/>
                <w:szCs w:val="21"/>
              </w:rPr>
              <w:t>Hex 2</w:t>
            </w:r>
          </w:p>
        </w:tc>
        <w:tc>
          <w:tcPr>
            <w:tcW w:w="1927" w:type="pct"/>
          </w:tcPr>
          <w:p w:rsidR="00A43647" w:rsidRPr="00477465" w:rsidRDefault="00A43647" w:rsidP="009A20D7">
            <w:pPr>
              <w:rPr>
                <w:color w:val="000000" w:themeColor="text1"/>
                <w:szCs w:val="21"/>
              </w:rPr>
            </w:pPr>
            <w:r w:rsidRPr="00E14B73">
              <w:rPr>
                <w:color w:val="000000" w:themeColor="text1"/>
                <w:szCs w:val="21"/>
              </w:rPr>
              <w:t>Key Index</w:t>
            </w:r>
          </w:p>
        </w:tc>
      </w:tr>
      <w:tr w:rsidR="00A43647" w:rsidRPr="00477465" w:rsidTr="009A20D7">
        <w:tc>
          <w:tcPr>
            <w:tcW w:w="510" w:type="pct"/>
          </w:tcPr>
          <w:p w:rsidR="00A43647" w:rsidRPr="00E14B73" w:rsidRDefault="00A43647" w:rsidP="009A20D7">
            <w:pPr>
              <w:jc w:val="center"/>
              <w:rPr>
                <w:color w:val="000000" w:themeColor="text1"/>
                <w:szCs w:val="21"/>
              </w:rPr>
            </w:pPr>
            <w:r w:rsidRPr="00E14B73">
              <w:rPr>
                <w:color w:val="000000" w:themeColor="text1"/>
                <w:szCs w:val="21"/>
              </w:rPr>
              <w:t>3</w:t>
            </w:r>
          </w:p>
        </w:tc>
        <w:tc>
          <w:tcPr>
            <w:tcW w:w="1026" w:type="pct"/>
          </w:tcPr>
          <w:p w:rsidR="00A43647" w:rsidRPr="00E14B73" w:rsidRDefault="00A43647" w:rsidP="009A20D7">
            <w:pPr>
              <w:jc w:val="center"/>
              <w:rPr>
                <w:color w:val="000000" w:themeColor="text1"/>
                <w:szCs w:val="21"/>
              </w:rPr>
            </w:pPr>
            <w:proofErr w:type="spellStart"/>
            <w:r w:rsidRPr="00E14B73">
              <w:rPr>
                <w:color w:val="000000" w:themeColor="text1"/>
                <w:szCs w:val="21"/>
              </w:rPr>
              <w:t>CertificateSN</w:t>
            </w:r>
            <w:proofErr w:type="spellEnd"/>
          </w:p>
        </w:tc>
        <w:tc>
          <w:tcPr>
            <w:tcW w:w="769" w:type="pct"/>
          </w:tcPr>
          <w:p w:rsidR="00A43647" w:rsidRPr="00E14B73" w:rsidRDefault="00A43647" w:rsidP="009A20D7">
            <w:pPr>
              <w:jc w:val="center"/>
              <w:rPr>
                <w:color w:val="000000" w:themeColor="text1"/>
                <w:szCs w:val="21"/>
              </w:rPr>
            </w:pPr>
            <w:r w:rsidRPr="00E14B73">
              <w:rPr>
                <w:color w:val="000000" w:themeColor="text1"/>
                <w:szCs w:val="21"/>
              </w:rPr>
              <w:t>M</w:t>
            </w:r>
          </w:p>
        </w:tc>
        <w:tc>
          <w:tcPr>
            <w:tcW w:w="768" w:type="pct"/>
          </w:tcPr>
          <w:p w:rsidR="00A43647" w:rsidRPr="00E14B73" w:rsidRDefault="00A43647" w:rsidP="009A20D7">
            <w:pPr>
              <w:jc w:val="center"/>
              <w:rPr>
                <w:color w:val="000000" w:themeColor="text1"/>
                <w:szCs w:val="21"/>
              </w:rPr>
            </w:pPr>
            <w:r w:rsidRPr="00E14B73">
              <w:rPr>
                <w:color w:val="000000" w:themeColor="text1"/>
                <w:szCs w:val="21"/>
              </w:rPr>
              <w:t>Hex…6</w:t>
            </w:r>
          </w:p>
        </w:tc>
        <w:tc>
          <w:tcPr>
            <w:tcW w:w="1927" w:type="pct"/>
          </w:tcPr>
          <w:p w:rsidR="00A43647" w:rsidRPr="00E14B73" w:rsidRDefault="00A43647" w:rsidP="009A20D7">
            <w:pPr>
              <w:rPr>
                <w:color w:val="000000" w:themeColor="text1"/>
                <w:szCs w:val="21"/>
              </w:rPr>
            </w:pPr>
            <w:r w:rsidRPr="00E14B73">
              <w:rPr>
                <w:color w:val="000000" w:themeColor="text1"/>
                <w:szCs w:val="21"/>
              </w:rPr>
              <w:t>Issuer Certificate Serial No.</w:t>
            </w:r>
          </w:p>
        </w:tc>
      </w:tr>
    </w:tbl>
    <w:p w:rsidR="00C571EE" w:rsidRPr="00A43647" w:rsidRDefault="00A43647" w:rsidP="00C571EE">
      <w:pPr>
        <w:rPr>
          <w:noProof/>
        </w:rPr>
      </w:pPr>
      <w:bookmarkStart w:id="3116" w:name="OLE_LINK115"/>
      <w:r>
        <w:rPr>
          <w:noProof/>
        </w:rPr>
        <w:t>Note: the revoked CAPK parameter shall be configured into XML file.</w:t>
      </w:r>
      <w:bookmarkEnd w:id="3116"/>
    </w:p>
    <w:p w:rsidR="00A43647" w:rsidRDefault="00A43647" w:rsidP="00A43647">
      <w:pPr>
        <w:pStyle w:val="3"/>
        <w:numPr>
          <w:ilvl w:val="2"/>
          <w:numId w:val="29"/>
        </w:numPr>
      </w:pPr>
      <w:bookmarkStart w:id="3117" w:name="_Toc478130823"/>
      <w:r w:rsidRPr="00E14B73">
        <w:t>ICS (Implementation Conformance Statement) Configuration</w:t>
      </w:r>
      <w:bookmarkEnd w:id="3117"/>
    </w:p>
    <w:tbl>
      <w:tblPr>
        <w:tblStyle w:val="a5"/>
        <w:tblW w:w="8251" w:type="dxa"/>
        <w:tblInd w:w="-34" w:type="dxa"/>
        <w:tblLayout w:type="fixed"/>
        <w:tblLook w:val="04A0" w:firstRow="1" w:lastRow="0" w:firstColumn="1" w:lastColumn="0" w:noHBand="0" w:noVBand="1"/>
      </w:tblPr>
      <w:tblGrid>
        <w:gridCol w:w="596"/>
        <w:gridCol w:w="2504"/>
        <w:gridCol w:w="1106"/>
        <w:gridCol w:w="1304"/>
        <w:gridCol w:w="2741"/>
      </w:tblGrid>
      <w:tr w:rsidR="00A43647" w:rsidRPr="00477465" w:rsidTr="009A20D7">
        <w:trPr>
          <w:trHeight w:val="321"/>
          <w:tblHeader/>
        </w:trPr>
        <w:tc>
          <w:tcPr>
            <w:tcW w:w="596" w:type="dxa"/>
            <w:vAlign w:val="center"/>
          </w:tcPr>
          <w:p w:rsidR="00A43647" w:rsidRPr="00184C2C" w:rsidRDefault="00A43647" w:rsidP="009A20D7">
            <w:pPr>
              <w:tabs>
                <w:tab w:val="center" w:pos="4153"/>
                <w:tab w:val="right" w:pos="8306"/>
              </w:tabs>
              <w:snapToGrid w:val="0"/>
              <w:rPr>
                <w:b/>
                <w:sz w:val="18"/>
                <w:szCs w:val="21"/>
                <w:lang w:bidi="en-US"/>
              </w:rPr>
            </w:pPr>
            <w:r w:rsidRPr="00184C2C">
              <w:rPr>
                <w:rFonts w:hint="eastAsia"/>
                <w:b/>
                <w:sz w:val="18"/>
                <w:szCs w:val="21"/>
                <w:lang w:bidi="en-US"/>
              </w:rPr>
              <w:t>No.</w:t>
            </w:r>
          </w:p>
        </w:tc>
        <w:tc>
          <w:tcPr>
            <w:tcW w:w="2504" w:type="dxa"/>
            <w:vAlign w:val="center"/>
          </w:tcPr>
          <w:p w:rsidR="00A43647" w:rsidRPr="00477465" w:rsidRDefault="00A43647" w:rsidP="009A20D7">
            <w:pPr>
              <w:jc w:val="center"/>
              <w:rPr>
                <w:b/>
                <w:szCs w:val="21"/>
                <w:lang w:bidi="en-US"/>
              </w:rPr>
            </w:pPr>
            <w:r>
              <w:rPr>
                <w:rFonts w:hint="eastAsia"/>
                <w:b/>
                <w:szCs w:val="21"/>
                <w:lang w:bidi="en-US"/>
              </w:rPr>
              <w:t>Field Name</w:t>
            </w:r>
          </w:p>
        </w:tc>
        <w:tc>
          <w:tcPr>
            <w:tcW w:w="1106" w:type="dxa"/>
            <w:vAlign w:val="center"/>
          </w:tcPr>
          <w:p w:rsidR="00A43647" w:rsidRPr="00477465" w:rsidRDefault="00A43647" w:rsidP="009A20D7">
            <w:pPr>
              <w:jc w:val="center"/>
              <w:rPr>
                <w:b/>
                <w:szCs w:val="21"/>
                <w:lang w:bidi="en-US"/>
              </w:rPr>
            </w:pPr>
            <w:r w:rsidRPr="00477465">
              <w:rPr>
                <w:b/>
                <w:szCs w:val="21"/>
                <w:lang w:bidi="en-US"/>
              </w:rPr>
              <w:t>Required</w:t>
            </w:r>
          </w:p>
        </w:tc>
        <w:tc>
          <w:tcPr>
            <w:tcW w:w="1304" w:type="dxa"/>
            <w:vAlign w:val="center"/>
          </w:tcPr>
          <w:p w:rsidR="00A43647" w:rsidRPr="00477465" w:rsidRDefault="00A43647" w:rsidP="009A20D7">
            <w:pPr>
              <w:jc w:val="center"/>
              <w:rPr>
                <w:b/>
                <w:szCs w:val="21"/>
                <w:lang w:bidi="en-US"/>
              </w:rPr>
            </w:pPr>
            <w:r w:rsidRPr="00477465">
              <w:rPr>
                <w:b/>
                <w:szCs w:val="21"/>
                <w:lang w:bidi="en-US"/>
              </w:rPr>
              <w:t>Attribute</w:t>
            </w:r>
          </w:p>
        </w:tc>
        <w:tc>
          <w:tcPr>
            <w:tcW w:w="2741" w:type="dxa"/>
          </w:tcPr>
          <w:p w:rsidR="00A43647" w:rsidRPr="00477465" w:rsidRDefault="00A43647" w:rsidP="009A20D7">
            <w:pPr>
              <w:jc w:val="center"/>
              <w:rPr>
                <w:b/>
                <w:szCs w:val="21"/>
                <w:lang w:bidi="en-US"/>
              </w:rPr>
            </w:pPr>
            <w:r w:rsidRPr="00477465">
              <w:rPr>
                <w:b/>
                <w:szCs w:val="21"/>
                <w:lang w:bidi="en-US"/>
              </w:rPr>
              <w:t>Description</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t>1</w:t>
            </w:r>
          </w:p>
        </w:tc>
        <w:tc>
          <w:tcPr>
            <w:tcW w:w="2504" w:type="dxa"/>
          </w:tcPr>
          <w:p w:rsidR="00A43647" w:rsidRPr="00184C2C" w:rsidRDefault="00A43647" w:rsidP="009A20D7">
            <w:pPr>
              <w:jc w:val="center"/>
              <w:rPr>
                <w:color w:val="000000" w:themeColor="text1"/>
                <w:szCs w:val="21"/>
              </w:rPr>
            </w:pPr>
            <w:r w:rsidRPr="00E14B73">
              <w:rPr>
                <w:color w:val="000000" w:themeColor="text1"/>
                <w:szCs w:val="21"/>
              </w:rPr>
              <w:t>Type</w:t>
            </w:r>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ans...128</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ICS configuration type.</w:t>
            </w:r>
          </w:p>
          <w:p w:rsidR="00A43647" w:rsidRPr="00184C2C" w:rsidRDefault="00A43647" w:rsidP="009A20D7">
            <w:pPr>
              <w:rPr>
                <w:color w:val="000000" w:themeColor="text1"/>
                <w:szCs w:val="21"/>
              </w:rPr>
            </w:pPr>
            <w:r w:rsidRPr="00E14B73">
              <w:rPr>
                <w:color w:val="000000" w:themeColor="text1"/>
                <w:szCs w:val="21"/>
              </w:rPr>
              <w:t>Currently there are 12 different configurations available for PX terminals. All the different ICS configurations can be pre-configured in the XML parameter file. This field "Type" defines an specific type of ICS configuration. And ECR-POS can designate any one of them to be applied for the current transaction according to different scenarios.</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t>2</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TerminalType</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Hex 2</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Terminal type. Below is the supported terminal type according to PX EMV L2 certificates:</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22: attended, online with offline capability terminal</w:t>
            </w:r>
          </w:p>
          <w:p w:rsidR="00A43647" w:rsidRPr="00184C2C" w:rsidRDefault="00A43647" w:rsidP="009A20D7">
            <w:pPr>
              <w:rPr>
                <w:color w:val="000000" w:themeColor="text1"/>
                <w:szCs w:val="21"/>
              </w:rPr>
            </w:pPr>
            <w:r w:rsidRPr="00E14B73">
              <w:rPr>
                <w:color w:val="000000" w:themeColor="text1"/>
                <w:szCs w:val="21"/>
              </w:rPr>
              <w:t>25: unattended, online with offline capability terminal</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t>3</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CardDataInputCapability</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Hex 2</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 xml:space="preserve">Card Data Input Capability (2 characters, i.e. 1 byte HEX data). Each bit represents a flag of a specific capability describing the capability of the terminal to capture card data: bit set to 1 means that </w:t>
            </w:r>
            <w:r w:rsidRPr="00E14B73">
              <w:rPr>
                <w:rFonts w:asciiTheme="minorHAnsi" w:eastAsiaTheme="minorEastAsia" w:hAnsiTheme="minorHAnsi" w:cstheme="minorBidi"/>
                <w:color w:val="000000" w:themeColor="text1"/>
                <w:kern w:val="2"/>
                <w:sz w:val="21"/>
                <w:szCs w:val="21"/>
              </w:rPr>
              <w:lastRenderedPageBreak/>
              <w:t>the capability is supported while 0 means not supported. Below is the representation of each bit :</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8 indicates the most significant bit - i.e. the leftmost bit)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b1~b5: Reserved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b6: IC with contacts</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b7: Magnetic stripe</w:t>
            </w:r>
          </w:p>
          <w:p w:rsidR="00A43647" w:rsidRPr="00184C2C" w:rsidRDefault="00A43647" w:rsidP="009A20D7">
            <w:pPr>
              <w:rPr>
                <w:color w:val="000000" w:themeColor="text1"/>
                <w:szCs w:val="21"/>
              </w:rPr>
            </w:pPr>
            <w:r w:rsidRPr="00E14B73">
              <w:rPr>
                <w:color w:val="000000" w:themeColor="text1"/>
                <w:szCs w:val="21"/>
              </w:rPr>
              <w:t>b8: Manual key entry</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lastRenderedPageBreak/>
              <w:t>4</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CVMCapability</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Hex 2</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CVM Capability (2 characters, i.e. 1 byte HEX data). Each bit represents a flag of a specific capability describing the capability of the terminal to perform CVM (Cardholder Verification Method): bit set to 1 means that the capability is supported while 0 means not supported. Below is the representation of each bit: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8 indicates the most significant bit - i.e. the leftmost bit)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b1~b3: Reserved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b4: No CVM</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b5: Enciphered PIN for offline ICC verification</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b6: Signature (paper)</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b7: Enciphered PIN for online verification</w:t>
            </w:r>
          </w:p>
          <w:p w:rsidR="00A43647" w:rsidRPr="00184C2C" w:rsidRDefault="00A43647" w:rsidP="009A20D7">
            <w:pPr>
              <w:rPr>
                <w:color w:val="000000" w:themeColor="text1"/>
                <w:szCs w:val="21"/>
              </w:rPr>
            </w:pPr>
            <w:r w:rsidRPr="00E14B73">
              <w:rPr>
                <w:color w:val="000000" w:themeColor="text1"/>
                <w:szCs w:val="21"/>
              </w:rPr>
              <w:t>b8: Plaintext PIN for offline ICC verification</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lastRenderedPageBreak/>
              <w:t>5</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SecurityCapability</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Hex 2</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Security Capability (2 characters, i.e. 1 byte HEX data). Each bit represents a flag of a specific capability describing the security capability of the terminal: bit set to 1 means that the capability is supported while 0 means not supported. Below is the representation of each bit: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8 indicates the most significant bit - i.e. the leftmost bit)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b1~b3: Reserved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b4: CDA (Combined DDA/Application Cryptogram Generation)</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b5: Reserved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b6: Card Capture (Always be 0 for POS terminal)</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b7: DDA (Dynamic Data Authentication)</w:t>
            </w:r>
          </w:p>
          <w:p w:rsidR="00A43647" w:rsidRPr="00184C2C" w:rsidRDefault="00A43647" w:rsidP="009A20D7">
            <w:pPr>
              <w:rPr>
                <w:color w:val="000000" w:themeColor="text1"/>
                <w:szCs w:val="21"/>
              </w:rPr>
            </w:pPr>
            <w:r w:rsidRPr="00E14B73">
              <w:rPr>
                <w:color w:val="000000" w:themeColor="text1"/>
                <w:szCs w:val="21"/>
              </w:rPr>
              <w:t>b8: SDA (Static Data Authentication)</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t>6</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AdditionalTerminalCapabilities</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Hex 10</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Additional Terminal Capabilities (10 characters, i.e. 5 byte HEX data). Each bit (totally 40 bits) represents a flag of a specific additional terminal capability: bit set to 1 means that the capability is supported while 0 means not supported. Below is the representation of each bit: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1 indicates the leftmost byte)</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lastRenderedPageBreak/>
              <w:t>(bit 8 indicates the most significant bit - i.e. the leftmost bit)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1 - Transaction Type Capability</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b1: Administrative</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b2: Payment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b3: Transfer</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b4: Inquiry</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b5: Cashback</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b6: Services</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b7: Goods</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b8: Cash</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2 - Transaction Type Capability</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b1 ~ bit7: Reserved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8: Cash Deposit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3 - Terminal Data Input Capability</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b1 ~ b4: Reserved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b5: Function keys</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b6: Command keys</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b7:Alphabetic and special characters keys</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b8: Numeric keys</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4 - Terminal Data Output Capability</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b1: Code table 9</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b2: Code table 10</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b3~b4: Reserved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b5: Display, cardholder</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lastRenderedPageBreak/>
              <w:t>b6: Display, attendant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b7: Print, cardholder</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b8: Print, attendant</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5 - Terminal Data Output Capability</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b1: Code table 1</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b2: Code table 2</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b3: Code table 3</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b4: Code table 4</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b5: Code table 5</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b6: Code table 6</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b7: Code table 7</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b8: Code table 8</w:t>
            </w:r>
          </w:p>
          <w:p w:rsidR="00A43647" w:rsidRPr="00184C2C" w:rsidRDefault="00A43647" w:rsidP="009A20D7">
            <w:pPr>
              <w:rPr>
                <w:color w:val="000000" w:themeColor="text1"/>
                <w:szCs w:val="21"/>
              </w:rPr>
            </w:pPr>
            <w:r w:rsidRPr="00E14B73">
              <w:rPr>
                <w:color w:val="000000" w:themeColor="text1"/>
                <w:szCs w:val="21"/>
              </w:rPr>
              <w:t>(Note: The code table number refers to the corresponding part of ISO/IEC 8859.)</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lastRenderedPageBreak/>
              <w:t>7</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GetDataForPINTryCounter</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N 1</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Indicates if supported get the PIN retry counter before let cardholder enter offline PIN.</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 NOT supported</w:t>
            </w:r>
          </w:p>
          <w:p w:rsidR="00A43647" w:rsidRPr="00184C2C" w:rsidRDefault="00A43647" w:rsidP="009A20D7">
            <w:pPr>
              <w:rPr>
                <w:color w:val="000000" w:themeColor="text1"/>
                <w:szCs w:val="21"/>
              </w:rPr>
            </w:pPr>
            <w:r w:rsidRPr="00E14B73">
              <w:rPr>
                <w:color w:val="000000" w:themeColor="text1"/>
                <w:szCs w:val="21"/>
              </w:rPr>
              <w:t>1 - supported</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t>8</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BypassPINEntry</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N 1</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Indicates if bypass PIN entry is allowed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 NOT supported</w:t>
            </w:r>
          </w:p>
          <w:p w:rsidR="00A43647" w:rsidRPr="00184C2C" w:rsidRDefault="00A43647" w:rsidP="009A20D7">
            <w:pPr>
              <w:rPr>
                <w:color w:val="000000" w:themeColor="text1"/>
                <w:szCs w:val="21"/>
              </w:rPr>
            </w:pPr>
            <w:r w:rsidRPr="00E14B73">
              <w:rPr>
                <w:color w:val="000000" w:themeColor="text1"/>
                <w:szCs w:val="21"/>
              </w:rPr>
              <w:t>1 - supported</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t>9</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SubsequentBypassPINEntry</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N 1</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Indicates if subsequent bypass PIN entry is allowed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 NOT supported</w:t>
            </w:r>
          </w:p>
          <w:p w:rsidR="00A43647" w:rsidRPr="00184C2C" w:rsidRDefault="00A43647" w:rsidP="009A20D7">
            <w:pPr>
              <w:rPr>
                <w:color w:val="000000" w:themeColor="text1"/>
                <w:szCs w:val="21"/>
              </w:rPr>
            </w:pPr>
            <w:r w:rsidRPr="00E14B73">
              <w:rPr>
                <w:color w:val="000000" w:themeColor="text1"/>
                <w:szCs w:val="21"/>
              </w:rPr>
              <w:t>1 - supported</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t>10</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ExceptionFileSupported</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N 1</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indicates if check exception file is supported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 NOT supported</w:t>
            </w:r>
          </w:p>
          <w:p w:rsidR="00A43647" w:rsidRPr="00184C2C" w:rsidRDefault="00A43647" w:rsidP="009A20D7">
            <w:pPr>
              <w:rPr>
                <w:color w:val="000000" w:themeColor="text1"/>
                <w:szCs w:val="21"/>
              </w:rPr>
            </w:pPr>
            <w:r w:rsidRPr="00E14B73">
              <w:rPr>
                <w:color w:val="000000" w:themeColor="text1"/>
                <w:szCs w:val="21"/>
              </w:rPr>
              <w:lastRenderedPageBreak/>
              <w:t>1 - supported</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lastRenderedPageBreak/>
              <w:t>11</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ForcedOnlineCapability</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N 1</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indicates if merchant force transaction online is allowed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 NOT supported</w:t>
            </w:r>
          </w:p>
          <w:p w:rsidR="00A43647" w:rsidRPr="00184C2C" w:rsidRDefault="00A43647" w:rsidP="009A20D7">
            <w:pPr>
              <w:rPr>
                <w:color w:val="000000" w:themeColor="text1"/>
                <w:szCs w:val="21"/>
              </w:rPr>
            </w:pPr>
            <w:r w:rsidRPr="00E14B73">
              <w:rPr>
                <w:color w:val="000000" w:themeColor="text1"/>
                <w:szCs w:val="21"/>
              </w:rPr>
              <w:t>1 - supported</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t>12</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IssuerReferralsSupported</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N 1</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Indicates if referral supported</w:t>
            </w:r>
          </w:p>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 NOT supported</w:t>
            </w:r>
          </w:p>
          <w:p w:rsidR="00A43647" w:rsidRPr="00184C2C" w:rsidRDefault="00A43647" w:rsidP="009A20D7">
            <w:pPr>
              <w:rPr>
                <w:color w:val="000000" w:themeColor="text1"/>
                <w:szCs w:val="21"/>
              </w:rPr>
            </w:pPr>
            <w:r w:rsidRPr="00E14B73">
              <w:rPr>
                <w:color w:val="000000" w:themeColor="text1"/>
                <w:szCs w:val="21"/>
              </w:rPr>
              <w:t>1 - supported</w:t>
            </w:r>
          </w:p>
        </w:tc>
      </w:tr>
      <w:tr w:rsidR="00A43647" w:rsidRPr="00477465" w:rsidTr="009A20D7">
        <w:tc>
          <w:tcPr>
            <w:tcW w:w="596" w:type="dxa"/>
          </w:tcPr>
          <w:p w:rsidR="00A43647" w:rsidRPr="00184C2C" w:rsidRDefault="00A43647" w:rsidP="009A20D7">
            <w:pPr>
              <w:jc w:val="center"/>
              <w:rPr>
                <w:color w:val="000000" w:themeColor="text1"/>
                <w:szCs w:val="21"/>
              </w:rPr>
            </w:pPr>
            <w:r w:rsidRPr="00E14B73">
              <w:rPr>
                <w:color w:val="000000" w:themeColor="text1"/>
                <w:szCs w:val="21"/>
              </w:rPr>
              <w:t>13</w:t>
            </w:r>
          </w:p>
        </w:tc>
        <w:tc>
          <w:tcPr>
            <w:tcW w:w="2504" w:type="dxa"/>
          </w:tcPr>
          <w:p w:rsidR="00A43647" w:rsidRPr="00184C2C" w:rsidRDefault="00A43647" w:rsidP="009A20D7">
            <w:pPr>
              <w:jc w:val="center"/>
              <w:rPr>
                <w:color w:val="000000" w:themeColor="text1"/>
                <w:szCs w:val="21"/>
              </w:rPr>
            </w:pPr>
            <w:proofErr w:type="spellStart"/>
            <w:r w:rsidRPr="00E14B73">
              <w:rPr>
                <w:color w:val="000000" w:themeColor="text1"/>
                <w:szCs w:val="21"/>
              </w:rPr>
              <w:t>ConfigurationCheckSum</w:t>
            </w:r>
            <w:proofErr w:type="spellEnd"/>
          </w:p>
        </w:tc>
        <w:tc>
          <w:tcPr>
            <w:tcW w:w="1106" w:type="dxa"/>
          </w:tcPr>
          <w:p w:rsidR="00A43647" w:rsidRPr="00184C2C"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184C2C" w:rsidRDefault="00A43647" w:rsidP="009A20D7">
            <w:pPr>
              <w:jc w:val="center"/>
              <w:rPr>
                <w:color w:val="000000" w:themeColor="text1"/>
                <w:szCs w:val="21"/>
              </w:rPr>
            </w:pPr>
            <w:r w:rsidRPr="00E14B73">
              <w:rPr>
                <w:color w:val="000000" w:themeColor="text1"/>
                <w:szCs w:val="21"/>
              </w:rPr>
              <w:t>Hex 8</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Configuration checksum.</w:t>
            </w:r>
          </w:p>
          <w:p w:rsidR="00A43647" w:rsidRPr="00184C2C" w:rsidRDefault="00A43647" w:rsidP="009A20D7">
            <w:pPr>
              <w:rPr>
                <w:color w:val="000000" w:themeColor="text1"/>
                <w:szCs w:val="21"/>
              </w:rPr>
            </w:pPr>
            <w:r w:rsidRPr="00E14B73">
              <w:rPr>
                <w:color w:val="000000" w:themeColor="text1"/>
                <w:szCs w:val="21"/>
              </w:rPr>
              <w:t>This checksum is used to make sure that the configuration that is being used is configured according to the EMV L2 certificates. If the checksum is wrong, the transaction will be terminated.</w:t>
            </w:r>
          </w:p>
        </w:tc>
      </w:tr>
    </w:tbl>
    <w:p w:rsidR="00A43647" w:rsidRDefault="00A43647" w:rsidP="00A43647">
      <w:pPr>
        <w:pStyle w:val="3"/>
        <w:numPr>
          <w:ilvl w:val="2"/>
          <w:numId w:val="29"/>
        </w:numPr>
      </w:pPr>
      <w:bookmarkStart w:id="3118" w:name="_Toc456370443"/>
      <w:bookmarkStart w:id="3119" w:name="_Toc478130824"/>
      <w:r>
        <w:t>Terminal common EMV configuration</w:t>
      </w:r>
      <w:bookmarkEnd w:id="3118"/>
      <w:bookmarkEnd w:id="3119"/>
    </w:p>
    <w:tbl>
      <w:tblPr>
        <w:tblStyle w:val="a5"/>
        <w:tblW w:w="8251" w:type="dxa"/>
        <w:tblInd w:w="-34" w:type="dxa"/>
        <w:tblLayout w:type="fixed"/>
        <w:tblLook w:val="04A0" w:firstRow="1" w:lastRow="0" w:firstColumn="1" w:lastColumn="0" w:noHBand="0" w:noVBand="1"/>
      </w:tblPr>
      <w:tblGrid>
        <w:gridCol w:w="596"/>
        <w:gridCol w:w="2504"/>
        <w:gridCol w:w="1106"/>
        <w:gridCol w:w="1304"/>
        <w:gridCol w:w="2741"/>
      </w:tblGrid>
      <w:tr w:rsidR="00A43647" w:rsidRPr="00477465" w:rsidTr="009A20D7">
        <w:trPr>
          <w:trHeight w:val="321"/>
          <w:tblHeader/>
        </w:trPr>
        <w:tc>
          <w:tcPr>
            <w:tcW w:w="596" w:type="dxa"/>
            <w:vAlign w:val="center"/>
          </w:tcPr>
          <w:p w:rsidR="00A43647" w:rsidRPr="00E14B73" w:rsidRDefault="00A43647" w:rsidP="009A20D7">
            <w:pPr>
              <w:tabs>
                <w:tab w:val="center" w:pos="4153"/>
                <w:tab w:val="right" w:pos="8306"/>
              </w:tabs>
              <w:snapToGrid w:val="0"/>
              <w:rPr>
                <w:b/>
                <w:sz w:val="18"/>
                <w:szCs w:val="21"/>
                <w:lang w:bidi="en-US"/>
              </w:rPr>
            </w:pPr>
            <w:r w:rsidRPr="00E14B73">
              <w:rPr>
                <w:b/>
                <w:sz w:val="18"/>
                <w:szCs w:val="21"/>
                <w:lang w:bidi="en-US"/>
              </w:rPr>
              <w:t>No.</w:t>
            </w:r>
          </w:p>
        </w:tc>
        <w:tc>
          <w:tcPr>
            <w:tcW w:w="2504" w:type="dxa"/>
            <w:vAlign w:val="center"/>
          </w:tcPr>
          <w:p w:rsidR="00A43647" w:rsidRPr="00477465" w:rsidRDefault="00A43647" w:rsidP="009A20D7">
            <w:pPr>
              <w:jc w:val="center"/>
              <w:rPr>
                <w:b/>
                <w:szCs w:val="21"/>
                <w:lang w:bidi="en-US"/>
              </w:rPr>
            </w:pPr>
            <w:r>
              <w:rPr>
                <w:rFonts w:hint="eastAsia"/>
                <w:b/>
                <w:szCs w:val="21"/>
                <w:lang w:bidi="en-US"/>
              </w:rPr>
              <w:t>Field Name</w:t>
            </w:r>
          </w:p>
        </w:tc>
        <w:tc>
          <w:tcPr>
            <w:tcW w:w="1106" w:type="dxa"/>
            <w:vAlign w:val="center"/>
          </w:tcPr>
          <w:p w:rsidR="00A43647" w:rsidRPr="00477465" w:rsidRDefault="00A43647" w:rsidP="009A20D7">
            <w:pPr>
              <w:jc w:val="center"/>
              <w:rPr>
                <w:b/>
                <w:szCs w:val="21"/>
                <w:lang w:bidi="en-US"/>
              </w:rPr>
            </w:pPr>
            <w:r w:rsidRPr="00477465">
              <w:rPr>
                <w:b/>
                <w:szCs w:val="21"/>
                <w:lang w:bidi="en-US"/>
              </w:rPr>
              <w:t>Required</w:t>
            </w:r>
          </w:p>
        </w:tc>
        <w:tc>
          <w:tcPr>
            <w:tcW w:w="1304" w:type="dxa"/>
            <w:vAlign w:val="center"/>
          </w:tcPr>
          <w:p w:rsidR="00A43647" w:rsidRPr="00477465" w:rsidRDefault="00A43647" w:rsidP="009A20D7">
            <w:pPr>
              <w:jc w:val="center"/>
              <w:rPr>
                <w:b/>
                <w:szCs w:val="21"/>
                <w:lang w:bidi="en-US"/>
              </w:rPr>
            </w:pPr>
            <w:r w:rsidRPr="00477465">
              <w:rPr>
                <w:b/>
                <w:szCs w:val="21"/>
                <w:lang w:bidi="en-US"/>
              </w:rPr>
              <w:t>Attribute</w:t>
            </w:r>
          </w:p>
        </w:tc>
        <w:tc>
          <w:tcPr>
            <w:tcW w:w="2741" w:type="dxa"/>
          </w:tcPr>
          <w:p w:rsidR="00A43647" w:rsidRPr="00477465" w:rsidRDefault="00A43647" w:rsidP="009A20D7">
            <w:pPr>
              <w:jc w:val="center"/>
              <w:rPr>
                <w:b/>
                <w:szCs w:val="21"/>
                <w:lang w:bidi="en-US"/>
              </w:rPr>
            </w:pPr>
            <w:r w:rsidRPr="00477465">
              <w:rPr>
                <w:b/>
                <w:szCs w:val="21"/>
                <w:lang w:bidi="en-US"/>
              </w:rPr>
              <w:t>Description</w:t>
            </w:r>
          </w:p>
        </w:tc>
      </w:tr>
      <w:tr w:rsidR="00A43647" w:rsidRPr="00477465"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1</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MerchantID</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ans...15</w:t>
            </w:r>
          </w:p>
        </w:tc>
        <w:tc>
          <w:tcPr>
            <w:tcW w:w="2741" w:type="dxa"/>
          </w:tcPr>
          <w:p w:rsidR="00A43647" w:rsidRPr="00E14B73" w:rsidRDefault="00A43647" w:rsidP="009A20D7">
            <w:pPr>
              <w:rPr>
                <w:color w:val="000000" w:themeColor="text1"/>
                <w:szCs w:val="21"/>
              </w:rPr>
            </w:pPr>
            <w:r w:rsidRPr="00E14B73">
              <w:rPr>
                <w:color w:val="000000" w:themeColor="text1"/>
                <w:szCs w:val="21"/>
              </w:rPr>
              <w:t>Merchant Identification</w:t>
            </w:r>
          </w:p>
        </w:tc>
      </w:tr>
      <w:tr w:rsidR="00A43647" w:rsidRPr="00477465"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2</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TerminalID</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proofErr w:type="spellStart"/>
            <w:r w:rsidRPr="00E14B73">
              <w:rPr>
                <w:color w:val="000000" w:themeColor="text1"/>
                <w:szCs w:val="21"/>
              </w:rPr>
              <w:t>ans</w:t>
            </w:r>
            <w:proofErr w:type="spellEnd"/>
            <w:r w:rsidRPr="00E14B73">
              <w:rPr>
                <w:color w:val="000000" w:themeColor="text1"/>
                <w:szCs w:val="21"/>
              </w:rPr>
              <w:t xml:space="preserve"> 8</w:t>
            </w:r>
          </w:p>
        </w:tc>
        <w:tc>
          <w:tcPr>
            <w:tcW w:w="2741" w:type="dxa"/>
          </w:tcPr>
          <w:p w:rsidR="00A43647" w:rsidRPr="00477465" w:rsidRDefault="00A43647" w:rsidP="009A20D7">
            <w:pPr>
              <w:rPr>
                <w:color w:val="000000" w:themeColor="text1"/>
                <w:szCs w:val="21"/>
              </w:rPr>
            </w:pPr>
            <w:r w:rsidRPr="00E14B73">
              <w:rPr>
                <w:color w:val="000000" w:themeColor="text1"/>
                <w:szCs w:val="21"/>
              </w:rPr>
              <w:t>Terminal Identification</w:t>
            </w:r>
          </w:p>
        </w:tc>
      </w:tr>
      <w:tr w:rsidR="00A43647" w:rsidRPr="00477465"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3</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TerminalCountryCode</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Hex   4</w:t>
            </w:r>
          </w:p>
        </w:tc>
        <w:tc>
          <w:tcPr>
            <w:tcW w:w="2741" w:type="dxa"/>
          </w:tcPr>
          <w:p w:rsidR="00A43647" w:rsidRPr="00E14B73" w:rsidRDefault="00A43647" w:rsidP="009A20D7">
            <w:pPr>
              <w:rPr>
                <w:color w:val="000000" w:themeColor="text1"/>
                <w:szCs w:val="21"/>
              </w:rPr>
            </w:pPr>
            <w:r w:rsidRPr="00E14B73">
              <w:rPr>
                <w:color w:val="000000" w:themeColor="text1"/>
                <w:szCs w:val="21"/>
              </w:rPr>
              <w:t>Terminal Country Code</w:t>
            </w:r>
          </w:p>
        </w:tc>
      </w:tr>
      <w:tr w:rsidR="00A43647" w:rsidRPr="00477465"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4</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TerminalCurrencyCode</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Hex 4</w:t>
            </w:r>
          </w:p>
        </w:tc>
        <w:tc>
          <w:tcPr>
            <w:tcW w:w="2741" w:type="dxa"/>
          </w:tcPr>
          <w:p w:rsidR="00A43647" w:rsidRPr="00E14B73" w:rsidRDefault="00A43647" w:rsidP="009A20D7">
            <w:pPr>
              <w:rPr>
                <w:color w:val="000000" w:themeColor="text1"/>
                <w:szCs w:val="21"/>
              </w:rPr>
            </w:pPr>
            <w:r w:rsidRPr="00E14B73">
              <w:rPr>
                <w:color w:val="000000" w:themeColor="text1"/>
                <w:szCs w:val="21"/>
              </w:rPr>
              <w:t>Terminal Currency Code</w:t>
            </w:r>
          </w:p>
        </w:tc>
      </w:tr>
      <w:tr w:rsidR="00A43647" w:rsidRPr="00477465"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5</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ReferenceCurrencyCode</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Hex 4</w:t>
            </w:r>
          </w:p>
        </w:tc>
        <w:tc>
          <w:tcPr>
            <w:tcW w:w="2741" w:type="dxa"/>
          </w:tcPr>
          <w:p w:rsidR="00A43647" w:rsidRPr="00E14B73" w:rsidRDefault="00A43647" w:rsidP="009A20D7">
            <w:pPr>
              <w:rPr>
                <w:color w:val="000000" w:themeColor="text1"/>
                <w:szCs w:val="21"/>
              </w:rPr>
            </w:pPr>
            <w:r w:rsidRPr="00E14B73">
              <w:rPr>
                <w:color w:val="000000" w:themeColor="text1"/>
                <w:szCs w:val="21"/>
              </w:rPr>
              <w:t>Reference Currency Code</w:t>
            </w:r>
          </w:p>
        </w:tc>
      </w:tr>
      <w:tr w:rsidR="00A43647"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6</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TerminalCurrencyExponent</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Hex 2</w:t>
            </w:r>
          </w:p>
        </w:tc>
        <w:tc>
          <w:tcPr>
            <w:tcW w:w="2741" w:type="dxa"/>
          </w:tcPr>
          <w:p w:rsidR="00A43647" w:rsidRDefault="00A43647" w:rsidP="009A20D7">
            <w:pPr>
              <w:rPr>
                <w:color w:val="000000" w:themeColor="text1"/>
                <w:szCs w:val="21"/>
              </w:rPr>
            </w:pPr>
            <w:r w:rsidRPr="00E14B73">
              <w:rPr>
                <w:color w:val="000000" w:themeColor="text1"/>
                <w:szCs w:val="21"/>
              </w:rPr>
              <w:t>Terminal Currency Exponent</w:t>
            </w:r>
          </w:p>
        </w:tc>
      </w:tr>
      <w:tr w:rsidR="00A43647" w:rsidRPr="00857CB0"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7</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ReferenceCurrencyExponent</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Hex 2</w:t>
            </w:r>
          </w:p>
        </w:tc>
        <w:tc>
          <w:tcPr>
            <w:tcW w:w="2741" w:type="dxa"/>
          </w:tcPr>
          <w:p w:rsidR="00A43647" w:rsidRPr="00857CB0" w:rsidRDefault="00A43647" w:rsidP="009A20D7">
            <w:pPr>
              <w:rPr>
                <w:color w:val="000000" w:themeColor="text1"/>
                <w:szCs w:val="21"/>
              </w:rPr>
            </w:pPr>
            <w:r w:rsidRPr="00E14B73">
              <w:rPr>
                <w:color w:val="000000" w:themeColor="text1"/>
                <w:szCs w:val="21"/>
              </w:rPr>
              <w:t>Reference Currency Exponent</w:t>
            </w:r>
          </w:p>
        </w:tc>
      </w:tr>
      <w:tr w:rsidR="00A43647" w:rsidRPr="00DB005A"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8</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ConversionRatio</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n...6</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the conversion quotients between transaction currency and reference currency (default : 1000)</w:t>
            </w:r>
          </w:p>
          <w:p w:rsidR="00A43647" w:rsidRPr="00E14B73" w:rsidRDefault="00A43647" w:rsidP="009A20D7">
            <w:pPr>
              <w:rPr>
                <w:color w:val="000000" w:themeColor="text1"/>
                <w:szCs w:val="21"/>
              </w:rPr>
            </w:pPr>
            <w:r w:rsidRPr="00E14B73">
              <w:rPr>
                <w:color w:val="000000" w:themeColor="text1"/>
                <w:szCs w:val="21"/>
              </w:rPr>
              <w:t>(the exchange rate of transaction currency to reference currency *1000)</w:t>
            </w:r>
          </w:p>
        </w:tc>
      </w:tr>
      <w:tr w:rsidR="00A43647" w:rsidRPr="00DB005A"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1</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MerchantID</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ans...15</w:t>
            </w:r>
          </w:p>
        </w:tc>
        <w:tc>
          <w:tcPr>
            <w:tcW w:w="2741" w:type="dxa"/>
          </w:tcPr>
          <w:p w:rsidR="00A43647" w:rsidRPr="00E14B73" w:rsidRDefault="00A43647" w:rsidP="009A20D7">
            <w:pPr>
              <w:rPr>
                <w:color w:val="000000" w:themeColor="text1"/>
                <w:szCs w:val="21"/>
              </w:rPr>
            </w:pPr>
            <w:r w:rsidRPr="00E14B73">
              <w:rPr>
                <w:color w:val="000000" w:themeColor="text1"/>
                <w:szCs w:val="21"/>
              </w:rPr>
              <w:t>Merchant Identification</w:t>
            </w:r>
          </w:p>
        </w:tc>
      </w:tr>
      <w:tr w:rsidR="00A43647" w:rsidRPr="00D522C9"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2</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TerminalID</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proofErr w:type="spellStart"/>
            <w:r w:rsidRPr="00E14B73">
              <w:rPr>
                <w:color w:val="000000" w:themeColor="text1"/>
                <w:szCs w:val="21"/>
              </w:rPr>
              <w:t>ans</w:t>
            </w:r>
            <w:proofErr w:type="spellEnd"/>
            <w:r w:rsidRPr="00E14B73">
              <w:rPr>
                <w:color w:val="000000" w:themeColor="text1"/>
                <w:szCs w:val="21"/>
              </w:rPr>
              <w:t xml:space="preserve"> 8</w:t>
            </w:r>
          </w:p>
        </w:tc>
        <w:tc>
          <w:tcPr>
            <w:tcW w:w="2741" w:type="dxa"/>
          </w:tcPr>
          <w:p w:rsidR="00A43647" w:rsidRPr="00E14B73" w:rsidRDefault="00A43647" w:rsidP="009A20D7">
            <w:pPr>
              <w:rPr>
                <w:color w:val="000000" w:themeColor="text1"/>
                <w:szCs w:val="21"/>
              </w:rPr>
            </w:pPr>
            <w:r w:rsidRPr="00E14B73">
              <w:rPr>
                <w:color w:val="000000" w:themeColor="text1"/>
                <w:szCs w:val="21"/>
              </w:rPr>
              <w:t>Terminal Identification</w:t>
            </w:r>
          </w:p>
        </w:tc>
      </w:tr>
      <w:tr w:rsidR="00A43647" w:rsidRPr="00D522C9"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lastRenderedPageBreak/>
              <w:t>3</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TerminalCountryCode</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Hex   4</w:t>
            </w:r>
          </w:p>
        </w:tc>
        <w:tc>
          <w:tcPr>
            <w:tcW w:w="2741" w:type="dxa"/>
          </w:tcPr>
          <w:p w:rsidR="00A43647" w:rsidRPr="00E14B73" w:rsidRDefault="00A43647" w:rsidP="009A20D7">
            <w:pPr>
              <w:rPr>
                <w:color w:val="000000" w:themeColor="text1"/>
                <w:szCs w:val="21"/>
              </w:rPr>
            </w:pPr>
            <w:r w:rsidRPr="00E14B73">
              <w:rPr>
                <w:color w:val="000000" w:themeColor="text1"/>
                <w:szCs w:val="21"/>
              </w:rPr>
              <w:t>Terminal Country Code</w:t>
            </w:r>
          </w:p>
        </w:tc>
      </w:tr>
      <w:tr w:rsidR="00A43647" w:rsidRPr="00D522C9"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4</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TerminalCurrencyCode</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Hex 4</w:t>
            </w:r>
          </w:p>
        </w:tc>
        <w:tc>
          <w:tcPr>
            <w:tcW w:w="2741" w:type="dxa"/>
          </w:tcPr>
          <w:p w:rsidR="00A43647" w:rsidRPr="00477465" w:rsidRDefault="00A43647" w:rsidP="009A20D7">
            <w:pPr>
              <w:rPr>
                <w:color w:val="000000" w:themeColor="text1"/>
                <w:szCs w:val="21"/>
              </w:rPr>
            </w:pPr>
            <w:r w:rsidRPr="00E14B73">
              <w:rPr>
                <w:color w:val="000000" w:themeColor="text1"/>
                <w:szCs w:val="21"/>
              </w:rPr>
              <w:t>Terminal Currency Code</w:t>
            </w:r>
          </w:p>
        </w:tc>
      </w:tr>
      <w:tr w:rsidR="00A43647" w:rsidRPr="00D522C9"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5</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ReferenceCurrencyCode</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Hex 4</w:t>
            </w:r>
          </w:p>
        </w:tc>
        <w:tc>
          <w:tcPr>
            <w:tcW w:w="2741" w:type="dxa"/>
          </w:tcPr>
          <w:p w:rsidR="00A43647" w:rsidRPr="00D522C9" w:rsidRDefault="00A43647" w:rsidP="009A20D7">
            <w:pPr>
              <w:rPr>
                <w:color w:val="000000" w:themeColor="text1"/>
                <w:szCs w:val="21"/>
              </w:rPr>
            </w:pPr>
            <w:r w:rsidRPr="00E14B73">
              <w:rPr>
                <w:color w:val="000000" w:themeColor="text1"/>
                <w:szCs w:val="21"/>
              </w:rPr>
              <w:t>Reference Currency Code</w:t>
            </w:r>
          </w:p>
        </w:tc>
      </w:tr>
      <w:tr w:rsidR="00A43647" w:rsidRPr="00D522C9"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6</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TerminalCurrencyExponent</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Hex 2</w:t>
            </w:r>
          </w:p>
        </w:tc>
        <w:tc>
          <w:tcPr>
            <w:tcW w:w="2741" w:type="dxa"/>
          </w:tcPr>
          <w:p w:rsidR="00A43647" w:rsidRPr="00E14B73" w:rsidRDefault="00A43647" w:rsidP="009A20D7">
            <w:pPr>
              <w:rPr>
                <w:color w:val="000000" w:themeColor="text1"/>
                <w:szCs w:val="21"/>
              </w:rPr>
            </w:pPr>
            <w:r w:rsidRPr="00E14B73">
              <w:rPr>
                <w:color w:val="000000" w:themeColor="text1"/>
                <w:szCs w:val="21"/>
              </w:rPr>
              <w:t>Terminal Currency Exponent</w:t>
            </w:r>
          </w:p>
        </w:tc>
      </w:tr>
      <w:tr w:rsidR="00A43647" w:rsidRPr="00D522C9"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7</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ReferenceCurrencyExponent</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Hex 2</w:t>
            </w:r>
          </w:p>
        </w:tc>
        <w:tc>
          <w:tcPr>
            <w:tcW w:w="2741" w:type="dxa"/>
          </w:tcPr>
          <w:p w:rsidR="00A43647" w:rsidRPr="00E14B73" w:rsidRDefault="00A43647" w:rsidP="009A20D7">
            <w:pPr>
              <w:rPr>
                <w:color w:val="000000" w:themeColor="text1"/>
                <w:szCs w:val="21"/>
              </w:rPr>
            </w:pPr>
            <w:r w:rsidRPr="00E14B73">
              <w:rPr>
                <w:color w:val="000000" w:themeColor="text1"/>
                <w:szCs w:val="21"/>
              </w:rPr>
              <w:t>Reference Currency Exponent</w:t>
            </w:r>
          </w:p>
        </w:tc>
      </w:tr>
      <w:tr w:rsidR="00A43647" w:rsidRPr="00D522C9" w:rsidTr="009A20D7">
        <w:tc>
          <w:tcPr>
            <w:tcW w:w="596" w:type="dxa"/>
          </w:tcPr>
          <w:p w:rsidR="00A43647" w:rsidRPr="00E14B73" w:rsidRDefault="00A43647" w:rsidP="009A20D7">
            <w:pPr>
              <w:jc w:val="center"/>
              <w:rPr>
                <w:color w:val="000000" w:themeColor="text1"/>
                <w:szCs w:val="21"/>
              </w:rPr>
            </w:pPr>
            <w:r w:rsidRPr="00E14B73">
              <w:rPr>
                <w:color w:val="000000" w:themeColor="text1"/>
                <w:szCs w:val="21"/>
              </w:rPr>
              <w:t>8</w:t>
            </w:r>
          </w:p>
        </w:tc>
        <w:tc>
          <w:tcPr>
            <w:tcW w:w="2504" w:type="dxa"/>
          </w:tcPr>
          <w:p w:rsidR="00A43647" w:rsidRPr="00E14B73" w:rsidRDefault="00A43647" w:rsidP="009A20D7">
            <w:pPr>
              <w:jc w:val="center"/>
              <w:rPr>
                <w:color w:val="000000" w:themeColor="text1"/>
                <w:szCs w:val="21"/>
              </w:rPr>
            </w:pPr>
            <w:proofErr w:type="spellStart"/>
            <w:r w:rsidRPr="00E14B73">
              <w:rPr>
                <w:color w:val="000000" w:themeColor="text1"/>
                <w:szCs w:val="21"/>
              </w:rPr>
              <w:t>ConversionRatio</w:t>
            </w:r>
            <w:proofErr w:type="spellEnd"/>
          </w:p>
        </w:tc>
        <w:tc>
          <w:tcPr>
            <w:tcW w:w="1106" w:type="dxa"/>
          </w:tcPr>
          <w:p w:rsidR="00A43647" w:rsidRPr="00E14B73" w:rsidRDefault="00A43647" w:rsidP="009A20D7">
            <w:pPr>
              <w:jc w:val="center"/>
              <w:rPr>
                <w:color w:val="000000" w:themeColor="text1"/>
                <w:szCs w:val="21"/>
              </w:rPr>
            </w:pPr>
            <w:r w:rsidRPr="00E14B73">
              <w:rPr>
                <w:color w:val="000000" w:themeColor="text1"/>
                <w:szCs w:val="21"/>
              </w:rPr>
              <w:t>M</w:t>
            </w:r>
          </w:p>
        </w:tc>
        <w:tc>
          <w:tcPr>
            <w:tcW w:w="1304" w:type="dxa"/>
          </w:tcPr>
          <w:p w:rsidR="00A43647" w:rsidRPr="00E14B73" w:rsidRDefault="00A43647" w:rsidP="009A20D7">
            <w:pPr>
              <w:jc w:val="center"/>
              <w:rPr>
                <w:color w:val="000000" w:themeColor="text1"/>
                <w:szCs w:val="21"/>
              </w:rPr>
            </w:pPr>
            <w:r w:rsidRPr="00E14B73">
              <w:rPr>
                <w:color w:val="000000" w:themeColor="text1"/>
                <w:szCs w:val="21"/>
              </w:rPr>
              <w:t>n...6</w:t>
            </w:r>
          </w:p>
        </w:tc>
        <w:tc>
          <w:tcPr>
            <w:tcW w:w="2741" w:type="dxa"/>
          </w:tcPr>
          <w:p w:rsidR="00A43647" w:rsidRPr="00E14B73" w:rsidRDefault="00A4364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the conversion quotients between transaction currency and reference currency (default : 1000)</w:t>
            </w:r>
          </w:p>
          <w:p w:rsidR="00A43647" w:rsidRPr="00E14B73" w:rsidRDefault="00A43647" w:rsidP="009A20D7">
            <w:pPr>
              <w:rPr>
                <w:color w:val="000000" w:themeColor="text1"/>
                <w:szCs w:val="21"/>
              </w:rPr>
            </w:pPr>
            <w:r w:rsidRPr="00E14B73">
              <w:rPr>
                <w:color w:val="000000" w:themeColor="text1"/>
                <w:szCs w:val="21"/>
              </w:rPr>
              <w:t>(the exchange rate of transaction currency to reference currency *1000)</w:t>
            </w:r>
          </w:p>
        </w:tc>
      </w:tr>
    </w:tbl>
    <w:p w:rsidR="00C571EE" w:rsidRPr="00A43647" w:rsidRDefault="00A43647" w:rsidP="00C571EE">
      <w:pPr>
        <w:rPr>
          <w:noProof/>
        </w:rPr>
      </w:pPr>
      <w:r>
        <w:rPr>
          <w:noProof/>
        </w:rPr>
        <w:t>Note: the EMV common configuration parameter shall be configured into XML file.</w:t>
      </w:r>
    </w:p>
    <w:p w:rsidR="00705C12" w:rsidRDefault="007952D7" w:rsidP="0061787F">
      <w:pPr>
        <w:pStyle w:val="2"/>
        <w:numPr>
          <w:ilvl w:val="1"/>
          <w:numId w:val="29"/>
        </w:numPr>
        <w:rPr>
          <w:color w:val="4472C4" w:themeColor="accent5"/>
        </w:rPr>
      </w:pPr>
      <w:bookmarkStart w:id="3120" w:name="_Toc478130825"/>
      <w:r w:rsidRPr="007952D7">
        <w:rPr>
          <w:rFonts w:hint="eastAsia"/>
          <w:color w:val="4472C4" w:themeColor="accent5"/>
        </w:rPr>
        <w:t xml:space="preserve">Contactless EMV parameter XML </w:t>
      </w:r>
      <w:r w:rsidRPr="007952D7">
        <w:rPr>
          <w:color w:val="4472C4" w:themeColor="accent5"/>
        </w:rPr>
        <w:t>file configuration</w:t>
      </w:r>
      <w:bookmarkEnd w:id="3120"/>
    </w:p>
    <w:p w:rsidR="009A20D7" w:rsidRPr="00C571EE" w:rsidRDefault="009A20D7" w:rsidP="00B00840">
      <w:r>
        <w:rPr>
          <w:rFonts w:hint="eastAsia"/>
        </w:rPr>
        <w:t>All the EMV</w:t>
      </w:r>
      <w:r>
        <w:t xml:space="preserve"> contactless</w:t>
      </w:r>
      <w:r>
        <w:rPr>
          <w:rFonts w:hint="eastAsia"/>
        </w:rPr>
        <w:t xml:space="preserve"> parameters shall be configured into XML file.</w:t>
      </w:r>
    </w:p>
    <w:p w:rsidR="007952D7" w:rsidRDefault="007952D7" w:rsidP="0061787F">
      <w:pPr>
        <w:pStyle w:val="3"/>
        <w:numPr>
          <w:ilvl w:val="2"/>
          <w:numId w:val="29"/>
        </w:numPr>
      </w:pPr>
      <w:bookmarkStart w:id="3121" w:name="_Toc456711243"/>
      <w:bookmarkStart w:id="3122" w:name="_Toc456711436"/>
      <w:bookmarkStart w:id="3123" w:name="_Toc456788151"/>
      <w:bookmarkStart w:id="3124" w:name="_Toc459643012"/>
      <w:bookmarkStart w:id="3125" w:name="_Toc459650281"/>
      <w:bookmarkStart w:id="3126" w:name="_Toc459650489"/>
      <w:bookmarkStart w:id="3127" w:name="_Toc459650929"/>
      <w:bookmarkStart w:id="3128" w:name="_Toc459714522"/>
      <w:bookmarkStart w:id="3129" w:name="_Toc459715468"/>
      <w:bookmarkStart w:id="3130" w:name="_Toc459725692"/>
      <w:bookmarkStart w:id="3131" w:name="_Toc478130826"/>
      <w:bookmarkEnd w:id="3121"/>
      <w:bookmarkEnd w:id="3122"/>
      <w:bookmarkEnd w:id="3123"/>
      <w:bookmarkEnd w:id="3124"/>
      <w:bookmarkEnd w:id="3125"/>
      <w:bookmarkEnd w:id="3126"/>
      <w:bookmarkEnd w:id="3127"/>
      <w:bookmarkEnd w:id="3128"/>
      <w:bookmarkEnd w:id="3129"/>
      <w:bookmarkEnd w:id="3130"/>
      <w:proofErr w:type="spellStart"/>
      <w:r>
        <w:rPr>
          <w:rFonts w:hint="eastAsia"/>
        </w:rPr>
        <w:t>Paywave</w:t>
      </w:r>
      <w:proofErr w:type="spellEnd"/>
      <w:r>
        <w:rPr>
          <w:rFonts w:hint="eastAsia"/>
        </w:rPr>
        <w:t xml:space="preserve"> </w:t>
      </w:r>
      <w:r w:rsidR="00A717E9">
        <w:t>parameter</w:t>
      </w:r>
      <w:r>
        <w:rPr>
          <w:rFonts w:hint="eastAsia"/>
        </w:rPr>
        <w:t xml:space="preserve"> configuration</w:t>
      </w:r>
      <w:bookmarkEnd w:id="3131"/>
    </w:p>
    <w:p w:rsidR="00A717E9" w:rsidRDefault="00A717E9" w:rsidP="0061787F">
      <w:pPr>
        <w:pStyle w:val="4"/>
        <w:numPr>
          <w:ilvl w:val="3"/>
          <w:numId w:val="29"/>
        </w:numPr>
      </w:pPr>
      <w:proofErr w:type="spellStart"/>
      <w:r>
        <w:rPr>
          <w:rFonts w:hint="eastAsia"/>
        </w:rPr>
        <w:t>Pay</w:t>
      </w:r>
      <w:r>
        <w:t>wave</w:t>
      </w:r>
      <w:proofErr w:type="spellEnd"/>
      <w:r>
        <w:t xml:space="preserve"> configuration</w:t>
      </w:r>
    </w:p>
    <w:p w:rsidR="00C571EE" w:rsidRPr="00C571EE" w:rsidRDefault="009A20D7" w:rsidP="009A20D7">
      <w:r w:rsidRPr="00E14B73">
        <w:t>Reserved.</w:t>
      </w:r>
    </w:p>
    <w:p w:rsidR="00A717E9" w:rsidRDefault="00A717E9" w:rsidP="0061787F">
      <w:pPr>
        <w:pStyle w:val="4"/>
        <w:numPr>
          <w:ilvl w:val="3"/>
          <w:numId w:val="29"/>
        </w:numPr>
      </w:pPr>
      <w:proofErr w:type="spellStart"/>
      <w:r>
        <w:rPr>
          <w:rFonts w:hint="eastAsia"/>
        </w:rPr>
        <w:t>Paywave</w:t>
      </w:r>
      <w:proofErr w:type="spellEnd"/>
      <w:r>
        <w:rPr>
          <w:rFonts w:hint="eastAsia"/>
        </w:rPr>
        <w:t xml:space="preserve"> </w:t>
      </w:r>
      <w:r>
        <w:t>AID configuration</w:t>
      </w:r>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9A20D7" w:rsidRPr="00477465" w:rsidTr="009A20D7">
        <w:trPr>
          <w:trHeight w:val="321"/>
          <w:tblHeader/>
        </w:trPr>
        <w:tc>
          <w:tcPr>
            <w:tcW w:w="709" w:type="dxa"/>
            <w:vAlign w:val="center"/>
          </w:tcPr>
          <w:p w:rsidR="009A20D7" w:rsidRPr="00477465" w:rsidRDefault="009A20D7" w:rsidP="009A20D7">
            <w:pPr>
              <w:jc w:val="center"/>
              <w:rPr>
                <w:b/>
                <w:szCs w:val="21"/>
                <w:lang w:bidi="en-US"/>
              </w:rPr>
            </w:pPr>
            <w:r>
              <w:rPr>
                <w:rFonts w:hint="eastAsia"/>
                <w:b/>
                <w:szCs w:val="21"/>
                <w:lang w:bidi="en-US"/>
              </w:rPr>
              <w:t>No.</w:t>
            </w:r>
          </w:p>
        </w:tc>
        <w:tc>
          <w:tcPr>
            <w:tcW w:w="2439" w:type="dxa"/>
            <w:vAlign w:val="center"/>
          </w:tcPr>
          <w:p w:rsidR="009A20D7" w:rsidRPr="00477465" w:rsidRDefault="009A20D7" w:rsidP="009A20D7">
            <w:pPr>
              <w:jc w:val="center"/>
              <w:rPr>
                <w:b/>
                <w:szCs w:val="21"/>
                <w:lang w:bidi="en-US"/>
              </w:rPr>
            </w:pPr>
            <w:r>
              <w:rPr>
                <w:rFonts w:hint="eastAsia"/>
                <w:b/>
                <w:szCs w:val="21"/>
                <w:lang w:bidi="en-US"/>
              </w:rPr>
              <w:t>Field Name</w:t>
            </w:r>
          </w:p>
        </w:tc>
        <w:tc>
          <w:tcPr>
            <w:tcW w:w="1134" w:type="dxa"/>
            <w:vAlign w:val="center"/>
          </w:tcPr>
          <w:p w:rsidR="009A20D7" w:rsidRPr="00477465" w:rsidRDefault="009A20D7" w:rsidP="009A20D7">
            <w:pPr>
              <w:rPr>
                <w:b/>
                <w:szCs w:val="21"/>
                <w:lang w:bidi="en-US"/>
              </w:rPr>
            </w:pPr>
            <w:r w:rsidRPr="00477465">
              <w:rPr>
                <w:b/>
                <w:szCs w:val="21"/>
                <w:lang w:bidi="en-US"/>
              </w:rPr>
              <w:t>Required</w:t>
            </w:r>
          </w:p>
        </w:tc>
        <w:tc>
          <w:tcPr>
            <w:tcW w:w="1247" w:type="dxa"/>
            <w:vAlign w:val="center"/>
          </w:tcPr>
          <w:p w:rsidR="009A20D7" w:rsidRPr="00477465" w:rsidRDefault="009A20D7" w:rsidP="009A20D7">
            <w:pPr>
              <w:jc w:val="center"/>
              <w:rPr>
                <w:b/>
                <w:szCs w:val="21"/>
                <w:lang w:bidi="en-US"/>
              </w:rPr>
            </w:pPr>
            <w:r w:rsidRPr="00477465">
              <w:rPr>
                <w:b/>
                <w:szCs w:val="21"/>
                <w:lang w:bidi="en-US"/>
              </w:rPr>
              <w:t>Attribute</w:t>
            </w:r>
          </w:p>
        </w:tc>
        <w:tc>
          <w:tcPr>
            <w:tcW w:w="3544" w:type="dxa"/>
          </w:tcPr>
          <w:p w:rsidR="009A20D7" w:rsidRPr="00477465" w:rsidRDefault="009A20D7" w:rsidP="009A20D7">
            <w:pPr>
              <w:jc w:val="center"/>
              <w:rPr>
                <w:b/>
                <w:szCs w:val="21"/>
                <w:lang w:bidi="en-US"/>
              </w:rPr>
            </w:pPr>
            <w:r w:rsidRPr="00477465">
              <w:rPr>
                <w:b/>
                <w:szCs w:val="21"/>
                <w:lang w:bidi="en-US"/>
              </w:rPr>
              <w:t>Description</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PartialAIDSelection</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   1</w:t>
            </w:r>
          </w:p>
        </w:tc>
        <w:tc>
          <w:tcPr>
            <w:tcW w:w="3544" w:type="dxa"/>
          </w:tcPr>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Select Flag</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The value is as below:</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Partial Match</w:t>
            </w:r>
          </w:p>
          <w:p w:rsidR="009A20D7" w:rsidRPr="00E14B73" w:rsidRDefault="009A20D7" w:rsidP="009A20D7">
            <w:pPr>
              <w:rPr>
                <w:color w:val="000000" w:themeColor="text1"/>
                <w:szCs w:val="21"/>
              </w:rPr>
            </w:pPr>
            <w:r w:rsidRPr="00E14B73">
              <w:rPr>
                <w:color w:val="000000" w:themeColor="text1"/>
                <w:szCs w:val="21"/>
              </w:rPr>
              <w:t>1: Full Match</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2</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ApplicationID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Hex…34</w:t>
            </w:r>
          </w:p>
        </w:tc>
        <w:tc>
          <w:tcPr>
            <w:tcW w:w="3544" w:type="dxa"/>
          </w:tcPr>
          <w:p w:rsidR="009A20D7" w:rsidRPr="00477465" w:rsidRDefault="009A20D7" w:rsidP="009A20D7">
            <w:pPr>
              <w:rPr>
                <w:color w:val="000000" w:themeColor="text1"/>
                <w:szCs w:val="21"/>
              </w:rPr>
            </w:pPr>
            <w:r w:rsidRPr="00E14B73">
              <w:rPr>
                <w:color w:val="000000" w:themeColor="text1"/>
                <w:szCs w:val="21"/>
              </w:rPr>
              <w:t>Application Identifier</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3</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IfUseLocalAIDName</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 1</w:t>
            </w:r>
          </w:p>
        </w:tc>
        <w:tc>
          <w:tcPr>
            <w:tcW w:w="3544" w:type="dxa"/>
          </w:tcPr>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The value is as below:</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Use Application   Name From Card</w:t>
            </w:r>
          </w:p>
          <w:p w:rsidR="009A20D7" w:rsidRPr="00E14B73" w:rsidRDefault="009A20D7" w:rsidP="009A20D7">
            <w:pPr>
              <w:rPr>
                <w:color w:val="000000" w:themeColor="text1"/>
                <w:szCs w:val="21"/>
              </w:rPr>
            </w:pPr>
            <w:r w:rsidRPr="00E14B73">
              <w:rPr>
                <w:color w:val="000000" w:themeColor="text1"/>
                <w:szCs w:val="21"/>
              </w:rPr>
              <w:t>1: Use Application   Local Name</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4</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LocalAIDName</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Char…16</w:t>
            </w:r>
          </w:p>
        </w:tc>
        <w:tc>
          <w:tcPr>
            <w:tcW w:w="3544" w:type="dxa"/>
          </w:tcPr>
          <w:p w:rsidR="009A20D7" w:rsidRPr="00E14B73" w:rsidRDefault="009A20D7" w:rsidP="009A20D7">
            <w:pPr>
              <w:rPr>
                <w:color w:val="000000" w:themeColor="text1"/>
                <w:szCs w:val="21"/>
              </w:rPr>
            </w:pPr>
            <w:r w:rsidRPr="00E14B73">
              <w:rPr>
                <w:color w:val="000000" w:themeColor="text1"/>
                <w:szCs w:val="21"/>
              </w:rPr>
              <w:t>Local Application Name</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5</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TerminalAIDVersion</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 4</w:t>
            </w:r>
          </w:p>
        </w:tc>
        <w:tc>
          <w:tcPr>
            <w:tcW w:w="3544" w:type="dxa"/>
          </w:tcPr>
          <w:p w:rsidR="009A20D7" w:rsidRPr="00E14B73" w:rsidRDefault="009A20D7" w:rsidP="009A20D7">
            <w:pPr>
              <w:rPr>
                <w:color w:val="000000" w:themeColor="text1"/>
                <w:szCs w:val="21"/>
              </w:rPr>
            </w:pPr>
            <w:r w:rsidRPr="00E14B73">
              <w:rPr>
                <w:color w:val="000000" w:themeColor="text1"/>
                <w:szCs w:val="21"/>
              </w:rPr>
              <w:t>Application Version</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6</w:t>
            </w:r>
          </w:p>
        </w:tc>
        <w:tc>
          <w:tcPr>
            <w:tcW w:w="2439" w:type="dxa"/>
          </w:tcPr>
          <w:p w:rsidR="009A20D7" w:rsidRPr="00E14B73" w:rsidRDefault="009A20D7" w:rsidP="009A20D7">
            <w:pPr>
              <w:jc w:val="center"/>
              <w:rPr>
                <w:color w:val="000000" w:themeColor="text1"/>
                <w:szCs w:val="21"/>
              </w:rPr>
            </w:pPr>
            <w:r w:rsidRPr="00E14B73">
              <w:rPr>
                <w:color w:val="000000" w:themeColor="text1"/>
                <w:szCs w:val="21"/>
              </w:rPr>
              <w:t>CryptogramVersion17Supported</w:t>
            </w:r>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MSD   CVN17 support flag,</w:t>
            </w:r>
          </w:p>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lastRenderedPageBreak/>
              <w:t>0-      not support</w:t>
            </w:r>
          </w:p>
          <w:p w:rsidR="009A20D7" w:rsidRPr="00E14B73" w:rsidRDefault="009A20D7" w:rsidP="009A20D7">
            <w:pPr>
              <w:pStyle w:val="ad"/>
              <w:numPr>
                <w:ilvl w:val="0"/>
                <w:numId w:val="30"/>
              </w:numPr>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1-      support    </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lastRenderedPageBreak/>
              <w:t>7</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ZeroAmountNoAllowed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Amount, Authorized of Zero Check]  flag,   </w:t>
            </w:r>
          </w:p>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[Amount,   Authorized of Zero Check] activated, online required</w:t>
            </w:r>
          </w:p>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1-        [Amount,   Authorized of Zero Check] activated, amount zero not allowed</w:t>
            </w:r>
          </w:p>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2-    [Amount, Authorized of Zero Check] deactivated</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8</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StatusCheckSupported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status   check support flag,</w:t>
            </w:r>
          </w:p>
          <w:p w:rsidR="009A20D7" w:rsidRPr="00E14B73" w:rsidRDefault="009A20D7" w:rsidP="009A20D7">
            <w:pPr>
              <w:pStyle w:val="ad"/>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 xml:space="preserve"> 0-not support </w:t>
            </w:r>
            <w:r w:rsidRPr="00E14B73">
              <w:rPr>
                <w:rFonts w:asciiTheme="minorHAnsi" w:eastAsiaTheme="minorEastAsia" w:hAnsiTheme="minorHAnsi" w:cstheme="minorBidi" w:hint="eastAsia"/>
                <w:i w:val="0"/>
                <w:kern w:val="2"/>
                <w:lang w:bidi="ar-SA"/>
              </w:rPr>
              <w:t>，</w:t>
            </w:r>
            <w:r w:rsidRPr="00E14B73">
              <w:rPr>
                <w:rFonts w:asciiTheme="minorHAnsi" w:eastAsiaTheme="minorEastAsia" w:hAnsiTheme="minorHAnsi" w:cstheme="minorBidi"/>
                <w:i w:val="0"/>
                <w:kern w:val="2"/>
                <w:lang w:bidi="ar-SA"/>
              </w:rPr>
              <w:t>1-   support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9</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ReaderTTQ</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Hex…8</w:t>
            </w:r>
          </w:p>
        </w:tc>
        <w:tc>
          <w:tcPr>
            <w:tcW w:w="3544" w:type="dxa"/>
          </w:tcPr>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Indicates reader   capabilities, requirements, and preferences to the card.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1</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8: 1 = MSD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7: RFU (0)</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 xml:space="preserve">bit 6: 1 = </w:t>
            </w:r>
            <w:proofErr w:type="spellStart"/>
            <w:r w:rsidRPr="00E14B73">
              <w:rPr>
                <w:rFonts w:asciiTheme="minorHAnsi" w:eastAsiaTheme="minorEastAsia" w:hAnsiTheme="minorHAnsi" w:cstheme="minorBidi"/>
                <w:color w:val="000000" w:themeColor="text1"/>
                <w:kern w:val="2"/>
                <w:sz w:val="21"/>
                <w:szCs w:val="21"/>
              </w:rPr>
              <w:t>qVSDC</w:t>
            </w:r>
            <w:proofErr w:type="spellEnd"/>
            <w:r w:rsidRPr="00E14B73">
              <w:rPr>
                <w:rFonts w:asciiTheme="minorHAnsi" w:eastAsiaTheme="minorEastAsia" w:hAnsiTheme="minorHAnsi" w:cstheme="minorBidi"/>
                <w:color w:val="000000" w:themeColor="text1"/>
                <w:kern w:val="2"/>
                <w:sz w:val="21"/>
                <w:szCs w:val="21"/>
              </w:rPr>
              <w:t xml:space="preserve">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5: 1 = EMV contact   chip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4: 1 = Offline-only   reader</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3: 1 = Online PIN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2: 1 = Signature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1: 1 = Offline Data   Authentication (ODA) for Online Authorizations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rPr>
              <w:t xml:space="preserve">Note: </w:t>
            </w:r>
            <w:r w:rsidRPr="00E14B73">
              <w:rPr>
                <w:rFonts w:asciiTheme="minorHAnsi" w:eastAsiaTheme="minorEastAsia" w:hAnsiTheme="minorHAnsi" w:cstheme="minorBidi"/>
                <w:color w:val="000000" w:themeColor="text1"/>
                <w:kern w:val="2"/>
                <w:sz w:val="21"/>
                <w:szCs w:val="21"/>
              </w:rPr>
              <w:t>Readers compliant to this specification   set TTQ byte 1 bit 1 to 0b</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2</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lastRenderedPageBreak/>
              <w:t>bit 8: 1 = Online   cryptogram required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7: 1 = CVM   required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6: 1 = (Contact   Chip) Offline PIN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bits 5-1: RFU   (00000)</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3</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8: 1 = Issuer   Update Processing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7: 1 = Mobile   functionality supported (Consumer Device CVM)</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bits 6-1: RFU   (000000)</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4</w:t>
            </w:r>
          </w:p>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RFU ('00')</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lastRenderedPageBreak/>
              <w:t>10</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Inter_WareFloorlimitByTransactionType</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Node</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 xml:space="preserve">Sub Node,   refer to “2.1.2.2.1 Sub Node  </w:t>
            </w:r>
            <w:proofErr w:type="spellStart"/>
            <w:r w:rsidRPr="00E14B73">
              <w:rPr>
                <w:rFonts w:asciiTheme="minorHAnsi" w:eastAsiaTheme="minorEastAsia" w:hAnsiTheme="minorHAnsi" w:cstheme="minorBidi"/>
                <w:i w:val="0"/>
                <w:kern w:val="2"/>
                <w:lang w:bidi="ar-SA"/>
              </w:rPr>
              <w:t>Inter_WareFloorlimitByTransactionType</w:t>
            </w:r>
            <w:proofErr w:type="spellEnd"/>
            <w:r w:rsidRPr="00E14B73">
              <w:rPr>
                <w:rFonts w:asciiTheme="minorHAnsi" w:eastAsiaTheme="minorEastAsia" w:hAnsiTheme="minorHAnsi" w:cstheme="minorBidi"/>
                <w:i w:val="0"/>
                <w:kern w:val="2"/>
                <w:lang w:bidi="ar-SA"/>
              </w:rPr>
              <w:t xml:space="preserve">   description”</w:t>
            </w:r>
          </w:p>
        </w:tc>
      </w:tr>
    </w:tbl>
    <w:p w:rsidR="00C571EE" w:rsidRDefault="00C571EE" w:rsidP="00C571EE"/>
    <w:p w:rsidR="009A20D7" w:rsidRPr="0001316E" w:rsidRDefault="009A20D7" w:rsidP="009A20D7">
      <w:pPr>
        <w:pStyle w:val="5"/>
        <w:rPr>
          <w:color w:val="4472C4" w:themeColor="accent5"/>
          <w:szCs w:val="22"/>
        </w:rPr>
      </w:pPr>
      <w:r w:rsidRPr="0001316E">
        <w:rPr>
          <w:color w:val="4472C4" w:themeColor="accent5"/>
        </w:rPr>
        <w:t>Sub Node “</w:t>
      </w:r>
      <w:proofErr w:type="spellStart"/>
      <w:r w:rsidRPr="0001316E">
        <w:rPr>
          <w:color w:val="4472C4" w:themeColor="accent5"/>
        </w:rPr>
        <w:t>Inter_WareFlmtByTransType</w:t>
      </w:r>
      <w:proofErr w:type="spellEnd"/>
      <w:r w:rsidRPr="0001316E">
        <w:rPr>
          <w:color w:val="4472C4" w:themeColor="accent5"/>
        </w:rPr>
        <w:t>” description</w:t>
      </w:r>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9A20D7" w:rsidRPr="00477465" w:rsidTr="009A20D7">
        <w:trPr>
          <w:trHeight w:val="321"/>
          <w:tblHeader/>
        </w:trPr>
        <w:tc>
          <w:tcPr>
            <w:tcW w:w="709" w:type="dxa"/>
            <w:vAlign w:val="center"/>
          </w:tcPr>
          <w:p w:rsidR="009A20D7" w:rsidRPr="00477465" w:rsidRDefault="009A20D7" w:rsidP="009A20D7">
            <w:pPr>
              <w:jc w:val="center"/>
              <w:rPr>
                <w:b/>
                <w:szCs w:val="21"/>
                <w:lang w:bidi="en-US"/>
              </w:rPr>
            </w:pPr>
            <w:r>
              <w:rPr>
                <w:rFonts w:hint="eastAsia"/>
                <w:b/>
                <w:szCs w:val="21"/>
                <w:lang w:bidi="en-US"/>
              </w:rPr>
              <w:t>No.</w:t>
            </w:r>
          </w:p>
        </w:tc>
        <w:tc>
          <w:tcPr>
            <w:tcW w:w="2439" w:type="dxa"/>
            <w:vAlign w:val="center"/>
          </w:tcPr>
          <w:p w:rsidR="009A20D7" w:rsidRPr="00477465" w:rsidRDefault="009A20D7" w:rsidP="009A20D7">
            <w:pPr>
              <w:jc w:val="center"/>
              <w:rPr>
                <w:b/>
                <w:szCs w:val="21"/>
                <w:lang w:bidi="en-US"/>
              </w:rPr>
            </w:pPr>
            <w:r>
              <w:rPr>
                <w:rFonts w:hint="eastAsia"/>
                <w:b/>
                <w:szCs w:val="21"/>
                <w:lang w:bidi="en-US"/>
              </w:rPr>
              <w:t>Field Name</w:t>
            </w:r>
          </w:p>
        </w:tc>
        <w:tc>
          <w:tcPr>
            <w:tcW w:w="1134" w:type="dxa"/>
            <w:vAlign w:val="center"/>
          </w:tcPr>
          <w:p w:rsidR="009A20D7" w:rsidRPr="00477465" w:rsidRDefault="009A20D7" w:rsidP="009A20D7">
            <w:pPr>
              <w:rPr>
                <w:b/>
                <w:szCs w:val="21"/>
                <w:lang w:bidi="en-US"/>
              </w:rPr>
            </w:pPr>
            <w:r w:rsidRPr="00477465">
              <w:rPr>
                <w:b/>
                <w:szCs w:val="21"/>
                <w:lang w:bidi="en-US"/>
              </w:rPr>
              <w:t>Required</w:t>
            </w:r>
          </w:p>
        </w:tc>
        <w:tc>
          <w:tcPr>
            <w:tcW w:w="1247" w:type="dxa"/>
            <w:vAlign w:val="center"/>
          </w:tcPr>
          <w:p w:rsidR="009A20D7" w:rsidRPr="00477465" w:rsidRDefault="009A20D7" w:rsidP="009A20D7">
            <w:pPr>
              <w:jc w:val="center"/>
              <w:rPr>
                <w:b/>
                <w:szCs w:val="21"/>
                <w:lang w:bidi="en-US"/>
              </w:rPr>
            </w:pPr>
            <w:r w:rsidRPr="00477465">
              <w:rPr>
                <w:b/>
                <w:szCs w:val="21"/>
                <w:lang w:bidi="en-US"/>
              </w:rPr>
              <w:t>Attribute</w:t>
            </w:r>
          </w:p>
        </w:tc>
        <w:tc>
          <w:tcPr>
            <w:tcW w:w="3544" w:type="dxa"/>
          </w:tcPr>
          <w:p w:rsidR="009A20D7" w:rsidRPr="00477465" w:rsidRDefault="009A20D7" w:rsidP="009A20D7">
            <w:pPr>
              <w:jc w:val="center"/>
              <w:rPr>
                <w:b/>
                <w:szCs w:val="21"/>
                <w:lang w:bidi="en-US"/>
              </w:rPr>
            </w:pPr>
            <w:r w:rsidRPr="00477465">
              <w:rPr>
                <w:b/>
                <w:szCs w:val="21"/>
                <w:lang w:bidi="en-US"/>
              </w:rPr>
              <w:t>Description</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ContactlessCVMLimit</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N…12</w:t>
            </w:r>
          </w:p>
        </w:tc>
        <w:tc>
          <w:tcPr>
            <w:tcW w:w="3544" w:type="dxa"/>
          </w:tcPr>
          <w:p w:rsidR="009A20D7" w:rsidRPr="00E14B73" w:rsidRDefault="009A20D7" w:rsidP="009A20D7">
            <w:pPr>
              <w:rPr>
                <w:color w:val="000000" w:themeColor="text1"/>
                <w:szCs w:val="21"/>
              </w:rPr>
            </w:pPr>
            <w:r w:rsidRPr="00E14B73">
              <w:rPr>
                <w:color w:val="000000" w:themeColor="text1"/>
              </w:rPr>
              <w:t>Contactless CVM Floor   Limit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2</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ContactlessTransactionLimit</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N…12</w:t>
            </w:r>
          </w:p>
        </w:tc>
        <w:tc>
          <w:tcPr>
            <w:tcW w:w="3544" w:type="dxa"/>
          </w:tcPr>
          <w:p w:rsidR="009A20D7" w:rsidRPr="00477465" w:rsidRDefault="009A20D7" w:rsidP="009A20D7">
            <w:pPr>
              <w:rPr>
                <w:color w:val="000000" w:themeColor="text1"/>
                <w:szCs w:val="21"/>
              </w:rPr>
            </w:pPr>
            <w:r w:rsidRPr="00E14B73">
              <w:rPr>
                <w:color w:val="000000" w:themeColor="text1"/>
              </w:rPr>
              <w:t>Contactless Transaction Floor Limit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3</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ContactlessFloorLimit</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N…12</w:t>
            </w:r>
          </w:p>
        </w:tc>
        <w:tc>
          <w:tcPr>
            <w:tcW w:w="3544" w:type="dxa"/>
          </w:tcPr>
          <w:p w:rsidR="009A20D7" w:rsidRPr="00E14B73" w:rsidRDefault="009A20D7" w:rsidP="009A20D7">
            <w:pPr>
              <w:rPr>
                <w:color w:val="000000" w:themeColor="text1"/>
                <w:szCs w:val="21"/>
              </w:rPr>
            </w:pPr>
            <w:r w:rsidRPr="00E14B73">
              <w:rPr>
                <w:color w:val="000000" w:themeColor="text1"/>
              </w:rPr>
              <w:t>Contactless Floor Limit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4</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TerminalFloorLimit</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N…12</w:t>
            </w:r>
          </w:p>
        </w:tc>
        <w:tc>
          <w:tcPr>
            <w:tcW w:w="3544" w:type="dxa"/>
          </w:tcPr>
          <w:p w:rsidR="009A20D7" w:rsidRPr="00E14B73" w:rsidRDefault="009A20D7" w:rsidP="009A20D7">
            <w:pPr>
              <w:rPr>
                <w:color w:val="000000" w:themeColor="text1"/>
                <w:szCs w:val="21"/>
              </w:rPr>
            </w:pPr>
            <w:r w:rsidRPr="00E14B73">
              <w:rPr>
                <w:color w:val="000000" w:themeColor="text1"/>
              </w:rPr>
              <w:t>Terminal Floor Limit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5</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TerminalFloorLimitSupported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Terminal   Offline limit check flag</w:t>
            </w:r>
          </w:p>
          <w:p w:rsidR="009A20D7" w:rsidRPr="00E14B73" w:rsidRDefault="009A20D7" w:rsidP="009A20D7">
            <w:pPr>
              <w:rPr>
                <w:color w:val="000000" w:themeColor="text1"/>
                <w:szCs w:val="21"/>
              </w:rPr>
            </w:pPr>
            <w:r w:rsidRPr="00E14B73">
              <w:rPr>
                <w:color w:val="000000" w:themeColor="text1"/>
                <w:szCs w:val="21"/>
              </w:rPr>
              <w:t>0-Deactivated, 1-Active and exist, 2-Active but not exist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6</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ContactlessTransactionLimitSupported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Card reader contactless transaction limit check flag,   0-Deactivated, 1-Active and exist, 2-Active but not exist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7</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CVMLimitSupported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Card reader CVM limit check flag, 0-Deactivated, 1-Active and   exist, 2-Active but not exist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lastRenderedPageBreak/>
              <w:t>8</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ContactlessFloorLimitSupported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d"/>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Card reader contactless Offline limit check flag,   0-Deactivated, 1-Active and exist, 2-Active but not exist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9</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TransactionType</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N2</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Transaction type   same as Tag“0x9C”</w:t>
            </w:r>
          </w:p>
        </w:tc>
      </w:tr>
    </w:tbl>
    <w:p w:rsidR="009A20D7" w:rsidRPr="009A20D7" w:rsidRDefault="009A20D7" w:rsidP="00C571EE"/>
    <w:p w:rsidR="00A717E9" w:rsidRDefault="00A717E9" w:rsidP="0061787F">
      <w:pPr>
        <w:pStyle w:val="4"/>
        <w:numPr>
          <w:ilvl w:val="3"/>
          <w:numId w:val="29"/>
        </w:numPr>
      </w:pPr>
      <w:r>
        <w:rPr>
          <w:rFonts w:hint="eastAsia"/>
        </w:rPr>
        <w:t>Program ID</w:t>
      </w:r>
      <w:r>
        <w:t xml:space="preserve"> configuration</w:t>
      </w:r>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9A20D7" w:rsidRPr="00477465" w:rsidTr="009A20D7">
        <w:trPr>
          <w:trHeight w:val="321"/>
          <w:tblHeader/>
        </w:trPr>
        <w:tc>
          <w:tcPr>
            <w:tcW w:w="709" w:type="dxa"/>
            <w:vAlign w:val="center"/>
          </w:tcPr>
          <w:p w:rsidR="009A20D7" w:rsidRPr="00E14B73" w:rsidRDefault="009A20D7" w:rsidP="009A20D7">
            <w:pPr>
              <w:tabs>
                <w:tab w:val="center" w:pos="4153"/>
                <w:tab w:val="right" w:pos="8306"/>
              </w:tabs>
              <w:snapToGrid w:val="0"/>
              <w:rPr>
                <w:b/>
                <w:sz w:val="18"/>
                <w:szCs w:val="21"/>
                <w:lang w:bidi="en-US"/>
              </w:rPr>
            </w:pPr>
            <w:r w:rsidRPr="00E14B73">
              <w:rPr>
                <w:b/>
                <w:sz w:val="18"/>
                <w:szCs w:val="21"/>
                <w:lang w:bidi="en-US"/>
              </w:rPr>
              <w:t>No.</w:t>
            </w:r>
          </w:p>
        </w:tc>
        <w:tc>
          <w:tcPr>
            <w:tcW w:w="2439" w:type="dxa"/>
            <w:vAlign w:val="center"/>
          </w:tcPr>
          <w:p w:rsidR="009A20D7" w:rsidRPr="00477465" w:rsidRDefault="009A20D7" w:rsidP="009A20D7">
            <w:pPr>
              <w:jc w:val="center"/>
              <w:rPr>
                <w:b/>
                <w:szCs w:val="21"/>
                <w:lang w:bidi="en-US"/>
              </w:rPr>
            </w:pPr>
            <w:r>
              <w:rPr>
                <w:rFonts w:hint="eastAsia"/>
                <w:b/>
                <w:szCs w:val="21"/>
                <w:lang w:bidi="en-US"/>
              </w:rPr>
              <w:t>Field Name</w:t>
            </w:r>
          </w:p>
        </w:tc>
        <w:tc>
          <w:tcPr>
            <w:tcW w:w="1134" w:type="dxa"/>
            <w:vAlign w:val="center"/>
          </w:tcPr>
          <w:p w:rsidR="009A20D7" w:rsidRPr="00477465" w:rsidRDefault="009A20D7" w:rsidP="009A20D7">
            <w:pPr>
              <w:rPr>
                <w:b/>
                <w:szCs w:val="21"/>
                <w:lang w:bidi="en-US"/>
              </w:rPr>
            </w:pPr>
            <w:r w:rsidRPr="00477465">
              <w:rPr>
                <w:b/>
                <w:szCs w:val="21"/>
                <w:lang w:bidi="en-US"/>
              </w:rPr>
              <w:t>Required</w:t>
            </w:r>
          </w:p>
        </w:tc>
        <w:tc>
          <w:tcPr>
            <w:tcW w:w="1247" w:type="dxa"/>
            <w:vAlign w:val="center"/>
          </w:tcPr>
          <w:p w:rsidR="009A20D7" w:rsidRPr="00477465" w:rsidRDefault="009A20D7" w:rsidP="009A20D7">
            <w:pPr>
              <w:jc w:val="center"/>
              <w:rPr>
                <w:b/>
                <w:szCs w:val="21"/>
                <w:lang w:bidi="en-US"/>
              </w:rPr>
            </w:pPr>
            <w:r w:rsidRPr="00477465">
              <w:rPr>
                <w:b/>
                <w:szCs w:val="21"/>
                <w:lang w:bidi="en-US"/>
              </w:rPr>
              <w:t>Attribute</w:t>
            </w:r>
          </w:p>
        </w:tc>
        <w:tc>
          <w:tcPr>
            <w:tcW w:w="3544" w:type="dxa"/>
          </w:tcPr>
          <w:p w:rsidR="009A20D7" w:rsidRPr="00477465" w:rsidRDefault="009A20D7" w:rsidP="009A20D7">
            <w:pPr>
              <w:jc w:val="center"/>
              <w:rPr>
                <w:b/>
                <w:szCs w:val="21"/>
                <w:lang w:bidi="en-US"/>
              </w:rPr>
            </w:pPr>
            <w:r w:rsidRPr="00477465">
              <w:rPr>
                <w:b/>
                <w:szCs w:val="21"/>
                <w:lang w:bidi="en-US"/>
              </w:rPr>
              <w:t>Description</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ProgramId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N…17</w:t>
            </w:r>
          </w:p>
        </w:tc>
        <w:tc>
          <w:tcPr>
            <w:tcW w:w="3544" w:type="dxa"/>
          </w:tcPr>
          <w:p w:rsidR="009A20D7" w:rsidRPr="00E14B73" w:rsidRDefault="009A20D7" w:rsidP="009A20D7">
            <w:pPr>
              <w:rPr>
                <w:color w:val="000000" w:themeColor="text1"/>
                <w:szCs w:val="21"/>
              </w:rPr>
            </w:pPr>
            <w:r w:rsidRPr="00E14B73">
              <w:rPr>
                <w:color w:val="000000" w:themeColor="text1"/>
                <w:szCs w:val="21"/>
              </w:rPr>
              <w:t>Program ID</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2</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ContactlessCVMLimit</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N…12</w:t>
            </w:r>
          </w:p>
        </w:tc>
        <w:tc>
          <w:tcPr>
            <w:tcW w:w="3544" w:type="dxa"/>
          </w:tcPr>
          <w:p w:rsidR="009A20D7" w:rsidRPr="00477465" w:rsidRDefault="009A20D7" w:rsidP="009A20D7">
            <w:pPr>
              <w:rPr>
                <w:color w:val="000000" w:themeColor="text1"/>
                <w:szCs w:val="21"/>
              </w:rPr>
            </w:pPr>
            <w:r w:rsidRPr="00E14B73">
              <w:rPr>
                <w:color w:val="000000" w:themeColor="text1"/>
                <w:szCs w:val="21"/>
              </w:rPr>
              <w:t>Contactless CVM Floor Limit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3</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ContactlessTransactionLimit</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N…12</w:t>
            </w:r>
          </w:p>
        </w:tc>
        <w:tc>
          <w:tcPr>
            <w:tcW w:w="3544" w:type="dxa"/>
          </w:tcPr>
          <w:p w:rsidR="009A20D7" w:rsidRPr="00E14B73" w:rsidRDefault="009A20D7" w:rsidP="009A20D7">
            <w:pPr>
              <w:rPr>
                <w:color w:val="000000" w:themeColor="text1"/>
                <w:szCs w:val="21"/>
              </w:rPr>
            </w:pPr>
            <w:r w:rsidRPr="00E14B73">
              <w:rPr>
                <w:color w:val="000000" w:themeColor="text1"/>
                <w:szCs w:val="21"/>
              </w:rPr>
              <w:t>Contactless   Transaction Floor Limit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4</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ContactlessFloorLimit</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N…12</w:t>
            </w:r>
          </w:p>
        </w:tc>
        <w:tc>
          <w:tcPr>
            <w:tcW w:w="3544" w:type="dxa"/>
          </w:tcPr>
          <w:p w:rsidR="009A20D7" w:rsidRPr="00E14B73" w:rsidRDefault="009A20D7" w:rsidP="009A20D7">
            <w:pPr>
              <w:rPr>
                <w:color w:val="000000" w:themeColor="text1"/>
                <w:szCs w:val="21"/>
              </w:rPr>
            </w:pPr>
            <w:r w:rsidRPr="00E14B73">
              <w:rPr>
                <w:color w:val="000000" w:themeColor="text1"/>
                <w:szCs w:val="21"/>
              </w:rPr>
              <w:t>Contactless   Floor Limit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5</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TerminalFloorLimit</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N…12</w:t>
            </w:r>
          </w:p>
        </w:tc>
        <w:tc>
          <w:tcPr>
            <w:tcW w:w="3544" w:type="dxa"/>
          </w:tcPr>
          <w:p w:rsidR="009A20D7" w:rsidRPr="00E14B73" w:rsidRDefault="009A20D7" w:rsidP="009A20D7">
            <w:pPr>
              <w:rPr>
                <w:color w:val="000000" w:themeColor="text1"/>
                <w:szCs w:val="21"/>
              </w:rPr>
            </w:pPr>
            <w:r w:rsidRPr="00E14B73">
              <w:rPr>
                <w:color w:val="000000" w:themeColor="text1"/>
                <w:szCs w:val="21"/>
              </w:rPr>
              <w:t>Terminal Floor   Limit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6</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TerminalFloorLimitSupported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Terminal Offline limit check flag</w:t>
            </w:r>
          </w:p>
          <w:p w:rsidR="009A20D7" w:rsidRPr="00E14B73" w:rsidRDefault="009A20D7" w:rsidP="009A20D7">
            <w:pPr>
              <w:rPr>
                <w:color w:val="000000" w:themeColor="text1"/>
                <w:szCs w:val="21"/>
              </w:rPr>
            </w:pPr>
            <w:r w:rsidRPr="00E14B73">
              <w:rPr>
                <w:color w:val="000000" w:themeColor="text1"/>
                <w:szCs w:val="21"/>
              </w:rPr>
              <w:t>0-Deactivated, 1-Active and   exist, 2-Active but not exist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7</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ContactlessTransactionLimitSupported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Card reader contactless   transaction limit check flag, 0-Deactivated, 1-Active and exist, 2-Active but   not exist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8</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CVMLimitSupported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Card reader CVM limit check   flag, 0-Deactivated, 1-Active and exist, 2-Active but not exist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9</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ContactlessFloorLimitSupported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d"/>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Card reader contactless   Offline limit check flag, 0-Deactivated, 1-Active and exist, 2-Active but not   exist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10</w:t>
            </w:r>
          </w:p>
        </w:tc>
        <w:tc>
          <w:tcPr>
            <w:tcW w:w="2439" w:type="dxa"/>
          </w:tcPr>
          <w:p w:rsidR="009A20D7" w:rsidRPr="00E14B73" w:rsidRDefault="009A20D7" w:rsidP="009A20D7">
            <w:pPr>
              <w:jc w:val="center"/>
              <w:rPr>
                <w:color w:val="000000" w:themeColor="text1"/>
                <w:szCs w:val="21"/>
              </w:rPr>
            </w:pPr>
            <w:r w:rsidRPr="00E14B73">
              <w:rPr>
                <w:color w:val="000000" w:themeColor="text1"/>
                <w:szCs w:val="21"/>
              </w:rPr>
              <w:t>CryptogramVersion17Supported</w:t>
            </w:r>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MSD CVN17 support flag,</w:t>
            </w:r>
          </w:p>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 not support</w:t>
            </w:r>
          </w:p>
          <w:p w:rsidR="009A20D7" w:rsidRPr="00E14B73" w:rsidRDefault="009A20D7" w:rsidP="009A20D7">
            <w:pPr>
              <w:pStyle w:val="ad"/>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1 - support   </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11</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ZeroAmountNoAllowed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Amount, Authorized of Zero   Check]  flag, </w:t>
            </w:r>
          </w:p>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 [Amount, Authorized of   Zero Check] activated, online required</w:t>
            </w:r>
          </w:p>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1 - [Amount, Authorized of   Zero Check] activated, amount zero not allowed</w:t>
            </w:r>
          </w:p>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2 - [Amount, Authorized of   Zero Check] deactivated</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lastRenderedPageBreak/>
              <w:t>12</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StatusCheckSupported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N…1</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status check support flag,</w:t>
            </w:r>
          </w:p>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 xml:space="preserve"> 0-not support </w:t>
            </w:r>
            <w:r w:rsidRPr="00E14B73">
              <w:rPr>
                <w:rFonts w:asciiTheme="minorHAnsi" w:eastAsiaTheme="minorEastAsia" w:hAnsiTheme="minorHAnsi" w:cstheme="minorBidi" w:hint="eastAsia"/>
                <w:i w:val="0"/>
                <w:kern w:val="2"/>
                <w:lang w:bidi="ar-SA"/>
              </w:rPr>
              <w:t>，</w:t>
            </w:r>
            <w:r w:rsidRPr="00E14B73">
              <w:rPr>
                <w:rFonts w:asciiTheme="minorHAnsi" w:eastAsiaTheme="minorEastAsia" w:hAnsiTheme="minorHAnsi" w:cstheme="minorBidi"/>
                <w:i w:val="0"/>
                <w:kern w:val="2"/>
                <w:lang w:bidi="ar-SA"/>
              </w:rPr>
              <w:t>1- support</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13</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ReaderTTQ</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Hex…8</w:t>
            </w:r>
          </w:p>
        </w:tc>
        <w:tc>
          <w:tcPr>
            <w:tcW w:w="3544" w:type="dxa"/>
          </w:tcPr>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Indicates reader capabilities, requirements, and   preferences to the card.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1</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8: 1 = MSD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7: RFU (0)</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 xml:space="preserve">bit 6: 1 = </w:t>
            </w:r>
            <w:proofErr w:type="spellStart"/>
            <w:r w:rsidRPr="00E14B73">
              <w:rPr>
                <w:rFonts w:asciiTheme="minorHAnsi" w:eastAsiaTheme="minorEastAsia" w:hAnsiTheme="minorHAnsi" w:cstheme="minorBidi"/>
                <w:color w:val="000000" w:themeColor="text1"/>
                <w:kern w:val="2"/>
                <w:sz w:val="21"/>
                <w:szCs w:val="21"/>
              </w:rPr>
              <w:t>qVSDC</w:t>
            </w:r>
            <w:proofErr w:type="spellEnd"/>
            <w:r w:rsidRPr="00E14B73">
              <w:rPr>
                <w:rFonts w:asciiTheme="minorHAnsi" w:eastAsiaTheme="minorEastAsia" w:hAnsiTheme="minorHAnsi" w:cstheme="minorBidi"/>
                <w:color w:val="000000" w:themeColor="text1"/>
                <w:kern w:val="2"/>
                <w:sz w:val="21"/>
                <w:szCs w:val="21"/>
              </w:rPr>
              <w:t xml:space="preserve">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5: 1 = EMV contact chip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4: 1 = Offline-only reader</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3: 1 = Online PIN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2: 1 = Signature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1: 1 = Offline Data Authentication (ODA) for Online   Authorizations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rPr>
              <w:t xml:space="preserve">Note: </w:t>
            </w:r>
            <w:r w:rsidRPr="00E14B73">
              <w:rPr>
                <w:rFonts w:asciiTheme="minorHAnsi" w:eastAsiaTheme="minorEastAsia" w:hAnsiTheme="minorHAnsi" w:cstheme="minorBidi"/>
                <w:color w:val="000000" w:themeColor="text1"/>
                <w:kern w:val="2"/>
                <w:sz w:val="21"/>
                <w:szCs w:val="21"/>
              </w:rPr>
              <w:t>Readers compliant to this   specification set TTQ byte 1 bit 1 to 0b</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2</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8: 1 = Online cryptogram required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7: 1 = CVM required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6: 1 = (Contact Chip) Offline PIN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bits 5-1: RFU (00000)</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Byte 3</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8: 1 = Issuer Update Processing supported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 7: 1 = Mobile functionality supported (Consumer   Device CVM)</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bits 6-1: RFU (000000)</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lastRenderedPageBreak/>
              <w:t>Byte 4</w:t>
            </w:r>
          </w:p>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RFU ('00')</w:t>
            </w:r>
          </w:p>
        </w:tc>
      </w:tr>
    </w:tbl>
    <w:p w:rsidR="00C571EE" w:rsidRPr="009A20D7" w:rsidRDefault="00C571EE" w:rsidP="00C571EE"/>
    <w:p w:rsidR="007952D7" w:rsidRDefault="00A717E9" w:rsidP="0061787F">
      <w:pPr>
        <w:pStyle w:val="3"/>
        <w:numPr>
          <w:ilvl w:val="2"/>
          <w:numId w:val="29"/>
        </w:numPr>
      </w:pPr>
      <w:bookmarkStart w:id="3132" w:name="_Toc478130827"/>
      <w:proofErr w:type="spellStart"/>
      <w:r>
        <w:rPr>
          <w:rFonts w:hint="eastAsia"/>
        </w:rPr>
        <w:t>Paypass</w:t>
      </w:r>
      <w:proofErr w:type="spellEnd"/>
      <w:r>
        <w:rPr>
          <w:rFonts w:hint="eastAsia"/>
        </w:rPr>
        <w:t xml:space="preserve"> parameter configuration</w:t>
      </w:r>
      <w:bookmarkEnd w:id="3132"/>
    </w:p>
    <w:p w:rsidR="00A717E9" w:rsidRDefault="00A717E9" w:rsidP="0061787F">
      <w:pPr>
        <w:pStyle w:val="4"/>
        <w:numPr>
          <w:ilvl w:val="3"/>
          <w:numId w:val="29"/>
        </w:numPr>
      </w:pPr>
      <w:proofErr w:type="spellStart"/>
      <w:r>
        <w:rPr>
          <w:rFonts w:hint="eastAsia"/>
        </w:rPr>
        <w:t>Paypass</w:t>
      </w:r>
      <w:proofErr w:type="spellEnd"/>
      <w:r>
        <w:rPr>
          <w:rFonts w:hint="eastAsia"/>
        </w:rPr>
        <w:t xml:space="preserve"> configuration</w:t>
      </w:r>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9A20D7" w:rsidRPr="00477465" w:rsidTr="009A20D7">
        <w:trPr>
          <w:trHeight w:val="321"/>
          <w:tblHeader/>
        </w:trPr>
        <w:tc>
          <w:tcPr>
            <w:tcW w:w="709" w:type="dxa"/>
            <w:vAlign w:val="center"/>
          </w:tcPr>
          <w:p w:rsidR="009A20D7" w:rsidRPr="00E14B73" w:rsidRDefault="009A20D7" w:rsidP="009A20D7">
            <w:pPr>
              <w:tabs>
                <w:tab w:val="center" w:pos="4153"/>
                <w:tab w:val="right" w:pos="8306"/>
              </w:tabs>
              <w:snapToGrid w:val="0"/>
              <w:rPr>
                <w:b/>
                <w:sz w:val="18"/>
                <w:szCs w:val="21"/>
                <w:lang w:bidi="en-US"/>
              </w:rPr>
            </w:pPr>
            <w:r w:rsidRPr="00E14B73">
              <w:rPr>
                <w:b/>
                <w:sz w:val="18"/>
                <w:szCs w:val="21"/>
                <w:lang w:bidi="en-US"/>
              </w:rPr>
              <w:t>No.</w:t>
            </w:r>
          </w:p>
        </w:tc>
        <w:tc>
          <w:tcPr>
            <w:tcW w:w="2439" w:type="dxa"/>
            <w:vAlign w:val="center"/>
          </w:tcPr>
          <w:p w:rsidR="009A20D7" w:rsidRPr="00477465" w:rsidRDefault="009A20D7" w:rsidP="009A20D7">
            <w:pPr>
              <w:jc w:val="center"/>
              <w:rPr>
                <w:b/>
                <w:szCs w:val="21"/>
                <w:lang w:bidi="en-US"/>
              </w:rPr>
            </w:pPr>
            <w:r>
              <w:rPr>
                <w:rFonts w:hint="eastAsia"/>
                <w:b/>
                <w:szCs w:val="21"/>
                <w:lang w:bidi="en-US"/>
              </w:rPr>
              <w:t>Field Name</w:t>
            </w:r>
          </w:p>
        </w:tc>
        <w:tc>
          <w:tcPr>
            <w:tcW w:w="1134" w:type="dxa"/>
            <w:vAlign w:val="center"/>
          </w:tcPr>
          <w:p w:rsidR="009A20D7" w:rsidRPr="00477465" w:rsidRDefault="009A20D7" w:rsidP="009A20D7">
            <w:pPr>
              <w:rPr>
                <w:b/>
                <w:szCs w:val="21"/>
                <w:lang w:bidi="en-US"/>
              </w:rPr>
            </w:pPr>
            <w:r w:rsidRPr="00477465">
              <w:rPr>
                <w:b/>
                <w:szCs w:val="21"/>
                <w:lang w:bidi="en-US"/>
              </w:rPr>
              <w:t>Required</w:t>
            </w:r>
          </w:p>
        </w:tc>
        <w:tc>
          <w:tcPr>
            <w:tcW w:w="1247" w:type="dxa"/>
            <w:vAlign w:val="center"/>
          </w:tcPr>
          <w:p w:rsidR="009A20D7" w:rsidRPr="00477465" w:rsidRDefault="009A20D7" w:rsidP="009A20D7">
            <w:pPr>
              <w:jc w:val="center"/>
              <w:rPr>
                <w:b/>
                <w:szCs w:val="21"/>
                <w:lang w:bidi="en-US"/>
              </w:rPr>
            </w:pPr>
            <w:r w:rsidRPr="00477465">
              <w:rPr>
                <w:b/>
                <w:szCs w:val="21"/>
                <w:lang w:bidi="en-US"/>
              </w:rPr>
              <w:t>Attribute</w:t>
            </w:r>
          </w:p>
        </w:tc>
        <w:tc>
          <w:tcPr>
            <w:tcW w:w="3544" w:type="dxa"/>
          </w:tcPr>
          <w:p w:rsidR="009A20D7" w:rsidRPr="00477465" w:rsidRDefault="009A20D7" w:rsidP="009A20D7">
            <w:pPr>
              <w:jc w:val="center"/>
              <w:rPr>
                <w:b/>
                <w:szCs w:val="21"/>
                <w:lang w:bidi="en-US"/>
              </w:rPr>
            </w:pPr>
            <w:r w:rsidRPr="00477465">
              <w:rPr>
                <w:b/>
                <w:szCs w:val="21"/>
                <w:lang w:bidi="en-US"/>
              </w:rPr>
              <w:t>Description</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KernelConfiguration</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Hex…2</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DF811B             Indicates the Kernel configuration   options</w:t>
            </w:r>
          </w:p>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 </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b8:Only EMV mode   transactions supported</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b7: Only mag-stripe   mode transactions supported</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b6:On device   cardholder verification supported</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b5-1 RFU</w:t>
            </w:r>
          </w:p>
          <w:p w:rsidR="009A20D7" w:rsidRPr="00E14B73" w:rsidRDefault="009A20D7" w:rsidP="009A20D7">
            <w:pPr>
              <w:rPr>
                <w:color w:val="000000" w:themeColor="text1"/>
                <w:szCs w:val="21"/>
              </w:rPr>
            </w:pPr>
            <w:r w:rsidRPr="00E14B73">
              <w:rPr>
                <w:color w:val="000000" w:themeColor="text1"/>
              </w:rPr>
              <w:t>decide by AID</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2</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TornLeftTime</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N…4</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DF811C             Maximum time, in seconds, that a   record can remain in the Torn Transaction Log.</w:t>
            </w:r>
          </w:p>
          <w:p w:rsidR="009A20D7" w:rsidRPr="00477465" w:rsidRDefault="009A20D7" w:rsidP="009A20D7">
            <w:pPr>
              <w:rPr>
                <w:color w:val="000000" w:themeColor="text1"/>
                <w:szCs w:val="21"/>
              </w:rPr>
            </w:pPr>
            <w:r w:rsidRPr="00E14B73">
              <w:rPr>
                <w:color w:val="000000" w:themeColor="text1"/>
                <w:szCs w:val="21"/>
              </w:rPr>
              <w:t>(only for chip card)</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3</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MaximumTornNumber</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Hex…2</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DF811D Max   Number of Torn Transaction Log Records</w:t>
            </w:r>
          </w:p>
          <w:p w:rsidR="009A20D7" w:rsidRPr="00E14B73" w:rsidRDefault="009A20D7" w:rsidP="009A20D7">
            <w:pPr>
              <w:rPr>
                <w:color w:val="000000" w:themeColor="text1"/>
                <w:szCs w:val="21"/>
              </w:rPr>
            </w:pPr>
            <w:r w:rsidRPr="00E14B73">
              <w:rPr>
                <w:color w:val="000000" w:themeColor="text1"/>
                <w:szCs w:val="21"/>
              </w:rPr>
              <w:t>(only for chip card)</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4</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MagneticCVM</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Hex…2</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DF811E Mag-stripe CVM Capability-CVM   required(</w:t>
            </w:r>
            <w:proofErr w:type="spellStart"/>
            <w:r w:rsidRPr="00E14B73">
              <w:rPr>
                <w:rFonts w:asciiTheme="minorHAnsi" w:eastAsiaTheme="minorEastAsia" w:hAnsiTheme="minorHAnsi" w:cstheme="minorBidi"/>
                <w:color w:val="000000" w:themeColor="text1"/>
                <w:kern w:val="2"/>
                <w:sz w:val="21"/>
                <w:szCs w:val="21"/>
              </w:rPr>
              <w:t>PayPass</w:t>
            </w:r>
            <w:proofErr w:type="spellEnd"/>
            <w:r w:rsidRPr="00E14B73">
              <w:rPr>
                <w:rFonts w:asciiTheme="minorHAnsi" w:eastAsiaTheme="minorEastAsia" w:hAnsiTheme="minorHAnsi" w:cstheme="minorBidi"/>
                <w:color w:val="000000" w:themeColor="text1"/>
                <w:kern w:val="2"/>
                <w:sz w:val="21"/>
                <w:szCs w:val="21"/>
              </w:rPr>
              <w:t>)</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b8-5</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0000:   NO CVM</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0001:   OBTAIN SIGNATURE</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0010:   ONLINE PIN</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1111:   N/A</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b4-1</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lastRenderedPageBreak/>
              <w:t>NFU</w:t>
            </w:r>
          </w:p>
          <w:p w:rsidR="009A20D7" w:rsidRPr="00E14B73" w:rsidRDefault="009A20D7" w:rsidP="009A20D7">
            <w:pPr>
              <w:rPr>
                <w:color w:val="000000" w:themeColor="text1"/>
                <w:szCs w:val="21"/>
              </w:rPr>
            </w:pPr>
            <w:r w:rsidRPr="00E14B73">
              <w:rPr>
                <w:color w:val="000000" w:themeColor="text1"/>
                <w:szCs w:val="21"/>
              </w:rPr>
              <w:t> </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lastRenderedPageBreak/>
              <w:t>5</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MageticNoCVM</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Hex…2</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DF812C Mag-stripe CVM Capability-No CVM   required</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b8-5</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0000:   NO CVM</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0001:   OBTAIN SIGNATURE</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0010:   ONLINE PIN</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1111:   N/A</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b4-1</w:t>
            </w:r>
          </w:p>
          <w:p w:rsidR="009A20D7" w:rsidRPr="00E14B73" w:rsidRDefault="009A20D7" w:rsidP="009A20D7">
            <w:pPr>
              <w:rPr>
                <w:color w:val="000000" w:themeColor="text1"/>
                <w:szCs w:val="21"/>
              </w:rPr>
            </w:pPr>
            <w:r w:rsidRPr="00E14B73">
              <w:rPr>
                <w:color w:val="000000" w:themeColor="text1"/>
                <w:szCs w:val="21"/>
              </w:rPr>
              <w:t>NFU</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6</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MobileSupport</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Hex…2</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Tag 9F7E Mobile Support Indicator</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b8-3</w:t>
            </w:r>
            <w:r w:rsidRPr="00E14B73">
              <w:rPr>
                <w:rFonts w:asciiTheme="minorHAnsi" w:eastAsiaTheme="minorEastAsia" w:hAnsiTheme="minorHAnsi" w:cstheme="minorBidi" w:hint="eastAsia"/>
                <w:color w:val="000000" w:themeColor="text1"/>
                <w:kern w:val="2"/>
                <w:sz w:val="21"/>
                <w:szCs w:val="21"/>
              </w:rPr>
              <w:t>：</w:t>
            </w:r>
            <w:r w:rsidRPr="00E14B73">
              <w:rPr>
                <w:rFonts w:asciiTheme="minorHAnsi" w:eastAsiaTheme="minorEastAsia" w:hAnsiTheme="minorHAnsi" w:cstheme="minorBidi"/>
                <w:color w:val="000000" w:themeColor="text1"/>
                <w:kern w:val="2"/>
                <w:sz w:val="21"/>
                <w:szCs w:val="21"/>
              </w:rPr>
              <w:t xml:space="preserve"> RFU</w:t>
            </w:r>
          </w:p>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b2 :Offline   PIN Required</w:t>
            </w:r>
          </w:p>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b1</w:t>
            </w:r>
            <w:r w:rsidRPr="00E14B73">
              <w:rPr>
                <w:rFonts w:asciiTheme="minorHAnsi" w:eastAsiaTheme="minorEastAsia" w:hAnsiTheme="minorHAnsi" w:cstheme="minorBidi" w:hint="eastAsia"/>
                <w:i w:val="0"/>
                <w:kern w:val="2"/>
                <w:lang w:bidi="ar-SA"/>
              </w:rPr>
              <w:t>：</w:t>
            </w:r>
            <w:r w:rsidRPr="00E14B73">
              <w:rPr>
                <w:rFonts w:asciiTheme="minorHAnsi" w:eastAsiaTheme="minorEastAsia" w:hAnsiTheme="minorHAnsi" w:cstheme="minorBidi"/>
                <w:i w:val="0"/>
                <w:kern w:val="2"/>
                <w:lang w:bidi="ar-SA"/>
              </w:rPr>
              <w:t>Mobile supported</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7</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CardDataInput</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Hex…2</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Tag DF8117  Card Data Input Capability</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8</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CVMCapability_CVMRequired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Hex…2</w:t>
            </w:r>
          </w:p>
        </w:tc>
        <w:tc>
          <w:tcPr>
            <w:tcW w:w="3544" w:type="dxa"/>
          </w:tcPr>
          <w:p w:rsidR="009A20D7" w:rsidRPr="00E14B73" w:rsidRDefault="009A20D7" w:rsidP="009A20D7">
            <w:pPr>
              <w:pStyle w:val="ad"/>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Tag DF8118  CVM Capability - CVM Required</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9</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CVMCapability_NoCVMRequired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Hex…2</w:t>
            </w:r>
          </w:p>
        </w:tc>
        <w:tc>
          <w:tcPr>
            <w:tcW w:w="3544" w:type="dxa"/>
          </w:tcPr>
          <w:p w:rsidR="009A20D7" w:rsidRPr="00E14B73" w:rsidRDefault="009A20D7" w:rsidP="009A20D7">
            <w:pPr>
              <w:pStyle w:val="af"/>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Tag DF8119  CVM Capability - No CVM Required</w:t>
            </w:r>
          </w:p>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(0x08)</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10</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TerminalType</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Hex…2</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Tag  9F35 Terminal Type</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11</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AccoutType</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Hex2</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Tag 5F57   Account type</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12</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AdditionalTerminalCapability</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Hex10</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 xml:space="preserve">Tag   9F40 Additional Terminal </w:t>
            </w:r>
            <w:proofErr w:type="spellStart"/>
            <w:r w:rsidRPr="00E14B73">
              <w:rPr>
                <w:rFonts w:asciiTheme="minorHAnsi" w:eastAsiaTheme="minorEastAsia" w:hAnsiTheme="minorHAnsi" w:cstheme="minorBidi"/>
                <w:i w:val="0"/>
                <w:kern w:val="2"/>
                <w:lang w:bidi="ar-SA"/>
              </w:rPr>
              <w:t>Capbilities</w:t>
            </w:r>
            <w:proofErr w:type="spellEnd"/>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13</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KernelID</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 1</w:t>
            </w:r>
          </w:p>
        </w:tc>
        <w:tc>
          <w:tcPr>
            <w:tcW w:w="3544" w:type="dxa"/>
          </w:tcPr>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Tag   DF810C Kernel ID</w:t>
            </w:r>
          </w:p>
        </w:tc>
      </w:tr>
      <w:tr w:rsidR="009A20D7" w:rsidRPr="00477465" w:rsidTr="009A20D7">
        <w:tc>
          <w:tcPr>
            <w:tcW w:w="709" w:type="dxa"/>
          </w:tcPr>
          <w:p w:rsidR="009A20D7" w:rsidRPr="00E14B73" w:rsidRDefault="009A20D7" w:rsidP="009A20D7">
            <w:pPr>
              <w:jc w:val="center"/>
              <w:rPr>
                <w:color w:val="000000" w:themeColor="text1"/>
                <w:szCs w:val="21"/>
              </w:rPr>
            </w:pPr>
            <w:r w:rsidRPr="00E14B73">
              <w:rPr>
                <w:color w:val="000000" w:themeColor="text1"/>
                <w:szCs w:val="21"/>
              </w:rPr>
              <w:t>14</w:t>
            </w:r>
          </w:p>
        </w:tc>
        <w:tc>
          <w:tcPr>
            <w:tcW w:w="2439" w:type="dxa"/>
          </w:tcPr>
          <w:p w:rsidR="009A20D7" w:rsidRPr="00E14B73" w:rsidRDefault="009A20D7" w:rsidP="009A20D7">
            <w:pPr>
              <w:jc w:val="center"/>
              <w:rPr>
                <w:color w:val="000000" w:themeColor="text1"/>
                <w:szCs w:val="21"/>
              </w:rPr>
            </w:pPr>
            <w:proofErr w:type="spellStart"/>
            <w:r w:rsidRPr="00E14B73">
              <w:rPr>
                <w:color w:val="000000" w:themeColor="text1"/>
                <w:szCs w:val="21"/>
              </w:rPr>
              <w:t>SecurityCapability</w:t>
            </w:r>
            <w:proofErr w:type="spellEnd"/>
          </w:p>
        </w:tc>
        <w:tc>
          <w:tcPr>
            <w:tcW w:w="1134" w:type="dxa"/>
          </w:tcPr>
          <w:p w:rsidR="009A20D7" w:rsidRPr="00E14B73" w:rsidRDefault="009A20D7" w:rsidP="009A20D7">
            <w:pPr>
              <w:jc w:val="center"/>
              <w:rPr>
                <w:color w:val="000000" w:themeColor="text1"/>
                <w:szCs w:val="21"/>
              </w:rPr>
            </w:pPr>
            <w:r w:rsidRPr="00E14B73">
              <w:rPr>
                <w:color w:val="000000" w:themeColor="text1"/>
                <w:szCs w:val="21"/>
              </w:rPr>
              <w:t>M</w:t>
            </w:r>
          </w:p>
        </w:tc>
        <w:tc>
          <w:tcPr>
            <w:tcW w:w="1247" w:type="dxa"/>
          </w:tcPr>
          <w:p w:rsidR="009A20D7" w:rsidRPr="00E14B73" w:rsidRDefault="009A20D7" w:rsidP="009A20D7">
            <w:pPr>
              <w:jc w:val="center"/>
              <w:rPr>
                <w:color w:val="000000" w:themeColor="text1"/>
                <w:szCs w:val="21"/>
              </w:rPr>
            </w:pPr>
            <w:r w:rsidRPr="00E14B73">
              <w:rPr>
                <w:color w:val="000000" w:themeColor="text1"/>
                <w:szCs w:val="21"/>
              </w:rPr>
              <w:t>Hex 1</w:t>
            </w:r>
          </w:p>
        </w:tc>
        <w:tc>
          <w:tcPr>
            <w:tcW w:w="3544" w:type="dxa"/>
          </w:tcPr>
          <w:p w:rsidR="009A20D7" w:rsidRPr="00E14B73" w:rsidRDefault="009A20D7" w:rsidP="009A20D7">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Tag   DF811F security capability</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b1~b3: reserved</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b4: CDA</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b5: reserved</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b6: Card Capture (Always be 0)</w:t>
            </w:r>
          </w:p>
          <w:p w:rsidR="009A20D7" w:rsidRPr="00E14B73" w:rsidRDefault="009A20D7" w:rsidP="009A20D7">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b7: DDA</w:t>
            </w:r>
          </w:p>
          <w:p w:rsidR="009A20D7" w:rsidRPr="00E14B73" w:rsidRDefault="009A20D7" w:rsidP="009A20D7">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lastRenderedPageBreak/>
              <w:t>b8: SDA</w:t>
            </w:r>
          </w:p>
        </w:tc>
      </w:tr>
    </w:tbl>
    <w:p w:rsidR="00C571EE" w:rsidRPr="00C571EE" w:rsidRDefault="00C571EE" w:rsidP="00C571EE"/>
    <w:p w:rsidR="00A717E9" w:rsidRDefault="00A717E9" w:rsidP="0061787F">
      <w:pPr>
        <w:pStyle w:val="4"/>
        <w:numPr>
          <w:ilvl w:val="3"/>
          <w:numId w:val="29"/>
        </w:numPr>
      </w:pPr>
      <w:proofErr w:type="spellStart"/>
      <w:r>
        <w:rPr>
          <w:rFonts w:hint="eastAsia"/>
        </w:rPr>
        <w:t>Paypass</w:t>
      </w:r>
      <w:proofErr w:type="spellEnd"/>
      <w:r>
        <w:rPr>
          <w:rFonts w:hint="eastAsia"/>
        </w:rPr>
        <w:t xml:space="preserve"> AID configuration</w:t>
      </w:r>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017AE7" w:rsidRPr="00477465" w:rsidTr="001C601E">
        <w:trPr>
          <w:trHeight w:val="321"/>
          <w:tblHeader/>
        </w:trPr>
        <w:tc>
          <w:tcPr>
            <w:tcW w:w="709" w:type="dxa"/>
            <w:vAlign w:val="center"/>
          </w:tcPr>
          <w:p w:rsidR="00017AE7" w:rsidRPr="00E14B73" w:rsidRDefault="00017AE7" w:rsidP="001C601E">
            <w:pPr>
              <w:tabs>
                <w:tab w:val="center" w:pos="4153"/>
                <w:tab w:val="right" w:pos="8306"/>
              </w:tabs>
              <w:snapToGrid w:val="0"/>
              <w:rPr>
                <w:b/>
                <w:sz w:val="18"/>
                <w:szCs w:val="21"/>
                <w:lang w:bidi="en-US"/>
              </w:rPr>
            </w:pPr>
            <w:r w:rsidRPr="00E14B73">
              <w:rPr>
                <w:b/>
                <w:sz w:val="18"/>
                <w:szCs w:val="21"/>
                <w:lang w:bidi="en-US"/>
              </w:rPr>
              <w:t>No.</w:t>
            </w:r>
          </w:p>
        </w:tc>
        <w:tc>
          <w:tcPr>
            <w:tcW w:w="2439" w:type="dxa"/>
            <w:vAlign w:val="center"/>
          </w:tcPr>
          <w:p w:rsidR="00017AE7" w:rsidRPr="00477465" w:rsidRDefault="00017AE7" w:rsidP="001C601E">
            <w:pPr>
              <w:jc w:val="center"/>
              <w:rPr>
                <w:b/>
                <w:szCs w:val="21"/>
                <w:lang w:bidi="en-US"/>
              </w:rPr>
            </w:pPr>
            <w:r>
              <w:rPr>
                <w:rFonts w:hint="eastAsia"/>
                <w:b/>
                <w:szCs w:val="21"/>
                <w:lang w:bidi="en-US"/>
              </w:rPr>
              <w:t>Field Name</w:t>
            </w:r>
          </w:p>
        </w:tc>
        <w:tc>
          <w:tcPr>
            <w:tcW w:w="1134" w:type="dxa"/>
            <w:vAlign w:val="center"/>
          </w:tcPr>
          <w:p w:rsidR="00017AE7" w:rsidRPr="00477465" w:rsidRDefault="00017AE7" w:rsidP="001C601E">
            <w:pPr>
              <w:rPr>
                <w:b/>
                <w:szCs w:val="21"/>
                <w:lang w:bidi="en-US"/>
              </w:rPr>
            </w:pPr>
            <w:r w:rsidRPr="00477465">
              <w:rPr>
                <w:b/>
                <w:szCs w:val="21"/>
                <w:lang w:bidi="en-US"/>
              </w:rPr>
              <w:t>Required</w:t>
            </w:r>
          </w:p>
        </w:tc>
        <w:tc>
          <w:tcPr>
            <w:tcW w:w="1247" w:type="dxa"/>
            <w:vAlign w:val="center"/>
          </w:tcPr>
          <w:p w:rsidR="00017AE7" w:rsidRPr="00477465" w:rsidRDefault="00017AE7" w:rsidP="001C601E">
            <w:pPr>
              <w:jc w:val="center"/>
              <w:rPr>
                <w:b/>
                <w:szCs w:val="21"/>
                <w:lang w:bidi="en-US"/>
              </w:rPr>
            </w:pPr>
            <w:r w:rsidRPr="00477465">
              <w:rPr>
                <w:b/>
                <w:szCs w:val="21"/>
                <w:lang w:bidi="en-US"/>
              </w:rPr>
              <w:t>Attribute</w:t>
            </w:r>
          </w:p>
        </w:tc>
        <w:tc>
          <w:tcPr>
            <w:tcW w:w="3544" w:type="dxa"/>
          </w:tcPr>
          <w:p w:rsidR="00017AE7" w:rsidRPr="00477465" w:rsidRDefault="00017AE7" w:rsidP="001C601E">
            <w:pPr>
              <w:jc w:val="center"/>
              <w:rPr>
                <w:b/>
                <w:szCs w:val="21"/>
                <w:lang w:bidi="en-US"/>
              </w:rPr>
            </w:pPr>
            <w:r w:rsidRPr="00477465">
              <w:rPr>
                <w:b/>
                <w:szCs w:val="21"/>
                <w:lang w:bidi="en-US"/>
              </w:rPr>
              <w:t>Description</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1</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PartialAIDSelection</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Pr>
                <w:color w:val="000000" w:themeColor="text1"/>
                <w:szCs w:val="21"/>
              </w:rPr>
              <w:t xml:space="preserve">N </w:t>
            </w:r>
            <w:r w:rsidRPr="00E14B73">
              <w:rPr>
                <w:color w:val="000000" w:themeColor="text1"/>
                <w:szCs w:val="21"/>
              </w:rPr>
              <w:t>1</w:t>
            </w:r>
          </w:p>
        </w:tc>
        <w:tc>
          <w:tcPr>
            <w:tcW w:w="3544" w:type="dxa"/>
          </w:tcPr>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Select Flag</w:t>
            </w:r>
          </w:p>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The value is as below:</w:t>
            </w:r>
          </w:p>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Partial Match</w:t>
            </w:r>
          </w:p>
          <w:p w:rsidR="00017AE7" w:rsidRPr="00E14B73" w:rsidRDefault="00017AE7" w:rsidP="001C601E">
            <w:pPr>
              <w:rPr>
                <w:color w:val="000000" w:themeColor="text1"/>
                <w:szCs w:val="21"/>
              </w:rPr>
            </w:pPr>
            <w:r w:rsidRPr="00E14B73">
              <w:rPr>
                <w:color w:val="000000" w:themeColor="text1"/>
                <w:szCs w:val="21"/>
              </w:rPr>
              <w:t>1: Full Match  </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2</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ApplicationID</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Hex…34</w:t>
            </w:r>
          </w:p>
        </w:tc>
        <w:tc>
          <w:tcPr>
            <w:tcW w:w="3544" w:type="dxa"/>
          </w:tcPr>
          <w:p w:rsidR="00017AE7" w:rsidRPr="00477465" w:rsidRDefault="00017AE7" w:rsidP="001C601E">
            <w:pPr>
              <w:rPr>
                <w:color w:val="000000" w:themeColor="text1"/>
                <w:szCs w:val="21"/>
              </w:rPr>
            </w:pPr>
            <w:r w:rsidRPr="00E14B73">
              <w:rPr>
                <w:color w:val="000000" w:themeColor="text1"/>
                <w:szCs w:val="21"/>
              </w:rPr>
              <w:t>Application Identifier</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3</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IfUseLocalAIDName</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N 1</w:t>
            </w:r>
          </w:p>
        </w:tc>
        <w:tc>
          <w:tcPr>
            <w:tcW w:w="3544" w:type="dxa"/>
          </w:tcPr>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The value is as below:</w:t>
            </w:r>
          </w:p>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0: Use Application   Name From Card</w:t>
            </w:r>
          </w:p>
          <w:p w:rsidR="00017AE7" w:rsidRPr="00E14B73" w:rsidRDefault="00017AE7" w:rsidP="001C601E">
            <w:pPr>
              <w:rPr>
                <w:color w:val="000000" w:themeColor="text1"/>
                <w:szCs w:val="21"/>
              </w:rPr>
            </w:pPr>
            <w:r w:rsidRPr="00E14B73">
              <w:rPr>
                <w:color w:val="000000" w:themeColor="text1"/>
                <w:szCs w:val="21"/>
              </w:rPr>
              <w:t>1: Use Application   Local Name</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4</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LocalAIDName</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Char…16</w:t>
            </w:r>
          </w:p>
        </w:tc>
        <w:tc>
          <w:tcPr>
            <w:tcW w:w="3544" w:type="dxa"/>
          </w:tcPr>
          <w:p w:rsidR="00017AE7" w:rsidRPr="00E14B73" w:rsidRDefault="00017AE7" w:rsidP="001C601E">
            <w:pPr>
              <w:rPr>
                <w:color w:val="000000" w:themeColor="text1"/>
                <w:szCs w:val="21"/>
              </w:rPr>
            </w:pPr>
            <w:r w:rsidRPr="00E14B73">
              <w:rPr>
                <w:color w:val="000000" w:themeColor="text1"/>
                <w:szCs w:val="21"/>
              </w:rPr>
              <w:t>Local Application Name   </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5</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TerminalAIDVersion</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Hex 4</w:t>
            </w:r>
          </w:p>
        </w:tc>
        <w:tc>
          <w:tcPr>
            <w:tcW w:w="3544" w:type="dxa"/>
          </w:tcPr>
          <w:p w:rsidR="00017AE7" w:rsidRPr="00E14B73" w:rsidRDefault="00017AE7" w:rsidP="001C601E">
            <w:pPr>
              <w:pStyle w:val="default0"/>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Tag 9F09   :</w:t>
            </w:r>
          </w:p>
          <w:p w:rsidR="00017AE7" w:rsidRPr="00E14B73" w:rsidRDefault="00017AE7" w:rsidP="001C601E">
            <w:pPr>
              <w:rPr>
                <w:color w:val="000000" w:themeColor="text1"/>
                <w:szCs w:val="21"/>
              </w:rPr>
            </w:pPr>
            <w:r w:rsidRPr="00E14B73">
              <w:rPr>
                <w:color w:val="000000" w:themeColor="text1"/>
                <w:szCs w:val="21"/>
              </w:rPr>
              <w:t>Application Version</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6</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MagneticApplicationVersionNumber</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Hex 4</w:t>
            </w:r>
          </w:p>
        </w:tc>
        <w:tc>
          <w:tcPr>
            <w:tcW w:w="3544" w:type="dxa"/>
          </w:tcPr>
          <w:p w:rsidR="00017AE7" w:rsidRPr="00E14B73" w:rsidRDefault="00017AE7" w:rsidP="001C601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kern w:val="2"/>
                <w:lang w:bidi="ar-SA"/>
              </w:rPr>
              <w:t>9F6D Mag-stripe Application   Version Number (Reader)</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7</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TACDenial</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Hex 10</w:t>
            </w:r>
          </w:p>
        </w:tc>
        <w:tc>
          <w:tcPr>
            <w:tcW w:w="3544" w:type="dxa"/>
          </w:tcPr>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TAG DF8121 : TAC   Denial</w:t>
            </w:r>
          </w:p>
          <w:p w:rsidR="00017AE7" w:rsidRPr="00E14B73" w:rsidRDefault="00017AE7" w:rsidP="001C601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(only for chip card)</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8</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TACOnline</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Hex 10</w:t>
            </w:r>
          </w:p>
        </w:tc>
        <w:tc>
          <w:tcPr>
            <w:tcW w:w="3544" w:type="dxa"/>
          </w:tcPr>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TAG DF8122:TAC   Online</w:t>
            </w:r>
          </w:p>
          <w:p w:rsidR="00017AE7" w:rsidRPr="00E14B73" w:rsidRDefault="00017AE7" w:rsidP="001C601E">
            <w:pPr>
              <w:pStyle w:val="ad"/>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(only for chip card)</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9</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TACDefault</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Hex 10</w:t>
            </w:r>
          </w:p>
        </w:tc>
        <w:tc>
          <w:tcPr>
            <w:tcW w:w="3544" w:type="dxa"/>
          </w:tcPr>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TAG DF8120: TAC   Default</w:t>
            </w:r>
          </w:p>
          <w:p w:rsidR="00017AE7" w:rsidRPr="00E14B73" w:rsidRDefault="00017AE7" w:rsidP="001C601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(only for chip card)</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10</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TerminalRisk</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Hex 16</w:t>
            </w:r>
          </w:p>
        </w:tc>
        <w:tc>
          <w:tcPr>
            <w:tcW w:w="3544" w:type="dxa"/>
          </w:tcPr>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(Tag 9F1D)</w:t>
            </w:r>
          </w:p>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B7:Plaintext PIN for ICC verification (Contactless)</w:t>
            </w:r>
          </w:p>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B6:Enciphered PIN for online verification (Contactless)</w:t>
            </w:r>
          </w:p>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B5:Signature (paper) (Contactless)</w:t>
            </w:r>
          </w:p>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B4:Enciphered PIN for offline verification   (Contactless)</w:t>
            </w:r>
          </w:p>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b3:No CVM required (Contactless)</w:t>
            </w:r>
          </w:p>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lastRenderedPageBreak/>
              <w:t>b2:On device cardholder verification (Contactless)</w:t>
            </w:r>
          </w:p>
          <w:p w:rsidR="00017AE7" w:rsidRPr="00E14B73" w:rsidRDefault="00017AE7" w:rsidP="001C601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(only for chip card)</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lastRenderedPageBreak/>
              <w:t>11</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ContactlessCVMLimit</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N…12</w:t>
            </w:r>
          </w:p>
        </w:tc>
        <w:tc>
          <w:tcPr>
            <w:tcW w:w="3544" w:type="dxa"/>
          </w:tcPr>
          <w:p w:rsidR="00017AE7" w:rsidRPr="00E14B73" w:rsidRDefault="00017AE7" w:rsidP="001C601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Tag DF8126 Contactless   CVM Floor Limit</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12</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ContactlessTransactionLimit_NoOnDevice</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N…12</w:t>
            </w:r>
          </w:p>
        </w:tc>
        <w:tc>
          <w:tcPr>
            <w:tcW w:w="3544" w:type="dxa"/>
          </w:tcPr>
          <w:p w:rsidR="00017AE7" w:rsidRPr="00E14B73" w:rsidRDefault="00017AE7" w:rsidP="001C601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Tag DF8124 Indicates the transaction amount above which the   transaction is not allowed, when on-device cardholder verification is not   supported.</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13</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ContactlessTransactionLimit_OnDevice</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N…12</w:t>
            </w:r>
          </w:p>
        </w:tc>
        <w:tc>
          <w:tcPr>
            <w:tcW w:w="3544" w:type="dxa"/>
          </w:tcPr>
          <w:p w:rsidR="00017AE7" w:rsidRPr="00E14B73" w:rsidRDefault="00017AE7" w:rsidP="001C601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Tag DF8125 Indicates the transaction amount above which the   transaction is not allowed, when on-device cardholder verification is   supported.</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14</w:t>
            </w:r>
          </w:p>
        </w:tc>
        <w:tc>
          <w:tcPr>
            <w:tcW w:w="2439" w:type="dxa"/>
          </w:tcPr>
          <w:p w:rsidR="00017AE7" w:rsidRPr="00E14B73" w:rsidRDefault="00017AE7" w:rsidP="001C601E">
            <w:pPr>
              <w:jc w:val="center"/>
              <w:rPr>
                <w:color w:val="000000" w:themeColor="text1"/>
                <w:szCs w:val="21"/>
              </w:rPr>
            </w:pPr>
            <w:proofErr w:type="spellStart"/>
            <w:r w:rsidRPr="00E14B73">
              <w:rPr>
                <w:color w:val="000000" w:themeColor="text1"/>
                <w:szCs w:val="21"/>
              </w:rPr>
              <w:t>ContactlessFloorLimit</w:t>
            </w:r>
            <w:proofErr w:type="spellEnd"/>
          </w:p>
        </w:tc>
        <w:tc>
          <w:tcPr>
            <w:tcW w:w="1134"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247" w:type="dxa"/>
          </w:tcPr>
          <w:p w:rsidR="00017AE7" w:rsidRPr="00E14B73" w:rsidRDefault="00017AE7" w:rsidP="001C601E">
            <w:pPr>
              <w:jc w:val="center"/>
              <w:rPr>
                <w:color w:val="000000" w:themeColor="text1"/>
                <w:szCs w:val="21"/>
              </w:rPr>
            </w:pPr>
            <w:r w:rsidRPr="00E14B73">
              <w:rPr>
                <w:color w:val="000000" w:themeColor="text1"/>
                <w:szCs w:val="21"/>
              </w:rPr>
              <w:t>N…12</w:t>
            </w:r>
          </w:p>
        </w:tc>
        <w:tc>
          <w:tcPr>
            <w:tcW w:w="3544" w:type="dxa"/>
          </w:tcPr>
          <w:p w:rsidR="00017AE7" w:rsidRPr="00E14B73" w:rsidRDefault="00017AE7" w:rsidP="001C601E">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rFonts w:asciiTheme="minorHAnsi" w:eastAsiaTheme="minorEastAsia" w:hAnsiTheme="minorHAnsi" w:cstheme="minorBidi"/>
                <w:i w:val="0"/>
                <w:kern w:val="2"/>
                <w:lang w:bidi="ar-SA"/>
              </w:rPr>
            </w:pPr>
            <w:r w:rsidRPr="00E14B73">
              <w:rPr>
                <w:rFonts w:asciiTheme="minorHAnsi" w:eastAsiaTheme="minorEastAsia" w:hAnsiTheme="minorHAnsi" w:cstheme="minorBidi"/>
                <w:i w:val="0"/>
                <w:kern w:val="2"/>
                <w:lang w:bidi="ar-SA"/>
              </w:rPr>
              <w:t>Tag DF8123 Contactless Floor Limit</w:t>
            </w:r>
          </w:p>
        </w:tc>
      </w:tr>
    </w:tbl>
    <w:p w:rsidR="00C571EE" w:rsidRPr="00017AE7" w:rsidRDefault="00C571EE" w:rsidP="00C571EE"/>
    <w:p w:rsidR="00A717E9" w:rsidRDefault="002A672E" w:rsidP="0061787F">
      <w:pPr>
        <w:pStyle w:val="4"/>
        <w:numPr>
          <w:ilvl w:val="3"/>
          <w:numId w:val="29"/>
        </w:numPr>
      </w:pPr>
      <w:r>
        <w:rPr>
          <w:rFonts w:hint="eastAsia"/>
        </w:rPr>
        <w:t>Other contactless EMV parameter configuration</w:t>
      </w:r>
    </w:p>
    <w:tbl>
      <w:tblPr>
        <w:tblStyle w:val="a5"/>
        <w:tblW w:w="9309" w:type="dxa"/>
        <w:tblInd w:w="-34" w:type="dxa"/>
        <w:tblLayout w:type="fixed"/>
        <w:tblLook w:val="04A0" w:firstRow="1" w:lastRow="0" w:firstColumn="1" w:lastColumn="0" w:noHBand="0" w:noVBand="1"/>
      </w:tblPr>
      <w:tblGrid>
        <w:gridCol w:w="709"/>
        <w:gridCol w:w="2391"/>
        <w:gridCol w:w="1106"/>
        <w:gridCol w:w="1304"/>
        <w:gridCol w:w="3799"/>
      </w:tblGrid>
      <w:tr w:rsidR="00017AE7" w:rsidRPr="00477465" w:rsidTr="001C601E">
        <w:trPr>
          <w:trHeight w:val="321"/>
          <w:tblHeader/>
        </w:trPr>
        <w:tc>
          <w:tcPr>
            <w:tcW w:w="709" w:type="dxa"/>
            <w:vAlign w:val="center"/>
          </w:tcPr>
          <w:p w:rsidR="00017AE7" w:rsidRPr="00E14B73" w:rsidRDefault="00017AE7" w:rsidP="001C601E">
            <w:pPr>
              <w:tabs>
                <w:tab w:val="center" w:pos="4153"/>
                <w:tab w:val="right" w:pos="8306"/>
              </w:tabs>
              <w:snapToGrid w:val="0"/>
              <w:ind w:firstLineChars="100" w:firstLine="181"/>
              <w:rPr>
                <w:b/>
                <w:sz w:val="18"/>
                <w:szCs w:val="21"/>
                <w:lang w:bidi="en-US"/>
              </w:rPr>
            </w:pPr>
            <w:r w:rsidRPr="00E14B73">
              <w:rPr>
                <w:b/>
                <w:sz w:val="18"/>
                <w:szCs w:val="21"/>
                <w:lang w:bidi="en-US"/>
              </w:rPr>
              <w:t>No.</w:t>
            </w:r>
          </w:p>
        </w:tc>
        <w:tc>
          <w:tcPr>
            <w:tcW w:w="2391" w:type="dxa"/>
            <w:vAlign w:val="center"/>
          </w:tcPr>
          <w:p w:rsidR="00017AE7" w:rsidRPr="00477465" w:rsidRDefault="00017AE7" w:rsidP="001C601E">
            <w:pPr>
              <w:jc w:val="center"/>
              <w:rPr>
                <w:b/>
                <w:szCs w:val="21"/>
                <w:lang w:bidi="en-US"/>
              </w:rPr>
            </w:pPr>
            <w:r>
              <w:rPr>
                <w:rFonts w:hint="eastAsia"/>
                <w:b/>
                <w:szCs w:val="21"/>
                <w:lang w:bidi="en-US"/>
              </w:rPr>
              <w:t>Field Name</w:t>
            </w:r>
          </w:p>
        </w:tc>
        <w:tc>
          <w:tcPr>
            <w:tcW w:w="1106" w:type="dxa"/>
            <w:vAlign w:val="center"/>
          </w:tcPr>
          <w:p w:rsidR="00017AE7" w:rsidRPr="00477465" w:rsidRDefault="00017AE7" w:rsidP="001C601E">
            <w:pPr>
              <w:jc w:val="center"/>
              <w:rPr>
                <w:b/>
                <w:szCs w:val="21"/>
                <w:lang w:bidi="en-US"/>
              </w:rPr>
            </w:pPr>
            <w:r w:rsidRPr="00477465">
              <w:rPr>
                <w:b/>
                <w:szCs w:val="21"/>
                <w:lang w:bidi="en-US"/>
              </w:rPr>
              <w:t>Required</w:t>
            </w:r>
          </w:p>
        </w:tc>
        <w:tc>
          <w:tcPr>
            <w:tcW w:w="1304" w:type="dxa"/>
            <w:vAlign w:val="center"/>
          </w:tcPr>
          <w:p w:rsidR="00017AE7" w:rsidRPr="00477465" w:rsidRDefault="00017AE7" w:rsidP="001C601E">
            <w:pPr>
              <w:jc w:val="center"/>
              <w:rPr>
                <w:b/>
                <w:szCs w:val="21"/>
                <w:lang w:bidi="en-US"/>
              </w:rPr>
            </w:pPr>
            <w:r w:rsidRPr="00477465">
              <w:rPr>
                <w:b/>
                <w:szCs w:val="21"/>
                <w:lang w:bidi="en-US"/>
              </w:rPr>
              <w:t>Attribute</w:t>
            </w:r>
          </w:p>
        </w:tc>
        <w:tc>
          <w:tcPr>
            <w:tcW w:w="3799" w:type="dxa"/>
          </w:tcPr>
          <w:p w:rsidR="00017AE7" w:rsidRPr="00477465" w:rsidRDefault="00017AE7" w:rsidP="001C601E">
            <w:pPr>
              <w:jc w:val="center"/>
              <w:rPr>
                <w:b/>
                <w:szCs w:val="21"/>
                <w:lang w:bidi="en-US"/>
              </w:rPr>
            </w:pPr>
            <w:r w:rsidRPr="00477465">
              <w:rPr>
                <w:b/>
                <w:szCs w:val="21"/>
                <w:lang w:bidi="en-US"/>
              </w:rPr>
              <w:t>Description</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1</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CountryCode</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r>
              <w:rPr>
                <w:color w:val="000000" w:themeColor="text1"/>
                <w:szCs w:val="21"/>
              </w:rPr>
              <w:t xml:space="preserve">Hex </w:t>
            </w:r>
            <w:r w:rsidRPr="00E14B73">
              <w:rPr>
                <w:color w:val="000000" w:themeColor="text1"/>
                <w:szCs w:val="21"/>
              </w:rPr>
              <w:t>4</w:t>
            </w:r>
          </w:p>
        </w:tc>
        <w:tc>
          <w:tcPr>
            <w:tcW w:w="3799" w:type="dxa"/>
          </w:tcPr>
          <w:p w:rsidR="00017AE7" w:rsidRPr="00E14B73" w:rsidRDefault="00017AE7" w:rsidP="001C601E">
            <w:pPr>
              <w:rPr>
                <w:color w:val="000000" w:themeColor="text1"/>
                <w:szCs w:val="21"/>
              </w:rPr>
            </w:pPr>
            <w:r w:rsidRPr="00E14B73">
              <w:rPr>
                <w:color w:val="000000" w:themeColor="text1"/>
                <w:szCs w:val="21"/>
              </w:rPr>
              <w:t>Terminal Country Code</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2</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CurrencyCode</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r w:rsidRPr="00E14B73">
              <w:rPr>
                <w:color w:val="000000" w:themeColor="text1"/>
                <w:szCs w:val="21"/>
              </w:rPr>
              <w:t>Hex 4</w:t>
            </w:r>
          </w:p>
        </w:tc>
        <w:tc>
          <w:tcPr>
            <w:tcW w:w="3799" w:type="dxa"/>
          </w:tcPr>
          <w:p w:rsidR="00017AE7" w:rsidRPr="00477465" w:rsidRDefault="00017AE7" w:rsidP="001C601E">
            <w:pPr>
              <w:rPr>
                <w:color w:val="000000" w:themeColor="text1"/>
                <w:szCs w:val="21"/>
              </w:rPr>
            </w:pPr>
            <w:r w:rsidRPr="00E14B73">
              <w:rPr>
                <w:color w:val="000000" w:themeColor="text1"/>
                <w:szCs w:val="21"/>
              </w:rPr>
              <w:t>Terminal Currency Code</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3</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RefCurcyCode</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r w:rsidRPr="00E14B73">
              <w:rPr>
                <w:color w:val="000000" w:themeColor="text1"/>
                <w:szCs w:val="21"/>
              </w:rPr>
              <w:t>Hex 4</w:t>
            </w:r>
          </w:p>
        </w:tc>
        <w:tc>
          <w:tcPr>
            <w:tcW w:w="3799" w:type="dxa"/>
          </w:tcPr>
          <w:p w:rsidR="00017AE7" w:rsidRPr="00E14B73" w:rsidRDefault="00017AE7" w:rsidP="001C601E">
            <w:pPr>
              <w:rPr>
                <w:color w:val="000000" w:themeColor="text1"/>
                <w:szCs w:val="21"/>
              </w:rPr>
            </w:pPr>
            <w:r w:rsidRPr="00E14B73">
              <w:rPr>
                <w:color w:val="000000" w:themeColor="text1"/>
                <w:szCs w:val="21"/>
              </w:rPr>
              <w:t>Reference Currency Code</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4</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CurrencyExp</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r w:rsidRPr="00E14B73">
              <w:rPr>
                <w:color w:val="000000" w:themeColor="text1"/>
                <w:szCs w:val="21"/>
              </w:rPr>
              <w:t>Hex 2</w:t>
            </w:r>
          </w:p>
        </w:tc>
        <w:tc>
          <w:tcPr>
            <w:tcW w:w="3799" w:type="dxa"/>
          </w:tcPr>
          <w:p w:rsidR="00017AE7" w:rsidRPr="00E14B73" w:rsidRDefault="00017AE7" w:rsidP="001C601E">
            <w:pPr>
              <w:rPr>
                <w:color w:val="000000" w:themeColor="text1"/>
                <w:szCs w:val="21"/>
              </w:rPr>
            </w:pPr>
            <w:r w:rsidRPr="00E14B73">
              <w:rPr>
                <w:color w:val="000000" w:themeColor="text1"/>
                <w:szCs w:val="21"/>
              </w:rPr>
              <w:t>Terminal Currency Exponent</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5</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RefCurrencyExp</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r w:rsidRPr="00E14B73">
              <w:rPr>
                <w:color w:val="000000" w:themeColor="text1"/>
                <w:szCs w:val="21"/>
              </w:rPr>
              <w:t>Hex 2</w:t>
            </w:r>
          </w:p>
        </w:tc>
        <w:tc>
          <w:tcPr>
            <w:tcW w:w="3799" w:type="dxa"/>
          </w:tcPr>
          <w:p w:rsidR="00017AE7" w:rsidRPr="00E14B73" w:rsidRDefault="00017AE7" w:rsidP="001C601E">
            <w:pPr>
              <w:rPr>
                <w:color w:val="000000" w:themeColor="text1"/>
                <w:szCs w:val="21"/>
              </w:rPr>
            </w:pPr>
            <w:r w:rsidRPr="00E14B73">
              <w:rPr>
                <w:color w:val="000000" w:themeColor="text1"/>
                <w:szCs w:val="21"/>
              </w:rPr>
              <w:t>Reference Currency Exponent</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6</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MerchantCategoryCode</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r w:rsidRPr="00E14B73">
              <w:rPr>
                <w:color w:val="000000" w:themeColor="text1"/>
                <w:szCs w:val="21"/>
              </w:rPr>
              <w:t>Hex 4</w:t>
            </w:r>
          </w:p>
        </w:tc>
        <w:tc>
          <w:tcPr>
            <w:tcW w:w="3799" w:type="dxa"/>
          </w:tcPr>
          <w:p w:rsidR="00017AE7" w:rsidRDefault="00017AE7" w:rsidP="001C601E">
            <w:pPr>
              <w:rPr>
                <w:color w:val="000000" w:themeColor="text1"/>
                <w:szCs w:val="21"/>
              </w:rPr>
            </w:pPr>
            <w:r w:rsidRPr="00E14B73">
              <w:rPr>
                <w:color w:val="000000" w:themeColor="text1"/>
                <w:szCs w:val="21"/>
              </w:rPr>
              <w:t>Classifies the type of business being done by the   merchant, represented in accordance with [ISO 8583:1993] for Card Acceptor   Business Code.</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7</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MerchantId</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proofErr w:type="spellStart"/>
            <w:r w:rsidRPr="00455F3D">
              <w:rPr>
                <w:color w:val="000000" w:themeColor="text1"/>
                <w:szCs w:val="21"/>
              </w:rPr>
              <w:t>A</w:t>
            </w:r>
            <w:r w:rsidRPr="00E14B73">
              <w:rPr>
                <w:color w:val="000000" w:themeColor="text1"/>
                <w:szCs w:val="21"/>
              </w:rPr>
              <w:t>sc</w:t>
            </w:r>
            <w:proofErr w:type="spellEnd"/>
            <w:r>
              <w:rPr>
                <w:color w:val="000000" w:themeColor="text1"/>
                <w:szCs w:val="21"/>
              </w:rPr>
              <w:t>…</w:t>
            </w:r>
            <w:r w:rsidRPr="00E14B73">
              <w:rPr>
                <w:color w:val="000000" w:themeColor="text1"/>
                <w:szCs w:val="21"/>
              </w:rPr>
              <w:t>15</w:t>
            </w:r>
          </w:p>
        </w:tc>
        <w:tc>
          <w:tcPr>
            <w:tcW w:w="3799" w:type="dxa"/>
          </w:tcPr>
          <w:p w:rsidR="00017AE7" w:rsidRPr="00857CB0" w:rsidRDefault="00017AE7" w:rsidP="001C601E">
            <w:pPr>
              <w:rPr>
                <w:color w:val="000000" w:themeColor="text1"/>
                <w:szCs w:val="21"/>
              </w:rPr>
            </w:pPr>
            <w:r w:rsidRPr="00E14B73">
              <w:rPr>
                <w:color w:val="000000" w:themeColor="text1"/>
                <w:szCs w:val="21"/>
              </w:rPr>
              <w:t>When concatenated with the Acquirer Identifier,   uniquely identifies a given merchant.</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8</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TerminalID</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r w:rsidRPr="00E14B73">
              <w:rPr>
                <w:color w:val="000000" w:themeColor="text1"/>
                <w:szCs w:val="21"/>
              </w:rPr>
              <w:t>N 8</w:t>
            </w:r>
          </w:p>
        </w:tc>
        <w:tc>
          <w:tcPr>
            <w:tcW w:w="3799" w:type="dxa"/>
          </w:tcPr>
          <w:p w:rsidR="00017AE7" w:rsidRPr="00DB005A" w:rsidRDefault="00017AE7" w:rsidP="001C601E">
            <w:pPr>
              <w:rPr>
                <w:color w:val="000000" w:themeColor="text1"/>
                <w:szCs w:val="21"/>
              </w:rPr>
            </w:pPr>
            <w:r w:rsidRPr="00E14B73">
              <w:rPr>
                <w:color w:val="000000" w:themeColor="text1"/>
                <w:szCs w:val="21"/>
              </w:rPr>
              <w:t>Designates the unique location of the Terminal.</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9</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MerchantName</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r w:rsidRPr="00E14B73">
              <w:rPr>
                <w:color w:val="000000" w:themeColor="text1"/>
                <w:szCs w:val="21"/>
              </w:rPr>
              <w:t>ASC</w:t>
            </w:r>
            <w:r>
              <w:rPr>
                <w:color w:val="000000" w:themeColor="text1"/>
                <w:szCs w:val="21"/>
              </w:rPr>
              <w:t>…</w:t>
            </w:r>
            <w:r w:rsidRPr="00E14B73">
              <w:rPr>
                <w:color w:val="000000" w:themeColor="text1"/>
                <w:szCs w:val="21"/>
              </w:rPr>
              <w:t>128</w:t>
            </w:r>
          </w:p>
        </w:tc>
        <w:tc>
          <w:tcPr>
            <w:tcW w:w="3799" w:type="dxa"/>
          </w:tcPr>
          <w:p w:rsidR="00017AE7" w:rsidRPr="00DB005A" w:rsidRDefault="00017AE7" w:rsidP="001C601E">
            <w:pPr>
              <w:rPr>
                <w:color w:val="000000" w:themeColor="text1"/>
                <w:szCs w:val="21"/>
              </w:rPr>
            </w:pPr>
            <w:r w:rsidRPr="00E14B73">
              <w:rPr>
                <w:color w:val="000000" w:themeColor="text1"/>
                <w:szCs w:val="21"/>
              </w:rPr>
              <w:t>Indicates the name of the merchant.</w:t>
            </w:r>
          </w:p>
        </w:tc>
      </w:tr>
      <w:tr w:rsidR="00017AE7" w:rsidRPr="00477465" w:rsidTr="001C601E">
        <w:tc>
          <w:tcPr>
            <w:tcW w:w="709" w:type="dxa"/>
          </w:tcPr>
          <w:p w:rsidR="00017AE7" w:rsidRPr="00E14B73" w:rsidRDefault="00017AE7" w:rsidP="001C601E">
            <w:pPr>
              <w:jc w:val="center"/>
              <w:rPr>
                <w:color w:val="000000" w:themeColor="text1"/>
                <w:szCs w:val="21"/>
              </w:rPr>
            </w:pPr>
            <w:r w:rsidRPr="00E14B73">
              <w:rPr>
                <w:color w:val="000000" w:themeColor="text1"/>
                <w:szCs w:val="21"/>
              </w:rPr>
              <w:t>10</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MerchantLocalAddress</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r>
              <w:rPr>
                <w:color w:val="000000" w:themeColor="text1"/>
                <w:szCs w:val="21"/>
              </w:rPr>
              <w:t> </w:t>
            </w:r>
            <w:r w:rsidRPr="00E14B73">
              <w:rPr>
                <w:color w:val="000000" w:themeColor="text1"/>
                <w:szCs w:val="21"/>
              </w:rPr>
              <w:t>ASC</w:t>
            </w:r>
            <w:r>
              <w:rPr>
                <w:color w:val="000000" w:themeColor="text1"/>
                <w:szCs w:val="21"/>
              </w:rPr>
              <w:t>…</w:t>
            </w:r>
            <w:r w:rsidRPr="00E14B73">
              <w:rPr>
                <w:color w:val="000000" w:themeColor="text1"/>
                <w:szCs w:val="21"/>
              </w:rPr>
              <w:t>128</w:t>
            </w:r>
          </w:p>
        </w:tc>
        <w:tc>
          <w:tcPr>
            <w:tcW w:w="3799" w:type="dxa"/>
          </w:tcPr>
          <w:p w:rsidR="00017AE7" w:rsidRPr="00D522C9" w:rsidRDefault="00017AE7" w:rsidP="001C601E">
            <w:pPr>
              <w:rPr>
                <w:color w:val="000000" w:themeColor="text1"/>
                <w:szCs w:val="21"/>
              </w:rPr>
            </w:pPr>
            <w:r w:rsidRPr="00E14B73">
              <w:rPr>
                <w:color w:val="000000" w:themeColor="text1"/>
                <w:szCs w:val="21"/>
              </w:rPr>
              <w:t>Indicates the location of the merchant.</w:t>
            </w:r>
          </w:p>
        </w:tc>
      </w:tr>
      <w:tr w:rsidR="00017AE7" w:rsidRPr="00477465" w:rsidTr="001C601E">
        <w:trPr>
          <w:trHeight w:val="1795"/>
        </w:trPr>
        <w:tc>
          <w:tcPr>
            <w:tcW w:w="709" w:type="dxa"/>
          </w:tcPr>
          <w:p w:rsidR="00017AE7" w:rsidRPr="00E14B73" w:rsidRDefault="00017AE7" w:rsidP="001C601E">
            <w:pPr>
              <w:jc w:val="center"/>
              <w:rPr>
                <w:color w:val="000000" w:themeColor="text1"/>
                <w:szCs w:val="21"/>
              </w:rPr>
            </w:pPr>
            <w:r w:rsidRPr="00E14B73">
              <w:rPr>
                <w:color w:val="000000" w:themeColor="text1"/>
                <w:szCs w:val="21"/>
              </w:rPr>
              <w:t>11</w:t>
            </w:r>
          </w:p>
        </w:tc>
        <w:tc>
          <w:tcPr>
            <w:tcW w:w="2391" w:type="dxa"/>
          </w:tcPr>
          <w:p w:rsidR="00017AE7" w:rsidRPr="00E14B73" w:rsidRDefault="00017AE7" w:rsidP="001C601E">
            <w:pPr>
              <w:jc w:val="center"/>
              <w:rPr>
                <w:color w:val="000000" w:themeColor="text1"/>
                <w:szCs w:val="21"/>
              </w:rPr>
            </w:pPr>
            <w:proofErr w:type="spellStart"/>
            <w:r w:rsidRPr="00E14B73">
              <w:rPr>
                <w:color w:val="000000" w:themeColor="text1"/>
                <w:szCs w:val="21"/>
              </w:rPr>
              <w:t>ReferenceCurrenceConverRate</w:t>
            </w:r>
            <w:proofErr w:type="spellEnd"/>
          </w:p>
        </w:tc>
        <w:tc>
          <w:tcPr>
            <w:tcW w:w="1106" w:type="dxa"/>
          </w:tcPr>
          <w:p w:rsidR="00017AE7" w:rsidRPr="00E14B73" w:rsidRDefault="00017AE7" w:rsidP="001C601E">
            <w:pPr>
              <w:jc w:val="center"/>
              <w:rPr>
                <w:color w:val="000000" w:themeColor="text1"/>
                <w:szCs w:val="21"/>
              </w:rPr>
            </w:pPr>
            <w:r w:rsidRPr="00E14B73">
              <w:rPr>
                <w:color w:val="000000" w:themeColor="text1"/>
                <w:szCs w:val="21"/>
              </w:rPr>
              <w:t>M</w:t>
            </w:r>
          </w:p>
        </w:tc>
        <w:tc>
          <w:tcPr>
            <w:tcW w:w="1304" w:type="dxa"/>
          </w:tcPr>
          <w:p w:rsidR="00017AE7" w:rsidRPr="00E14B73" w:rsidRDefault="00017AE7" w:rsidP="001C601E">
            <w:pPr>
              <w:jc w:val="center"/>
              <w:rPr>
                <w:color w:val="000000" w:themeColor="text1"/>
                <w:szCs w:val="21"/>
              </w:rPr>
            </w:pPr>
            <w:r w:rsidRPr="00E14B73">
              <w:rPr>
                <w:color w:val="000000" w:themeColor="text1"/>
                <w:szCs w:val="21"/>
              </w:rPr>
              <w:t>N6</w:t>
            </w:r>
          </w:p>
        </w:tc>
        <w:tc>
          <w:tcPr>
            <w:tcW w:w="3799" w:type="dxa"/>
          </w:tcPr>
          <w:p w:rsidR="00017AE7" w:rsidRPr="00E14B73" w:rsidRDefault="00017AE7" w:rsidP="001C601E">
            <w:pPr>
              <w:pStyle w:val="ac"/>
              <w:rPr>
                <w:rFonts w:asciiTheme="minorHAnsi" w:eastAsiaTheme="minorEastAsia" w:hAnsiTheme="minorHAnsi" w:cstheme="minorBidi"/>
                <w:color w:val="000000" w:themeColor="text1"/>
                <w:kern w:val="2"/>
                <w:sz w:val="21"/>
                <w:szCs w:val="21"/>
              </w:rPr>
            </w:pPr>
            <w:r w:rsidRPr="00E14B73">
              <w:rPr>
                <w:rFonts w:asciiTheme="minorHAnsi" w:eastAsiaTheme="minorEastAsia" w:hAnsiTheme="minorHAnsi" w:cstheme="minorBidi"/>
                <w:color w:val="000000" w:themeColor="text1"/>
                <w:kern w:val="2"/>
                <w:sz w:val="21"/>
                <w:szCs w:val="21"/>
              </w:rPr>
              <w:t>The conversion quotients between transaction currency   and reference currency. (the exchange rate of transaction currency to   reference currency *1000)</w:t>
            </w:r>
          </w:p>
          <w:p w:rsidR="00017AE7" w:rsidRPr="00D522C9" w:rsidRDefault="00017AE7" w:rsidP="001C601E">
            <w:pPr>
              <w:rPr>
                <w:color w:val="000000" w:themeColor="text1"/>
                <w:szCs w:val="21"/>
              </w:rPr>
            </w:pPr>
            <w:r w:rsidRPr="00E14B73">
              <w:rPr>
                <w:color w:val="000000" w:themeColor="text1"/>
                <w:szCs w:val="21"/>
              </w:rPr>
              <w:t>default : 1000</w:t>
            </w:r>
          </w:p>
        </w:tc>
      </w:tr>
    </w:tbl>
    <w:p w:rsidR="005D6EC2" w:rsidRDefault="005D6EC2" w:rsidP="005D6EC2">
      <w:pPr>
        <w:pStyle w:val="3"/>
        <w:numPr>
          <w:ilvl w:val="2"/>
          <w:numId w:val="29"/>
        </w:numPr>
        <w:rPr>
          <w:ins w:id="3133" w:author="ZhangYuan(张园/深圳)" w:date="2017-03-24T14:44:00Z"/>
        </w:rPr>
      </w:pPr>
      <w:bookmarkStart w:id="3134" w:name="_Toc456711246"/>
      <w:bookmarkStart w:id="3135" w:name="_Toc456711439"/>
      <w:bookmarkStart w:id="3136" w:name="_Toc456788154"/>
      <w:bookmarkStart w:id="3137" w:name="_Toc459643015"/>
      <w:bookmarkStart w:id="3138" w:name="_Toc459650284"/>
      <w:bookmarkStart w:id="3139" w:name="_Toc459650492"/>
      <w:bookmarkStart w:id="3140" w:name="_Toc459650932"/>
      <w:bookmarkStart w:id="3141" w:name="_Toc459714525"/>
      <w:bookmarkStart w:id="3142" w:name="_Toc459715471"/>
      <w:bookmarkStart w:id="3143" w:name="_Toc459725695"/>
      <w:bookmarkStart w:id="3144" w:name="_Toc478130828"/>
      <w:bookmarkEnd w:id="3134"/>
      <w:bookmarkEnd w:id="3135"/>
      <w:bookmarkEnd w:id="3136"/>
      <w:bookmarkEnd w:id="3137"/>
      <w:bookmarkEnd w:id="3138"/>
      <w:bookmarkEnd w:id="3139"/>
      <w:bookmarkEnd w:id="3140"/>
      <w:bookmarkEnd w:id="3141"/>
      <w:bookmarkEnd w:id="3142"/>
      <w:bookmarkEnd w:id="3143"/>
      <w:proofErr w:type="spellStart"/>
      <w:ins w:id="3145" w:author="ZhangYuan(张园/深圳)" w:date="2017-03-24T14:44:00Z">
        <w:r>
          <w:lastRenderedPageBreak/>
          <w:t>ExpressPay</w:t>
        </w:r>
        <w:proofErr w:type="spellEnd"/>
        <w:r>
          <w:rPr>
            <w:rFonts w:hint="eastAsia"/>
          </w:rPr>
          <w:t xml:space="preserve"> parameter configuration</w:t>
        </w:r>
        <w:bookmarkEnd w:id="3144"/>
      </w:ins>
    </w:p>
    <w:p w:rsidR="005D6EC2" w:rsidRDefault="005D6EC2" w:rsidP="005D6EC2">
      <w:pPr>
        <w:pStyle w:val="4"/>
        <w:numPr>
          <w:ilvl w:val="3"/>
          <w:numId w:val="29"/>
        </w:numPr>
        <w:rPr>
          <w:ins w:id="3146" w:author="ZhangYuan(张园/深圳)" w:date="2017-03-24T14:44:00Z"/>
        </w:rPr>
      </w:pPr>
      <w:proofErr w:type="spellStart"/>
      <w:ins w:id="3147" w:author="ZhangYuan(张园/深圳)" w:date="2017-03-24T14:44:00Z">
        <w:r>
          <w:t>ExpressPay</w:t>
        </w:r>
        <w:proofErr w:type="spellEnd"/>
        <w:r>
          <w:rPr>
            <w:rFonts w:hint="eastAsia"/>
          </w:rPr>
          <w:t xml:space="preserve"> configuration</w:t>
        </w:r>
      </w:ins>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5D6EC2" w:rsidRPr="00477465" w:rsidTr="005D6EC2">
        <w:trPr>
          <w:trHeight w:val="321"/>
          <w:tblHeader/>
          <w:ins w:id="3148" w:author="ZhangYuan(张园/深圳)" w:date="2017-03-24T14:44:00Z"/>
        </w:trPr>
        <w:tc>
          <w:tcPr>
            <w:tcW w:w="709" w:type="dxa"/>
            <w:vAlign w:val="center"/>
          </w:tcPr>
          <w:p w:rsidR="005D6EC2" w:rsidRPr="00E14B73" w:rsidRDefault="005D6EC2" w:rsidP="005D6EC2">
            <w:pPr>
              <w:tabs>
                <w:tab w:val="center" w:pos="4153"/>
                <w:tab w:val="right" w:pos="8306"/>
              </w:tabs>
              <w:snapToGrid w:val="0"/>
              <w:rPr>
                <w:ins w:id="3149" w:author="ZhangYuan(张园/深圳)" w:date="2017-03-24T14:44:00Z"/>
                <w:b/>
                <w:sz w:val="18"/>
                <w:szCs w:val="21"/>
                <w:lang w:bidi="en-US"/>
              </w:rPr>
            </w:pPr>
            <w:ins w:id="3150" w:author="ZhangYuan(张园/深圳)" w:date="2017-03-24T14:44:00Z">
              <w:r w:rsidRPr="00E14B73">
                <w:rPr>
                  <w:b/>
                  <w:sz w:val="18"/>
                  <w:szCs w:val="21"/>
                  <w:lang w:bidi="en-US"/>
                </w:rPr>
                <w:t>No.</w:t>
              </w:r>
            </w:ins>
          </w:p>
        </w:tc>
        <w:tc>
          <w:tcPr>
            <w:tcW w:w="2439" w:type="dxa"/>
            <w:vAlign w:val="center"/>
          </w:tcPr>
          <w:p w:rsidR="005D6EC2" w:rsidRPr="00477465" w:rsidRDefault="005D6EC2" w:rsidP="005D6EC2">
            <w:pPr>
              <w:jc w:val="center"/>
              <w:rPr>
                <w:ins w:id="3151" w:author="ZhangYuan(张园/深圳)" w:date="2017-03-24T14:44:00Z"/>
                <w:b/>
                <w:szCs w:val="21"/>
                <w:lang w:bidi="en-US"/>
              </w:rPr>
            </w:pPr>
            <w:ins w:id="3152" w:author="ZhangYuan(张园/深圳)" w:date="2017-03-24T14:44:00Z">
              <w:r>
                <w:rPr>
                  <w:rFonts w:hint="eastAsia"/>
                  <w:b/>
                  <w:szCs w:val="21"/>
                  <w:lang w:bidi="en-US"/>
                </w:rPr>
                <w:t>Field Name</w:t>
              </w:r>
            </w:ins>
          </w:p>
        </w:tc>
        <w:tc>
          <w:tcPr>
            <w:tcW w:w="1134" w:type="dxa"/>
            <w:vAlign w:val="center"/>
          </w:tcPr>
          <w:p w:rsidR="005D6EC2" w:rsidRPr="00477465" w:rsidRDefault="005D6EC2" w:rsidP="005D6EC2">
            <w:pPr>
              <w:rPr>
                <w:ins w:id="3153" w:author="ZhangYuan(张园/深圳)" w:date="2017-03-24T14:44:00Z"/>
                <w:b/>
                <w:szCs w:val="21"/>
                <w:lang w:bidi="en-US"/>
              </w:rPr>
            </w:pPr>
            <w:ins w:id="3154" w:author="ZhangYuan(张园/深圳)" w:date="2017-03-24T14:44:00Z">
              <w:r w:rsidRPr="00477465">
                <w:rPr>
                  <w:b/>
                  <w:szCs w:val="21"/>
                  <w:lang w:bidi="en-US"/>
                </w:rPr>
                <w:t>Required</w:t>
              </w:r>
            </w:ins>
          </w:p>
        </w:tc>
        <w:tc>
          <w:tcPr>
            <w:tcW w:w="1247" w:type="dxa"/>
            <w:vAlign w:val="center"/>
          </w:tcPr>
          <w:p w:rsidR="005D6EC2" w:rsidRPr="00477465" w:rsidRDefault="005D6EC2" w:rsidP="005D6EC2">
            <w:pPr>
              <w:jc w:val="center"/>
              <w:rPr>
                <w:ins w:id="3155" w:author="ZhangYuan(张园/深圳)" w:date="2017-03-24T14:44:00Z"/>
                <w:b/>
                <w:szCs w:val="21"/>
                <w:lang w:bidi="en-US"/>
              </w:rPr>
            </w:pPr>
            <w:ins w:id="3156" w:author="ZhangYuan(张园/深圳)" w:date="2017-03-24T14:44:00Z">
              <w:r w:rsidRPr="00477465">
                <w:rPr>
                  <w:b/>
                  <w:szCs w:val="21"/>
                  <w:lang w:bidi="en-US"/>
                </w:rPr>
                <w:t>Attribute</w:t>
              </w:r>
            </w:ins>
          </w:p>
        </w:tc>
        <w:tc>
          <w:tcPr>
            <w:tcW w:w="3544" w:type="dxa"/>
          </w:tcPr>
          <w:p w:rsidR="005D6EC2" w:rsidRPr="00477465" w:rsidRDefault="005D6EC2" w:rsidP="005D6EC2">
            <w:pPr>
              <w:jc w:val="center"/>
              <w:rPr>
                <w:ins w:id="3157" w:author="ZhangYuan(张园/深圳)" w:date="2017-03-24T14:44:00Z"/>
                <w:b/>
                <w:szCs w:val="21"/>
                <w:lang w:bidi="en-US"/>
              </w:rPr>
            </w:pPr>
            <w:ins w:id="3158" w:author="ZhangYuan(张园/深圳)" w:date="2017-03-24T14:44:00Z">
              <w:r w:rsidRPr="00477465">
                <w:rPr>
                  <w:b/>
                  <w:szCs w:val="21"/>
                  <w:lang w:bidi="en-US"/>
                </w:rPr>
                <w:t>Description</w:t>
              </w:r>
            </w:ins>
          </w:p>
        </w:tc>
      </w:tr>
      <w:tr w:rsidR="005D6EC2" w:rsidRPr="00477465" w:rsidTr="005D6EC2">
        <w:trPr>
          <w:ins w:id="3159" w:author="ZhangYuan(张园/深圳)" w:date="2017-03-24T14:44:00Z"/>
        </w:trPr>
        <w:tc>
          <w:tcPr>
            <w:tcW w:w="709" w:type="dxa"/>
          </w:tcPr>
          <w:p w:rsidR="005D6EC2" w:rsidRPr="00E14B73" w:rsidRDefault="005D6EC2" w:rsidP="005D6EC2">
            <w:pPr>
              <w:jc w:val="center"/>
              <w:rPr>
                <w:ins w:id="3160" w:author="ZhangYuan(张园/深圳)" w:date="2017-03-24T14:44:00Z"/>
                <w:color w:val="000000" w:themeColor="text1"/>
                <w:szCs w:val="21"/>
              </w:rPr>
            </w:pPr>
            <w:ins w:id="3161" w:author="ZhangYuan(张园/深圳)" w:date="2017-03-24T14:44:00Z">
              <w:r w:rsidRPr="00E14B73">
                <w:rPr>
                  <w:color w:val="000000" w:themeColor="text1"/>
                  <w:szCs w:val="21"/>
                </w:rPr>
                <w:t>1</w:t>
              </w:r>
            </w:ins>
          </w:p>
        </w:tc>
        <w:tc>
          <w:tcPr>
            <w:tcW w:w="2439" w:type="dxa"/>
          </w:tcPr>
          <w:p w:rsidR="005D6EC2" w:rsidRPr="00E14B73" w:rsidRDefault="00ED185F" w:rsidP="005D6EC2">
            <w:pPr>
              <w:jc w:val="center"/>
              <w:rPr>
                <w:ins w:id="3162" w:author="ZhangYuan(张园/深圳)" w:date="2017-03-24T14:44:00Z"/>
                <w:color w:val="000000" w:themeColor="text1"/>
                <w:szCs w:val="21"/>
              </w:rPr>
            </w:pPr>
            <w:proofErr w:type="spellStart"/>
            <w:ins w:id="3163" w:author="ZhangYuan(张园/深圳)" w:date="2017-03-24T14:45:00Z">
              <w:r>
                <w:t>TerminalSupportOptimizationModeTransaction</w:t>
              </w:r>
            </w:ins>
            <w:proofErr w:type="spellEnd"/>
          </w:p>
        </w:tc>
        <w:tc>
          <w:tcPr>
            <w:tcW w:w="1134" w:type="dxa"/>
          </w:tcPr>
          <w:p w:rsidR="005D6EC2" w:rsidRPr="00E14B73" w:rsidRDefault="005D6EC2" w:rsidP="005D6EC2">
            <w:pPr>
              <w:jc w:val="center"/>
              <w:rPr>
                <w:ins w:id="3164" w:author="ZhangYuan(张园/深圳)" w:date="2017-03-24T14:44:00Z"/>
                <w:color w:val="000000" w:themeColor="text1"/>
                <w:szCs w:val="21"/>
              </w:rPr>
            </w:pPr>
            <w:ins w:id="3165" w:author="ZhangYuan(张园/深圳)" w:date="2017-03-24T14:44:00Z">
              <w:r w:rsidRPr="00E14B73">
                <w:rPr>
                  <w:color w:val="000000" w:themeColor="text1"/>
                  <w:szCs w:val="21"/>
                </w:rPr>
                <w:t>M</w:t>
              </w:r>
            </w:ins>
          </w:p>
        </w:tc>
        <w:tc>
          <w:tcPr>
            <w:tcW w:w="1247" w:type="dxa"/>
          </w:tcPr>
          <w:p w:rsidR="005D6EC2" w:rsidRPr="00E14B73" w:rsidRDefault="00ED185F" w:rsidP="005D6EC2">
            <w:pPr>
              <w:jc w:val="center"/>
              <w:rPr>
                <w:ins w:id="3166" w:author="ZhangYuan(张园/深圳)" w:date="2017-03-24T14:44:00Z"/>
                <w:color w:val="000000" w:themeColor="text1"/>
                <w:szCs w:val="21"/>
              </w:rPr>
            </w:pPr>
            <w:ins w:id="3167" w:author="ZhangYuan(张园/深圳)" w:date="2017-03-24T14:45:00Z">
              <w:r>
                <w:rPr>
                  <w:color w:val="000000" w:themeColor="text1"/>
                  <w:szCs w:val="21"/>
                </w:rPr>
                <w:t>N1</w:t>
              </w:r>
            </w:ins>
          </w:p>
        </w:tc>
        <w:tc>
          <w:tcPr>
            <w:tcW w:w="3544" w:type="dxa"/>
          </w:tcPr>
          <w:p w:rsidR="00ED185F" w:rsidRPr="00ED185F" w:rsidRDefault="00ED185F" w:rsidP="00ED185F">
            <w:pPr>
              <w:pStyle w:val="af"/>
              <w:rPr>
                <w:ins w:id="3168" w:author="ZhangYuan(张园/深圳)" w:date="2017-03-24T14:46:00Z"/>
                <w:rFonts w:asciiTheme="minorHAnsi" w:eastAsiaTheme="minorEastAsia" w:hAnsiTheme="minorHAnsi" w:cstheme="minorBidi"/>
                <w:color w:val="000000" w:themeColor="text1"/>
                <w:kern w:val="2"/>
                <w:sz w:val="21"/>
                <w:szCs w:val="21"/>
              </w:rPr>
            </w:pPr>
            <w:ins w:id="3169" w:author="ZhangYuan(张园/深圳)" w:date="2017-03-24T14:46:00Z">
              <w:r w:rsidRPr="00ED185F">
                <w:rPr>
                  <w:rFonts w:asciiTheme="minorHAnsi" w:eastAsiaTheme="minorEastAsia" w:hAnsiTheme="minorHAnsi" w:cstheme="minorBidi"/>
                  <w:color w:val="000000" w:themeColor="text1"/>
                  <w:kern w:val="2"/>
                  <w:sz w:val="21"/>
                  <w:szCs w:val="21"/>
                </w:rPr>
                <w:t>The terminal whether to support the   optimization mode transaction</w:t>
              </w:r>
            </w:ins>
          </w:p>
          <w:p w:rsidR="00ED185F" w:rsidRPr="00ED185F" w:rsidRDefault="00ED185F" w:rsidP="00ED185F">
            <w:pPr>
              <w:pStyle w:val="af"/>
              <w:rPr>
                <w:ins w:id="3170" w:author="ZhangYuan(张园/深圳)" w:date="2017-03-24T14:46:00Z"/>
                <w:rFonts w:asciiTheme="minorHAnsi" w:eastAsiaTheme="minorEastAsia" w:hAnsiTheme="minorHAnsi" w:cstheme="minorBidi"/>
                <w:color w:val="000000" w:themeColor="text1"/>
                <w:kern w:val="2"/>
                <w:sz w:val="21"/>
                <w:szCs w:val="21"/>
              </w:rPr>
            </w:pPr>
            <w:ins w:id="3171" w:author="ZhangYuan(张园/深圳)" w:date="2017-03-24T14:46:00Z">
              <w:r w:rsidRPr="00ED185F">
                <w:rPr>
                  <w:rFonts w:asciiTheme="minorHAnsi" w:eastAsiaTheme="minorEastAsia" w:hAnsiTheme="minorHAnsi" w:cstheme="minorBidi"/>
                  <w:color w:val="000000" w:themeColor="text1"/>
                  <w:kern w:val="2"/>
                  <w:sz w:val="21"/>
                  <w:szCs w:val="21"/>
                </w:rPr>
                <w:t>0: Not supported</w:t>
              </w:r>
            </w:ins>
          </w:p>
          <w:p w:rsidR="005D6EC2" w:rsidRPr="00E14B73" w:rsidRDefault="00ED185F" w:rsidP="00ED185F">
            <w:pPr>
              <w:rPr>
                <w:ins w:id="3172" w:author="ZhangYuan(张园/深圳)" w:date="2017-03-24T14:44:00Z"/>
                <w:color w:val="000000" w:themeColor="text1"/>
                <w:szCs w:val="21"/>
              </w:rPr>
            </w:pPr>
            <w:ins w:id="3173" w:author="ZhangYuan(张园/深圳)" w:date="2017-03-24T14:46:00Z">
              <w:r w:rsidRPr="00ED185F">
                <w:rPr>
                  <w:color w:val="000000" w:themeColor="text1"/>
                  <w:szCs w:val="21"/>
                </w:rPr>
                <w:t>1: Supported</w:t>
              </w:r>
            </w:ins>
          </w:p>
        </w:tc>
      </w:tr>
      <w:tr w:rsidR="005D6EC2" w:rsidRPr="00477465" w:rsidTr="005D6EC2">
        <w:trPr>
          <w:ins w:id="3174" w:author="ZhangYuan(张园/深圳)" w:date="2017-03-24T14:44:00Z"/>
        </w:trPr>
        <w:tc>
          <w:tcPr>
            <w:tcW w:w="709" w:type="dxa"/>
          </w:tcPr>
          <w:p w:rsidR="005D6EC2" w:rsidRPr="00E14B73" w:rsidRDefault="005D6EC2" w:rsidP="005D6EC2">
            <w:pPr>
              <w:jc w:val="center"/>
              <w:rPr>
                <w:ins w:id="3175" w:author="ZhangYuan(张园/深圳)" w:date="2017-03-24T14:44:00Z"/>
                <w:color w:val="000000" w:themeColor="text1"/>
                <w:szCs w:val="21"/>
              </w:rPr>
            </w:pPr>
            <w:ins w:id="3176" w:author="ZhangYuan(张园/深圳)" w:date="2017-03-24T14:44:00Z">
              <w:r w:rsidRPr="00E14B73">
                <w:rPr>
                  <w:color w:val="000000" w:themeColor="text1"/>
                  <w:szCs w:val="21"/>
                </w:rPr>
                <w:t>2</w:t>
              </w:r>
            </w:ins>
          </w:p>
        </w:tc>
        <w:tc>
          <w:tcPr>
            <w:tcW w:w="2439" w:type="dxa"/>
          </w:tcPr>
          <w:p w:rsidR="005D6EC2" w:rsidRPr="00E14B73" w:rsidRDefault="00ED185F" w:rsidP="005D6EC2">
            <w:pPr>
              <w:jc w:val="center"/>
              <w:rPr>
                <w:ins w:id="3177" w:author="ZhangYuan(张园/深圳)" w:date="2017-03-24T14:44:00Z"/>
                <w:color w:val="000000" w:themeColor="text1"/>
                <w:szCs w:val="21"/>
              </w:rPr>
            </w:pPr>
            <w:proofErr w:type="spellStart"/>
            <w:ins w:id="3178" w:author="ZhangYuan(张园/深圳)" w:date="2017-03-24T14:46:00Z">
              <w:r w:rsidRPr="00ED185F">
                <w:rPr>
                  <w:color w:val="000000" w:themeColor="text1"/>
                  <w:szCs w:val="21"/>
                </w:rPr>
                <w:t>UnpredictableNumberRange</w:t>
              </w:r>
            </w:ins>
            <w:proofErr w:type="spellEnd"/>
          </w:p>
        </w:tc>
        <w:tc>
          <w:tcPr>
            <w:tcW w:w="1134" w:type="dxa"/>
          </w:tcPr>
          <w:p w:rsidR="005D6EC2" w:rsidRPr="00E14B73" w:rsidRDefault="005D6EC2" w:rsidP="005D6EC2">
            <w:pPr>
              <w:jc w:val="center"/>
              <w:rPr>
                <w:ins w:id="3179" w:author="ZhangYuan(张园/深圳)" w:date="2017-03-24T14:44:00Z"/>
                <w:color w:val="000000" w:themeColor="text1"/>
                <w:szCs w:val="21"/>
              </w:rPr>
            </w:pPr>
            <w:ins w:id="3180" w:author="ZhangYuan(张园/深圳)" w:date="2017-03-24T14:44:00Z">
              <w:r w:rsidRPr="00E14B73">
                <w:rPr>
                  <w:color w:val="000000" w:themeColor="text1"/>
                  <w:szCs w:val="21"/>
                </w:rPr>
                <w:t>M</w:t>
              </w:r>
            </w:ins>
          </w:p>
        </w:tc>
        <w:tc>
          <w:tcPr>
            <w:tcW w:w="1247" w:type="dxa"/>
          </w:tcPr>
          <w:p w:rsidR="005D6EC2" w:rsidRPr="00E14B73" w:rsidRDefault="00C869F6" w:rsidP="005D6EC2">
            <w:pPr>
              <w:jc w:val="center"/>
              <w:rPr>
                <w:ins w:id="3181" w:author="ZhangYuan(张园/深圳)" w:date="2017-03-24T14:44:00Z"/>
                <w:color w:val="000000" w:themeColor="text1"/>
                <w:szCs w:val="21"/>
              </w:rPr>
            </w:pPr>
            <w:ins w:id="3182" w:author="ZhangYuan(张园/深圳)" w:date="2017-03-24T14:44:00Z">
              <w:r>
                <w:rPr>
                  <w:color w:val="000000" w:themeColor="text1"/>
                  <w:szCs w:val="21"/>
                </w:rPr>
                <w:t>N</w:t>
              </w:r>
              <w:r w:rsidR="005D6EC2" w:rsidRPr="00E14B73">
                <w:rPr>
                  <w:color w:val="000000" w:themeColor="text1"/>
                  <w:szCs w:val="21"/>
                </w:rPr>
                <w:t>4</w:t>
              </w:r>
            </w:ins>
          </w:p>
        </w:tc>
        <w:tc>
          <w:tcPr>
            <w:tcW w:w="3544" w:type="dxa"/>
          </w:tcPr>
          <w:p w:rsidR="005D6EC2" w:rsidRPr="00477465" w:rsidRDefault="00C869F6" w:rsidP="005D6EC2">
            <w:pPr>
              <w:rPr>
                <w:ins w:id="3183" w:author="ZhangYuan(张园/深圳)" w:date="2017-03-24T14:44:00Z"/>
                <w:color w:val="000000" w:themeColor="text1"/>
                <w:szCs w:val="21"/>
              </w:rPr>
            </w:pPr>
            <w:ins w:id="3184" w:author="ZhangYuan(张园/深圳)" w:date="2017-03-24T14:47:00Z">
              <w:r w:rsidRPr="00C869F6">
                <w:rPr>
                  <w:color w:val="000000" w:themeColor="text1"/>
                  <w:szCs w:val="21"/>
                </w:rPr>
                <w:t>The Range of Magnetic Stripe   unpredictable Number(00-99)</w:t>
              </w:r>
            </w:ins>
          </w:p>
        </w:tc>
      </w:tr>
      <w:tr w:rsidR="005D6EC2" w:rsidRPr="00477465" w:rsidTr="005D6EC2">
        <w:trPr>
          <w:ins w:id="3185" w:author="ZhangYuan(张园/深圳)" w:date="2017-03-24T14:44:00Z"/>
        </w:trPr>
        <w:tc>
          <w:tcPr>
            <w:tcW w:w="709" w:type="dxa"/>
          </w:tcPr>
          <w:p w:rsidR="005D6EC2" w:rsidRPr="00E14B73" w:rsidRDefault="005D6EC2" w:rsidP="005D6EC2">
            <w:pPr>
              <w:jc w:val="center"/>
              <w:rPr>
                <w:ins w:id="3186" w:author="ZhangYuan(张园/深圳)" w:date="2017-03-24T14:44:00Z"/>
                <w:color w:val="000000" w:themeColor="text1"/>
                <w:szCs w:val="21"/>
              </w:rPr>
            </w:pPr>
            <w:ins w:id="3187" w:author="ZhangYuan(张园/深圳)" w:date="2017-03-24T14:44:00Z">
              <w:r w:rsidRPr="00E14B73">
                <w:rPr>
                  <w:color w:val="000000" w:themeColor="text1"/>
                  <w:szCs w:val="21"/>
                </w:rPr>
                <w:t>3</w:t>
              </w:r>
            </w:ins>
          </w:p>
        </w:tc>
        <w:tc>
          <w:tcPr>
            <w:tcW w:w="2439" w:type="dxa"/>
          </w:tcPr>
          <w:p w:rsidR="005D6EC2" w:rsidRPr="00E14B73" w:rsidRDefault="00C869F6" w:rsidP="005D6EC2">
            <w:pPr>
              <w:jc w:val="center"/>
              <w:rPr>
                <w:ins w:id="3188" w:author="ZhangYuan(张园/深圳)" w:date="2017-03-24T14:44:00Z"/>
                <w:color w:val="000000" w:themeColor="text1"/>
                <w:szCs w:val="21"/>
              </w:rPr>
            </w:pPr>
            <w:proofErr w:type="spellStart"/>
            <w:ins w:id="3189" w:author="ZhangYuan(张园/深圳)" w:date="2017-03-24T14:47:00Z">
              <w:r w:rsidRPr="00C869F6">
                <w:rPr>
                  <w:color w:val="000000" w:themeColor="text1"/>
                  <w:szCs w:val="21"/>
                </w:rPr>
                <w:t>TerminalTransactionCapability</w:t>
              </w:r>
            </w:ins>
            <w:proofErr w:type="spellEnd"/>
          </w:p>
        </w:tc>
        <w:tc>
          <w:tcPr>
            <w:tcW w:w="1134" w:type="dxa"/>
          </w:tcPr>
          <w:p w:rsidR="005D6EC2" w:rsidRPr="00E14B73" w:rsidRDefault="005D6EC2" w:rsidP="005D6EC2">
            <w:pPr>
              <w:jc w:val="center"/>
              <w:rPr>
                <w:ins w:id="3190" w:author="ZhangYuan(张园/深圳)" w:date="2017-03-24T14:44:00Z"/>
                <w:color w:val="000000" w:themeColor="text1"/>
                <w:szCs w:val="21"/>
              </w:rPr>
            </w:pPr>
            <w:ins w:id="3191" w:author="ZhangYuan(张园/深圳)" w:date="2017-03-24T14:44:00Z">
              <w:r w:rsidRPr="00E14B73">
                <w:rPr>
                  <w:color w:val="000000" w:themeColor="text1"/>
                  <w:szCs w:val="21"/>
                </w:rPr>
                <w:t>M</w:t>
              </w:r>
            </w:ins>
          </w:p>
        </w:tc>
        <w:tc>
          <w:tcPr>
            <w:tcW w:w="1247" w:type="dxa"/>
          </w:tcPr>
          <w:p w:rsidR="005D6EC2" w:rsidRPr="00E14B73" w:rsidRDefault="00C869F6" w:rsidP="005D6EC2">
            <w:pPr>
              <w:jc w:val="center"/>
              <w:rPr>
                <w:ins w:id="3192" w:author="ZhangYuan(张园/深圳)" w:date="2017-03-24T14:44:00Z"/>
                <w:color w:val="000000" w:themeColor="text1"/>
                <w:szCs w:val="21"/>
              </w:rPr>
            </w:pPr>
            <w:ins w:id="3193" w:author="ZhangYuan(张园/深圳)" w:date="2017-03-24T14:44:00Z">
              <w:r>
                <w:rPr>
                  <w:color w:val="000000" w:themeColor="text1"/>
                  <w:szCs w:val="21"/>
                </w:rPr>
                <w:t>Hex8</w:t>
              </w:r>
            </w:ins>
          </w:p>
        </w:tc>
        <w:tc>
          <w:tcPr>
            <w:tcW w:w="3544" w:type="dxa"/>
          </w:tcPr>
          <w:p w:rsidR="00C869F6" w:rsidRPr="00C869F6" w:rsidRDefault="00C869F6" w:rsidP="00C869F6">
            <w:pPr>
              <w:pStyle w:val="af"/>
              <w:rPr>
                <w:ins w:id="3194" w:author="ZhangYuan(张园/深圳)" w:date="2017-03-24T14:48:00Z"/>
                <w:rFonts w:asciiTheme="minorHAnsi" w:eastAsiaTheme="minorEastAsia" w:hAnsiTheme="minorHAnsi" w:cstheme="minorBidi"/>
                <w:color w:val="000000" w:themeColor="text1"/>
                <w:kern w:val="2"/>
                <w:sz w:val="21"/>
                <w:szCs w:val="21"/>
              </w:rPr>
            </w:pPr>
            <w:ins w:id="3195" w:author="ZhangYuan(张园/深圳)" w:date="2017-03-24T14:48:00Z">
              <w:r w:rsidRPr="00C869F6">
                <w:rPr>
                  <w:rFonts w:asciiTheme="minorHAnsi" w:eastAsiaTheme="minorEastAsia" w:hAnsiTheme="minorHAnsi" w:cstheme="minorBidi"/>
                  <w:color w:val="000000" w:themeColor="text1"/>
                  <w:kern w:val="2"/>
                  <w:sz w:val="21"/>
                  <w:szCs w:val="21"/>
                </w:rPr>
                <w:t xml:space="preserve">9F6E </w:t>
              </w:r>
              <w:proofErr w:type="spellStart"/>
              <w:r w:rsidRPr="00C869F6">
                <w:rPr>
                  <w:rFonts w:asciiTheme="minorHAnsi" w:eastAsiaTheme="minorEastAsia" w:hAnsiTheme="minorHAnsi" w:cstheme="minorBidi"/>
                  <w:color w:val="000000" w:themeColor="text1"/>
                  <w:kern w:val="2"/>
                  <w:sz w:val="21"/>
                  <w:szCs w:val="21"/>
                </w:rPr>
                <w:t>TerminalTransactionCapability</w:t>
              </w:r>
              <w:proofErr w:type="spellEnd"/>
            </w:ins>
          </w:p>
          <w:p w:rsidR="00C869F6" w:rsidRPr="00C869F6" w:rsidRDefault="00C869F6" w:rsidP="00C869F6">
            <w:pPr>
              <w:pStyle w:val="af"/>
              <w:rPr>
                <w:ins w:id="3196" w:author="ZhangYuan(张园/深圳)" w:date="2017-03-24T14:48:00Z"/>
                <w:rFonts w:asciiTheme="minorHAnsi" w:eastAsiaTheme="minorEastAsia" w:hAnsiTheme="minorHAnsi" w:cstheme="minorBidi"/>
                <w:color w:val="000000" w:themeColor="text1"/>
                <w:kern w:val="2"/>
                <w:sz w:val="21"/>
                <w:szCs w:val="21"/>
              </w:rPr>
            </w:pPr>
            <w:ins w:id="3197" w:author="ZhangYuan(张园/深圳)" w:date="2017-03-24T14:48:00Z">
              <w:r w:rsidRPr="00C869F6">
                <w:rPr>
                  <w:rFonts w:asciiTheme="minorHAnsi" w:eastAsiaTheme="minorEastAsia" w:hAnsiTheme="minorHAnsi" w:cstheme="minorBidi"/>
                  <w:color w:val="000000" w:themeColor="text1"/>
                  <w:kern w:val="2"/>
                  <w:sz w:val="21"/>
                  <w:szCs w:val="21"/>
                </w:rPr>
                <w:t>Byte 1:</w:t>
              </w:r>
            </w:ins>
          </w:p>
          <w:p w:rsidR="00C869F6" w:rsidRPr="00C869F6" w:rsidRDefault="00C869F6" w:rsidP="00C869F6">
            <w:pPr>
              <w:pStyle w:val="af"/>
              <w:rPr>
                <w:ins w:id="3198" w:author="ZhangYuan(张园/深圳)" w:date="2017-03-24T14:48:00Z"/>
                <w:rFonts w:asciiTheme="minorHAnsi" w:eastAsiaTheme="minorEastAsia" w:hAnsiTheme="minorHAnsi" w:cstheme="minorBidi"/>
                <w:color w:val="000000" w:themeColor="text1"/>
                <w:kern w:val="2"/>
                <w:sz w:val="21"/>
                <w:szCs w:val="21"/>
              </w:rPr>
            </w:pPr>
            <w:ins w:id="3199" w:author="ZhangYuan(张园/深圳)" w:date="2017-03-24T14:48:00Z">
              <w:r w:rsidRPr="00C869F6">
                <w:rPr>
                  <w:rFonts w:asciiTheme="minorHAnsi" w:eastAsiaTheme="minorEastAsia" w:hAnsiTheme="minorHAnsi" w:cstheme="minorBidi"/>
                  <w:color w:val="000000" w:themeColor="text1"/>
                  <w:kern w:val="2"/>
                  <w:sz w:val="21"/>
                  <w:szCs w:val="21"/>
                </w:rPr>
                <w:t>Bit8: 1=AEIPS contact mode supported</w:t>
              </w:r>
            </w:ins>
          </w:p>
          <w:p w:rsidR="00C869F6" w:rsidRPr="00C869F6" w:rsidRDefault="00C869F6" w:rsidP="00C869F6">
            <w:pPr>
              <w:pStyle w:val="af"/>
              <w:rPr>
                <w:ins w:id="3200" w:author="ZhangYuan(张园/深圳)" w:date="2017-03-24T14:48:00Z"/>
                <w:rFonts w:asciiTheme="minorHAnsi" w:eastAsiaTheme="minorEastAsia" w:hAnsiTheme="minorHAnsi" w:cstheme="minorBidi"/>
                <w:color w:val="000000" w:themeColor="text1"/>
                <w:kern w:val="2"/>
                <w:sz w:val="21"/>
                <w:szCs w:val="21"/>
              </w:rPr>
            </w:pPr>
            <w:ins w:id="3201" w:author="ZhangYuan(张园/深圳)" w:date="2017-03-24T14:48:00Z">
              <w:r w:rsidRPr="00C869F6">
                <w:rPr>
                  <w:rFonts w:asciiTheme="minorHAnsi" w:eastAsiaTheme="minorEastAsia" w:hAnsiTheme="minorHAnsi" w:cstheme="minorBidi"/>
                  <w:color w:val="000000" w:themeColor="text1"/>
                  <w:kern w:val="2"/>
                  <w:sz w:val="21"/>
                  <w:szCs w:val="21"/>
                </w:rPr>
                <w:t>Bit7: 1=</w:t>
              </w:r>
              <w:proofErr w:type="spellStart"/>
              <w:r w:rsidRPr="00C869F6">
                <w:rPr>
                  <w:rFonts w:asciiTheme="minorHAnsi" w:eastAsiaTheme="minorEastAsia" w:hAnsiTheme="minorHAnsi" w:cstheme="minorBidi"/>
                  <w:color w:val="000000" w:themeColor="text1"/>
                  <w:kern w:val="2"/>
                  <w:sz w:val="21"/>
                  <w:szCs w:val="21"/>
                </w:rPr>
                <w:t>Expresspay</w:t>
              </w:r>
              <w:proofErr w:type="spellEnd"/>
              <w:r w:rsidRPr="00C869F6">
                <w:rPr>
                  <w:rFonts w:asciiTheme="minorHAnsi" w:eastAsiaTheme="minorEastAsia" w:hAnsiTheme="minorHAnsi" w:cstheme="minorBidi"/>
                  <w:color w:val="000000" w:themeColor="text1"/>
                  <w:kern w:val="2"/>
                  <w:sz w:val="21"/>
                  <w:szCs w:val="21"/>
                </w:rPr>
                <w:t xml:space="preserve"> </w:t>
              </w:r>
              <w:proofErr w:type="spellStart"/>
              <w:r w:rsidRPr="00C869F6">
                <w:rPr>
                  <w:rFonts w:asciiTheme="minorHAnsi" w:eastAsiaTheme="minorEastAsia" w:hAnsiTheme="minorHAnsi" w:cstheme="minorBidi"/>
                  <w:color w:val="000000" w:themeColor="text1"/>
                  <w:kern w:val="2"/>
                  <w:sz w:val="21"/>
                  <w:szCs w:val="21"/>
                </w:rPr>
                <w:t>Magstripe</w:t>
              </w:r>
              <w:proofErr w:type="spellEnd"/>
              <w:r w:rsidRPr="00C869F6">
                <w:rPr>
                  <w:rFonts w:asciiTheme="minorHAnsi" w:eastAsiaTheme="minorEastAsia" w:hAnsiTheme="minorHAnsi" w:cstheme="minorBidi"/>
                  <w:color w:val="000000" w:themeColor="text1"/>
                  <w:kern w:val="2"/>
                  <w:sz w:val="21"/>
                  <w:szCs w:val="21"/>
                </w:rPr>
                <w:t xml:space="preserve"> Mode   supported</w:t>
              </w:r>
            </w:ins>
          </w:p>
          <w:p w:rsidR="00C869F6" w:rsidRPr="00C869F6" w:rsidRDefault="00C869F6" w:rsidP="00C869F6">
            <w:pPr>
              <w:pStyle w:val="af"/>
              <w:rPr>
                <w:ins w:id="3202" w:author="ZhangYuan(张园/深圳)" w:date="2017-03-24T14:48:00Z"/>
                <w:rFonts w:asciiTheme="minorHAnsi" w:eastAsiaTheme="minorEastAsia" w:hAnsiTheme="minorHAnsi" w:cstheme="minorBidi"/>
                <w:color w:val="000000" w:themeColor="text1"/>
                <w:kern w:val="2"/>
                <w:sz w:val="21"/>
                <w:szCs w:val="21"/>
              </w:rPr>
            </w:pPr>
            <w:ins w:id="3203" w:author="ZhangYuan(张园/深圳)" w:date="2017-03-24T14:48:00Z">
              <w:r w:rsidRPr="00C869F6">
                <w:rPr>
                  <w:rFonts w:asciiTheme="minorHAnsi" w:eastAsiaTheme="minorEastAsia" w:hAnsiTheme="minorHAnsi" w:cstheme="minorBidi"/>
                  <w:color w:val="000000" w:themeColor="text1"/>
                  <w:kern w:val="2"/>
                  <w:sz w:val="21"/>
                  <w:szCs w:val="21"/>
                </w:rPr>
                <w:t xml:space="preserve">Bit6: 1 = </w:t>
              </w:r>
              <w:proofErr w:type="spellStart"/>
              <w:r w:rsidRPr="00C869F6">
                <w:rPr>
                  <w:rFonts w:asciiTheme="minorHAnsi" w:eastAsiaTheme="minorEastAsia" w:hAnsiTheme="minorHAnsi" w:cstheme="minorBidi"/>
                  <w:color w:val="000000" w:themeColor="text1"/>
                  <w:kern w:val="2"/>
                  <w:sz w:val="21"/>
                  <w:szCs w:val="21"/>
                </w:rPr>
                <w:t>Expresspay</w:t>
              </w:r>
              <w:proofErr w:type="spellEnd"/>
              <w:r w:rsidRPr="00C869F6">
                <w:rPr>
                  <w:rFonts w:asciiTheme="minorHAnsi" w:eastAsiaTheme="minorEastAsia" w:hAnsiTheme="minorHAnsi" w:cstheme="minorBidi"/>
                  <w:color w:val="000000" w:themeColor="text1"/>
                  <w:kern w:val="2"/>
                  <w:sz w:val="21"/>
                  <w:szCs w:val="21"/>
                </w:rPr>
                <w:t xml:space="preserve"> EMV full online mode   supported</w:t>
              </w:r>
            </w:ins>
          </w:p>
          <w:p w:rsidR="00C869F6" w:rsidRPr="00C869F6" w:rsidRDefault="00C869F6" w:rsidP="00C869F6">
            <w:pPr>
              <w:pStyle w:val="af"/>
              <w:rPr>
                <w:ins w:id="3204" w:author="ZhangYuan(张园/深圳)" w:date="2017-03-24T14:48:00Z"/>
                <w:rFonts w:asciiTheme="minorHAnsi" w:eastAsiaTheme="minorEastAsia" w:hAnsiTheme="minorHAnsi" w:cstheme="minorBidi"/>
                <w:color w:val="000000" w:themeColor="text1"/>
                <w:kern w:val="2"/>
                <w:sz w:val="21"/>
                <w:szCs w:val="21"/>
              </w:rPr>
            </w:pPr>
            <w:ins w:id="3205" w:author="ZhangYuan(张园/深圳)" w:date="2017-03-24T14:48:00Z">
              <w:r w:rsidRPr="00C869F6">
                <w:rPr>
                  <w:rFonts w:asciiTheme="minorHAnsi" w:eastAsiaTheme="minorEastAsia" w:hAnsiTheme="minorHAnsi" w:cstheme="minorBidi"/>
                  <w:color w:val="000000" w:themeColor="text1"/>
                  <w:kern w:val="2"/>
                  <w:sz w:val="21"/>
                  <w:szCs w:val="21"/>
                </w:rPr>
                <w:t>Bit5: 1=</w:t>
              </w:r>
              <w:proofErr w:type="spellStart"/>
              <w:r w:rsidRPr="00C869F6">
                <w:rPr>
                  <w:rFonts w:asciiTheme="minorHAnsi" w:eastAsiaTheme="minorEastAsia" w:hAnsiTheme="minorHAnsi" w:cstheme="minorBidi"/>
                  <w:color w:val="000000" w:themeColor="text1"/>
                  <w:kern w:val="2"/>
                  <w:sz w:val="21"/>
                  <w:szCs w:val="21"/>
                </w:rPr>
                <w:t>Expresspay</w:t>
              </w:r>
              <w:proofErr w:type="spellEnd"/>
              <w:r w:rsidRPr="00C869F6">
                <w:rPr>
                  <w:rFonts w:asciiTheme="minorHAnsi" w:eastAsiaTheme="minorEastAsia" w:hAnsiTheme="minorHAnsi" w:cstheme="minorBidi"/>
                  <w:color w:val="000000" w:themeColor="text1"/>
                  <w:kern w:val="2"/>
                  <w:sz w:val="21"/>
                  <w:szCs w:val="21"/>
                </w:rPr>
                <w:t xml:space="preserve"> EMV partial online   mode supported</w:t>
              </w:r>
            </w:ins>
          </w:p>
          <w:p w:rsidR="00C869F6" w:rsidRPr="00C869F6" w:rsidRDefault="00C869F6" w:rsidP="00C869F6">
            <w:pPr>
              <w:pStyle w:val="af"/>
              <w:rPr>
                <w:ins w:id="3206" w:author="ZhangYuan(张园/深圳)" w:date="2017-03-24T14:48:00Z"/>
                <w:rFonts w:asciiTheme="minorHAnsi" w:eastAsiaTheme="minorEastAsia" w:hAnsiTheme="minorHAnsi" w:cstheme="minorBidi"/>
                <w:color w:val="000000" w:themeColor="text1"/>
                <w:kern w:val="2"/>
                <w:sz w:val="21"/>
                <w:szCs w:val="21"/>
              </w:rPr>
            </w:pPr>
            <w:ins w:id="3207" w:author="ZhangYuan(张园/深圳)" w:date="2017-03-24T14:48:00Z">
              <w:r w:rsidRPr="00C869F6">
                <w:rPr>
                  <w:rFonts w:asciiTheme="minorHAnsi" w:eastAsiaTheme="minorEastAsia" w:hAnsiTheme="minorHAnsi" w:cstheme="minorBidi"/>
                  <w:color w:val="000000" w:themeColor="text1"/>
                  <w:kern w:val="2"/>
                  <w:sz w:val="21"/>
                  <w:szCs w:val="21"/>
                </w:rPr>
                <w:t>Bit4: 1=</w:t>
              </w:r>
              <w:proofErr w:type="spellStart"/>
              <w:r w:rsidRPr="00C869F6">
                <w:rPr>
                  <w:rFonts w:asciiTheme="minorHAnsi" w:eastAsiaTheme="minorEastAsia" w:hAnsiTheme="minorHAnsi" w:cstheme="minorBidi"/>
                  <w:color w:val="000000" w:themeColor="text1"/>
                  <w:kern w:val="2"/>
                  <w:sz w:val="21"/>
                  <w:szCs w:val="21"/>
                </w:rPr>
                <w:t>Expresspay</w:t>
              </w:r>
              <w:proofErr w:type="spellEnd"/>
              <w:r w:rsidRPr="00C869F6">
                <w:rPr>
                  <w:rFonts w:asciiTheme="minorHAnsi" w:eastAsiaTheme="minorEastAsia" w:hAnsiTheme="minorHAnsi" w:cstheme="minorBidi"/>
                  <w:color w:val="000000" w:themeColor="text1"/>
                  <w:kern w:val="2"/>
                  <w:sz w:val="21"/>
                  <w:szCs w:val="21"/>
                </w:rPr>
                <w:t xml:space="preserve"> Mobile Supported</w:t>
              </w:r>
            </w:ins>
          </w:p>
          <w:p w:rsidR="00C869F6" w:rsidRPr="00C869F6" w:rsidRDefault="00C869F6" w:rsidP="00C869F6">
            <w:pPr>
              <w:pStyle w:val="af"/>
              <w:rPr>
                <w:ins w:id="3208" w:author="ZhangYuan(张园/深圳)" w:date="2017-03-24T14:48:00Z"/>
                <w:rFonts w:asciiTheme="minorHAnsi" w:eastAsiaTheme="minorEastAsia" w:hAnsiTheme="minorHAnsi" w:cstheme="minorBidi"/>
                <w:color w:val="000000" w:themeColor="text1"/>
                <w:kern w:val="2"/>
                <w:sz w:val="21"/>
                <w:szCs w:val="21"/>
              </w:rPr>
            </w:pPr>
            <w:ins w:id="3209" w:author="ZhangYuan(张园/深圳)" w:date="2017-03-24T14:48:00Z">
              <w:r w:rsidRPr="00C869F6">
                <w:rPr>
                  <w:rFonts w:asciiTheme="minorHAnsi" w:eastAsiaTheme="minorEastAsia" w:hAnsiTheme="minorHAnsi" w:cstheme="minorBidi"/>
                  <w:color w:val="000000" w:themeColor="text1"/>
                  <w:kern w:val="2"/>
                  <w:sz w:val="21"/>
                  <w:szCs w:val="21"/>
                </w:rPr>
                <w:t>b3-b1: RFU</w:t>
              </w:r>
            </w:ins>
          </w:p>
          <w:p w:rsidR="00C869F6" w:rsidRPr="00C869F6" w:rsidRDefault="00C869F6" w:rsidP="00C869F6">
            <w:pPr>
              <w:pStyle w:val="af"/>
              <w:rPr>
                <w:ins w:id="3210" w:author="ZhangYuan(张园/深圳)" w:date="2017-03-24T14:48:00Z"/>
                <w:rFonts w:asciiTheme="minorHAnsi" w:eastAsiaTheme="minorEastAsia" w:hAnsiTheme="minorHAnsi" w:cstheme="minorBidi"/>
                <w:color w:val="000000" w:themeColor="text1"/>
                <w:kern w:val="2"/>
                <w:sz w:val="21"/>
                <w:szCs w:val="21"/>
              </w:rPr>
            </w:pPr>
            <w:ins w:id="3211" w:author="ZhangYuan(张园/深圳)" w:date="2017-03-24T14:48:00Z">
              <w:r w:rsidRPr="00C869F6">
                <w:rPr>
                  <w:rFonts w:asciiTheme="minorHAnsi" w:eastAsiaTheme="minorEastAsia" w:hAnsiTheme="minorHAnsi" w:cstheme="minorBidi"/>
                  <w:color w:val="000000" w:themeColor="text1"/>
                  <w:kern w:val="2"/>
                  <w:sz w:val="21"/>
                  <w:szCs w:val="21"/>
                </w:rPr>
                <w:t>Byte 2:</w:t>
              </w:r>
            </w:ins>
          </w:p>
          <w:p w:rsidR="00C869F6" w:rsidRPr="00C869F6" w:rsidRDefault="00C869F6" w:rsidP="00C869F6">
            <w:pPr>
              <w:pStyle w:val="af"/>
              <w:rPr>
                <w:ins w:id="3212" w:author="ZhangYuan(张园/深圳)" w:date="2017-03-24T14:48:00Z"/>
                <w:rFonts w:asciiTheme="minorHAnsi" w:eastAsiaTheme="minorEastAsia" w:hAnsiTheme="minorHAnsi" w:cstheme="minorBidi"/>
                <w:color w:val="000000" w:themeColor="text1"/>
                <w:kern w:val="2"/>
                <w:sz w:val="21"/>
                <w:szCs w:val="21"/>
              </w:rPr>
            </w:pPr>
            <w:ins w:id="3213" w:author="ZhangYuan(张园/深圳)" w:date="2017-03-24T14:48:00Z">
              <w:r w:rsidRPr="00C869F6">
                <w:rPr>
                  <w:rFonts w:asciiTheme="minorHAnsi" w:eastAsiaTheme="minorEastAsia" w:hAnsiTheme="minorHAnsi" w:cstheme="minorBidi"/>
                  <w:color w:val="000000" w:themeColor="text1"/>
                  <w:kern w:val="2"/>
                  <w:sz w:val="21"/>
                  <w:szCs w:val="21"/>
                </w:rPr>
                <w:t>Bit8: 1 = Mobile CVM supported</w:t>
              </w:r>
            </w:ins>
          </w:p>
          <w:p w:rsidR="00C869F6" w:rsidRPr="00C869F6" w:rsidRDefault="00C869F6" w:rsidP="00C869F6">
            <w:pPr>
              <w:pStyle w:val="af"/>
              <w:rPr>
                <w:ins w:id="3214" w:author="ZhangYuan(张园/深圳)" w:date="2017-03-24T14:48:00Z"/>
                <w:rFonts w:asciiTheme="minorHAnsi" w:eastAsiaTheme="minorEastAsia" w:hAnsiTheme="minorHAnsi" w:cstheme="minorBidi"/>
                <w:color w:val="000000" w:themeColor="text1"/>
                <w:kern w:val="2"/>
                <w:sz w:val="21"/>
                <w:szCs w:val="21"/>
              </w:rPr>
            </w:pPr>
            <w:ins w:id="3215" w:author="ZhangYuan(张园/深圳)" w:date="2017-03-24T14:48:00Z">
              <w:r w:rsidRPr="00C869F6">
                <w:rPr>
                  <w:rFonts w:asciiTheme="minorHAnsi" w:eastAsiaTheme="minorEastAsia" w:hAnsiTheme="minorHAnsi" w:cstheme="minorBidi"/>
                  <w:color w:val="000000" w:themeColor="text1"/>
                  <w:kern w:val="2"/>
                  <w:sz w:val="21"/>
                  <w:szCs w:val="21"/>
                </w:rPr>
                <w:t>Bit7: 1 = Online PIN supported</w:t>
              </w:r>
            </w:ins>
          </w:p>
          <w:p w:rsidR="00C869F6" w:rsidRPr="00C869F6" w:rsidRDefault="00C869F6" w:rsidP="00C869F6">
            <w:pPr>
              <w:pStyle w:val="af"/>
              <w:rPr>
                <w:ins w:id="3216" w:author="ZhangYuan(张园/深圳)" w:date="2017-03-24T14:48:00Z"/>
                <w:rFonts w:asciiTheme="minorHAnsi" w:eastAsiaTheme="minorEastAsia" w:hAnsiTheme="minorHAnsi" w:cstheme="minorBidi"/>
                <w:color w:val="000000" w:themeColor="text1"/>
                <w:kern w:val="2"/>
                <w:sz w:val="21"/>
                <w:szCs w:val="21"/>
              </w:rPr>
            </w:pPr>
            <w:ins w:id="3217" w:author="ZhangYuan(张园/深圳)" w:date="2017-03-24T14:48:00Z">
              <w:r w:rsidRPr="00C869F6">
                <w:rPr>
                  <w:rFonts w:asciiTheme="minorHAnsi" w:eastAsiaTheme="minorEastAsia" w:hAnsiTheme="minorHAnsi" w:cstheme="minorBidi"/>
                  <w:color w:val="000000" w:themeColor="text1"/>
                  <w:kern w:val="2"/>
                  <w:sz w:val="21"/>
                  <w:szCs w:val="21"/>
                </w:rPr>
                <w:t>Bit6: 1 = Signature</w:t>
              </w:r>
            </w:ins>
          </w:p>
          <w:p w:rsidR="00C869F6" w:rsidRPr="00C869F6" w:rsidRDefault="00C869F6" w:rsidP="00C869F6">
            <w:pPr>
              <w:pStyle w:val="af"/>
              <w:rPr>
                <w:ins w:id="3218" w:author="ZhangYuan(张园/深圳)" w:date="2017-03-24T14:48:00Z"/>
                <w:rFonts w:asciiTheme="minorHAnsi" w:eastAsiaTheme="minorEastAsia" w:hAnsiTheme="minorHAnsi" w:cstheme="minorBidi"/>
                <w:color w:val="000000" w:themeColor="text1"/>
                <w:kern w:val="2"/>
                <w:sz w:val="21"/>
                <w:szCs w:val="21"/>
              </w:rPr>
            </w:pPr>
            <w:ins w:id="3219" w:author="ZhangYuan(张园/深圳)" w:date="2017-03-24T14:48:00Z">
              <w:r w:rsidRPr="00C869F6">
                <w:rPr>
                  <w:rFonts w:asciiTheme="minorHAnsi" w:eastAsiaTheme="minorEastAsia" w:hAnsiTheme="minorHAnsi" w:cstheme="minorBidi"/>
                  <w:color w:val="000000" w:themeColor="text1"/>
                  <w:kern w:val="2"/>
                  <w:sz w:val="21"/>
                  <w:szCs w:val="21"/>
                </w:rPr>
                <w:t>Bit5: 1 = Plaintext Offline PIN</w:t>
              </w:r>
            </w:ins>
          </w:p>
          <w:p w:rsidR="00C869F6" w:rsidRPr="00C869F6" w:rsidRDefault="00C869F6" w:rsidP="00C869F6">
            <w:pPr>
              <w:pStyle w:val="af"/>
              <w:rPr>
                <w:ins w:id="3220" w:author="ZhangYuan(张园/深圳)" w:date="2017-03-24T14:48:00Z"/>
                <w:rFonts w:asciiTheme="minorHAnsi" w:eastAsiaTheme="minorEastAsia" w:hAnsiTheme="minorHAnsi" w:cstheme="minorBidi"/>
                <w:color w:val="000000" w:themeColor="text1"/>
                <w:kern w:val="2"/>
                <w:sz w:val="21"/>
                <w:szCs w:val="21"/>
              </w:rPr>
            </w:pPr>
            <w:ins w:id="3221" w:author="ZhangYuan(张园/深圳)" w:date="2017-03-24T14:48:00Z">
              <w:r w:rsidRPr="00C869F6">
                <w:rPr>
                  <w:rFonts w:asciiTheme="minorHAnsi" w:eastAsiaTheme="minorEastAsia" w:hAnsiTheme="minorHAnsi" w:cstheme="minorBidi"/>
                  <w:color w:val="000000" w:themeColor="text1"/>
                  <w:kern w:val="2"/>
                  <w:sz w:val="21"/>
                  <w:szCs w:val="21"/>
                </w:rPr>
                <w:t>B4-b1: RFU</w:t>
              </w:r>
            </w:ins>
          </w:p>
          <w:p w:rsidR="00C869F6" w:rsidRPr="00C869F6" w:rsidRDefault="00C869F6" w:rsidP="00C869F6">
            <w:pPr>
              <w:pStyle w:val="af"/>
              <w:rPr>
                <w:ins w:id="3222" w:author="ZhangYuan(张园/深圳)" w:date="2017-03-24T14:48:00Z"/>
                <w:rFonts w:asciiTheme="minorHAnsi" w:eastAsiaTheme="minorEastAsia" w:hAnsiTheme="minorHAnsi" w:cstheme="minorBidi"/>
                <w:color w:val="000000" w:themeColor="text1"/>
                <w:kern w:val="2"/>
                <w:sz w:val="21"/>
                <w:szCs w:val="21"/>
              </w:rPr>
            </w:pPr>
            <w:ins w:id="3223" w:author="ZhangYuan(张园/深圳)" w:date="2017-03-24T14:48:00Z">
              <w:r w:rsidRPr="00C869F6">
                <w:rPr>
                  <w:rFonts w:asciiTheme="minorHAnsi" w:eastAsiaTheme="minorEastAsia" w:hAnsiTheme="minorHAnsi" w:cstheme="minorBidi"/>
                  <w:color w:val="000000" w:themeColor="text1"/>
                  <w:kern w:val="2"/>
                  <w:sz w:val="21"/>
                  <w:szCs w:val="21"/>
                </w:rPr>
                <w:t>Byte 3:</w:t>
              </w:r>
            </w:ins>
          </w:p>
          <w:p w:rsidR="00C869F6" w:rsidRPr="00C869F6" w:rsidRDefault="00C869F6" w:rsidP="00C869F6">
            <w:pPr>
              <w:pStyle w:val="af"/>
              <w:rPr>
                <w:ins w:id="3224" w:author="ZhangYuan(张园/深圳)" w:date="2017-03-24T14:48:00Z"/>
                <w:rFonts w:asciiTheme="minorHAnsi" w:eastAsiaTheme="minorEastAsia" w:hAnsiTheme="minorHAnsi" w:cstheme="minorBidi"/>
                <w:color w:val="000000" w:themeColor="text1"/>
                <w:kern w:val="2"/>
                <w:sz w:val="21"/>
                <w:szCs w:val="21"/>
              </w:rPr>
            </w:pPr>
            <w:ins w:id="3225" w:author="ZhangYuan(张园/深圳)" w:date="2017-03-24T14:48:00Z">
              <w:r w:rsidRPr="00C869F6">
                <w:rPr>
                  <w:rFonts w:asciiTheme="minorHAnsi" w:eastAsiaTheme="minorEastAsia" w:hAnsiTheme="minorHAnsi" w:cstheme="minorBidi"/>
                  <w:color w:val="000000" w:themeColor="text1"/>
                  <w:kern w:val="2"/>
                  <w:sz w:val="21"/>
                  <w:szCs w:val="21"/>
                </w:rPr>
                <w:t>Bit8: 1 = Terminal is offline only</w:t>
              </w:r>
            </w:ins>
          </w:p>
          <w:p w:rsidR="00C869F6" w:rsidRPr="00C869F6" w:rsidRDefault="00C869F6" w:rsidP="00C869F6">
            <w:pPr>
              <w:pStyle w:val="af"/>
              <w:rPr>
                <w:ins w:id="3226" w:author="ZhangYuan(张园/深圳)" w:date="2017-03-24T14:48:00Z"/>
                <w:rFonts w:asciiTheme="minorHAnsi" w:eastAsiaTheme="minorEastAsia" w:hAnsiTheme="minorHAnsi" w:cstheme="minorBidi"/>
                <w:color w:val="000000" w:themeColor="text1"/>
                <w:kern w:val="2"/>
                <w:sz w:val="21"/>
                <w:szCs w:val="21"/>
              </w:rPr>
            </w:pPr>
            <w:ins w:id="3227" w:author="ZhangYuan(张园/深圳)" w:date="2017-03-24T14:48:00Z">
              <w:r w:rsidRPr="00C869F6">
                <w:rPr>
                  <w:rFonts w:asciiTheme="minorHAnsi" w:eastAsiaTheme="minorEastAsia" w:hAnsiTheme="minorHAnsi" w:cstheme="minorBidi"/>
                  <w:color w:val="000000" w:themeColor="text1"/>
                  <w:kern w:val="2"/>
                  <w:sz w:val="21"/>
                  <w:szCs w:val="21"/>
                </w:rPr>
                <w:t>Bit7: 1 = CVM Required</w:t>
              </w:r>
            </w:ins>
          </w:p>
          <w:p w:rsidR="00C869F6" w:rsidRPr="00C869F6" w:rsidRDefault="00C869F6" w:rsidP="00C869F6">
            <w:pPr>
              <w:pStyle w:val="af"/>
              <w:rPr>
                <w:ins w:id="3228" w:author="ZhangYuan(张园/深圳)" w:date="2017-03-24T14:48:00Z"/>
                <w:rFonts w:asciiTheme="minorHAnsi" w:eastAsiaTheme="minorEastAsia" w:hAnsiTheme="minorHAnsi" w:cstheme="minorBidi"/>
                <w:color w:val="000000" w:themeColor="text1"/>
                <w:kern w:val="2"/>
                <w:sz w:val="21"/>
                <w:szCs w:val="21"/>
              </w:rPr>
            </w:pPr>
            <w:ins w:id="3229" w:author="ZhangYuan(张园/深圳)" w:date="2017-03-24T14:48:00Z">
              <w:r w:rsidRPr="00C869F6">
                <w:rPr>
                  <w:rFonts w:asciiTheme="minorHAnsi" w:eastAsiaTheme="minorEastAsia" w:hAnsiTheme="minorHAnsi" w:cstheme="minorBidi"/>
                  <w:color w:val="000000" w:themeColor="text1"/>
                  <w:kern w:val="2"/>
                  <w:sz w:val="21"/>
                  <w:szCs w:val="21"/>
                </w:rPr>
                <w:t>B6-b1: RFU</w:t>
              </w:r>
            </w:ins>
          </w:p>
          <w:p w:rsidR="005D6EC2" w:rsidRPr="00E14B73" w:rsidRDefault="00C869F6" w:rsidP="00C869F6">
            <w:pPr>
              <w:rPr>
                <w:ins w:id="3230" w:author="ZhangYuan(张园/深圳)" w:date="2017-03-24T14:44:00Z"/>
                <w:color w:val="000000" w:themeColor="text1"/>
                <w:szCs w:val="21"/>
              </w:rPr>
            </w:pPr>
            <w:ins w:id="3231" w:author="ZhangYuan(张园/深圳)" w:date="2017-03-24T14:48:00Z">
              <w:r w:rsidRPr="00C869F6">
                <w:rPr>
                  <w:color w:val="000000" w:themeColor="text1"/>
                  <w:szCs w:val="21"/>
                </w:rPr>
                <w:t>Byte 4: RFU</w:t>
              </w:r>
            </w:ins>
          </w:p>
        </w:tc>
      </w:tr>
      <w:tr w:rsidR="005D6EC2" w:rsidRPr="00477465" w:rsidTr="005D6EC2">
        <w:trPr>
          <w:ins w:id="3232" w:author="ZhangYuan(张园/深圳)" w:date="2017-03-24T14:44:00Z"/>
        </w:trPr>
        <w:tc>
          <w:tcPr>
            <w:tcW w:w="709" w:type="dxa"/>
          </w:tcPr>
          <w:p w:rsidR="005D6EC2" w:rsidRPr="00E14B73" w:rsidRDefault="005D6EC2" w:rsidP="005D6EC2">
            <w:pPr>
              <w:jc w:val="center"/>
              <w:rPr>
                <w:ins w:id="3233" w:author="ZhangYuan(张园/深圳)" w:date="2017-03-24T14:44:00Z"/>
                <w:color w:val="000000" w:themeColor="text1"/>
                <w:szCs w:val="21"/>
              </w:rPr>
            </w:pPr>
            <w:ins w:id="3234" w:author="ZhangYuan(张园/深圳)" w:date="2017-03-24T14:44:00Z">
              <w:r w:rsidRPr="00E14B73">
                <w:rPr>
                  <w:color w:val="000000" w:themeColor="text1"/>
                  <w:szCs w:val="21"/>
                </w:rPr>
                <w:t>4</w:t>
              </w:r>
            </w:ins>
          </w:p>
        </w:tc>
        <w:tc>
          <w:tcPr>
            <w:tcW w:w="2439" w:type="dxa"/>
          </w:tcPr>
          <w:p w:rsidR="005D6EC2" w:rsidRPr="00E14B73" w:rsidRDefault="00C869F6" w:rsidP="005D6EC2">
            <w:pPr>
              <w:jc w:val="center"/>
              <w:rPr>
                <w:ins w:id="3235" w:author="ZhangYuan(张园/深圳)" w:date="2017-03-24T14:44:00Z"/>
                <w:color w:val="000000" w:themeColor="text1"/>
                <w:szCs w:val="21"/>
              </w:rPr>
            </w:pPr>
            <w:proofErr w:type="spellStart"/>
            <w:ins w:id="3236" w:author="ZhangYuan(张园/深圳)" w:date="2017-03-24T14:48:00Z">
              <w:r w:rsidRPr="00C869F6">
                <w:rPr>
                  <w:color w:val="000000" w:themeColor="text1"/>
                  <w:szCs w:val="21"/>
                </w:rPr>
                <w:t>DelayAuthorizationSuppo</w:t>
              </w:r>
              <w:r w:rsidRPr="00C869F6">
                <w:rPr>
                  <w:color w:val="000000" w:themeColor="text1"/>
                  <w:szCs w:val="21"/>
                </w:rPr>
                <w:lastRenderedPageBreak/>
                <w:t>rt</w:t>
              </w:r>
            </w:ins>
            <w:proofErr w:type="spellEnd"/>
          </w:p>
        </w:tc>
        <w:tc>
          <w:tcPr>
            <w:tcW w:w="1134" w:type="dxa"/>
          </w:tcPr>
          <w:p w:rsidR="005D6EC2" w:rsidRPr="00E14B73" w:rsidRDefault="005D6EC2" w:rsidP="005D6EC2">
            <w:pPr>
              <w:jc w:val="center"/>
              <w:rPr>
                <w:ins w:id="3237" w:author="ZhangYuan(张园/深圳)" w:date="2017-03-24T14:44:00Z"/>
                <w:color w:val="000000" w:themeColor="text1"/>
                <w:szCs w:val="21"/>
              </w:rPr>
            </w:pPr>
            <w:ins w:id="3238" w:author="ZhangYuan(张园/深圳)" w:date="2017-03-24T14:44:00Z">
              <w:r w:rsidRPr="00E14B73">
                <w:rPr>
                  <w:color w:val="000000" w:themeColor="text1"/>
                  <w:szCs w:val="21"/>
                </w:rPr>
                <w:lastRenderedPageBreak/>
                <w:t>M</w:t>
              </w:r>
            </w:ins>
          </w:p>
        </w:tc>
        <w:tc>
          <w:tcPr>
            <w:tcW w:w="1247" w:type="dxa"/>
          </w:tcPr>
          <w:p w:rsidR="005D6EC2" w:rsidRPr="00E14B73" w:rsidRDefault="00C869F6" w:rsidP="005D6EC2">
            <w:pPr>
              <w:jc w:val="center"/>
              <w:rPr>
                <w:ins w:id="3239" w:author="ZhangYuan(张园/深圳)" w:date="2017-03-24T14:44:00Z"/>
                <w:color w:val="000000" w:themeColor="text1"/>
                <w:szCs w:val="21"/>
              </w:rPr>
            </w:pPr>
            <w:ins w:id="3240" w:author="ZhangYuan(张园/深圳)" w:date="2017-03-24T14:44:00Z">
              <w:r>
                <w:rPr>
                  <w:color w:val="000000" w:themeColor="text1"/>
                  <w:szCs w:val="21"/>
                </w:rPr>
                <w:t>N1</w:t>
              </w:r>
            </w:ins>
          </w:p>
        </w:tc>
        <w:tc>
          <w:tcPr>
            <w:tcW w:w="3544" w:type="dxa"/>
          </w:tcPr>
          <w:p w:rsidR="00B43DE5" w:rsidRPr="00B43DE5" w:rsidRDefault="00B43DE5" w:rsidP="00B43DE5">
            <w:pPr>
              <w:rPr>
                <w:ins w:id="3241" w:author="ZhangYuan(张园/深圳)" w:date="2017-03-24T14:49:00Z"/>
                <w:color w:val="000000" w:themeColor="text1"/>
                <w:szCs w:val="21"/>
              </w:rPr>
            </w:pPr>
            <w:ins w:id="3242" w:author="ZhangYuan(张园/深圳)" w:date="2017-03-24T14:49:00Z">
              <w:r w:rsidRPr="00B43DE5">
                <w:rPr>
                  <w:color w:val="000000" w:themeColor="text1"/>
                  <w:szCs w:val="21"/>
                </w:rPr>
                <w:t>1:   support Delayed Authorization;</w:t>
              </w:r>
            </w:ins>
          </w:p>
          <w:p w:rsidR="005D6EC2" w:rsidRPr="00E14B73" w:rsidRDefault="00B43DE5" w:rsidP="00B43DE5">
            <w:pPr>
              <w:rPr>
                <w:ins w:id="3243" w:author="ZhangYuan(张园/深圳)" w:date="2017-03-24T14:44:00Z"/>
                <w:color w:val="000000" w:themeColor="text1"/>
                <w:szCs w:val="21"/>
              </w:rPr>
            </w:pPr>
            <w:ins w:id="3244" w:author="ZhangYuan(张园/深圳)" w:date="2017-03-24T14:49:00Z">
              <w:r w:rsidRPr="00B43DE5">
                <w:rPr>
                  <w:color w:val="000000" w:themeColor="text1"/>
                  <w:szCs w:val="21"/>
                </w:rPr>
                <w:lastRenderedPageBreak/>
                <w:t>0: not   support Delayed Authorization</w:t>
              </w:r>
            </w:ins>
          </w:p>
        </w:tc>
      </w:tr>
    </w:tbl>
    <w:p w:rsidR="005D6EC2" w:rsidRPr="00C571EE" w:rsidRDefault="005D6EC2" w:rsidP="005D6EC2">
      <w:pPr>
        <w:rPr>
          <w:ins w:id="3245" w:author="ZhangYuan(张园/深圳)" w:date="2017-03-24T14:44:00Z"/>
        </w:rPr>
      </w:pPr>
    </w:p>
    <w:p w:rsidR="005D6EC2" w:rsidRDefault="00B43DE5" w:rsidP="005D6EC2">
      <w:pPr>
        <w:pStyle w:val="4"/>
        <w:numPr>
          <w:ilvl w:val="3"/>
          <w:numId w:val="29"/>
        </w:numPr>
        <w:rPr>
          <w:ins w:id="3246" w:author="ZhangYuan(张园/深圳)" w:date="2017-03-24T14:44:00Z"/>
        </w:rPr>
      </w:pPr>
      <w:proofErr w:type="spellStart"/>
      <w:ins w:id="3247" w:author="ZhangYuan(张园/深圳)" w:date="2017-03-24T14:49:00Z">
        <w:r>
          <w:t>ExpressPay</w:t>
        </w:r>
      </w:ins>
      <w:proofErr w:type="spellEnd"/>
      <w:ins w:id="3248" w:author="ZhangYuan(张园/深圳)" w:date="2017-03-24T14:44:00Z">
        <w:r w:rsidR="005D6EC2">
          <w:rPr>
            <w:rFonts w:hint="eastAsia"/>
          </w:rPr>
          <w:t xml:space="preserve"> AID configuration</w:t>
        </w:r>
      </w:ins>
    </w:p>
    <w:tbl>
      <w:tblPr>
        <w:tblStyle w:val="a5"/>
        <w:tblW w:w="9073" w:type="dxa"/>
        <w:tblInd w:w="-34" w:type="dxa"/>
        <w:tblLayout w:type="fixed"/>
        <w:tblLook w:val="04A0" w:firstRow="1" w:lastRow="0" w:firstColumn="1" w:lastColumn="0" w:noHBand="0" w:noVBand="1"/>
      </w:tblPr>
      <w:tblGrid>
        <w:gridCol w:w="709"/>
        <w:gridCol w:w="2439"/>
        <w:gridCol w:w="1134"/>
        <w:gridCol w:w="1247"/>
        <w:gridCol w:w="3544"/>
      </w:tblGrid>
      <w:tr w:rsidR="005D6EC2" w:rsidRPr="00477465" w:rsidTr="005D6EC2">
        <w:trPr>
          <w:trHeight w:val="321"/>
          <w:tblHeader/>
          <w:ins w:id="3249" w:author="ZhangYuan(张园/深圳)" w:date="2017-03-24T14:44:00Z"/>
        </w:trPr>
        <w:tc>
          <w:tcPr>
            <w:tcW w:w="709" w:type="dxa"/>
            <w:vAlign w:val="center"/>
          </w:tcPr>
          <w:p w:rsidR="005D6EC2" w:rsidRPr="00E14B73" w:rsidRDefault="005D6EC2" w:rsidP="005D6EC2">
            <w:pPr>
              <w:tabs>
                <w:tab w:val="center" w:pos="4153"/>
                <w:tab w:val="right" w:pos="8306"/>
              </w:tabs>
              <w:snapToGrid w:val="0"/>
              <w:rPr>
                <w:ins w:id="3250" w:author="ZhangYuan(张园/深圳)" w:date="2017-03-24T14:44:00Z"/>
                <w:b/>
                <w:sz w:val="18"/>
                <w:szCs w:val="21"/>
                <w:lang w:bidi="en-US"/>
              </w:rPr>
            </w:pPr>
            <w:ins w:id="3251" w:author="ZhangYuan(张园/深圳)" w:date="2017-03-24T14:44:00Z">
              <w:r w:rsidRPr="00E14B73">
                <w:rPr>
                  <w:b/>
                  <w:sz w:val="18"/>
                  <w:szCs w:val="21"/>
                  <w:lang w:bidi="en-US"/>
                </w:rPr>
                <w:t>No.</w:t>
              </w:r>
            </w:ins>
          </w:p>
        </w:tc>
        <w:tc>
          <w:tcPr>
            <w:tcW w:w="2439" w:type="dxa"/>
            <w:vAlign w:val="center"/>
          </w:tcPr>
          <w:p w:rsidR="005D6EC2" w:rsidRPr="00477465" w:rsidRDefault="005D6EC2" w:rsidP="005D6EC2">
            <w:pPr>
              <w:jc w:val="center"/>
              <w:rPr>
                <w:ins w:id="3252" w:author="ZhangYuan(张园/深圳)" w:date="2017-03-24T14:44:00Z"/>
                <w:b/>
                <w:szCs w:val="21"/>
                <w:lang w:bidi="en-US"/>
              </w:rPr>
            </w:pPr>
            <w:ins w:id="3253" w:author="ZhangYuan(张园/深圳)" w:date="2017-03-24T14:44:00Z">
              <w:r>
                <w:rPr>
                  <w:rFonts w:hint="eastAsia"/>
                  <w:b/>
                  <w:szCs w:val="21"/>
                  <w:lang w:bidi="en-US"/>
                </w:rPr>
                <w:t>Field Name</w:t>
              </w:r>
            </w:ins>
          </w:p>
        </w:tc>
        <w:tc>
          <w:tcPr>
            <w:tcW w:w="1134" w:type="dxa"/>
            <w:vAlign w:val="center"/>
          </w:tcPr>
          <w:p w:rsidR="005D6EC2" w:rsidRPr="00477465" w:rsidRDefault="005D6EC2" w:rsidP="005D6EC2">
            <w:pPr>
              <w:rPr>
                <w:ins w:id="3254" w:author="ZhangYuan(张园/深圳)" w:date="2017-03-24T14:44:00Z"/>
                <w:b/>
                <w:szCs w:val="21"/>
                <w:lang w:bidi="en-US"/>
              </w:rPr>
            </w:pPr>
            <w:ins w:id="3255" w:author="ZhangYuan(张园/深圳)" w:date="2017-03-24T14:44:00Z">
              <w:r w:rsidRPr="00477465">
                <w:rPr>
                  <w:b/>
                  <w:szCs w:val="21"/>
                  <w:lang w:bidi="en-US"/>
                </w:rPr>
                <w:t>Required</w:t>
              </w:r>
            </w:ins>
          </w:p>
        </w:tc>
        <w:tc>
          <w:tcPr>
            <w:tcW w:w="1247" w:type="dxa"/>
            <w:vAlign w:val="center"/>
          </w:tcPr>
          <w:p w:rsidR="005D6EC2" w:rsidRPr="00477465" w:rsidRDefault="005D6EC2" w:rsidP="005D6EC2">
            <w:pPr>
              <w:jc w:val="center"/>
              <w:rPr>
                <w:ins w:id="3256" w:author="ZhangYuan(张园/深圳)" w:date="2017-03-24T14:44:00Z"/>
                <w:b/>
                <w:szCs w:val="21"/>
                <w:lang w:bidi="en-US"/>
              </w:rPr>
            </w:pPr>
            <w:ins w:id="3257" w:author="ZhangYuan(张园/深圳)" w:date="2017-03-24T14:44:00Z">
              <w:r w:rsidRPr="00477465">
                <w:rPr>
                  <w:b/>
                  <w:szCs w:val="21"/>
                  <w:lang w:bidi="en-US"/>
                </w:rPr>
                <w:t>Attribute</w:t>
              </w:r>
            </w:ins>
          </w:p>
        </w:tc>
        <w:tc>
          <w:tcPr>
            <w:tcW w:w="3544" w:type="dxa"/>
          </w:tcPr>
          <w:p w:rsidR="005D6EC2" w:rsidRPr="00477465" w:rsidRDefault="005D6EC2" w:rsidP="005D6EC2">
            <w:pPr>
              <w:jc w:val="center"/>
              <w:rPr>
                <w:ins w:id="3258" w:author="ZhangYuan(张园/深圳)" w:date="2017-03-24T14:44:00Z"/>
                <w:b/>
                <w:szCs w:val="21"/>
                <w:lang w:bidi="en-US"/>
              </w:rPr>
            </w:pPr>
            <w:ins w:id="3259" w:author="ZhangYuan(张园/深圳)" w:date="2017-03-24T14:44:00Z">
              <w:r w:rsidRPr="00477465">
                <w:rPr>
                  <w:b/>
                  <w:szCs w:val="21"/>
                  <w:lang w:bidi="en-US"/>
                </w:rPr>
                <w:t>Description</w:t>
              </w:r>
            </w:ins>
          </w:p>
        </w:tc>
      </w:tr>
      <w:tr w:rsidR="005D6EC2" w:rsidRPr="00477465" w:rsidTr="005D6EC2">
        <w:trPr>
          <w:ins w:id="3260" w:author="ZhangYuan(张园/深圳)" w:date="2017-03-24T14:44:00Z"/>
        </w:trPr>
        <w:tc>
          <w:tcPr>
            <w:tcW w:w="709" w:type="dxa"/>
          </w:tcPr>
          <w:p w:rsidR="005D6EC2" w:rsidRPr="00E14B73" w:rsidRDefault="005D6EC2" w:rsidP="005D6EC2">
            <w:pPr>
              <w:jc w:val="center"/>
              <w:rPr>
                <w:ins w:id="3261" w:author="ZhangYuan(张园/深圳)" w:date="2017-03-24T14:44:00Z"/>
                <w:color w:val="000000" w:themeColor="text1"/>
                <w:szCs w:val="21"/>
              </w:rPr>
            </w:pPr>
            <w:ins w:id="3262" w:author="ZhangYuan(张园/深圳)" w:date="2017-03-24T14:44:00Z">
              <w:r w:rsidRPr="00E14B73">
                <w:rPr>
                  <w:color w:val="000000" w:themeColor="text1"/>
                  <w:szCs w:val="21"/>
                </w:rPr>
                <w:t>1</w:t>
              </w:r>
            </w:ins>
          </w:p>
        </w:tc>
        <w:tc>
          <w:tcPr>
            <w:tcW w:w="2439" w:type="dxa"/>
          </w:tcPr>
          <w:p w:rsidR="005D6EC2" w:rsidRPr="00E14B73" w:rsidRDefault="005D6EC2" w:rsidP="005D6EC2">
            <w:pPr>
              <w:jc w:val="center"/>
              <w:rPr>
                <w:ins w:id="3263" w:author="ZhangYuan(张园/深圳)" w:date="2017-03-24T14:44:00Z"/>
                <w:color w:val="000000" w:themeColor="text1"/>
                <w:szCs w:val="21"/>
              </w:rPr>
            </w:pPr>
            <w:proofErr w:type="spellStart"/>
            <w:ins w:id="3264" w:author="ZhangYuan(张园/深圳)" w:date="2017-03-24T14:44:00Z">
              <w:r w:rsidRPr="00E14B73">
                <w:rPr>
                  <w:color w:val="000000" w:themeColor="text1"/>
                  <w:szCs w:val="21"/>
                </w:rPr>
                <w:t>PartialAIDSelection</w:t>
              </w:r>
              <w:proofErr w:type="spellEnd"/>
            </w:ins>
          </w:p>
        </w:tc>
        <w:tc>
          <w:tcPr>
            <w:tcW w:w="1134" w:type="dxa"/>
          </w:tcPr>
          <w:p w:rsidR="005D6EC2" w:rsidRPr="00E14B73" w:rsidRDefault="005D6EC2" w:rsidP="005D6EC2">
            <w:pPr>
              <w:jc w:val="center"/>
              <w:rPr>
                <w:ins w:id="3265" w:author="ZhangYuan(张园/深圳)" w:date="2017-03-24T14:44:00Z"/>
                <w:color w:val="000000" w:themeColor="text1"/>
                <w:szCs w:val="21"/>
              </w:rPr>
            </w:pPr>
            <w:ins w:id="3266" w:author="ZhangYuan(张园/深圳)" w:date="2017-03-24T14:44:00Z">
              <w:r w:rsidRPr="00E14B73">
                <w:rPr>
                  <w:color w:val="000000" w:themeColor="text1"/>
                  <w:szCs w:val="21"/>
                </w:rPr>
                <w:t>M</w:t>
              </w:r>
            </w:ins>
          </w:p>
        </w:tc>
        <w:tc>
          <w:tcPr>
            <w:tcW w:w="1247" w:type="dxa"/>
          </w:tcPr>
          <w:p w:rsidR="005D6EC2" w:rsidRPr="00E14B73" w:rsidRDefault="005D6EC2" w:rsidP="005D6EC2">
            <w:pPr>
              <w:jc w:val="center"/>
              <w:rPr>
                <w:ins w:id="3267" w:author="ZhangYuan(张园/深圳)" w:date="2017-03-24T14:44:00Z"/>
                <w:color w:val="000000" w:themeColor="text1"/>
                <w:szCs w:val="21"/>
              </w:rPr>
            </w:pPr>
            <w:ins w:id="3268" w:author="ZhangYuan(张园/深圳)" w:date="2017-03-24T14:44:00Z">
              <w:r>
                <w:rPr>
                  <w:color w:val="000000" w:themeColor="text1"/>
                  <w:szCs w:val="21"/>
                </w:rPr>
                <w:t xml:space="preserve">N </w:t>
              </w:r>
              <w:r w:rsidRPr="00E14B73">
                <w:rPr>
                  <w:color w:val="000000" w:themeColor="text1"/>
                  <w:szCs w:val="21"/>
                </w:rPr>
                <w:t>1</w:t>
              </w:r>
            </w:ins>
          </w:p>
        </w:tc>
        <w:tc>
          <w:tcPr>
            <w:tcW w:w="3544" w:type="dxa"/>
          </w:tcPr>
          <w:p w:rsidR="005D6EC2" w:rsidRPr="00E14B73" w:rsidRDefault="005D6EC2" w:rsidP="005D6EC2">
            <w:pPr>
              <w:pStyle w:val="ac"/>
              <w:rPr>
                <w:ins w:id="3269" w:author="ZhangYuan(张园/深圳)" w:date="2017-03-24T14:44:00Z"/>
                <w:rFonts w:asciiTheme="minorHAnsi" w:eastAsiaTheme="minorEastAsia" w:hAnsiTheme="minorHAnsi" w:cstheme="minorBidi"/>
                <w:color w:val="000000" w:themeColor="text1"/>
                <w:kern w:val="2"/>
                <w:sz w:val="21"/>
                <w:szCs w:val="21"/>
              </w:rPr>
            </w:pPr>
            <w:ins w:id="3270" w:author="ZhangYuan(张园/深圳)" w:date="2017-03-24T14:44:00Z">
              <w:r w:rsidRPr="00E14B73">
                <w:rPr>
                  <w:rFonts w:asciiTheme="minorHAnsi" w:eastAsiaTheme="minorEastAsia" w:hAnsiTheme="minorHAnsi" w:cstheme="minorBidi"/>
                  <w:color w:val="000000" w:themeColor="text1"/>
                  <w:kern w:val="2"/>
                  <w:sz w:val="21"/>
                  <w:szCs w:val="21"/>
                </w:rPr>
                <w:t>Select Flag</w:t>
              </w:r>
            </w:ins>
          </w:p>
          <w:p w:rsidR="005D6EC2" w:rsidRPr="00E14B73" w:rsidRDefault="005D6EC2" w:rsidP="005D6EC2">
            <w:pPr>
              <w:pStyle w:val="ac"/>
              <w:rPr>
                <w:ins w:id="3271" w:author="ZhangYuan(张园/深圳)" w:date="2017-03-24T14:44:00Z"/>
                <w:rFonts w:asciiTheme="minorHAnsi" w:eastAsiaTheme="minorEastAsia" w:hAnsiTheme="minorHAnsi" w:cstheme="minorBidi"/>
                <w:color w:val="000000" w:themeColor="text1"/>
                <w:kern w:val="2"/>
                <w:sz w:val="21"/>
                <w:szCs w:val="21"/>
              </w:rPr>
            </w:pPr>
            <w:ins w:id="3272" w:author="ZhangYuan(张园/深圳)" w:date="2017-03-24T14:44:00Z">
              <w:r w:rsidRPr="00E14B73">
                <w:rPr>
                  <w:rFonts w:asciiTheme="minorHAnsi" w:eastAsiaTheme="minorEastAsia" w:hAnsiTheme="minorHAnsi" w:cstheme="minorBidi"/>
                  <w:color w:val="000000" w:themeColor="text1"/>
                  <w:kern w:val="2"/>
                  <w:sz w:val="21"/>
                  <w:szCs w:val="21"/>
                </w:rPr>
                <w:t>The value is as below:</w:t>
              </w:r>
            </w:ins>
          </w:p>
          <w:p w:rsidR="005D6EC2" w:rsidRPr="00E14B73" w:rsidRDefault="005D6EC2" w:rsidP="005D6EC2">
            <w:pPr>
              <w:pStyle w:val="ac"/>
              <w:rPr>
                <w:ins w:id="3273" w:author="ZhangYuan(张园/深圳)" w:date="2017-03-24T14:44:00Z"/>
                <w:rFonts w:asciiTheme="minorHAnsi" w:eastAsiaTheme="minorEastAsia" w:hAnsiTheme="minorHAnsi" w:cstheme="minorBidi"/>
                <w:color w:val="000000" w:themeColor="text1"/>
                <w:kern w:val="2"/>
                <w:sz w:val="21"/>
                <w:szCs w:val="21"/>
              </w:rPr>
            </w:pPr>
            <w:ins w:id="3274" w:author="ZhangYuan(张园/深圳)" w:date="2017-03-24T14:44:00Z">
              <w:r w:rsidRPr="00E14B73">
                <w:rPr>
                  <w:rFonts w:asciiTheme="minorHAnsi" w:eastAsiaTheme="minorEastAsia" w:hAnsiTheme="minorHAnsi" w:cstheme="minorBidi"/>
                  <w:color w:val="000000" w:themeColor="text1"/>
                  <w:kern w:val="2"/>
                  <w:sz w:val="21"/>
                  <w:szCs w:val="21"/>
                </w:rPr>
                <w:t>0: Partial Match</w:t>
              </w:r>
            </w:ins>
          </w:p>
          <w:p w:rsidR="005D6EC2" w:rsidRPr="00E14B73" w:rsidRDefault="005D6EC2" w:rsidP="005D6EC2">
            <w:pPr>
              <w:rPr>
                <w:ins w:id="3275" w:author="ZhangYuan(张园/深圳)" w:date="2017-03-24T14:44:00Z"/>
                <w:color w:val="000000" w:themeColor="text1"/>
                <w:szCs w:val="21"/>
              </w:rPr>
            </w:pPr>
            <w:ins w:id="3276" w:author="ZhangYuan(张园/深圳)" w:date="2017-03-24T14:44:00Z">
              <w:r w:rsidRPr="00E14B73">
                <w:rPr>
                  <w:color w:val="000000" w:themeColor="text1"/>
                  <w:szCs w:val="21"/>
                </w:rPr>
                <w:t>1: Full Match  </w:t>
              </w:r>
            </w:ins>
          </w:p>
        </w:tc>
      </w:tr>
      <w:tr w:rsidR="005D6EC2" w:rsidRPr="00477465" w:rsidTr="005D6EC2">
        <w:trPr>
          <w:ins w:id="3277" w:author="ZhangYuan(张园/深圳)" w:date="2017-03-24T14:44:00Z"/>
        </w:trPr>
        <w:tc>
          <w:tcPr>
            <w:tcW w:w="709" w:type="dxa"/>
          </w:tcPr>
          <w:p w:rsidR="005D6EC2" w:rsidRPr="00E14B73" w:rsidRDefault="005D6EC2" w:rsidP="005D6EC2">
            <w:pPr>
              <w:jc w:val="center"/>
              <w:rPr>
                <w:ins w:id="3278" w:author="ZhangYuan(张园/深圳)" w:date="2017-03-24T14:44:00Z"/>
                <w:color w:val="000000" w:themeColor="text1"/>
                <w:szCs w:val="21"/>
              </w:rPr>
            </w:pPr>
            <w:ins w:id="3279" w:author="ZhangYuan(张园/深圳)" w:date="2017-03-24T14:44:00Z">
              <w:r w:rsidRPr="00E14B73">
                <w:rPr>
                  <w:color w:val="000000" w:themeColor="text1"/>
                  <w:szCs w:val="21"/>
                </w:rPr>
                <w:t>2</w:t>
              </w:r>
            </w:ins>
          </w:p>
        </w:tc>
        <w:tc>
          <w:tcPr>
            <w:tcW w:w="2439" w:type="dxa"/>
          </w:tcPr>
          <w:p w:rsidR="005D6EC2" w:rsidRPr="00E14B73" w:rsidRDefault="005D6EC2" w:rsidP="005D6EC2">
            <w:pPr>
              <w:jc w:val="center"/>
              <w:rPr>
                <w:ins w:id="3280" w:author="ZhangYuan(张园/深圳)" w:date="2017-03-24T14:44:00Z"/>
                <w:color w:val="000000" w:themeColor="text1"/>
                <w:szCs w:val="21"/>
              </w:rPr>
            </w:pPr>
            <w:proofErr w:type="spellStart"/>
            <w:ins w:id="3281" w:author="ZhangYuan(张园/深圳)" w:date="2017-03-24T14:44:00Z">
              <w:r w:rsidRPr="00E14B73">
                <w:rPr>
                  <w:color w:val="000000" w:themeColor="text1"/>
                  <w:szCs w:val="21"/>
                </w:rPr>
                <w:t>ApplicationID</w:t>
              </w:r>
              <w:proofErr w:type="spellEnd"/>
            </w:ins>
          </w:p>
        </w:tc>
        <w:tc>
          <w:tcPr>
            <w:tcW w:w="1134" w:type="dxa"/>
          </w:tcPr>
          <w:p w:rsidR="005D6EC2" w:rsidRPr="00E14B73" w:rsidRDefault="005D6EC2" w:rsidP="005D6EC2">
            <w:pPr>
              <w:jc w:val="center"/>
              <w:rPr>
                <w:ins w:id="3282" w:author="ZhangYuan(张园/深圳)" w:date="2017-03-24T14:44:00Z"/>
                <w:color w:val="000000" w:themeColor="text1"/>
                <w:szCs w:val="21"/>
              </w:rPr>
            </w:pPr>
            <w:ins w:id="3283" w:author="ZhangYuan(张园/深圳)" w:date="2017-03-24T14:44:00Z">
              <w:r w:rsidRPr="00E14B73">
                <w:rPr>
                  <w:color w:val="000000" w:themeColor="text1"/>
                  <w:szCs w:val="21"/>
                </w:rPr>
                <w:t>M</w:t>
              </w:r>
            </w:ins>
          </w:p>
        </w:tc>
        <w:tc>
          <w:tcPr>
            <w:tcW w:w="1247" w:type="dxa"/>
          </w:tcPr>
          <w:p w:rsidR="005D6EC2" w:rsidRPr="00E14B73" w:rsidRDefault="005D6EC2" w:rsidP="005D6EC2">
            <w:pPr>
              <w:jc w:val="center"/>
              <w:rPr>
                <w:ins w:id="3284" w:author="ZhangYuan(张园/深圳)" w:date="2017-03-24T14:44:00Z"/>
                <w:color w:val="000000" w:themeColor="text1"/>
                <w:szCs w:val="21"/>
              </w:rPr>
            </w:pPr>
            <w:ins w:id="3285" w:author="ZhangYuan(张园/深圳)" w:date="2017-03-24T14:44:00Z">
              <w:r w:rsidRPr="00E14B73">
                <w:rPr>
                  <w:color w:val="000000" w:themeColor="text1"/>
                  <w:szCs w:val="21"/>
                </w:rPr>
                <w:t>Hex…34</w:t>
              </w:r>
            </w:ins>
          </w:p>
        </w:tc>
        <w:tc>
          <w:tcPr>
            <w:tcW w:w="3544" w:type="dxa"/>
          </w:tcPr>
          <w:p w:rsidR="005D6EC2" w:rsidRPr="00477465" w:rsidRDefault="005D6EC2" w:rsidP="005D6EC2">
            <w:pPr>
              <w:rPr>
                <w:ins w:id="3286" w:author="ZhangYuan(张园/深圳)" w:date="2017-03-24T14:44:00Z"/>
                <w:color w:val="000000" w:themeColor="text1"/>
                <w:szCs w:val="21"/>
              </w:rPr>
            </w:pPr>
            <w:ins w:id="3287" w:author="ZhangYuan(张园/深圳)" w:date="2017-03-24T14:44:00Z">
              <w:r w:rsidRPr="00E14B73">
                <w:rPr>
                  <w:color w:val="000000" w:themeColor="text1"/>
                  <w:szCs w:val="21"/>
                </w:rPr>
                <w:t>Application Identifier</w:t>
              </w:r>
            </w:ins>
          </w:p>
        </w:tc>
      </w:tr>
      <w:tr w:rsidR="005D6EC2" w:rsidRPr="00477465" w:rsidTr="005D6EC2">
        <w:trPr>
          <w:ins w:id="3288" w:author="ZhangYuan(张园/深圳)" w:date="2017-03-24T14:44:00Z"/>
        </w:trPr>
        <w:tc>
          <w:tcPr>
            <w:tcW w:w="709" w:type="dxa"/>
          </w:tcPr>
          <w:p w:rsidR="005D6EC2" w:rsidRPr="00E14B73" w:rsidRDefault="005D6EC2" w:rsidP="005D6EC2">
            <w:pPr>
              <w:jc w:val="center"/>
              <w:rPr>
                <w:ins w:id="3289" w:author="ZhangYuan(张园/深圳)" w:date="2017-03-24T14:44:00Z"/>
                <w:color w:val="000000" w:themeColor="text1"/>
                <w:szCs w:val="21"/>
              </w:rPr>
            </w:pPr>
            <w:ins w:id="3290" w:author="ZhangYuan(张园/深圳)" w:date="2017-03-24T14:44:00Z">
              <w:r w:rsidRPr="00E14B73">
                <w:rPr>
                  <w:color w:val="000000" w:themeColor="text1"/>
                  <w:szCs w:val="21"/>
                </w:rPr>
                <w:t>3</w:t>
              </w:r>
            </w:ins>
          </w:p>
        </w:tc>
        <w:tc>
          <w:tcPr>
            <w:tcW w:w="2439" w:type="dxa"/>
          </w:tcPr>
          <w:p w:rsidR="005D6EC2" w:rsidRPr="00E14B73" w:rsidRDefault="005D6EC2" w:rsidP="005D6EC2">
            <w:pPr>
              <w:jc w:val="center"/>
              <w:rPr>
                <w:ins w:id="3291" w:author="ZhangYuan(张园/深圳)" w:date="2017-03-24T14:44:00Z"/>
                <w:color w:val="000000" w:themeColor="text1"/>
                <w:szCs w:val="21"/>
              </w:rPr>
            </w:pPr>
            <w:proofErr w:type="spellStart"/>
            <w:ins w:id="3292" w:author="ZhangYuan(张园/深圳)" w:date="2017-03-24T14:44:00Z">
              <w:r w:rsidRPr="00E14B73">
                <w:rPr>
                  <w:color w:val="000000" w:themeColor="text1"/>
                  <w:szCs w:val="21"/>
                </w:rPr>
                <w:t>IfUseLocalAIDName</w:t>
              </w:r>
              <w:proofErr w:type="spellEnd"/>
            </w:ins>
          </w:p>
        </w:tc>
        <w:tc>
          <w:tcPr>
            <w:tcW w:w="1134" w:type="dxa"/>
          </w:tcPr>
          <w:p w:rsidR="005D6EC2" w:rsidRPr="00E14B73" w:rsidRDefault="005D6EC2" w:rsidP="005D6EC2">
            <w:pPr>
              <w:jc w:val="center"/>
              <w:rPr>
                <w:ins w:id="3293" w:author="ZhangYuan(张园/深圳)" w:date="2017-03-24T14:44:00Z"/>
                <w:color w:val="000000" w:themeColor="text1"/>
                <w:szCs w:val="21"/>
              </w:rPr>
            </w:pPr>
            <w:ins w:id="3294" w:author="ZhangYuan(张园/深圳)" w:date="2017-03-24T14:44:00Z">
              <w:r w:rsidRPr="00E14B73">
                <w:rPr>
                  <w:color w:val="000000" w:themeColor="text1"/>
                  <w:szCs w:val="21"/>
                </w:rPr>
                <w:t>M</w:t>
              </w:r>
            </w:ins>
          </w:p>
        </w:tc>
        <w:tc>
          <w:tcPr>
            <w:tcW w:w="1247" w:type="dxa"/>
          </w:tcPr>
          <w:p w:rsidR="005D6EC2" w:rsidRPr="00E14B73" w:rsidRDefault="005D6EC2" w:rsidP="005D6EC2">
            <w:pPr>
              <w:jc w:val="center"/>
              <w:rPr>
                <w:ins w:id="3295" w:author="ZhangYuan(张园/深圳)" w:date="2017-03-24T14:44:00Z"/>
                <w:color w:val="000000" w:themeColor="text1"/>
                <w:szCs w:val="21"/>
              </w:rPr>
            </w:pPr>
            <w:ins w:id="3296" w:author="ZhangYuan(张园/深圳)" w:date="2017-03-24T14:44:00Z">
              <w:r w:rsidRPr="00E14B73">
                <w:rPr>
                  <w:color w:val="000000" w:themeColor="text1"/>
                  <w:szCs w:val="21"/>
                </w:rPr>
                <w:t>N 1</w:t>
              </w:r>
            </w:ins>
          </w:p>
        </w:tc>
        <w:tc>
          <w:tcPr>
            <w:tcW w:w="3544" w:type="dxa"/>
          </w:tcPr>
          <w:p w:rsidR="005D6EC2" w:rsidRPr="00E14B73" w:rsidRDefault="005D6EC2" w:rsidP="005D6EC2">
            <w:pPr>
              <w:pStyle w:val="ac"/>
              <w:rPr>
                <w:ins w:id="3297" w:author="ZhangYuan(张园/深圳)" w:date="2017-03-24T14:44:00Z"/>
                <w:rFonts w:asciiTheme="minorHAnsi" w:eastAsiaTheme="minorEastAsia" w:hAnsiTheme="minorHAnsi" w:cstheme="minorBidi"/>
                <w:color w:val="000000" w:themeColor="text1"/>
                <w:kern w:val="2"/>
                <w:sz w:val="21"/>
                <w:szCs w:val="21"/>
              </w:rPr>
            </w:pPr>
            <w:ins w:id="3298" w:author="ZhangYuan(张园/深圳)" w:date="2017-03-24T14:44:00Z">
              <w:r w:rsidRPr="00E14B73">
                <w:rPr>
                  <w:rFonts w:asciiTheme="minorHAnsi" w:eastAsiaTheme="minorEastAsia" w:hAnsiTheme="minorHAnsi" w:cstheme="minorBidi"/>
                  <w:color w:val="000000" w:themeColor="text1"/>
                  <w:kern w:val="2"/>
                  <w:sz w:val="21"/>
                  <w:szCs w:val="21"/>
                </w:rPr>
                <w:t>The value is as below:</w:t>
              </w:r>
            </w:ins>
          </w:p>
          <w:p w:rsidR="005D6EC2" w:rsidRPr="00E14B73" w:rsidRDefault="005D6EC2" w:rsidP="005D6EC2">
            <w:pPr>
              <w:pStyle w:val="ac"/>
              <w:rPr>
                <w:ins w:id="3299" w:author="ZhangYuan(张园/深圳)" w:date="2017-03-24T14:44:00Z"/>
                <w:rFonts w:asciiTheme="minorHAnsi" w:eastAsiaTheme="minorEastAsia" w:hAnsiTheme="minorHAnsi" w:cstheme="minorBidi"/>
                <w:color w:val="000000" w:themeColor="text1"/>
                <w:kern w:val="2"/>
                <w:sz w:val="21"/>
                <w:szCs w:val="21"/>
              </w:rPr>
            </w:pPr>
            <w:ins w:id="3300" w:author="ZhangYuan(张园/深圳)" w:date="2017-03-24T14:44:00Z">
              <w:r w:rsidRPr="00E14B73">
                <w:rPr>
                  <w:rFonts w:asciiTheme="minorHAnsi" w:eastAsiaTheme="minorEastAsia" w:hAnsiTheme="minorHAnsi" w:cstheme="minorBidi"/>
                  <w:color w:val="000000" w:themeColor="text1"/>
                  <w:kern w:val="2"/>
                  <w:sz w:val="21"/>
                  <w:szCs w:val="21"/>
                </w:rPr>
                <w:t>0: Use Application   Name From Card</w:t>
              </w:r>
            </w:ins>
          </w:p>
          <w:p w:rsidR="005D6EC2" w:rsidRPr="00E14B73" w:rsidRDefault="005D6EC2" w:rsidP="005D6EC2">
            <w:pPr>
              <w:rPr>
                <w:ins w:id="3301" w:author="ZhangYuan(张园/深圳)" w:date="2017-03-24T14:44:00Z"/>
                <w:color w:val="000000" w:themeColor="text1"/>
                <w:szCs w:val="21"/>
              </w:rPr>
            </w:pPr>
            <w:ins w:id="3302" w:author="ZhangYuan(张园/深圳)" w:date="2017-03-24T14:44:00Z">
              <w:r w:rsidRPr="00E14B73">
                <w:rPr>
                  <w:color w:val="000000" w:themeColor="text1"/>
                  <w:szCs w:val="21"/>
                </w:rPr>
                <w:t>1: Use Application   Local Name</w:t>
              </w:r>
            </w:ins>
          </w:p>
        </w:tc>
      </w:tr>
      <w:tr w:rsidR="005D6EC2" w:rsidRPr="00477465" w:rsidTr="005D6EC2">
        <w:trPr>
          <w:ins w:id="3303" w:author="ZhangYuan(张园/深圳)" w:date="2017-03-24T14:44:00Z"/>
        </w:trPr>
        <w:tc>
          <w:tcPr>
            <w:tcW w:w="709" w:type="dxa"/>
          </w:tcPr>
          <w:p w:rsidR="005D6EC2" w:rsidRPr="00E14B73" w:rsidRDefault="005D6EC2" w:rsidP="005D6EC2">
            <w:pPr>
              <w:jc w:val="center"/>
              <w:rPr>
                <w:ins w:id="3304" w:author="ZhangYuan(张园/深圳)" w:date="2017-03-24T14:44:00Z"/>
                <w:color w:val="000000" w:themeColor="text1"/>
                <w:szCs w:val="21"/>
              </w:rPr>
            </w:pPr>
            <w:ins w:id="3305" w:author="ZhangYuan(张园/深圳)" w:date="2017-03-24T14:44:00Z">
              <w:r w:rsidRPr="00E14B73">
                <w:rPr>
                  <w:color w:val="000000" w:themeColor="text1"/>
                  <w:szCs w:val="21"/>
                </w:rPr>
                <w:t>4</w:t>
              </w:r>
            </w:ins>
          </w:p>
        </w:tc>
        <w:tc>
          <w:tcPr>
            <w:tcW w:w="2439" w:type="dxa"/>
          </w:tcPr>
          <w:p w:rsidR="005D6EC2" w:rsidRPr="00E14B73" w:rsidRDefault="005D6EC2" w:rsidP="005D6EC2">
            <w:pPr>
              <w:jc w:val="center"/>
              <w:rPr>
                <w:ins w:id="3306" w:author="ZhangYuan(张园/深圳)" w:date="2017-03-24T14:44:00Z"/>
                <w:color w:val="000000" w:themeColor="text1"/>
                <w:szCs w:val="21"/>
              </w:rPr>
            </w:pPr>
            <w:proofErr w:type="spellStart"/>
            <w:ins w:id="3307" w:author="ZhangYuan(张园/深圳)" w:date="2017-03-24T14:44:00Z">
              <w:r w:rsidRPr="00E14B73">
                <w:rPr>
                  <w:color w:val="000000" w:themeColor="text1"/>
                  <w:szCs w:val="21"/>
                </w:rPr>
                <w:t>LocalAIDName</w:t>
              </w:r>
              <w:proofErr w:type="spellEnd"/>
            </w:ins>
          </w:p>
        </w:tc>
        <w:tc>
          <w:tcPr>
            <w:tcW w:w="1134" w:type="dxa"/>
          </w:tcPr>
          <w:p w:rsidR="005D6EC2" w:rsidRPr="00E14B73" w:rsidRDefault="005D6EC2" w:rsidP="005D6EC2">
            <w:pPr>
              <w:jc w:val="center"/>
              <w:rPr>
                <w:ins w:id="3308" w:author="ZhangYuan(张园/深圳)" w:date="2017-03-24T14:44:00Z"/>
                <w:color w:val="000000" w:themeColor="text1"/>
                <w:szCs w:val="21"/>
              </w:rPr>
            </w:pPr>
            <w:ins w:id="3309" w:author="ZhangYuan(张园/深圳)" w:date="2017-03-24T14:44:00Z">
              <w:r w:rsidRPr="00E14B73">
                <w:rPr>
                  <w:color w:val="000000" w:themeColor="text1"/>
                  <w:szCs w:val="21"/>
                </w:rPr>
                <w:t>M</w:t>
              </w:r>
            </w:ins>
          </w:p>
        </w:tc>
        <w:tc>
          <w:tcPr>
            <w:tcW w:w="1247" w:type="dxa"/>
          </w:tcPr>
          <w:p w:rsidR="005D6EC2" w:rsidRPr="00E14B73" w:rsidRDefault="005D6EC2" w:rsidP="005D6EC2">
            <w:pPr>
              <w:jc w:val="center"/>
              <w:rPr>
                <w:ins w:id="3310" w:author="ZhangYuan(张园/深圳)" w:date="2017-03-24T14:44:00Z"/>
                <w:color w:val="000000" w:themeColor="text1"/>
                <w:szCs w:val="21"/>
              </w:rPr>
            </w:pPr>
            <w:ins w:id="3311" w:author="ZhangYuan(张园/深圳)" w:date="2017-03-24T14:44:00Z">
              <w:r w:rsidRPr="00E14B73">
                <w:rPr>
                  <w:color w:val="000000" w:themeColor="text1"/>
                  <w:szCs w:val="21"/>
                </w:rPr>
                <w:t>Char…16</w:t>
              </w:r>
            </w:ins>
          </w:p>
        </w:tc>
        <w:tc>
          <w:tcPr>
            <w:tcW w:w="3544" w:type="dxa"/>
          </w:tcPr>
          <w:p w:rsidR="005D6EC2" w:rsidRPr="00E14B73" w:rsidRDefault="005D6EC2" w:rsidP="005D6EC2">
            <w:pPr>
              <w:rPr>
                <w:ins w:id="3312" w:author="ZhangYuan(张园/深圳)" w:date="2017-03-24T14:44:00Z"/>
                <w:color w:val="000000" w:themeColor="text1"/>
                <w:szCs w:val="21"/>
              </w:rPr>
            </w:pPr>
            <w:ins w:id="3313" w:author="ZhangYuan(张园/深圳)" w:date="2017-03-24T14:44:00Z">
              <w:r w:rsidRPr="00E14B73">
                <w:rPr>
                  <w:color w:val="000000" w:themeColor="text1"/>
                  <w:szCs w:val="21"/>
                </w:rPr>
                <w:t>Local Application Name   </w:t>
              </w:r>
            </w:ins>
          </w:p>
        </w:tc>
      </w:tr>
      <w:tr w:rsidR="005D6EC2" w:rsidRPr="00477465" w:rsidTr="005D6EC2">
        <w:trPr>
          <w:ins w:id="3314" w:author="ZhangYuan(张园/深圳)" w:date="2017-03-24T14:44:00Z"/>
        </w:trPr>
        <w:tc>
          <w:tcPr>
            <w:tcW w:w="709" w:type="dxa"/>
          </w:tcPr>
          <w:p w:rsidR="005D6EC2" w:rsidRPr="00E14B73" w:rsidRDefault="005D6EC2" w:rsidP="005D6EC2">
            <w:pPr>
              <w:jc w:val="center"/>
              <w:rPr>
                <w:ins w:id="3315" w:author="ZhangYuan(张园/深圳)" w:date="2017-03-24T14:44:00Z"/>
                <w:color w:val="000000" w:themeColor="text1"/>
                <w:szCs w:val="21"/>
              </w:rPr>
            </w:pPr>
            <w:ins w:id="3316" w:author="ZhangYuan(张园/深圳)" w:date="2017-03-24T14:44:00Z">
              <w:r w:rsidRPr="00E14B73">
                <w:rPr>
                  <w:color w:val="000000" w:themeColor="text1"/>
                  <w:szCs w:val="21"/>
                </w:rPr>
                <w:t>5</w:t>
              </w:r>
            </w:ins>
          </w:p>
        </w:tc>
        <w:tc>
          <w:tcPr>
            <w:tcW w:w="2439" w:type="dxa"/>
          </w:tcPr>
          <w:p w:rsidR="005D6EC2" w:rsidRPr="00E14B73" w:rsidRDefault="005D6EC2" w:rsidP="005D6EC2">
            <w:pPr>
              <w:jc w:val="center"/>
              <w:rPr>
                <w:ins w:id="3317" w:author="ZhangYuan(张园/深圳)" w:date="2017-03-24T14:44:00Z"/>
                <w:color w:val="000000" w:themeColor="text1"/>
                <w:szCs w:val="21"/>
              </w:rPr>
            </w:pPr>
            <w:proofErr w:type="spellStart"/>
            <w:ins w:id="3318" w:author="ZhangYuan(张园/深圳)" w:date="2017-03-24T14:44:00Z">
              <w:r w:rsidRPr="00E14B73">
                <w:rPr>
                  <w:color w:val="000000" w:themeColor="text1"/>
                  <w:szCs w:val="21"/>
                </w:rPr>
                <w:t>TerminalAIDVersion</w:t>
              </w:r>
              <w:proofErr w:type="spellEnd"/>
            </w:ins>
          </w:p>
        </w:tc>
        <w:tc>
          <w:tcPr>
            <w:tcW w:w="1134" w:type="dxa"/>
          </w:tcPr>
          <w:p w:rsidR="005D6EC2" w:rsidRPr="00E14B73" w:rsidRDefault="005D6EC2" w:rsidP="005D6EC2">
            <w:pPr>
              <w:jc w:val="center"/>
              <w:rPr>
                <w:ins w:id="3319" w:author="ZhangYuan(张园/深圳)" w:date="2017-03-24T14:44:00Z"/>
                <w:color w:val="000000" w:themeColor="text1"/>
                <w:szCs w:val="21"/>
              </w:rPr>
            </w:pPr>
            <w:ins w:id="3320" w:author="ZhangYuan(张园/深圳)" w:date="2017-03-24T14:44:00Z">
              <w:r w:rsidRPr="00E14B73">
                <w:rPr>
                  <w:color w:val="000000" w:themeColor="text1"/>
                  <w:szCs w:val="21"/>
                </w:rPr>
                <w:t>M</w:t>
              </w:r>
            </w:ins>
          </w:p>
        </w:tc>
        <w:tc>
          <w:tcPr>
            <w:tcW w:w="1247" w:type="dxa"/>
          </w:tcPr>
          <w:p w:rsidR="005D6EC2" w:rsidRPr="00E14B73" w:rsidRDefault="005D6EC2" w:rsidP="005D6EC2">
            <w:pPr>
              <w:jc w:val="center"/>
              <w:rPr>
                <w:ins w:id="3321" w:author="ZhangYuan(张园/深圳)" w:date="2017-03-24T14:44:00Z"/>
                <w:color w:val="000000" w:themeColor="text1"/>
                <w:szCs w:val="21"/>
              </w:rPr>
            </w:pPr>
            <w:ins w:id="3322" w:author="ZhangYuan(张园/深圳)" w:date="2017-03-24T14:44:00Z">
              <w:r w:rsidRPr="00E14B73">
                <w:rPr>
                  <w:color w:val="000000" w:themeColor="text1"/>
                  <w:szCs w:val="21"/>
                </w:rPr>
                <w:t>Hex 4</w:t>
              </w:r>
            </w:ins>
          </w:p>
        </w:tc>
        <w:tc>
          <w:tcPr>
            <w:tcW w:w="3544" w:type="dxa"/>
          </w:tcPr>
          <w:p w:rsidR="005D6EC2" w:rsidRPr="00E14B73" w:rsidRDefault="005D6EC2" w:rsidP="005D6EC2">
            <w:pPr>
              <w:pStyle w:val="default0"/>
              <w:rPr>
                <w:ins w:id="3323" w:author="ZhangYuan(张园/深圳)" w:date="2017-03-24T14:44:00Z"/>
                <w:rFonts w:asciiTheme="minorHAnsi" w:eastAsiaTheme="minorEastAsia" w:hAnsiTheme="minorHAnsi" w:cstheme="minorBidi"/>
                <w:color w:val="000000" w:themeColor="text1"/>
                <w:kern w:val="2"/>
                <w:sz w:val="21"/>
                <w:szCs w:val="21"/>
              </w:rPr>
            </w:pPr>
            <w:ins w:id="3324" w:author="ZhangYuan(张园/深圳)" w:date="2017-03-24T14:44:00Z">
              <w:r w:rsidRPr="00E14B73">
                <w:rPr>
                  <w:rFonts w:asciiTheme="minorHAnsi" w:eastAsiaTheme="minorEastAsia" w:hAnsiTheme="minorHAnsi" w:cstheme="minorBidi"/>
                  <w:color w:val="000000" w:themeColor="text1"/>
                  <w:kern w:val="2"/>
                  <w:sz w:val="21"/>
                  <w:szCs w:val="21"/>
                </w:rPr>
                <w:t>Tag 9F09   :</w:t>
              </w:r>
            </w:ins>
          </w:p>
          <w:p w:rsidR="005D6EC2" w:rsidRPr="00E14B73" w:rsidRDefault="005D6EC2" w:rsidP="005D6EC2">
            <w:pPr>
              <w:rPr>
                <w:ins w:id="3325" w:author="ZhangYuan(张园/深圳)" w:date="2017-03-24T14:44:00Z"/>
                <w:color w:val="000000" w:themeColor="text1"/>
                <w:szCs w:val="21"/>
              </w:rPr>
            </w:pPr>
            <w:ins w:id="3326" w:author="ZhangYuan(张园/深圳)" w:date="2017-03-24T14:44:00Z">
              <w:r w:rsidRPr="00E14B73">
                <w:rPr>
                  <w:color w:val="000000" w:themeColor="text1"/>
                  <w:szCs w:val="21"/>
                </w:rPr>
                <w:t>Application Version</w:t>
              </w:r>
            </w:ins>
          </w:p>
        </w:tc>
      </w:tr>
      <w:tr w:rsidR="005D6EC2" w:rsidRPr="00477465" w:rsidTr="005D6EC2">
        <w:trPr>
          <w:ins w:id="3327" w:author="ZhangYuan(张园/深圳)" w:date="2017-03-24T14:44:00Z"/>
        </w:trPr>
        <w:tc>
          <w:tcPr>
            <w:tcW w:w="709" w:type="dxa"/>
          </w:tcPr>
          <w:p w:rsidR="005D6EC2" w:rsidRPr="00E14B73" w:rsidRDefault="00250028" w:rsidP="005D6EC2">
            <w:pPr>
              <w:jc w:val="center"/>
              <w:rPr>
                <w:ins w:id="3328" w:author="ZhangYuan(张园/深圳)" w:date="2017-03-24T14:44:00Z"/>
                <w:color w:val="000000" w:themeColor="text1"/>
                <w:szCs w:val="21"/>
              </w:rPr>
            </w:pPr>
            <w:ins w:id="3329" w:author="ZhangYuan(张园/深圳)" w:date="2017-03-24T14:44:00Z">
              <w:r>
                <w:rPr>
                  <w:color w:val="000000" w:themeColor="text1"/>
                  <w:szCs w:val="21"/>
                </w:rPr>
                <w:t>6</w:t>
              </w:r>
            </w:ins>
          </w:p>
        </w:tc>
        <w:tc>
          <w:tcPr>
            <w:tcW w:w="2439" w:type="dxa"/>
          </w:tcPr>
          <w:p w:rsidR="005D6EC2" w:rsidRPr="00E14B73" w:rsidRDefault="005D6EC2" w:rsidP="005D6EC2">
            <w:pPr>
              <w:jc w:val="center"/>
              <w:rPr>
                <w:ins w:id="3330" w:author="ZhangYuan(张园/深圳)" w:date="2017-03-24T14:44:00Z"/>
                <w:color w:val="000000" w:themeColor="text1"/>
                <w:szCs w:val="21"/>
              </w:rPr>
            </w:pPr>
            <w:proofErr w:type="spellStart"/>
            <w:ins w:id="3331" w:author="ZhangYuan(张园/深圳)" w:date="2017-03-24T14:44:00Z">
              <w:r w:rsidRPr="00E14B73">
                <w:rPr>
                  <w:color w:val="000000" w:themeColor="text1"/>
                  <w:szCs w:val="21"/>
                </w:rPr>
                <w:t>TACDenial</w:t>
              </w:r>
              <w:proofErr w:type="spellEnd"/>
            </w:ins>
          </w:p>
        </w:tc>
        <w:tc>
          <w:tcPr>
            <w:tcW w:w="1134" w:type="dxa"/>
          </w:tcPr>
          <w:p w:rsidR="005D6EC2" w:rsidRPr="00E14B73" w:rsidRDefault="005D6EC2" w:rsidP="005D6EC2">
            <w:pPr>
              <w:jc w:val="center"/>
              <w:rPr>
                <w:ins w:id="3332" w:author="ZhangYuan(张园/深圳)" w:date="2017-03-24T14:44:00Z"/>
                <w:color w:val="000000" w:themeColor="text1"/>
                <w:szCs w:val="21"/>
              </w:rPr>
            </w:pPr>
            <w:ins w:id="3333" w:author="ZhangYuan(张园/深圳)" w:date="2017-03-24T14:44:00Z">
              <w:r w:rsidRPr="00E14B73">
                <w:rPr>
                  <w:color w:val="000000" w:themeColor="text1"/>
                  <w:szCs w:val="21"/>
                </w:rPr>
                <w:t>M</w:t>
              </w:r>
            </w:ins>
          </w:p>
        </w:tc>
        <w:tc>
          <w:tcPr>
            <w:tcW w:w="1247" w:type="dxa"/>
          </w:tcPr>
          <w:p w:rsidR="005D6EC2" w:rsidRPr="00E14B73" w:rsidRDefault="005D6EC2" w:rsidP="005D6EC2">
            <w:pPr>
              <w:jc w:val="center"/>
              <w:rPr>
                <w:ins w:id="3334" w:author="ZhangYuan(张园/深圳)" w:date="2017-03-24T14:44:00Z"/>
                <w:color w:val="000000" w:themeColor="text1"/>
                <w:szCs w:val="21"/>
              </w:rPr>
            </w:pPr>
            <w:ins w:id="3335" w:author="ZhangYuan(张园/深圳)" w:date="2017-03-24T14:44:00Z">
              <w:r w:rsidRPr="00E14B73">
                <w:rPr>
                  <w:color w:val="000000" w:themeColor="text1"/>
                  <w:szCs w:val="21"/>
                </w:rPr>
                <w:t>Hex 10</w:t>
              </w:r>
            </w:ins>
          </w:p>
        </w:tc>
        <w:tc>
          <w:tcPr>
            <w:tcW w:w="3544" w:type="dxa"/>
          </w:tcPr>
          <w:p w:rsidR="005D6EC2" w:rsidRPr="00E14B73" w:rsidRDefault="005D6EC2" w:rsidP="005D6EC2">
            <w:pPr>
              <w:pStyle w:val="ac"/>
              <w:rPr>
                <w:ins w:id="3336" w:author="ZhangYuan(张园/深圳)" w:date="2017-03-24T14:44:00Z"/>
                <w:rFonts w:asciiTheme="minorHAnsi" w:eastAsiaTheme="minorEastAsia" w:hAnsiTheme="minorHAnsi" w:cstheme="minorBidi"/>
                <w:color w:val="000000" w:themeColor="text1"/>
                <w:kern w:val="2"/>
                <w:sz w:val="21"/>
                <w:szCs w:val="21"/>
              </w:rPr>
            </w:pPr>
            <w:ins w:id="3337" w:author="ZhangYuan(张园/深圳)" w:date="2017-03-24T14:44:00Z">
              <w:r w:rsidRPr="00E14B73">
                <w:rPr>
                  <w:rFonts w:asciiTheme="minorHAnsi" w:eastAsiaTheme="minorEastAsia" w:hAnsiTheme="minorHAnsi" w:cstheme="minorBidi"/>
                  <w:color w:val="000000" w:themeColor="text1"/>
                  <w:kern w:val="2"/>
                  <w:sz w:val="21"/>
                  <w:szCs w:val="21"/>
                </w:rPr>
                <w:t>TAG DF8121 : TAC   Denial</w:t>
              </w:r>
            </w:ins>
          </w:p>
          <w:p w:rsidR="005D6EC2" w:rsidRPr="00E14B73" w:rsidRDefault="005D6EC2" w:rsidP="005D6EC2">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ins w:id="3338" w:author="ZhangYuan(张园/深圳)" w:date="2017-03-24T14:44:00Z"/>
                <w:rFonts w:asciiTheme="minorHAnsi" w:eastAsiaTheme="minorEastAsia" w:hAnsiTheme="minorHAnsi" w:cstheme="minorBidi"/>
                <w:i w:val="0"/>
                <w:kern w:val="2"/>
                <w:lang w:bidi="ar-SA"/>
              </w:rPr>
            </w:pPr>
            <w:ins w:id="3339" w:author="ZhangYuan(张园/深圳)" w:date="2017-03-24T14:44:00Z">
              <w:r w:rsidRPr="00E14B73">
                <w:rPr>
                  <w:rFonts w:asciiTheme="minorHAnsi" w:eastAsiaTheme="minorEastAsia" w:hAnsiTheme="minorHAnsi" w:cstheme="minorBidi"/>
                  <w:i w:val="0"/>
                  <w:kern w:val="2"/>
                  <w:lang w:bidi="ar-SA"/>
                </w:rPr>
                <w:t>(only for chip card)</w:t>
              </w:r>
            </w:ins>
          </w:p>
        </w:tc>
      </w:tr>
      <w:tr w:rsidR="005D6EC2" w:rsidRPr="00477465" w:rsidTr="005D6EC2">
        <w:trPr>
          <w:ins w:id="3340" w:author="ZhangYuan(张园/深圳)" w:date="2017-03-24T14:44:00Z"/>
        </w:trPr>
        <w:tc>
          <w:tcPr>
            <w:tcW w:w="709" w:type="dxa"/>
          </w:tcPr>
          <w:p w:rsidR="005D6EC2" w:rsidRPr="00E14B73" w:rsidRDefault="00250028" w:rsidP="005D6EC2">
            <w:pPr>
              <w:jc w:val="center"/>
              <w:rPr>
                <w:ins w:id="3341" w:author="ZhangYuan(张园/深圳)" w:date="2017-03-24T14:44:00Z"/>
                <w:color w:val="000000" w:themeColor="text1"/>
                <w:szCs w:val="21"/>
              </w:rPr>
            </w:pPr>
            <w:ins w:id="3342" w:author="ZhangYuan(张园/深圳)" w:date="2017-03-24T14:44:00Z">
              <w:r>
                <w:rPr>
                  <w:color w:val="000000" w:themeColor="text1"/>
                  <w:szCs w:val="21"/>
                </w:rPr>
                <w:t>7</w:t>
              </w:r>
            </w:ins>
          </w:p>
        </w:tc>
        <w:tc>
          <w:tcPr>
            <w:tcW w:w="2439" w:type="dxa"/>
          </w:tcPr>
          <w:p w:rsidR="005D6EC2" w:rsidRPr="00E14B73" w:rsidRDefault="005D6EC2" w:rsidP="005D6EC2">
            <w:pPr>
              <w:jc w:val="center"/>
              <w:rPr>
                <w:ins w:id="3343" w:author="ZhangYuan(张园/深圳)" w:date="2017-03-24T14:44:00Z"/>
                <w:color w:val="000000" w:themeColor="text1"/>
                <w:szCs w:val="21"/>
              </w:rPr>
            </w:pPr>
            <w:proofErr w:type="spellStart"/>
            <w:ins w:id="3344" w:author="ZhangYuan(张园/深圳)" w:date="2017-03-24T14:44:00Z">
              <w:r w:rsidRPr="00E14B73">
                <w:rPr>
                  <w:color w:val="000000" w:themeColor="text1"/>
                  <w:szCs w:val="21"/>
                </w:rPr>
                <w:t>TACOnline</w:t>
              </w:r>
              <w:proofErr w:type="spellEnd"/>
            </w:ins>
          </w:p>
        </w:tc>
        <w:tc>
          <w:tcPr>
            <w:tcW w:w="1134" w:type="dxa"/>
          </w:tcPr>
          <w:p w:rsidR="005D6EC2" w:rsidRPr="00E14B73" w:rsidRDefault="005D6EC2" w:rsidP="005D6EC2">
            <w:pPr>
              <w:jc w:val="center"/>
              <w:rPr>
                <w:ins w:id="3345" w:author="ZhangYuan(张园/深圳)" w:date="2017-03-24T14:44:00Z"/>
                <w:color w:val="000000" w:themeColor="text1"/>
                <w:szCs w:val="21"/>
              </w:rPr>
            </w:pPr>
            <w:ins w:id="3346" w:author="ZhangYuan(张园/深圳)" w:date="2017-03-24T14:44:00Z">
              <w:r w:rsidRPr="00E14B73">
                <w:rPr>
                  <w:color w:val="000000" w:themeColor="text1"/>
                  <w:szCs w:val="21"/>
                </w:rPr>
                <w:t>M</w:t>
              </w:r>
            </w:ins>
          </w:p>
        </w:tc>
        <w:tc>
          <w:tcPr>
            <w:tcW w:w="1247" w:type="dxa"/>
          </w:tcPr>
          <w:p w:rsidR="005D6EC2" w:rsidRPr="00E14B73" w:rsidRDefault="005D6EC2" w:rsidP="005D6EC2">
            <w:pPr>
              <w:jc w:val="center"/>
              <w:rPr>
                <w:ins w:id="3347" w:author="ZhangYuan(张园/深圳)" w:date="2017-03-24T14:44:00Z"/>
                <w:color w:val="000000" w:themeColor="text1"/>
                <w:szCs w:val="21"/>
              </w:rPr>
            </w:pPr>
            <w:ins w:id="3348" w:author="ZhangYuan(张园/深圳)" w:date="2017-03-24T14:44:00Z">
              <w:r w:rsidRPr="00E14B73">
                <w:rPr>
                  <w:color w:val="000000" w:themeColor="text1"/>
                  <w:szCs w:val="21"/>
                </w:rPr>
                <w:t>Hex 10</w:t>
              </w:r>
            </w:ins>
          </w:p>
        </w:tc>
        <w:tc>
          <w:tcPr>
            <w:tcW w:w="3544" w:type="dxa"/>
          </w:tcPr>
          <w:p w:rsidR="005D6EC2" w:rsidRPr="00E14B73" w:rsidRDefault="005D6EC2" w:rsidP="005D6EC2">
            <w:pPr>
              <w:pStyle w:val="ac"/>
              <w:rPr>
                <w:ins w:id="3349" w:author="ZhangYuan(张园/深圳)" w:date="2017-03-24T14:44:00Z"/>
                <w:rFonts w:asciiTheme="minorHAnsi" w:eastAsiaTheme="minorEastAsia" w:hAnsiTheme="minorHAnsi" w:cstheme="minorBidi"/>
                <w:color w:val="000000" w:themeColor="text1"/>
                <w:kern w:val="2"/>
                <w:sz w:val="21"/>
                <w:szCs w:val="21"/>
              </w:rPr>
            </w:pPr>
            <w:ins w:id="3350" w:author="ZhangYuan(张园/深圳)" w:date="2017-03-24T14:44:00Z">
              <w:r w:rsidRPr="00E14B73">
                <w:rPr>
                  <w:rFonts w:asciiTheme="minorHAnsi" w:eastAsiaTheme="minorEastAsia" w:hAnsiTheme="minorHAnsi" w:cstheme="minorBidi"/>
                  <w:color w:val="000000" w:themeColor="text1"/>
                  <w:kern w:val="2"/>
                  <w:sz w:val="21"/>
                  <w:szCs w:val="21"/>
                </w:rPr>
                <w:t>TAG DF8122:TAC   Online</w:t>
              </w:r>
            </w:ins>
          </w:p>
          <w:p w:rsidR="005D6EC2" w:rsidRPr="00E14B73" w:rsidRDefault="005D6EC2" w:rsidP="005D6EC2">
            <w:pPr>
              <w:pStyle w:val="ad"/>
              <w:rPr>
                <w:ins w:id="3351" w:author="ZhangYuan(张园/深圳)" w:date="2017-03-24T14:44:00Z"/>
                <w:rFonts w:asciiTheme="minorHAnsi" w:eastAsiaTheme="minorEastAsia" w:hAnsiTheme="minorHAnsi" w:cstheme="minorBidi"/>
                <w:i w:val="0"/>
                <w:kern w:val="2"/>
                <w:lang w:bidi="ar-SA"/>
              </w:rPr>
            </w:pPr>
            <w:ins w:id="3352" w:author="ZhangYuan(张园/深圳)" w:date="2017-03-24T14:44:00Z">
              <w:r w:rsidRPr="00E14B73">
                <w:rPr>
                  <w:rFonts w:asciiTheme="minorHAnsi" w:eastAsiaTheme="minorEastAsia" w:hAnsiTheme="minorHAnsi" w:cstheme="minorBidi"/>
                  <w:i w:val="0"/>
                  <w:kern w:val="2"/>
                  <w:lang w:bidi="ar-SA"/>
                </w:rPr>
                <w:t>(only for chip card)</w:t>
              </w:r>
            </w:ins>
          </w:p>
        </w:tc>
      </w:tr>
      <w:tr w:rsidR="005D6EC2" w:rsidRPr="00477465" w:rsidTr="005D6EC2">
        <w:trPr>
          <w:ins w:id="3353" w:author="ZhangYuan(张园/深圳)" w:date="2017-03-24T14:44:00Z"/>
        </w:trPr>
        <w:tc>
          <w:tcPr>
            <w:tcW w:w="709" w:type="dxa"/>
          </w:tcPr>
          <w:p w:rsidR="005D6EC2" w:rsidRPr="00E14B73" w:rsidRDefault="00250028" w:rsidP="005D6EC2">
            <w:pPr>
              <w:jc w:val="center"/>
              <w:rPr>
                <w:ins w:id="3354" w:author="ZhangYuan(张园/深圳)" w:date="2017-03-24T14:44:00Z"/>
                <w:color w:val="000000" w:themeColor="text1"/>
                <w:szCs w:val="21"/>
              </w:rPr>
            </w:pPr>
            <w:ins w:id="3355" w:author="ZhangYuan(张园/深圳)" w:date="2017-03-24T14:44:00Z">
              <w:r>
                <w:rPr>
                  <w:color w:val="000000" w:themeColor="text1"/>
                  <w:szCs w:val="21"/>
                </w:rPr>
                <w:t>8</w:t>
              </w:r>
            </w:ins>
          </w:p>
        </w:tc>
        <w:tc>
          <w:tcPr>
            <w:tcW w:w="2439" w:type="dxa"/>
          </w:tcPr>
          <w:p w:rsidR="005D6EC2" w:rsidRPr="00E14B73" w:rsidRDefault="005D6EC2" w:rsidP="005D6EC2">
            <w:pPr>
              <w:jc w:val="center"/>
              <w:rPr>
                <w:ins w:id="3356" w:author="ZhangYuan(张园/深圳)" w:date="2017-03-24T14:44:00Z"/>
                <w:color w:val="000000" w:themeColor="text1"/>
                <w:szCs w:val="21"/>
              </w:rPr>
            </w:pPr>
            <w:proofErr w:type="spellStart"/>
            <w:ins w:id="3357" w:author="ZhangYuan(张园/深圳)" w:date="2017-03-24T14:44:00Z">
              <w:r w:rsidRPr="00E14B73">
                <w:rPr>
                  <w:color w:val="000000" w:themeColor="text1"/>
                  <w:szCs w:val="21"/>
                </w:rPr>
                <w:t>TACDefault</w:t>
              </w:r>
              <w:proofErr w:type="spellEnd"/>
            </w:ins>
          </w:p>
        </w:tc>
        <w:tc>
          <w:tcPr>
            <w:tcW w:w="1134" w:type="dxa"/>
          </w:tcPr>
          <w:p w:rsidR="005D6EC2" w:rsidRPr="00E14B73" w:rsidRDefault="005D6EC2" w:rsidP="005D6EC2">
            <w:pPr>
              <w:jc w:val="center"/>
              <w:rPr>
                <w:ins w:id="3358" w:author="ZhangYuan(张园/深圳)" w:date="2017-03-24T14:44:00Z"/>
                <w:color w:val="000000" w:themeColor="text1"/>
                <w:szCs w:val="21"/>
              </w:rPr>
            </w:pPr>
            <w:ins w:id="3359" w:author="ZhangYuan(张园/深圳)" w:date="2017-03-24T14:44:00Z">
              <w:r w:rsidRPr="00E14B73">
                <w:rPr>
                  <w:color w:val="000000" w:themeColor="text1"/>
                  <w:szCs w:val="21"/>
                </w:rPr>
                <w:t>M</w:t>
              </w:r>
            </w:ins>
          </w:p>
        </w:tc>
        <w:tc>
          <w:tcPr>
            <w:tcW w:w="1247" w:type="dxa"/>
          </w:tcPr>
          <w:p w:rsidR="005D6EC2" w:rsidRPr="00E14B73" w:rsidRDefault="005D6EC2" w:rsidP="005D6EC2">
            <w:pPr>
              <w:jc w:val="center"/>
              <w:rPr>
                <w:ins w:id="3360" w:author="ZhangYuan(张园/深圳)" w:date="2017-03-24T14:44:00Z"/>
                <w:color w:val="000000" w:themeColor="text1"/>
                <w:szCs w:val="21"/>
              </w:rPr>
            </w:pPr>
            <w:ins w:id="3361" w:author="ZhangYuan(张园/深圳)" w:date="2017-03-24T14:44:00Z">
              <w:r w:rsidRPr="00E14B73">
                <w:rPr>
                  <w:color w:val="000000" w:themeColor="text1"/>
                  <w:szCs w:val="21"/>
                </w:rPr>
                <w:t>Hex 10</w:t>
              </w:r>
            </w:ins>
          </w:p>
        </w:tc>
        <w:tc>
          <w:tcPr>
            <w:tcW w:w="3544" w:type="dxa"/>
          </w:tcPr>
          <w:p w:rsidR="005D6EC2" w:rsidRPr="00E14B73" w:rsidRDefault="005D6EC2" w:rsidP="005D6EC2">
            <w:pPr>
              <w:pStyle w:val="ac"/>
              <w:rPr>
                <w:ins w:id="3362" w:author="ZhangYuan(张园/深圳)" w:date="2017-03-24T14:44:00Z"/>
                <w:rFonts w:asciiTheme="minorHAnsi" w:eastAsiaTheme="minorEastAsia" w:hAnsiTheme="minorHAnsi" w:cstheme="minorBidi"/>
                <w:color w:val="000000" w:themeColor="text1"/>
                <w:kern w:val="2"/>
                <w:sz w:val="21"/>
                <w:szCs w:val="21"/>
              </w:rPr>
            </w:pPr>
            <w:ins w:id="3363" w:author="ZhangYuan(张园/深圳)" w:date="2017-03-24T14:44:00Z">
              <w:r w:rsidRPr="00E14B73">
                <w:rPr>
                  <w:rFonts w:asciiTheme="minorHAnsi" w:eastAsiaTheme="minorEastAsia" w:hAnsiTheme="minorHAnsi" w:cstheme="minorBidi"/>
                  <w:color w:val="000000" w:themeColor="text1"/>
                  <w:kern w:val="2"/>
                  <w:sz w:val="21"/>
                  <w:szCs w:val="21"/>
                </w:rPr>
                <w:t>TAG DF8120: TAC   Default</w:t>
              </w:r>
            </w:ins>
          </w:p>
          <w:p w:rsidR="005D6EC2" w:rsidRPr="00E14B73" w:rsidRDefault="005D6EC2" w:rsidP="005D6EC2">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ins w:id="3364" w:author="ZhangYuan(张园/深圳)" w:date="2017-03-24T14:44:00Z"/>
                <w:rFonts w:asciiTheme="minorHAnsi" w:eastAsiaTheme="minorEastAsia" w:hAnsiTheme="minorHAnsi" w:cstheme="minorBidi"/>
                <w:i w:val="0"/>
                <w:kern w:val="2"/>
                <w:lang w:bidi="ar-SA"/>
              </w:rPr>
            </w:pPr>
            <w:ins w:id="3365" w:author="ZhangYuan(张园/深圳)" w:date="2017-03-24T14:44:00Z">
              <w:r w:rsidRPr="00E14B73">
                <w:rPr>
                  <w:rFonts w:asciiTheme="minorHAnsi" w:eastAsiaTheme="minorEastAsia" w:hAnsiTheme="minorHAnsi" w:cstheme="minorBidi"/>
                  <w:i w:val="0"/>
                  <w:kern w:val="2"/>
                  <w:lang w:bidi="ar-SA"/>
                </w:rPr>
                <w:t>(only for chip card)</w:t>
              </w:r>
            </w:ins>
          </w:p>
        </w:tc>
      </w:tr>
      <w:tr w:rsidR="005D6EC2" w:rsidRPr="00477465" w:rsidTr="005D6EC2">
        <w:trPr>
          <w:ins w:id="3366" w:author="ZhangYuan(张园/深圳)" w:date="2017-03-24T14:44:00Z"/>
        </w:trPr>
        <w:tc>
          <w:tcPr>
            <w:tcW w:w="709" w:type="dxa"/>
          </w:tcPr>
          <w:p w:rsidR="005D6EC2" w:rsidRPr="00E14B73" w:rsidRDefault="00250028" w:rsidP="005D6EC2">
            <w:pPr>
              <w:jc w:val="center"/>
              <w:rPr>
                <w:ins w:id="3367" w:author="ZhangYuan(张园/深圳)" w:date="2017-03-24T14:44:00Z"/>
                <w:color w:val="000000" w:themeColor="text1"/>
                <w:szCs w:val="21"/>
              </w:rPr>
            </w:pPr>
            <w:ins w:id="3368" w:author="ZhangYuan(张园/深圳)" w:date="2017-03-24T14:44:00Z">
              <w:r>
                <w:rPr>
                  <w:color w:val="000000" w:themeColor="text1"/>
                  <w:szCs w:val="21"/>
                </w:rPr>
                <w:t>9</w:t>
              </w:r>
            </w:ins>
          </w:p>
        </w:tc>
        <w:tc>
          <w:tcPr>
            <w:tcW w:w="2439" w:type="dxa"/>
          </w:tcPr>
          <w:p w:rsidR="005D6EC2" w:rsidRPr="00E14B73" w:rsidRDefault="00207E04" w:rsidP="005D6EC2">
            <w:pPr>
              <w:jc w:val="center"/>
              <w:rPr>
                <w:ins w:id="3369" w:author="ZhangYuan(张园/深圳)" w:date="2017-03-24T14:44:00Z"/>
                <w:color w:val="000000" w:themeColor="text1"/>
                <w:szCs w:val="21"/>
              </w:rPr>
            </w:pPr>
            <w:proofErr w:type="spellStart"/>
            <w:ins w:id="3370" w:author="ZhangYuan(张园/深圳)" w:date="2017-03-24T14:50:00Z">
              <w:r w:rsidRPr="00207E04">
                <w:rPr>
                  <w:color w:val="000000" w:themeColor="text1"/>
                  <w:szCs w:val="21"/>
                </w:rPr>
                <w:t>ExpresspayTerminalCapabilities</w:t>
              </w:r>
            </w:ins>
            <w:proofErr w:type="spellEnd"/>
          </w:p>
        </w:tc>
        <w:tc>
          <w:tcPr>
            <w:tcW w:w="1134" w:type="dxa"/>
          </w:tcPr>
          <w:p w:rsidR="005D6EC2" w:rsidRPr="00E14B73" w:rsidRDefault="005D6EC2" w:rsidP="005D6EC2">
            <w:pPr>
              <w:jc w:val="center"/>
              <w:rPr>
                <w:ins w:id="3371" w:author="ZhangYuan(张园/深圳)" w:date="2017-03-24T14:44:00Z"/>
                <w:color w:val="000000" w:themeColor="text1"/>
                <w:szCs w:val="21"/>
              </w:rPr>
            </w:pPr>
            <w:ins w:id="3372" w:author="ZhangYuan(张园/深圳)" w:date="2017-03-24T14:44:00Z">
              <w:r w:rsidRPr="00E14B73">
                <w:rPr>
                  <w:color w:val="000000" w:themeColor="text1"/>
                  <w:szCs w:val="21"/>
                </w:rPr>
                <w:t>M</w:t>
              </w:r>
            </w:ins>
          </w:p>
        </w:tc>
        <w:tc>
          <w:tcPr>
            <w:tcW w:w="1247" w:type="dxa"/>
          </w:tcPr>
          <w:p w:rsidR="005D6EC2" w:rsidRPr="00E14B73" w:rsidRDefault="00207E04" w:rsidP="005D6EC2">
            <w:pPr>
              <w:jc w:val="center"/>
              <w:rPr>
                <w:ins w:id="3373" w:author="ZhangYuan(张园/深圳)" w:date="2017-03-24T14:44:00Z"/>
                <w:color w:val="000000" w:themeColor="text1"/>
                <w:szCs w:val="21"/>
              </w:rPr>
            </w:pPr>
            <w:ins w:id="3374" w:author="ZhangYuan(张园/深圳)" w:date="2017-03-24T14:44:00Z">
              <w:r>
                <w:rPr>
                  <w:color w:val="000000" w:themeColor="text1"/>
                  <w:szCs w:val="21"/>
                </w:rPr>
                <w:t>Hex2</w:t>
              </w:r>
            </w:ins>
          </w:p>
        </w:tc>
        <w:tc>
          <w:tcPr>
            <w:tcW w:w="3544" w:type="dxa"/>
          </w:tcPr>
          <w:p w:rsidR="00207E04" w:rsidRPr="00207E04" w:rsidRDefault="00207E04" w:rsidP="00207E04">
            <w:pPr>
              <w:pStyle w:val="ac"/>
              <w:rPr>
                <w:ins w:id="3375" w:author="ZhangYuan(张园/深圳)" w:date="2017-03-24T14:50:00Z"/>
                <w:rFonts w:asciiTheme="minorHAnsi" w:eastAsiaTheme="minorEastAsia" w:hAnsiTheme="minorHAnsi" w:cstheme="minorBidi"/>
                <w:color w:val="000000" w:themeColor="text1"/>
                <w:kern w:val="2"/>
                <w:sz w:val="21"/>
                <w:szCs w:val="21"/>
              </w:rPr>
            </w:pPr>
            <w:ins w:id="3376" w:author="ZhangYuan(张园/深圳)" w:date="2017-03-24T14:50:00Z">
              <w:r w:rsidRPr="00207E04">
                <w:rPr>
                  <w:rFonts w:asciiTheme="minorHAnsi" w:eastAsiaTheme="minorEastAsia" w:hAnsiTheme="minorHAnsi" w:cstheme="minorBidi"/>
                  <w:color w:val="000000" w:themeColor="text1"/>
                  <w:kern w:val="2"/>
                  <w:sz w:val="21"/>
                  <w:szCs w:val="21"/>
                </w:rPr>
                <w:t>Tag 9F6D:</w:t>
              </w:r>
            </w:ins>
          </w:p>
          <w:p w:rsidR="00207E04" w:rsidRPr="00207E04" w:rsidRDefault="00207E04" w:rsidP="00207E04">
            <w:pPr>
              <w:pStyle w:val="ac"/>
              <w:rPr>
                <w:ins w:id="3377" w:author="ZhangYuan(张园/深圳)" w:date="2017-03-24T14:50:00Z"/>
                <w:rFonts w:asciiTheme="minorHAnsi" w:eastAsiaTheme="minorEastAsia" w:hAnsiTheme="minorHAnsi" w:cstheme="minorBidi"/>
                <w:color w:val="000000" w:themeColor="text1"/>
                <w:kern w:val="2"/>
                <w:sz w:val="21"/>
                <w:szCs w:val="21"/>
              </w:rPr>
            </w:pPr>
            <w:proofErr w:type="spellStart"/>
            <w:ins w:id="3378" w:author="ZhangYuan(张园/深圳)" w:date="2017-03-24T14:50:00Z">
              <w:r w:rsidRPr="00207E04">
                <w:rPr>
                  <w:rFonts w:asciiTheme="minorHAnsi" w:eastAsiaTheme="minorEastAsia" w:hAnsiTheme="minorHAnsi" w:cstheme="minorBidi"/>
                  <w:color w:val="000000" w:themeColor="text1"/>
                  <w:kern w:val="2"/>
                  <w:sz w:val="21"/>
                  <w:szCs w:val="21"/>
                </w:rPr>
                <w:t>Expresspay</w:t>
              </w:r>
              <w:proofErr w:type="spellEnd"/>
              <w:r w:rsidRPr="00207E04">
                <w:rPr>
                  <w:rFonts w:asciiTheme="minorHAnsi" w:eastAsiaTheme="minorEastAsia" w:hAnsiTheme="minorHAnsi" w:cstheme="minorBidi"/>
                  <w:color w:val="000000" w:themeColor="text1"/>
                  <w:kern w:val="2"/>
                  <w:sz w:val="21"/>
                  <w:szCs w:val="21"/>
                </w:rPr>
                <w:t xml:space="preserve"> Terminal Capability</w:t>
              </w:r>
            </w:ins>
          </w:p>
          <w:p w:rsidR="00207E04" w:rsidRPr="00207E04" w:rsidRDefault="00207E04" w:rsidP="00207E04">
            <w:pPr>
              <w:pStyle w:val="ac"/>
              <w:rPr>
                <w:ins w:id="3379" w:author="ZhangYuan(张园/深圳)" w:date="2017-03-24T14:50:00Z"/>
                <w:rFonts w:asciiTheme="minorHAnsi" w:eastAsiaTheme="minorEastAsia" w:hAnsiTheme="minorHAnsi" w:cstheme="minorBidi"/>
                <w:color w:val="000000" w:themeColor="text1"/>
                <w:kern w:val="2"/>
                <w:sz w:val="21"/>
                <w:szCs w:val="21"/>
              </w:rPr>
            </w:pPr>
            <w:ins w:id="3380" w:author="ZhangYuan(张园/深圳)" w:date="2017-03-24T14:50:00Z">
              <w:r w:rsidRPr="00207E04">
                <w:rPr>
                  <w:rFonts w:asciiTheme="minorHAnsi" w:eastAsiaTheme="minorEastAsia" w:hAnsiTheme="minorHAnsi" w:cstheme="minorBidi"/>
                  <w:color w:val="000000" w:themeColor="text1"/>
                  <w:kern w:val="2"/>
                  <w:sz w:val="21"/>
                  <w:szCs w:val="21"/>
                </w:rPr>
                <w:t>Bit(8-7)</w:t>
              </w:r>
            </w:ins>
          </w:p>
          <w:p w:rsidR="00207E04" w:rsidRPr="00207E04" w:rsidRDefault="00207E04" w:rsidP="00207E04">
            <w:pPr>
              <w:pStyle w:val="ac"/>
              <w:rPr>
                <w:ins w:id="3381" w:author="ZhangYuan(张园/深圳)" w:date="2017-03-24T14:50:00Z"/>
                <w:rFonts w:asciiTheme="minorHAnsi" w:eastAsiaTheme="minorEastAsia" w:hAnsiTheme="minorHAnsi" w:cstheme="minorBidi"/>
                <w:color w:val="000000" w:themeColor="text1"/>
                <w:kern w:val="2"/>
                <w:sz w:val="21"/>
                <w:szCs w:val="21"/>
              </w:rPr>
            </w:pPr>
            <w:ins w:id="3382" w:author="ZhangYuan(张园/深圳)" w:date="2017-03-24T14:50:00Z">
              <w:r w:rsidRPr="00207E04">
                <w:rPr>
                  <w:rFonts w:asciiTheme="minorHAnsi" w:eastAsiaTheme="minorEastAsia" w:hAnsiTheme="minorHAnsi" w:cstheme="minorBidi"/>
                  <w:color w:val="000000" w:themeColor="text1"/>
                  <w:kern w:val="2"/>
                  <w:sz w:val="21"/>
                  <w:szCs w:val="21"/>
                </w:rPr>
                <w:t xml:space="preserve">00: </w:t>
              </w:r>
              <w:proofErr w:type="spellStart"/>
              <w:r w:rsidRPr="00207E04">
                <w:rPr>
                  <w:rFonts w:asciiTheme="minorHAnsi" w:eastAsiaTheme="minorEastAsia" w:hAnsiTheme="minorHAnsi" w:cstheme="minorBidi"/>
                  <w:color w:val="000000" w:themeColor="text1"/>
                  <w:kern w:val="2"/>
                  <w:sz w:val="21"/>
                  <w:szCs w:val="21"/>
                </w:rPr>
                <w:t>Expresspay</w:t>
              </w:r>
              <w:proofErr w:type="spellEnd"/>
              <w:r w:rsidRPr="00207E04">
                <w:rPr>
                  <w:rFonts w:asciiTheme="minorHAnsi" w:eastAsiaTheme="minorEastAsia" w:hAnsiTheme="minorHAnsi" w:cstheme="minorBidi"/>
                  <w:color w:val="000000" w:themeColor="text1"/>
                  <w:kern w:val="2"/>
                  <w:sz w:val="21"/>
                  <w:szCs w:val="21"/>
                </w:rPr>
                <w:t xml:space="preserve"> 1.0</w:t>
              </w:r>
            </w:ins>
          </w:p>
          <w:p w:rsidR="00207E04" w:rsidRPr="00207E04" w:rsidRDefault="00207E04" w:rsidP="00207E04">
            <w:pPr>
              <w:pStyle w:val="ac"/>
              <w:rPr>
                <w:ins w:id="3383" w:author="ZhangYuan(张园/深圳)" w:date="2017-03-24T14:50:00Z"/>
                <w:rFonts w:asciiTheme="minorHAnsi" w:eastAsiaTheme="minorEastAsia" w:hAnsiTheme="minorHAnsi" w:cstheme="minorBidi"/>
                <w:color w:val="000000" w:themeColor="text1"/>
                <w:kern w:val="2"/>
                <w:sz w:val="21"/>
                <w:szCs w:val="21"/>
              </w:rPr>
            </w:pPr>
            <w:ins w:id="3384" w:author="ZhangYuan(张园/深圳)" w:date="2017-03-24T14:50:00Z">
              <w:r w:rsidRPr="00207E04">
                <w:rPr>
                  <w:rFonts w:asciiTheme="minorHAnsi" w:eastAsiaTheme="minorEastAsia" w:hAnsiTheme="minorHAnsi" w:cstheme="minorBidi"/>
                  <w:color w:val="000000" w:themeColor="text1"/>
                  <w:kern w:val="2"/>
                  <w:sz w:val="21"/>
                  <w:szCs w:val="21"/>
                </w:rPr>
                <w:t xml:space="preserve">01: </w:t>
              </w:r>
              <w:proofErr w:type="spellStart"/>
              <w:r w:rsidRPr="00207E04">
                <w:rPr>
                  <w:rFonts w:asciiTheme="minorHAnsi" w:eastAsiaTheme="minorEastAsia" w:hAnsiTheme="minorHAnsi" w:cstheme="minorBidi"/>
                  <w:color w:val="000000" w:themeColor="text1"/>
                  <w:kern w:val="2"/>
                  <w:sz w:val="21"/>
                  <w:szCs w:val="21"/>
                </w:rPr>
                <w:t>Expresspay</w:t>
              </w:r>
              <w:proofErr w:type="spellEnd"/>
              <w:r w:rsidRPr="00207E04">
                <w:rPr>
                  <w:rFonts w:asciiTheme="minorHAnsi" w:eastAsiaTheme="minorEastAsia" w:hAnsiTheme="minorHAnsi" w:cstheme="minorBidi"/>
                  <w:color w:val="000000" w:themeColor="text1"/>
                  <w:kern w:val="2"/>
                  <w:sz w:val="21"/>
                  <w:szCs w:val="21"/>
                </w:rPr>
                <w:t xml:space="preserve"> 2.0 </w:t>
              </w:r>
              <w:proofErr w:type="spellStart"/>
              <w:r w:rsidRPr="00207E04">
                <w:rPr>
                  <w:rFonts w:asciiTheme="minorHAnsi" w:eastAsiaTheme="minorEastAsia" w:hAnsiTheme="minorHAnsi" w:cstheme="minorBidi"/>
                  <w:color w:val="000000" w:themeColor="text1"/>
                  <w:kern w:val="2"/>
                  <w:sz w:val="21"/>
                  <w:szCs w:val="21"/>
                </w:rPr>
                <w:t>MagStrip</w:t>
              </w:r>
              <w:proofErr w:type="spellEnd"/>
              <w:r w:rsidRPr="00207E04">
                <w:rPr>
                  <w:rFonts w:asciiTheme="minorHAnsi" w:eastAsiaTheme="minorEastAsia" w:hAnsiTheme="minorHAnsi" w:cstheme="minorBidi"/>
                  <w:color w:val="000000" w:themeColor="text1"/>
                  <w:kern w:val="2"/>
                  <w:sz w:val="21"/>
                  <w:szCs w:val="21"/>
                </w:rPr>
                <w:t xml:space="preserve"> Only</w:t>
              </w:r>
            </w:ins>
          </w:p>
          <w:p w:rsidR="00207E04" w:rsidRPr="00207E04" w:rsidRDefault="00207E04" w:rsidP="00207E04">
            <w:pPr>
              <w:pStyle w:val="ac"/>
              <w:rPr>
                <w:ins w:id="3385" w:author="ZhangYuan(张园/深圳)" w:date="2017-03-24T14:50:00Z"/>
                <w:rFonts w:asciiTheme="minorHAnsi" w:eastAsiaTheme="minorEastAsia" w:hAnsiTheme="minorHAnsi" w:cstheme="minorBidi"/>
                <w:color w:val="000000" w:themeColor="text1"/>
                <w:kern w:val="2"/>
                <w:sz w:val="21"/>
                <w:szCs w:val="21"/>
              </w:rPr>
            </w:pPr>
            <w:ins w:id="3386" w:author="ZhangYuan(张园/深圳)" w:date="2017-03-24T14:50:00Z">
              <w:r w:rsidRPr="00207E04">
                <w:rPr>
                  <w:rFonts w:asciiTheme="minorHAnsi" w:eastAsiaTheme="minorEastAsia" w:hAnsiTheme="minorHAnsi" w:cstheme="minorBidi"/>
                  <w:color w:val="000000" w:themeColor="text1"/>
                  <w:kern w:val="2"/>
                  <w:sz w:val="21"/>
                  <w:szCs w:val="21"/>
                </w:rPr>
                <w:t xml:space="preserve">10: </w:t>
              </w:r>
              <w:proofErr w:type="spellStart"/>
              <w:r w:rsidRPr="00207E04">
                <w:rPr>
                  <w:rFonts w:asciiTheme="minorHAnsi" w:eastAsiaTheme="minorEastAsia" w:hAnsiTheme="minorHAnsi" w:cstheme="minorBidi"/>
                  <w:color w:val="000000" w:themeColor="text1"/>
                  <w:kern w:val="2"/>
                  <w:sz w:val="21"/>
                  <w:szCs w:val="21"/>
                </w:rPr>
                <w:t>Expresspay</w:t>
              </w:r>
              <w:proofErr w:type="spellEnd"/>
              <w:r w:rsidRPr="00207E04">
                <w:rPr>
                  <w:rFonts w:asciiTheme="minorHAnsi" w:eastAsiaTheme="minorEastAsia" w:hAnsiTheme="minorHAnsi" w:cstheme="minorBidi"/>
                  <w:color w:val="000000" w:themeColor="text1"/>
                  <w:kern w:val="2"/>
                  <w:sz w:val="21"/>
                  <w:szCs w:val="21"/>
                </w:rPr>
                <w:t xml:space="preserve"> 2.0</w:t>
              </w:r>
            </w:ins>
          </w:p>
          <w:p w:rsidR="00207E04" w:rsidRPr="00207E04" w:rsidRDefault="00207E04" w:rsidP="00207E04">
            <w:pPr>
              <w:pStyle w:val="ac"/>
              <w:rPr>
                <w:ins w:id="3387" w:author="ZhangYuan(张园/深圳)" w:date="2017-03-24T14:50:00Z"/>
                <w:rFonts w:asciiTheme="minorHAnsi" w:eastAsiaTheme="minorEastAsia" w:hAnsiTheme="minorHAnsi" w:cstheme="minorBidi"/>
                <w:color w:val="000000" w:themeColor="text1"/>
                <w:kern w:val="2"/>
                <w:sz w:val="21"/>
                <w:szCs w:val="21"/>
              </w:rPr>
            </w:pPr>
            <w:ins w:id="3388" w:author="ZhangYuan(张园/深圳)" w:date="2017-03-24T14:50:00Z">
              <w:r w:rsidRPr="00207E04">
                <w:rPr>
                  <w:rFonts w:asciiTheme="minorHAnsi" w:eastAsiaTheme="minorEastAsia" w:hAnsiTheme="minorHAnsi" w:cstheme="minorBidi"/>
                  <w:color w:val="000000" w:themeColor="text1"/>
                  <w:kern w:val="2"/>
                  <w:sz w:val="21"/>
                  <w:szCs w:val="21"/>
                </w:rPr>
                <w:t xml:space="preserve">EMV and </w:t>
              </w:r>
              <w:proofErr w:type="spellStart"/>
              <w:r w:rsidRPr="00207E04">
                <w:rPr>
                  <w:rFonts w:asciiTheme="minorHAnsi" w:eastAsiaTheme="minorEastAsia" w:hAnsiTheme="minorHAnsi" w:cstheme="minorBidi"/>
                  <w:color w:val="000000" w:themeColor="text1"/>
                  <w:kern w:val="2"/>
                  <w:sz w:val="21"/>
                  <w:szCs w:val="21"/>
                </w:rPr>
                <w:t>MagStrip</w:t>
              </w:r>
              <w:proofErr w:type="spellEnd"/>
            </w:ins>
          </w:p>
          <w:p w:rsidR="00207E04" w:rsidRPr="00207E04" w:rsidRDefault="00207E04" w:rsidP="00207E04">
            <w:pPr>
              <w:pStyle w:val="ac"/>
              <w:rPr>
                <w:ins w:id="3389" w:author="ZhangYuan(张园/深圳)" w:date="2017-03-24T14:50:00Z"/>
                <w:rFonts w:asciiTheme="minorHAnsi" w:eastAsiaTheme="minorEastAsia" w:hAnsiTheme="minorHAnsi" w:cstheme="minorBidi"/>
                <w:color w:val="000000" w:themeColor="text1"/>
                <w:kern w:val="2"/>
                <w:sz w:val="21"/>
                <w:szCs w:val="21"/>
              </w:rPr>
            </w:pPr>
            <w:ins w:id="3390" w:author="ZhangYuan(张园/深圳)" w:date="2017-03-24T14:50:00Z">
              <w:r w:rsidRPr="00207E04">
                <w:rPr>
                  <w:rFonts w:asciiTheme="minorHAnsi" w:eastAsiaTheme="minorEastAsia" w:hAnsiTheme="minorHAnsi" w:cstheme="minorBidi"/>
                  <w:color w:val="000000" w:themeColor="text1"/>
                  <w:kern w:val="2"/>
                  <w:sz w:val="21"/>
                  <w:szCs w:val="21"/>
                </w:rPr>
                <w:t xml:space="preserve">11: </w:t>
              </w:r>
              <w:proofErr w:type="spellStart"/>
              <w:r w:rsidRPr="00207E04">
                <w:rPr>
                  <w:rFonts w:asciiTheme="minorHAnsi" w:eastAsiaTheme="minorEastAsia" w:hAnsiTheme="minorHAnsi" w:cstheme="minorBidi"/>
                  <w:color w:val="000000" w:themeColor="text1"/>
                  <w:kern w:val="2"/>
                  <w:sz w:val="21"/>
                  <w:szCs w:val="21"/>
                </w:rPr>
                <w:t>Expresspay</w:t>
              </w:r>
              <w:proofErr w:type="spellEnd"/>
              <w:r w:rsidRPr="00207E04">
                <w:rPr>
                  <w:rFonts w:asciiTheme="minorHAnsi" w:eastAsiaTheme="minorEastAsia" w:hAnsiTheme="minorHAnsi" w:cstheme="minorBidi"/>
                  <w:color w:val="000000" w:themeColor="text1"/>
                  <w:kern w:val="2"/>
                  <w:sz w:val="21"/>
                  <w:szCs w:val="21"/>
                </w:rPr>
                <w:t xml:space="preserve"> Mobile</w:t>
              </w:r>
            </w:ins>
          </w:p>
          <w:p w:rsidR="005D6EC2" w:rsidRPr="00E14B73" w:rsidRDefault="00207E04" w:rsidP="00207E04">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ins w:id="3391" w:author="ZhangYuan(张园/深圳)" w:date="2017-03-24T14:44:00Z"/>
                <w:rFonts w:asciiTheme="minorHAnsi" w:eastAsiaTheme="minorEastAsia" w:hAnsiTheme="minorHAnsi" w:cstheme="minorBidi"/>
                <w:i w:val="0"/>
                <w:kern w:val="2"/>
                <w:lang w:bidi="ar-SA"/>
              </w:rPr>
            </w:pPr>
            <w:ins w:id="3392" w:author="ZhangYuan(张园/深圳)" w:date="2017-03-24T14:50:00Z">
              <w:r w:rsidRPr="00207E04">
                <w:rPr>
                  <w:rFonts w:asciiTheme="minorHAnsi" w:eastAsiaTheme="minorEastAsia" w:hAnsiTheme="minorHAnsi" w:cstheme="minorBidi"/>
                  <w:kern w:val="2"/>
                </w:rPr>
                <w:t>EMV Supported</w:t>
              </w:r>
            </w:ins>
          </w:p>
        </w:tc>
      </w:tr>
      <w:tr w:rsidR="005D6EC2" w:rsidRPr="00477465" w:rsidTr="005D6EC2">
        <w:trPr>
          <w:ins w:id="3393" w:author="ZhangYuan(张园/深圳)" w:date="2017-03-24T14:44:00Z"/>
        </w:trPr>
        <w:tc>
          <w:tcPr>
            <w:tcW w:w="709" w:type="dxa"/>
          </w:tcPr>
          <w:p w:rsidR="005D6EC2" w:rsidRPr="00E14B73" w:rsidRDefault="00250028" w:rsidP="005D6EC2">
            <w:pPr>
              <w:jc w:val="center"/>
              <w:rPr>
                <w:ins w:id="3394" w:author="ZhangYuan(张园/深圳)" w:date="2017-03-24T14:44:00Z"/>
                <w:color w:val="000000" w:themeColor="text1"/>
                <w:szCs w:val="21"/>
              </w:rPr>
            </w:pPr>
            <w:ins w:id="3395" w:author="ZhangYuan(张园/深圳)" w:date="2017-03-24T14:44:00Z">
              <w:r>
                <w:rPr>
                  <w:color w:val="000000" w:themeColor="text1"/>
                  <w:szCs w:val="21"/>
                </w:rPr>
                <w:lastRenderedPageBreak/>
                <w:t>10</w:t>
              </w:r>
            </w:ins>
          </w:p>
        </w:tc>
        <w:tc>
          <w:tcPr>
            <w:tcW w:w="2439" w:type="dxa"/>
          </w:tcPr>
          <w:p w:rsidR="005D6EC2" w:rsidRPr="00E14B73" w:rsidRDefault="00207E04" w:rsidP="005D6EC2">
            <w:pPr>
              <w:jc w:val="center"/>
              <w:rPr>
                <w:ins w:id="3396" w:author="ZhangYuan(张园/深圳)" w:date="2017-03-24T14:44:00Z"/>
                <w:color w:val="000000" w:themeColor="text1"/>
                <w:szCs w:val="21"/>
              </w:rPr>
            </w:pPr>
            <w:ins w:id="3397" w:author="ZhangYuan(张园/深圳)" w:date="2017-03-24T14:51:00Z">
              <w:r>
                <w:rPr>
                  <w:color w:val="000000" w:themeColor="text1"/>
                  <w:szCs w:val="21"/>
                </w:rPr>
                <w:t>DDOL</w:t>
              </w:r>
            </w:ins>
          </w:p>
        </w:tc>
        <w:tc>
          <w:tcPr>
            <w:tcW w:w="1134" w:type="dxa"/>
          </w:tcPr>
          <w:p w:rsidR="005D6EC2" w:rsidRPr="00E14B73" w:rsidRDefault="005D6EC2" w:rsidP="005D6EC2">
            <w:pPr>
              <w:jc w:val="center"/>
              <w:rPr>
                <w:ins w:id="3398" w:author="ZhangYuan(张园/深圳)" w:date="2017-03-24T14:44:00Z"/>
                <w:color w:val="000000" w:themeColor="text1"/>
                <w:szCs w:val="21"/>
              </w:rPr>
            </w:pPr>
            <w:ins w:id="3399" w:author="ZhangYuan(张园/深圳)" w:date="2017-03-24T14:44:00Z">
              <w:r w:rsidRPr="00E14B73">
                <w:rPr>
                  <w:color w:val="000000" w:themeColor="text1"/>
                  <w:szCs w:val="21"/>
                </w:rPr>
                <w:t>M</w:t>
              </w:r>
            </w:ins>
          </w:p>
        </w:tc>
        <w:tc>
          <w:tcPr>
            <w:tcW w:w="1247" w:type="dxa"/>
          </w:tcPr>
          <w:p w:rsidR="005D6EC2" w:rsidRPr="00E14B73" w:rsidRDefault="00207E04" w:rsidP="005D6EC2">
            <w:pPr>
              <w:jc w:val="center"/>
              <w:rPr>
                <w:ins w:id="3400" w:author="ZhangYuan(张园/深圳)" w:date="2017-03-24T14:44:00Z"/>
                <w:color w:val="000000" w:themeColor="text1"/>
                <w:szCs w:val="21"/>
              </w:rPr>
            </w:pPr>
            <w:ins w:id="3401" w:author="ZhangYuan(张园/深圳)" w:date="2017-03-24T14:51:00Z">
              <w:r>
                <w:rPr>
                  <w:color w:val="000000" w:themeColor="text1"/>
                  <w:szCs w:val="21"/>
                </w:rPr>
                <w:t>Hex…256</w:t>
              </w:r>
            </w:ins>
          </w:p>
        </w:tc>
        <w:tc>
          <w:tcPr>
            <w:tcW w:w="3544" w:type="dxa"/>
          </w:tcPr>
          <w:p w:rsidR="005D6EC2" w:rsidRPr="00E14B73" w:rsidRDefault="00207E04" w:rsidP="005D6EC2">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ins w:id="3402" w:author="ZhangYuan(张园/深圳)" w:date="2017-03-24T14:44:00Z"/>
                <w:rFonts w:asciiTheme="minorHAnsi" w:eastAsiaTheme="minorEastAsia" w:hAnsiTheme="minorHAnsi" w:cstheme="minorBidi"/>
                <w:i w:val="0"/>
                <w:kern w:val="2"/>
                <w:lang w:bidi="ar-SA"/>
              </w:rPr>
            </w:pPr>
            <w:ins w:id="3403" w:author="ZhangYuan(张园/深圳)" w:date="2017-03-24T14:51:00Z">
              <w:r>
                <w:rPr>
                  <w:rFonts w:asciiTheme="minorHAnsi" w:eastAsiaTheme="minorEastAsia" w:hAnsiTheme="minorHAnsi" w:cstheme="minorBidi"/>
                  <w:i w:val="0"/>
                  <w:kern w:val="2"/>
                  <w:lang w:bidi="ar-SA"/>
                </w:rPr>
                <w:t>Terminal Default Dynamic Data. Authentication Data Object List</w:t>
              </w:r>
            </w:ins>
          </w:p>
        </w:tc>
      </w:tr>
      <w:tr w:rsidR="005D6EC2" w:rsidRPr="00477465" w:rsidTr="005D6EC2">
        <w:trPr>
          <w:ins w:id="3404" w:author="ZhangYuan(张园/深圳)" w:date="2017-03-24T14:44:00Z"/>
        </w:trPr>
        <w:tc>
          <w:tcPr>
            <w:tcW w:w="709" w:type="dxa"/>
          </w:tcPr>
          <w:p w:rsidR="005D6EC2" w:rsidRPr="00E14B73" w:rsidRDefault="00250028" w:rsidP="005D6EC2">
            <w:pPr>
              <w:jc w:val="center"/>
              <w:rPr>
                <w:ins w:id="3405" w:author="ZhangYuan(张园/深圳)" w:date="2017-03-24T14:44:00Z"/>
                <w:color w:val="000000" w:themeColor="text1"/>
                <w:szCs w:val="21"/>
              </w:rPr>
            </w:pPr>
            <w:ins w:id="3406" w:author="ZhangYuan(张园/深圳)" w:date="2017-03-24T14:44:00Z">
              <w:r>
                <w:rPr>
                  <w:color w:val="000000" w:themeColor="text1"/>
                  <w:szCs w:val="21"/>
                </w:rPr>
                <w:t>11</w:t>
              </w:r>
            </w:ins>
          </w:p>
        </w:tc>
        <w:tc>
          <w:tcPr>
            <w:tcW w:w="2439" w:type="dxa"/>
          </w:tcPr>
          <w:p w:rsidR="005D6EC2" w:rsidRPr="00E14B73" w:rsidRDefault="00207E04" w:rsidP="005D6EC2">
            <w:pPr>
              <w:jc w:val="center"/>
              <w:rPr>
                <w:ins w:id="3407" w:author="ZhangYuan(张园/深圳)" w:date="2017-03-24T14:44:00Z"/>
                <w:color w:val="000000" w:themeColor="text1"/>
                <w:szCs w:val="21"/>
              </w:rPr>
            </w:pPr>
            <w:ins w:id="3408" w:author="ZhangYuan(张园/深圳)" w:date="2017-03-24T14:51:00Z">
              <w:r>
                <w:rPr>
                  <w:color w:val="000000" w:themeColor="text1"/>
                  <w:szCs w:val="21"/>
                </w:rPr>
                <w:t>TDOL</w:t>
              </w:r>
            </w:ins>
          </w:p>
        </w:tc>
        <w:tc>
          <w:tcPr>
            <w:tcW w:w="1134" w:type="dxa"/>
          </w:tcPr>
          <w:p w:rsidR="005D6EC2" w:rsidRPr="00E14B73" w:rsidRDefault="005D6EC2" w:rsidP="005D6EC2">
            <w:pPr>
              <w:jc w:val="center"/>
              <w:rPr>
                <w:ins w:id="3409" w:author="ZhangYuan(张园/深圳)" w:date="2017-03-24T14:44:00Z"/>
                <w:color w:val="000000" w:themeColor="text1"/>
                <w:szCs w:val="21"/>
              </w:rPr>
            </w:pPr>
            <w:ins w:id="3410" w:author="ZhangYuan(张园/深圳)" w:date="2017-03-24T14:44:00Z">
              <w:r w:rsidRPr="00E14B73">
                <w:rPr>
                  <w:color w:val="000000" w:themeColor="text1"/>
                  <w:szCs w:val="21"/>
                </w:rPr>
                <w:t>M</w:t>
              </w:r>
            </w:ins>
          </w:p>
        </w:tc>
        <w:tc>
          <w:tcPr>
            <w:tcW w:w="1247" w:type="dxa"/>
          </w:tcPr>
          <w:p w:rsidR="005D6EC2" w:rsidRPr="00E14B73" w:rsidRDefault="00207E04" w:rsidP="005D6EC2">
            <w:pPr>
              <w:jc w:val="center"/>
              <w:rPr>
                <w:ins w:id="3411" w:author="ZhangYuan(张园/深圳)" w:date="2017-03-24T14:44:00Z"/>
                <w:color w:val="000000" w:themeColor="text1"/>
                <w:szCs w:val="21"/>
              </w:rPr>
            </w:pPr>
            <w:ins w:id="3412" w:author="ZhangYuan(张园/深圳)" w:date="2017-03-24T14:51:00Z">
              <w:r>
                <w:rPr>
                  <w:color w:val="000000" w:themeColor="text1"/>
                  <w:szCs w:val="21"/>
                </w:rPr>
                <w:t>Hex…256</w:t>
              </w:r>
            </w:ins>
          </w:p>
        </w:tc>
        <w:tc>
          <w:tcPr>
            <w:tcW w:w="3544" w:type="dxa"/>
          </w:tcPr>
          <w:p w:rsidR="005D6EC2" w:rsidRPr="00E14B73" w:rsidRDefault="00207E04" w:rsidP="005D6EC2">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ins w:id="3413" w:author="ZhangYuan(张园/深圳)" w:date="2017-03-24T14:44:00Z"/>
                <w:rFonts w:asciiTheme="minorHAnsi" w:eastAsiaTheme="minorEastAsia" w:hAnsiTheme="minorHAnsi" w:cstheme="minorBidi"/>
                <w:i w:val="0"/>
                <w:kern w:val="2"/>
                <w:lang w:bidi="ar-SA"/>
              </w:rPr>
            </w:pPr>
            <w:ins w:id="3414" w:author="ZhangYuan(张园/深圳)" w:date="2017-03-24T14:51:00Z">
              <w:r>
                <w:rPr>
                  <w:rFonts w:asciiTheme="minorHAnsi" w:eastAsiaTheme="minorEastAsia" w:hAnsiTheme="minorHAnsi" w:cstheme="minorBidi"/>
                  <w:i w:val="0"/>
                  <w:kern w:val="2"/>
                  <w:lang w:bidi="ar-SA"/>
                </w:rPr>
                <w:t>Terminal Default Data Object List</w:t>
              </w:r>
            </w:ins>
          </w:p>
        </w:tc>
      </w:tr>
      <w:tr w:rsidR="005D6EC2" w:rsidRPr="00477465" w:rsidTr="005D6EC2">
        <w:trPr>
          <w:ins w:id="3415" w:author="ZhangYuan(张园/深圳)" w:date="2017-03-24T14:44:00Z"/>
        </w:trPr>
        <w:tc>
          <w:tcPr>
            <w:tcW w:w="709" w:type="dxa"/>
          </w:tcPr>
          <w:p w:rsidR="005D6EC2" w:rsidRPr="00E14B73" w:rsidRDefault="00250028" w:rsidP="005D6EC2">
            <w:pPr>
              <w:jc w:val="center"/>
              <w:rPr>
                <w:ins w:id="3416" w:author="ZhangYuan(张园/深圳)" w:date="2017-03-24T14:44:00Z"/>
                <w:color w:val="000000" w:themeColor="text1"/>
                <w:szCs w:val="21"/>
              </w:rPr>
            </w:pPr>
            <w:ins w:id="3417" w:author="ZhangYuan(张园/深圳)" w:date="2017-03-24T14:44:00Z">
              <w:r>
                <w:rPr>
                  <w:color w:val="000000" w:themeColor="text1"/>
                  <w:szCs w:val="21"/>
                </w:rPr>
                <w:t>12</w:t>
              </w:r>
            </w:ins>
          </w:p>
        </w:tc>
        <w:tc>
          <w:tcPr>
            <w:tcW w:w="2439" w:type="dxa"/>
          </w:tcPr>
          <w:p w:rsidR="005D6EC2" w:rsidRPr="00E14B73" w:rsidRDefault="00250028" w:rsidP="005D6EC2">
            <w:pPr>
              <w:jc w:val="center"/>
              <w:rPr>
                <w:ins w:id="3418" w:author="ZhangYuan(张园/深圳)" w:date="2017-03-24T14:44:00Z"/>
                <w:color w:val="000000" w:themeColor="text1"/>
                <w:szCs w:val="21"/>
              </w:rPr>
            </w:pPr>
            <w:proofErr w:type="spellStart"/>
            <w:ins w:id="3419" w:author="ZhangYuan(张园/深圳)" w:date="2017-03-24T14:51:00Z">
              <w:r>
                <w:rPr>
                  <w:color w:val="000000" w:themeColor="text1"/>
                  <w:szCs w:val="21"/>
                </w:rPr>
                <w:t>ContactlessCVMLimit</w:t>
              </w:r>
            </w:ins>
            <w:proofErr w:type="spellEnd"/>
          </w:p>
        </w:tc>
        <w:tc>
          <w:tcPr>
            <w:tcW w:w="1134" w:type="dxa"/>
          </w:tcPr>
          <w:p w:rsidR="005D6EC2" w:rsidRPr="00E14B73" w:rsidRDefault="005D6EC2" w:rsidP="005D6EC2">
            <w:pPr>
              <w:jc w:val="center"/>
              <w:rPr>
                <w:ins w:id="3420" w:author="ZhangYuan(张园/深圳)" w:date="2017-03-24T14:44:00Z"/>
                <w:color w:val="000000" w:themeColor="text1"/>
                <w:szCs w:val="21"/>
              </w:rPr>
            </w:pPr>
            <w:ins w:id="3421" w:author="ZhangYuan(张园/深圳)" w:date="2017-03-24T14:44:00Z">
              <w:r w:rsidRPr="00E14B73">
                <w:rPr>
                  <w:color w:val="000000" w:themeColor="text1"/>
                  <w:szCs w:val="21"/>
                </w:rPr>
                <w:t>M</w:t>
              </w:r>
            </w:ins>
          </w:p>
        </w:tc>
        <w:tc>
          <w:tcPr>
            <w:tcW w:w="1247" w:type="dxa"/>
          </w:tcPr>
          <w:p w:rsidR="005D6EC2" w:rsidRPr="00E14B73" w:rsidRDefault="005D6EC2" w:rsidP="005D6EC2">
            <w:pPr>
              <w:jc w:val="center"/>
              <w:rPr>
                <w:ins w:id="3422" w:author="ZhangYuan(张园/深圳)" w:date="2017-03-24T14:44:00Z"/>
                <w:color w:val="000000" w:themeColor="text1"/>
                <w:szCs w:val="21"/>
              </w:rPr>
            </w:pPr>
            <w:ins w:id="3423" w:author="ZhangYuan(张园/深圳)" w:date="2017-03-24T14:44:00Z">
              <w:r w:rsidRPr="00E14B73">
                <w:rPr>
                  <w:color w:val="000000" w:themeColor="text1"/>
                  <w:szCs w:val="21"/>
                </w:rPr>
                <w:t>N…12</w:t>
              </w:r>
            </w:ins>
          </w:p>
        </w:tc>
        <w:tc>
          <w:tcPr>
            <w:tcW w:w="3544" w:type="dxa"/>
          </w:tcPr>
          <w:p w:rsidR="005D6EC2" w:rsidRPr="00E14B73" w:rsidRDefault="00250028" w:rsidP="005D6EC2">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ins w:id="3424" w:author="ZhangYuan(张园/深圳)" w:date="2017-03-24T14:44:00Z"/>
                <w:rFonts w:asciiTheme="minorHAnsi" w:eastAsiaTheme="minorEastAsia" w:hAnsiTheme="minorHAnsi" w:cstheme="minorBidi"/>
                <w:i w:val="0"/>
                <w:kern w:val="2"/>
                <w:lang w:bidi="ar-SA"/>
              </w:rPr>
            </w:pPr>
            <w:ins w:id="3425" w:author="ZhangYuan(张园/深圳)" w:date="2017-03-24T14:52:00Z">
              <w:r>
                <w:rPr>
                  <w:rFonts w:asciiTheme="minorHAnsi" w:eastAsiaTheme="minorEastAsia" w:hAnsiTheme="minorHAnsi" w:cstheme="minorBidi"/>
                  <w:i w:val="0"/>
                  <w:kern w:val="2"/>
                  <w:lang w:bidi="ar-SA"/>
                </w:rPr>
                <w:t>Contactless CVM Limit</w:t>
              </w:r>
            </w:ins>
          </w:p>
        </w:tc>
      </w:tr>
      <w:tr w:rsidR="005D6EC2" w:rsidRPr="00477465" w:rsidTr="005D6EC2">
        <w:trPr>
          <w:ins w:id="3426" w:author="ZhangYuan(张园/深圳)" w:date="2017-03-24T14:44:00Z"/>
        </w:trPr>
        <w:tc>
          <w:tcPr>
            <w:tcW w:w="709" w:type="dxa"/>
          </w:tcPr>
          <w:p w:rsidR="005D6EC2" w:rsidRPr="00E14B73" w:rsidRDefault="00250028" w:rsidP="005D6EC2">
            <w:pPr>
              <w:jc w:val="center"/>
              <w:rPr>
                <w:ins w:id="3427" w:author="ZhangYuan(张园/深圳)" w:date="2017-03-24T14:44:00Z"/>
                <w:color w:val="000000" w:themeColor="text1"/>
                <w:szCs w:val="21"/>
              </w:rPr>
            </w:pPr>
            <w:ins w:id="3428" w:author="ZhangYuan(张园/深圳)" w:date="2017-03-24T14:44:00Z">
              <w:r>
                <w:rPr>
                  <w:color w:val="000000" w:themeColor="text1"/>
                  <w:szCs w:val="21"/>
                </w:rPr>
                <w:t>13</w:t>
              </w:r>
            </w:ins>
          </w:p>
        </w:tc>
        <w:tc>
          <w:tcPr>
            <w:tcW w:w="2439" w:type="dxa"/>
          </w:tcPr>
          <w:p w:rsidR="005D6EC2" w:rsidRPr="00E14B73" w:rsidRDefault="00250028" w:rsidP="005D6EC2">
            <w:pPr>
              <w:jc w:val="center"/>
              <w:rPr>
                <w:ins w:id="3429" w:author="ZhangYuan(张园/深圳)" w:date="2017-03-24T14:44:00Z"/>
                <w:color w:val="000000" w:themeColor="text1"/>
                <w:szCs w:val="21"/>
              </w:rPr>
            </w:pPr>
            <w:proofErr w:type="spellStart"/>
            <w:ins w:id="3430" w:author="ZhangYuan(张园/深圳)" w:date="2017-03-24T14:52:00Z">
              <w:r>
                <w:rPr>
                  <w:color w:val="000000" w:themeColor="text1"/>
                  <w:szCs w:val="21"/>
                </w:rPr>
                <w:t>ContacltessTransactionLimit</w:t>
              </w:r>
            </w:ins>
            <w:proofErr w:type="spellEnd"/>
          </w:p>
        </w:tc>
        <w:tc>
          <w:tcPr>
            <w:tcW w:w="1134" w:type="dxa"/>
          </w:tcPr>
          <w:p w:rsidR="005D6EC2" w:rsidRPr="00E14B73" w:rsidRDefault="005D6EC2" w:rsidP="005D6EC2">
            <w:pPr>
              <w:jc w:val="center"/>
              <w:rPr>
                <w:ins w:id="3431" w:author="ZhangYuan(张园/深圳)" w:date="2017-03-24T14:44:00Z"/>
                <w:color w:val="000000" w:themeColor="text1"/>
                <w:szCs w:val="21"/>
              </w:rPr>
            </w:pPr>
            <w:ins w:id="3432" w:author="ZhangYuan(张园/深圳)" w:date="2017-03-24T14:44:00Z">
              <w:r w:rsidRPr="00E14B73">
                <w:rPr>
                  <w:color w:val="000000" w:themeColor="text1"/>
                  <w:szCs w:val="21"/>
                </w:rPr>
                <w:t>M</w:t>
              </w:r>
            </w:ins>
          </w:p>
        </w:tc>
        <w:tc>
          <w:tcPr>
            <w:tcW w:w="1247" w:type="dxa"/>
          </w:tcPr>
          <w:p w:rsidR="005D6EC2" w:rsidRPr="00E14B73" w:rsidRDefault="005D6EC2" w:rsidP="005D6EC2">
            <w:pPr>
              <w:jc w:val="center"/>
              <w:rPr>
                <w:ins w:id="3433" w:author="ZhangYuan(张园/深圳)" w:date="2017-03-24T14:44:00Z"/>
                <w:color w:val="000000" w:themeColor="text1"/>
                <w:szCs w:val="21"/>
              </w:rPr>
            </w:pPr>
            <w:ins w:id="3434" w:author="ZhangYuan(张园/深圳)" w:date="2017-03-24T14:44:00Z">
              <w:r w:rsidRPr="00E14B73">
                <w:rPr>
                  <w:color w:val="000000" w:themeColor="text1"/>
                  <w:szCs w:val="21"/>
                </w:rPr>
                <w:t>N…12</w:t>
              </w:r>
            </w:ins>
          </w:p>
        </w:tc>
        <w:tc>
          <w:tcPr>
            <w:tcW w:w="3544" w:type="dxa"/>
          </w:tcPr>
          <w:p w:rsidR="005D6EC2" w:rsidRPr="00E14B73" w:rsidRDefault="00250028" w:rsidP="005D6EC2">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ins w:id="3435" w:author="ZhangYuan(张园/深圳)" w:date="2017-03-24T14:44:00Z"/>
                <w:rFonts w:asciiTheme="minorHAnsi" w:eastAsiaTheme="minorEastAsia" w:hAnsiTheme="minorHAnsi" w:cstheme="minorBidi"/>
                <w:i w:val="0"/>
                <w:kern w:val="2"/>
                <w:lang w:bidi="ar-SA"/>
              </w:rPr>
            </w:pPr>
            <w:ins w:id="3436" w:author="ZhangYuan(张园/深圳)" w:date="2017-03-24T14:52:00Z">
              <w:r>
                <w:rPr>
                  <w:rFonts w:asciiTheme="minorHAnsi" w:eastAsiaTheme="minorEastAsia" w:hAnsiTheme="minorHAnsi" w:cstheme="minorBidi"/>
                  <w:i w:val="0"/>
                  <w:kern w:val="2"/>
                  <w:lang w:bidi="ar-SA"/>
                </w:rPr>
                <w:t xml:space="preserve">Indicates the </w:t>
              </w:r>
              <w:proofErr w:type="spellStart"/>
              <w:r>
                <w:rPr>
                  <w:rFonts w:asciiTheme="minorHAnsi" w:eastAsiaTheme="minorEastAsia" w:hAnsiTheme="minorHAnsi" w:cstheme="minorBidi"/>
                  <w:i w:val="0"/>
                  <w:kern w:val="2"/>
                  <w:lang w:bidi="ar-SA"/>
                </w:rPr>
                <w:t>tranasaction</w:t>
              </w:r>
              <w:proofErr w:type="spellEnd"/>
              <w:r>
                <w:rPr>
                  <w:rFonts w:asciiTheme="minorHAnsi" w:eastAsiaTheme="minorEastAsia" w:hAnsiTheme="minorHAnsi" w:cstheme="minorBidi"/>
                  <w:i w:val="0"/>
                  <w:kern w:val="2"/>
                  <w:lang w:bidi="ar-SA"/>
                </w:rPr>
                <w:t xml:space="preserve"> amount above which the transaction is not allowed</w:t>
              </w:r>
            </w:ins>
          </w:p>
        </w:tc>
      </w:tr>
      <w:tr w:rsidR="00250028" w:rsidRPr="00477465" w:rsidTr="005D6EC2">
        <w:trPr>
          <w:ins w:id="3437" w:author="ZhangYuan(张园/深圳)" w:date="2017-03-24T14:52:00Z"/>
        </w:trPr>
        <w:tc>
          <w:tcPr>
            <w:tcW w:w="709" w:type="dxa"/>
          </w:tcPr>
          <w:p w:rsidR="00250028" w:rsidRPr="00E14B73" w:rsidRDefault="00250028" w:rsidP="005D6EC2">
            <w:pPr>
              <w:jc w:val="center"/>
              <w:rPr>
                <w:ins w:id="3438" w:author="ZhangYuan(张园/深圳)" w:date="2017-03-24T14:52:00Z"/>
                <w:color w:val="000000" w:themeColor="text1"/>
                <w:szCs w:val="21"/>
              </w:rPr>
            </w:pPr>
            <w:ins w:id="3439" w:author="ZhangYuan(张园/深圳)" w:date="2017-03-24T14:53:00Z">
              <w:r>
                <w:rPr>
                  <w:rFonts w:hint="eastAsia"/>
                  <w:color w:val="000000" w:themeColor="text1"/>
                  <w:szCs w:val="21"/>
                </w:rPr>
                <w:t>14</w:t>
              </w:r>
            </w:ins>
          </w:p>
        </w:tc>
        <w:tc>
          <w:tcPr>
            <w:tcW w:w="2439" w:type="dxa"/>
          </w:tcPr>
          <w:p w:rsidR="00250028" w:rsidRDefault="00250028" w:rsidP="005D6EC2">
            <w:pPr>
              <w:jc w:val="center"/>
              <w:rPr>
                <w:ins w:id="3440" w:author="ZhangYuan(张园/深圳)" w:date="2017-03-24T14:52:00Z"/>
                <w:color w:val="000000" w:themeColor="text1"/>
                <w:szCs w:val="21"/>
              </w:rPr>
            </w:pPr>
            <w:proofErr w:type="spellStart"/>
            <w:ins w:id="3441" w:author="ZhangYuan(张园/深圳)" w:date="2017-03-24T14:52:00Z">
              <w:r>
                <w:rPr>
                  <w:rFonts w:hint="eastAsia"/>
                  <w:color w:val="000000" w:themeColor="text1"/>
                  <w:szCs w:val="21"/>
                </w:rPr>
                <w:t>ContactlessFloorLimit</w:t>
              </w:r>
              <w:proofErr w:type="spellEnd"/>
            </w:ins>
          </w:p>
        </w:tc>
        <w:tc>
          <w:tcPr>
            <w:tcW w:w="1134" w:type="dxa"/>
          </w:tcPr>
          <w:p w:rsidR="00250028" w:rsidRPr="00E14B73" w:rsidRDefault="00250028" w:rsidP="005D6EC2">
            <w:pPr>
              <w:jc w:val="center"/>
              <w:rPr>
                <w:ins w:id="3442" w:author="ZhangYuan(张园/深圳)" w:date="2017-03-24T14:52:00Z"/>
                <w:color w:val="000000" w:themeColor="text1"/>
                <w:szCs w:val="21"/>
              </w:rPr>
            </w:pPr>
            <w:ins w:id="3443" w:author="ZhangYuan(张园/深圳)" w:date="2017-03-24T14:52:00Z">
              <w:r>
                <w:rPr>
                  <w:rFonts w:hint="eastAsia"/>
                  <w:color w:val="000000" w:themeColor="text1"/>
                  <w:szCs w:val="21"/>
                </w:rPr>
                <w:t>M</w:t>
              </w:r>
            </w:ins>
          </w:p>
        </w:tc>
        <w:tc>
          <w:tcPr>
            <w:tcW w:w="1247" w:type="dxa"/>
          </w:tcPr>
          <w:p w:rsidR="00250028" w:rsidRPr="00E14B73" w:rsidRDefault="00250028" w:rsidP="005D6EC2">
            <w:pPr>
              <w:jc w:val="center"/>
              <w:rPr>
                <w:ins w:id="3444" w:author="ZhangYuan(张园/深圳)" w:date="2017-03-24T14:52:00Z"/>
                <w:color w:val="000000" w:themeColor="text1"/>
                <w:szCs w:val="21"/>
              </w:rPr>
            </w:pPr>
            <w:ins w:id="3445" w:author="ZhangYuan(张园/深圳)" w:date="2017-03-24T14:52:00Z">
              <w:r>
                <w:rPr>
                  <w:rFonts w:hint="eastAsia"/>
                  <w:color w:val="000000" w:themeColor="text1"/>
                  <w:szCs w:val="21"/>
                </w:rPr>
                <w:t>N</w:t>
              </w:r>
              <w:r>
                <w:rPr>
                  <w:color w:val="000000" w:themeColor="text1"/>
                  <w:szCs w:val="21"/>
                </w:rPr>
                <w:t>…12</w:t>
              </w:r>
            </w:ins>
          </w:p>
        </w:tc>
        <w:tc>
          <w:tcPr>
            <w:tcW w:w="3544" w:type="dxa"/>
          </w:tcPr>
          <w:p w:rsidR="00250028" w:rsidRDefault="00250028" w:rsidP="005D6EC2">
            <w:pPr>
              <w:pStyle w:val="ad"/>
              <w:tabs>
                <w:tab w:val="left" w:pos="420"/>
                <w:tab w:val="left" w:pos="840"/>
                <w:tab w:val="left" w:pos="1260"/>
                <w:tab w:val="left" w:pos="1680"/>
                <w:tab w:val="left" w:pos="2100"/>
                <w:tab w:val="left" w:pos="2520"/>
                <w:tab w:val="left" w:pos="2940"/>
                <w:tab w:val="left" w:pos="3360"/>
                <w:tab w:val="left" w:pos="3780"/>
                <w:tab w:val="left" w:pos="4185"/>
              </w:tabs>
              <w:ind w:right="-101"/>
              <w:rPr>
                <w:ins w:id="3446" w:author="ZhangYuan(张园/深圳)" w:date="2017-03-24T14:52:00Z"/>
                <w:rFonts w:asciiTheme="minorHAnsi" w:eastAsiaTheme="minorEastAsia" w:hAnsiTheme="minorHAnsi" w:cstheme="minorBidi"/>
                <w:i w:val="0"/>
                <w:kern w:val="2"/>
                <w:lang w:bidi="ar-SA"/>
              </w:rPr>
            </w:pPr>
            <w:ins w:id="3447" w:author="ZhangYuan(张园/深圳)" w:date="2017-03-24T14:53:00Z">
              <w:r>
                <w:rPr>
                  <w:rFonts w:asciiTheme="minorHAnsi" w:eastAsiaTheme="minorEastAsia" w:hAnsiTheme="minorHAnsi" w:cstheme="minorBidi" w:hint="eastAsia"/>
                  <w:i w:val="0"/>
                  <w:kern w:val="2"/>
                  <w:lang w:bidi="ar-SA"/>
                </w:rPr>
                <w:t>Contactless Floor Limit</w:t>
              </w:r>
            </w:ins>
          </w:p>
        </w:tc>
      </w:tr>
    </w:tbl>
    <w:p w:rsidR="005D6EC2" w:rsidRPr="005D6EC2" w:rsidRDefault="005D6EC2">
      <w:pPr>
        <w:rPr>
          <w:ins w:id="3448" w:author="ZhangYuan(张园/深圳)" w:date="2017-03-24T14:43:00Z"/>
        </w:rPr>
        <w:pPrChange w:id="3449" w:author="ZhangYuan(张园/深圳)" w:date="2017-03-24T14:44:00Z">
          <w:pPr>
            <w:pStyle w:val="2"/>
          </w:pPr>
        </w:pPrChange>
      </w:pPr>
    </w:p>
    <w:p w:rsidR="00C571EE" w:rsidRDefault="003C36DF" w:rsidP="003C36DF">
      <w:pPr>
        <w:pStyle w:val="2"/>
        <w:numPr>
          <w:ilvl w:val="1"/>
          <w:numId w:val="29"/>
        </w:numPr>
        <w:rPr>
          <w:color w:val="4472C4" w:themeColor="accent5"/>
        </w:rPr>
      </w:pPr>
      <w:bookmarkStart w:id="3450" w:name="_Toc478130829"/>
      <w:r w:rsidRPr="003C36DF">
        <w:rPr>
          <w:rFonts w:hint="eastAsia"/>
          <w:color w:val="4472C4" w:themeColor="accent5"/>
        </w:rPr>
        <w:t>UI XML file configuration</w:t>
      </w:r>
      <w:bookmarkEnd w:id="3450"/>
    </w:p>
    <w:p w:rsidR="001C601E" w:rsidRPr="00B00840" w:rsidRDefault="001C601E" w:rsidP="00B00840">
      <w:r>
        <w:t xml:space="preserve">The UI </w:t>
      </w:r>
      <w:r w:rsidR="0059621E">
        <w:t>layout shall be configured into XML file.</w:t>
      </w:r>
    </w:p>
    <w:p w:rsidR="003C36DF" w:rsidRDefault="008336B4" w:rsidP="00B00840">
      <w:pPr>
        <w:pStyle w:val="3"/>
        <w:numPr>
          <w:ilvl w:val="2"/>
          <w:numId w:val="29"/>
        </w:numPr>
      </w:pPr>
      <w:bookmarkStart w:id="3451" w:name="_Toc478130830"/>
      <w:proofErr w:type="spellStart"/>
      <w:r>
        <w:rPr>
          <w:rFonts w:hint="eastAsia"/>
        </w:rPr>
        <w:t>T</w:t>
      </w:r>
      <w:r>
        <w:t>extBox</w:t>
      </w:r>
      <w:bookmarkEnd w:id="3451"/>
      <w:proofErr w:type="spellEnd"/>
    </w:p>
    <w:tbl>
      <w:tblPr>
        <w:tblStyle w:val="a5"/>
        <w:tblW w:w="0" w:type="auto"/>
        <w:tblLook w:val="04A0" w:firstRow="1" w:lastRow="0" w:firstColumn="1" w:lastColumn="0" w:noHBand="0" w:noVBand="1"/>
      </w:tblPr>
      <w:tblGrid>
        <w:gridCol w:w="1673"/>
        <w:gridCol w:w="6528"/>
      </w:tblGrid>
      <w:tr w:rsidR="00E5254F" w:rsidTr="00FD5D7C">
        <w:trPr>
          <w:trHeight w:val="283"/>
        </w:trPr>
        <w:tc>
          <w:tcPr>
            <w:tcW w:w="1673" w:type="dxa"/>
            <w:shd w:val="clear" w:color="auto" w:fill="5B9BD5" w:themeFill="accent1"/>
          </w:tcPr>
          <w:p w:rsidR="00E5254F" w:rsidRDefault="00E5254F" w:rsidP="00FD5D7C">
            <w:r>
              <w:rPr>
                <w:rFonts w:hint="eastAsia"/>
              </w:rPr>
              <w:t>Property name</w:t>
            </w:r>
          </w:p>
        </w:tc>
        <w:tc>
          <w:tcPr>
            <w:tcW w:w="6528" w:type="dxa"/>
            <w:shd w:val="clear" w:color="auto" w:fill="5B9BD5" w:themeFill="accent1"/>
          </w:tcPr>
          <w:p w:rsidR="00E5254F" w:rsidRDefault="00E5254F" w:rsidP="00FD5D7C">
            <w:pPr>
              <w:jc w:val="center"/>
            </w:pPr>
            <w:r>
              <w:rPr>
                <w:rFonts w:hint="eastAsia"/>
              </w:rPr>
              <w:t>D</w:t>
            </w:r>
            <w:r>
              <w:t>escription</w:t>
            </w:r>
          </w:p>
        </w:tc>
      </w:tr>
      <w:tr w:rsidR="00E5254F" w:rsidTr="00FD5D7C">
        <w:trPr>
          <w:trHeight w:val="283"/>
        </w:trPr>
        <w:tc>
          <w:tcPr>
            <w:tcW w:w="1673" w:type="dxa"/>
          </w:tcPr>
          <w:p w:rsidR="00E5254F" w:rsidRDefault="00E5254F" w:rsidP="00FD5D7C">
            <w:r>
              <w:rPr>
                <w:rFonts w:hint="eastAsia"/>
              </w:rPr>
              <w:t>Name</w:t>
            </w:r>
          </w:p>
        </w:tc>
        <w:tc>
          <w:tcPr>
            <w:tcW w:w="6528" w:type="dxa"/>
          </w:tcPr>
          <w:p w:rsidR="00E5254F" w:rsidRDefault="00E5254F" w:rsidP="00FD5D7C">
            <w:r>
              <w:rPr>
                <w:rFonts w:hint="eastAsia"/>
              </w:rPr>
              <w:t>W</w:t>
            </w:r>
            <w:r>
              <w:t>idget name</w:t>
            </w:r>
          </w:p>
        </w:tc>
      </w:tr>
      <w:tr w:rsidR="00E5254F" w:rsidTr="00FD5D7C">
        <w:trPr>
          <w:trHeight w:val="283"/>
        </w:trPr>
        <w:tc>
          <w:tcPr>
            <w:tcW w:w="1673" w:type="dxa"/>
          </w:tcPr>
          <w:p w:rsidR="00E5254F" w:rsidRDefault="00E5254F" w:rsidP="00FD5D7C">
            <w:r>
              <w:rPr>
                <w:rFonts w:hint="eastAsia"/>
              </w:rPr>
              <w:t>Row</w:t>
            </w:r>
          </w:p>
        </w:tc>
        <w:tc>
          <w:tcPr>
            <w:tcW w:w="6528" w:type="dxa"/>
          </w:tcPr>
          <w:p w:rsidR="00E5254F" w:rsidRDefault="00E5254F" w:rsidP="00FD5D7C">
            <w:r>
              <w:rPr>
                <w:rFonts w:hint="eastAsia"/>
              </w:rPr>
              <w:t>Row number</w:t>
            </w:r>
          </w:p>
        </w:tc>
      </w:tr>
      <w:tr w:rsidR="00E5254F" w:rsidTr="00FD5D7C">
        <w:trPr>
          <w:trHeight w:val="283"/>
        </w:trPr>
        <w:tc>
          <w:tcPr>
            <w:tcW w:w="1673" w:type="dxa"/>
          </w:tcPr>
          <w:p w:rsidR="00E5254F" w:rsidRDefault="00E5254F" w:rsidP="00FD5D7C">
            <w:r>
              <w:rPr>
                <w:rFonts w:hint="eastAsia"/>
              </w:rPr>
              <w:t>Col</w:t>
            </w:r>
          </w:p>
        </w:tc>
        <w:tc>
          <w:tcPr>
            <w:tcW w:w="6528" w:type="dxa"/>
          </w:tcPr>
          <w:p w:rsidR="00E5254F" w:rsidRDefault="00E5254F" w:rsidP="00FD5D7C">
            <w:r>
              <w:rPr>
                <w:rFonts w:hint="eastAsia"/>
              </w:rPr>
              <w:t>Column number</w:t>
            </w:r>
          </w:p>
        </w:tc>
      </w:tr>
      <w:tr w:rsidR="00E5254F" w:rsidTr="00FD5D7C">
        <w:trPr>
          <w:trHeight w:val="283"/>
        </w:trPr>
        <w:tc>
          <w:tcPr>
            <w:tcW w:w="1673" w:type="dxa"/>
          </w:tcPr>
          <w:p w:rsidR="00E5254F" w:rsidRDefault="00E5254F" w:rsidP="00FD5D7C">
            <w:proofErr w:type="spellStart"/>
            <w:r>
              <w:rPr>
                <w:rFonts w:hint="eastAsia"/>
              </w:rPr>
              <w:t>TextAlign</w:t>
            </w:r>
            <w:proofErr w:type="spellEnd"/>
          </w:p>
        </w:tc>
        <w:tc>
          <w:tcPr>
            <w:tcW w:w="6528" w:type="dxa"/>
          </w:tcPr>
          <w:p w:rsidR="00E5254F" w:rsidRDefault="00E5254F" w:rsidP="00FD5D7C">
            <w:r>
              <w:rPr>
                <w:rFonts w:hint="eastAsia"/>
              </w:rPr>
              <w:t>Text align:</w:t>
            </w:r>
          </w:p>
          <w:p w:rsidR="00E5254F" w:rsidRDefault="00E5254F" w:rsidP="00FD5D7C">
            <w:r>
              <w:rPr>
                <w:rFonts w:hint="eastAsia"/>
              </w:rPr>
              <w:t>ALIGN_LEFT,</w:t>
            </w:r>
          </w:p>
          <w:p w:rsidR="00E5254F" w:rsidRDefault="00E5254F" w:rsidP="00FD5D7C">
            <w:r>
              <w:rPr>
                <w:rFonts w:hint="eastAsia"/>
              </w:rPr>
              <w:t>ALIGN_CENTER,</w:t>
            </w:r>
          </w:p>
          <w:p w:rsidR="00E5254F" w:rsidRDefault="00E5254F" w:rsidP="00FD5D7C">
            <w:r>
              <w:rPr>
                <w:rFonts w:hint="eastAsia"/>
              </w:rPr>
              <w:t>ALIGN_RIGHT</w:t>
            </w:r>
          </w:p>
        </w:tc>
      </w:tr>
      <w:tr w:rsidR="00E5254F" w:rsidTr="00FD5D7C">
        <w:trPr>
          <w:trHeight w:val="283"/>
        </w:trPr>
        <w:tc>
          <w:tcPr>
            <w:tcW w:w="1673" w:type="dxa"/>
          </w:tcPr>
          <w:p w:rsidR="00E5254F" w:rsidRDefault="00E5254F" w:rsidP="00FD5D7C">
            <w:r>
              <w:rPr>
                <w:rFonts w:hint="eastAsia"/>
              </w:rPr>
              <w:t>Mode</w:t>
            </w:r>
          </w:p>
        </w:tc>
        <w:tc>
          <w:tcPr>
            <w:tcW w:w="6528" w:type="dxa"/>
          </w:tcPr>
          <w:p w:rsidR="00E5254F" w:rsidRDefault="00E5254F" w:rsidP="00FD5D7C">
            <w:r>
              <w:t>D</w:t>
            </w:r>
            <w:r>
              <w:rPr>
                <w:rFonts w:hint="eastAsia"/>
              </w:rPr>
              <w:t xml:space="preserve">isplay </w:t>
            </w:r>
            <w:r>
              <w:t>property:</w:t>
            </w:r>
          </w:p>
          <w:p w:rsidR="00E5254F" w:rsidRDefault="00E5254F" w:rsidP="00FD5D7C">
            <w:r>
              <w:t>0x00-normal</w:t>
            </w:r>
          </w:p>
          <w:p w:rsidR="00E5254F" w:rsidRDefault="00E5254F" w:rsidP="00FD5D7C">
            <w:r>
              <w:t>0x0</w:t>
            </w:r>
            <w:r>
              <w:rPr>
                <w:rFonts w:hint="eastAsia"/>
              </w:rPr>
              <w:t>1-</w:t>
            </w:r>
            <w:r>
              <w:t>reserse</w:t>
            </w:r>
          </w:p>
        </w:tc>
      </w:tr>
      <w:tr w:rsidR="00E5254F" w:rsidTr="00FD5D7C">
        <w:trPr>
          <w:trHeight w:val="283"/>
        </w:trPr>
        <w:tc>
          <w:tcPr>
            <w:tcW w:w="1673" w:type="dxa"/>
          </w:tcPr>
          <w:p w:rsidR="00E5254F" w:rsidRDefault="00E5254F" w:rsidP="00FD5D7C">
            <w:proofErr w:type="spellStart"/>
            <w:r>
              <w:rPr>
                <w:rFonts w:hint="eastAsia"/>
              </w:rPr>
              <w:t>FontSize</w:t>
            </w:r>
            <w:proofErr w:type="spellEnd"/>
          </w:p>
        </w:tc>
        <w:tc>
          <w:tcPr>
            <w:tcW w:w="6528" w:type="dxa"/>
          </w:tcPr>
          <w:p w:rsidR="00E5254F" w:rsidRDefault="00E5254F" w:rsidP="00FD5D7C">
            <w:r>
              <w:rPr>
                <w:rFonts w:hint="eastAsia"/>
              </w:rPr>
              <w:t>Font size</w:t>
            </w:r>
          </w:p>
        </w:tc>
      </w:tr>
      <w:tr w:rsidR="00E64105" w:rsidTr="00FD5D7C">
        <w:trPr>
          <w:trHeight w:val="283"/>
        </w:trPr>
        <w:tc>
          <w:tcPr>
            <w:tcW w:w="1673" w:type="dxa"/>
          </w:tcPr>
          <w:p w:rsidR="00E64105" w:rsidRDefault="00E64105" w:rsidP="00FD5D7C">
            <w:r>
              <w:rPr>
                <w:rFonts w:hint="eastAsia"/>
              </w:rPr>
              <w:t>T</w:t>
            </w:r>
            <w:r>
              <w:t>ype</w:t>
            </w:r>
          </w:p>
        </w:tc>
        <w:tc>
          <w:tcPr>
            <w:tcW w:w="6528" w:type="dxa"/>
          </w:tcPr>
          <w:p w:rsidR="00E64105" w:rsidRDefault="00D63E60" w:rsidP="00FD5D7C">
            <w:r>
              <w:rPr>
                <w:rFonts w:hint="eastAsia"/>
              </w:rPr>
              <w:t>Te</w:t>
            </w:r>
            <w:r>
              <w:t>xtbox type:</w:t>
            </w:r>
          </w:p>
          <w:p w:rsidR="00D63E60" w:rsidRDefault="00D63E60" w:rsidP="00FD5D7C">
            <w:r>
              <w:t>0-text,</w:t>
            </w:r>
          </w:p>
          <w:p w:rsidR="00D63E60" w:rsidRDefault="00D63E60" w:rsidP="00FD5D7C">
            <w:r>
              <w:t>1-picture</w:t>
            </w:r>
          </w:p>
        </w:tc>
      </w:tr>
      <w:tr w:rsidR="00E5254F" w:rsidTr="00FD5D7C">
        <w:trPr>
          <w:trHeight w:val="283"/>
        </w:trPr>
        <w:tc>
          <w:tcPr>
            <w:tcW w:w="1673" w:type="dxa"/>
          </w:tcPr>
          <w:p w:rsidR="00E5254F" w:rsidRDefault="00E5254F" w:rsidP="00FD5D7C">
            <w:r>
              <w:rPr>
                <w:rFonts w:hint="eastAsia"/>
              </w:rPr>
              <w:t>Text</w:t>
            </w:r>
          </w:p>
        </w:tc>
        <w:tc>
          <w:tcPr>
            <w:tcW w:w="6528" w:type="dxa"/>
          </w:tcPr>
          <w:p w:rsidR="00E5254F" w:rsidRDefault="00216D8B" w:rsidP="00216D8B">
            <w:r>
              <w:t>Text c</w:t>
            </w:r>
            <w:r w:rsidR="00E5254F">
              <w:rPr>
                <w:rFonts w:hint="eastAsia"/>
              </w:rPr>
              <w:t>ontent</w:t>
            </w:r>
          </w:p>
        </w:tc>
      </w:tr>
      <w:tr w:rsidR="00216D8B" w:rsidTr="00FD5D7C">
        <w:trPr>
          <w:trHeight w:val="283"/>
        </w:trPr>
        <w:tc>
          <w:tcPr>
            <w:tcW w:w="1673" w:type="dxa"/>
          </w:tcPr>
          <w:p w:rsidR="00216D8B" w:rsidRDefault="00216D8B" w:rsidP="00FD5D7C">
            <w:r>
              <w:rPr>
                <w:rFonts w:hint="eastAsia"/>
              </w:rPr>
              <w:t>Pi</w:t>
            </w:r>
            <w:r>
              <w:t>cture</w:t>
            </w:r>
          </w:p>
        </w:tc>
        <w:tc>
          <w:tcPr>
            <w:tcW w:w="6528" w:type="dxa"/>
          </w:tcPr>
          <w:p w:rsidR="00216D8B" w:rsidRDefault="00216D8B" w:rsidP="00216D8B">
            <w:r>
              <w:t>Picture content</w:t>
            </w:r>
          </w:p>
        </w:tc>
      </w:tr>
      <w:tr w:rsidR="00E5254F" w:rsidTr="00FD5D7C">
        <w:trPr>
          <w:trHeight w:val="283"/>
        </w:trPr>
        <w:tc>
          <w:tcPr>
            <w:tcW w:w="1673" w:type="dxa"/>
          </w:tcPr>
          <w:p w:rsidR="00E5254F" w:rsidRDefault="002F1974" w:rsidP="00FD5D7C">
            <w:r>
              <w:t>Key a</w:t>
            </w:r>
            <w:r>
              <w:rPr>
                <w:rFonts w:hint="eastAsia"/>
              </w:rPr>
              <w:t>ccept</w:t>
            </w:r>
          </w:p>
        </w:tc>
        <w:tc>
          <w:tcPr>
            <w:tcW w:w="6528" w:type="dxa"/>
          </w:tcPr>
          <w:p w:rsidR="00E5254F" w:rsidRDefault="002F1974" w:rsidP="00FD5D7C">
            <w:r>
              <w:rPr>
                <w:rFonts w:hint="eastAsia"/>
              </w:rPr>
              <w:t>Key accept:</w:t>
            </w:r>
          </w:p>
          <w:p w:rsidR="00B72DCE" w:rsidRDefault="00B72DCE" w:rsidP="00FD5D7C">
            <w:r>
              <w:t>BUTTON_NONE,</w:t>
            </w:r>
          </w:p>
          <w:p w:rsidR="00B72DCE" w:rsidRDefault="00B72DCE" w:rsidP="00FD5D7C">
            <w:r>
              <w:t>BUTTON_OK,</w:t>
            </w:r>
          </w:p>
          <w:p w:rsidR="00B72DCE" w:rsidRDefault="00B72DCE" w:rsidP="00FD5D7C">
            <w:r>
              <w:t>BUTTON CANCEL,</w:t>
            </w:r>
          </w:p>
          <w:p w:rsidR="00B72DCE" w:rsidRDefault="00B72DCE" w:rsidP="00FD5D7C">
            <w:r>
              <w:t>BUTTON_OK_AND_CANCEL</w:t>
            </w:r>
            <w:r w:rsidR="000E435E">
              <w:t>,</w:t>
            </w:r>
          </w:p>
        </w:tc>
      </w:tr>
    </w:tbl>
    <w:p w:rsidR="00E5254F" w:rsidRPr="00F5034A" w:rsidRDefault="00E5254F" w:rsidP="00E5254F"/>
    <w:p w:rsidR="008336B4" w:rsidRDefault="008336B4" w:rsidP="008336B4">
      <w:pPr>
        <w:pStyle w:val="3"/>
        <w:numPr>
          <w:ilvl w:val="2"/>
          <w:numId w:val="29"/>
        </w:numPr>
      </w:pPr>
      <w:bookmarkStart w:id="3452" w:name="_Toc478130831"/>
      <w:proofErr w:type="spellStart"/>
      <w:r>
        <w:lastRenderedPageBreak/>
        <w:t>InputBox</w:t>
      </w:r>
      <w:bookmarkEnd w:id="3452"/>
      <w:proofErr w:type="spellEnd"/>
    </w:p>
    <w:tbl>
      <w:tblPr>
        <w:tblStyle w:val="a5"/>
        <w:tblW w:w="0" w:type="auto"/>
        <w:tblLook w:val="04A0" w:firstRow="1" w:lastRow="0" w:firstColumn="1" w:lastColumn="0" w:noHBand="0" w:noVBand="1"/>
      </w:tblPr>
      <w:tblGrid>
        <w:gridCol w:w="1673"/>
        <w:gridCol w:w="6528"/>
      </w:tblGrid>
      <w:tr w:rsidR="008336B4" w:rsidTr="00F5034A">
        <w:trPr>
          <w:trHeight w:val="283"/>
        </w:trPr>
        <w:tc>
          <w:tcPr>
            <w:tcW w:w="1673" w:type="dxa"/>
            <w:shd w:val="clear" w:color="auto" w:fill="5B9BD5" w:themeFill="accent1"/>
          </w:tcPr>
          <w:p w:rsidR="008336B4" w:rsidRDefault="008B70F8" w:rsidP="001C601E">
            <w:r>
              <w:rPr>
                <w:rFonts w:hint="eastAsia"/>
              </w:rPr>
              <w:t>P</w:t>
            </w:r>
            <w:r>
              <w:t>roperty name</w:t>
            </w:r>
          </w:p>
        </w:tc>
        <w:tc>
          <w:tcPr>
            <w:tcW w:w="6528" w:type="dxa"/>
            <w:shd w:val="clear" w:color="auto" w:fill="5B9BD5" w:themeFill="accent1"/>
          </w:tcPr>
          <w:p w:rsidR="008336B4" w:rsidRDefault="008B70F8" w:rsidP="001C601E">
            <w:pPr>
              <w:jc w:val="center"/>
            </w:pPr>
            <w:r>
              <w:rPr>
                <w:rFonts w:hint="eastAsia"/>
              </w:rPr>
              <w:t>D</w:t>
            </w:r>
            <w:r>
              <w:t>escription</w:t>
            </w:r>
          </w:p>
        </w:tc>
      </w:tr>
      <w:tr w:rsidR="008336B4" w:rsidTr="001C601E">
        <w:trPr>
          <w:trHeight w:val="283"/>
        </w:trPr>
        <w:tc>
          <w:tcPr>
            <w:tcW w:w="1673" w:type="dxa"/>
          </w:tcPr>
          <w:p w:rsidR="008336B4" w:rsidRDefault="008336B4" w:rsidP="001C601E">
            <w:r>
              <w:rPr>
                <w:rFonts w:hint="eastAsia"/>
              </w:rPr>
              <w:t>Name</w:t>
            </w:r>
          </w:p>
        </w:tc>
        <w:tc>
          <w:tcPr>
            <w:tcW w:w="6528" w:type="dxa"/>
          </w:tcPr>
          <w:p w:rsidR="008336B4" w:rsidRDefault="00B43254" w:rsidP="001C601E">
            <w:r>
              <w:t>Widget name</w:t>
            </w:r>
          </w:p>
        </w:tc>
      </w:tr>
      <w:tr w:rsidR="008336B4" w:rsidTr="001C601E">
        <w:trPr>
          <w:trHeight w:val="283"/>
        </w:trPr>
        <w:tc>
          <w:tcPr>
            <w:tcW w:w="1673" w:type="dxa"/>
          </w:tcPr>
          <w:p w:rsidR="008336B4" w:rsidRDefault="008336B4" w:rsidP="001C601E">
            <w:r>
              <w:rPr>
                <w:rFonts w:hint="eastAsia"/>
              </w:rPr>
              <w:t>Row</w:t>
            </w:r>
          </w:p>
        </w:tc>
        <w:tc>
          <w:tcPr>
            <w:tcW w:w="6528" w:type="dxa"/>
          </w:tcPr>
          <w:p w:rsidR="008336B4" w:rsidRDefault="00B43254" w:rsidP="001C601E">
            <w:r>
              <w:t>R</w:t>
            </w:r>
            <w:r>
              <w:rPr>
                <w:rFonts w:hint="eastAsia"/>
              </w:rPr>
              <w:t xml:space="preserve">ow </w:t>
            </w:r>
            <w:r>
              <w:t>number</w:t>
            </w:r>
          </w:p>
        </w:tc>
      </w:tr>
      <w:tr w:rsidR="008336B4" w:rsidTr="001C601E">
        <w:trPr>
          <w:trHeight w:val="283"/>
        </w:trPr>
        <w:tc>
          <w:tcPr>
            <w:tcW w:w="1673" w:type="dxa"/>
          </w:tcPr>
          <w:p w:rsidR="008336B4" w:rsidRDefault="008336B4" w:rsidP="001C601E">
            <w:r>
              <w:rPr>
                <w:rFonts w:hint="eastAsia"/>
              </w:rPr>
              <w:t>Col</w:t>
            </w:r>
          </w:p>
        </w:tc>
        <w:tc>
          <w:tcPr>
            <w:tcW w:w="6528" w:type="dxa"/>
          </w:tcPr>
          <w:p w:rsidR="008336B4" w:rsidRDefault="00B43254" w:rsidP="001C601E">
            <w:r>
              <w:t>Column</w:t>
            </w:r>
            <w:r>
              <w:rPr>
                <w:rFonts w:hint="eastAsia"/>
              </w:rPr>
              <w:t xml:space="preserve"> </w:t>
            </w:r>
            <w:r>
              <w:t>number</w:t>
            </w:r>
          </w:p>
        </w:tc>
      </w:tr>
      <w:tr w:rsidR="008336B4" w:rsidTr="001C601E">
        <w:trPr>
          <w:trHeight w:val="283"/>
        </w:trPr>
        <w:tc>
          <w:tcPr>
            <w:tcW w:w="1673" w:type="dxa"/>
          </w:tcPr>
          <w:p w:rsidR="008336B4" w:rsidRDefault="008336B4" w:rsidP="001C601E">
            <w:proofErr w:type="spellStart"/>
            <w:r>
              <w:rPr>
                <w:rFonts w:hint="eastAsia"/>
              </w:rPr>
              <w:t>TextAlign</w:t>
            </w:r>
            <w:proofErr w:type="spellEnd"/>
          </w:p>
        </w:tc>
        <w:tc>
          <w:tcPr>
            <w:tcW w:w="6528" w:type="dxa"/>
          </w:tcPr>
          <w:p w:rsidR="00B43254" w:rsidRDefault="00B43254" w:rsidP="00B43254">
            <w:r>
              <w:t>Text align:</w:t>
            </w:r>
            <w:r>
              <w:rPr>
                <w:rFonts w:hint="eastAsia"/>
              </w:rPr>
              <w:t xml:space="preserve">  </w:t>
            </w:r>
          </w:p>
          <w:p w:rsidR="00B43254" w:rsidRDefault="00B43254" w:rsidP="00B43254">
            <w:r>
              <w:rPr>
                <w:rFonts w:hint="eastAsia"/>
              </w:rPr>
              <w:t xml:space="preserve">ALIGN_LEFT, </w:t>
            </w:r>
          </w:p>
          <w:p w:rsidR="00B43254" w:rsidRDefault="008336B4" w:rsidP="00B43254">
            <w:r>
              <w:rPr>
                <w:rFonts w:hint="eastAsia"/>
              </w:rPr>
              <w:t>ALIGN_CENTER</w:t>
            </w:r>
            <w:r w:rsidR="00B43254">
              <w:rPr>
                <w:rFonts w:hint="eastAsia"/>
              </w:rPr>
              <w:t>,</w:t>
            </w:r>
          </w:p>
          <w:p w:rsidR="008336B4" w:rsidRDefault="008336B4" w:rsidP="00B43254">
            <w:r>
              <w:rPr>
                <w:rFonts w:hint="eastAsia"/>
              </w:rPr>
              <w:t>ALIGN_RIGHT</w:t>
            </w:r>
          </w:p>
        </w:tc>
      </w:tr>
      <w:tr w:rsidR="008336B4" w:rsidTr="001C601E">
        <w:trPr>
          <w:trHeight w:val="283"/>
        </w:trPr>
        <w:tc>
          <w:tcPr>
            <w:tcW w:w="1673" w:type="dxa"/>
          </w:tcPr>
          <w:p w:rsidR="008336B4" w:rsidRDefault="008336B4" w:rsidP="001C601E">
            <w:r>
              <w:rPr>
                <w:rFonts w:hint="eastAsia"/>
              </w:rPr>
              <w:t>Mode</w:t>
            </w:r>
          </w:p>
        </w:tc>
        <w:tc>
          <w:tcPr>
            <w:tcW w:w="6528" w:type="dxa"/>
          </w:tcPr>
          <w:p w:rsidR="008336B4" w:rsidRDefault="00987C81" w:rsidP="001C601E">
            <w:r>
              <w:t>D</w:t>
            </w:r>
            <w:r>
              <w:rPr>
                <w:rFonts w:hint="eastAsia"/>
              </w:rPr>
              <w:t xml:space="preserve">isplay </w:t>
            </w:r>
            <w:r>
              <w:t>property:</w:t>
            </w:r>
          </w:p>
          <w:p w:rsidR="00987C81" w:rsidRDefault="00987C81" w:rsidP="00987C81">
            <w:r>
              <w:t>0-normal</w:t>
            </w:r>
          </w:p>
          <w:p w:rsidR="00987C81" w:rsidRDefault="00987C81" w:rsidP="000E435E">
            <w:r>
              <w:rPr>
                <w:rFonts w:hint="eastAsia"/>
              </w:rPr>
              <w:t>1-</w:t>
            </w:r>
            <w:r w:rsidR="000E435E">
              <w:t>mask</w:t>
            </w:r>
          </w:p>
        </w:tc>
      </w:tr>
      <w:tr w:rsidR="008336B4" w:rsidTr="001C601E">
        <w:trPr>
          <w:trHeight w:val="283"/>
        </w:trPr>
        <w:tc>
          <w:tcPr>
            <w:tcW w:w="1673" w:type="dxa"/>
          </w:tcPr>
          <w:p w:rsidR="008336B4" w:rsidRDefault="008336B4" w:rsidP="001C601E">
            <w:proofErr w:type="spellStart"/>
            <w:r>
              <w:rPr>
                <w:rFonts w:hint="eastAsia"/>
              </w:rPr>
              <w:t>FontSize</w:t>
            </w:r>
            <w:proofErr w:type="spellEnd"/>
          </w:p>
        </w:tc>
        <w:tc>
          <w:tcPr>
            <w:tcW w:w="6528" w:type="dxa"/>
          </w:tcPr>
          <w:p w:rsidR="008336B4" w:rsidRDefault="00987C81" w:rsidP="001C601E">
            <w:r>
              <w:rPr>
                <w:rFonts w:hint="eastAsia"/>
              </w:rPr>
              <w:t>Font size</w:t>
            </w:r>
          </w:p>
        </w:tc>
      </w:tr>
      <w:tr w:rsidR="008336B4" w:rsidTr="001C601E">
        <w:trPr>
          <w:trHeight w:val="283"/>
        </w:trPr>
        <w:tc>
          <w:tcPr>
            <w:tcW w:w="1673" w:type="dxa"/>
          </w:tcPr>
          <w:p w:rsidR="008336B4" w:rsidRDefault="008336B4" w:rsidP="001C601E">
            <w:r>
              <w:rPr>
                <w:rFonts w:hint="eastAsia"/>
              </w:rPr>
              <w:t>Text</w:t>
            </w:r>
          </w:p>
        </w:tc>
        <w:tc>
          <w:tcPr>
            <w:tcW w:w="6528" w:type="dxa"/>
          </w:tcPr>
          <w:p w:rsidR="008336B4" w:rsidRDefault="00987C81" w:rsidP="001C601E">
            <w:r>
              <w:t>C</w:t>
            </w:r>
            <w:r>
              <w:rPr>
                <w:rFonts w:hint="eastAsia"/>
              </w:rPr>
              <w:t>ontent</w:t>
            </w:r>
          </w:p>
        </w:tc>
      </w:tr>
    </w:tbl>
    <w:p w:rsidR="008336B4" w:rsidRDefault="008336B4" w:rsidP="008336B4">
      <w:pPr>
        <w:pStyle w:val="3"/>
        <w:numPr>
          <w:ilvl w:val="2"/>
          <w:numId w:val="29"/>
        </w:numPr>
      </w:pPr>
      <w:bookmarkStart w:id="3453" w:name="_Toc478130832"/>
      <w:r>
        <w:rPr>
          <w:rFonts w:hint="eastAsia"/>
        </w:rPr>
        <w:t>Menu</w:t>
      </w:r>
      <w:bookmarkEnd w:id="3453"/>
    </w:p>
    <w:tbl>
      <w:tblPr>
        <w:tblStyle w:val="a5"/>
        <w:tblW w:w="0" w:type="auto"/>
        <w:tblLook w:val="04A0" w:firstRow="1" w:lastRow="0" w:firstColumn="1" w:lastColumn="0" w:noHBand="0" w:noVBand="1"/>
      </w:tblPr>
      <w:tblGrid>
        <w:gridCol w:w="1673"/>
        <w:gridCol w:w="6528"/>
      </w:tblGrid>
      <w:tr w:rsidR="008336B4" w:rsidTr="000B30E2">
        <w:trPr>
          <w:trHeight w:val="283"/>
        </w:trPr>
        <w:tc>
          <w:tcPr>
            <w:tcW w:w="1673" w:type="dxa"/>
            <w:shd w:val="clear" w:color="auto" w:fill="5B9BD5" w:themeFill="accent1"/>
          </w:tcPr>
          <w:p w:rsidR="008336B4" w:rsidRDefault="008B70F8" w:rsidP="001C601E">
            <w:r>
              <w:rPr>
                <w:rFonts w:hint="eastAsia"/>
              </w:rPr>
              <w:t>Property name</w:t>
            </w:r>
          </w:p>
        </w:tc>
        <w:tc>
          <w:tcPr>
            <w:tcW w:w="6528" w:type="dxa"/>
            <w:shd w:val="clear" w:color="auto" w:fill="5B9BD5" w:themeFill="accent1"/>
          </w:tcPr>
          <w:p w:rsidR="008336B4" w:rsidRDefault="008B70F8" w:rsidP="001C601E">
            <w:pPr>
              <w:jc w:val="center"/>
            </w:pPr>
            <w:r>
              <w:rPr>
                <w:rFonts w:hint="eastAsia"/>
              </w:rPr>
              <w:t>D</w:t>
            </w:r>
            <w:r>
              <w:t>escription</w:t>
            </w:r>
          </w:p>
        </w:tc>
      </w:tr>
      <w:tr w:rsidR="008336B4" w:rsidTr="001C601E">
        <w:trPr>
          <w:trHeight w:val="283"/>
        </w:trPr>
        <w:tc>
          <w:tcPr>
            <w:tcW w:w="1673" w:type="dxa"/>
          </w:tcPr>
          <w:p w:rsidR="008336B4" w:rsidRDefault="008336B4" w:rsidP="001C601E">
            <w:r>
              <w:rPr>
                <w:rFonts w:hint="eastAsia"/>
              </w:rPr>
              <w:t>Name</w:t>
            </w:r>
          </w:p>
        </w:tc>
        <w:tc>
          <w:tcPr>
            <w:tcW w:w="6528" w:type="dxa"/>
          </w:tcPr>
          <w:p w:rsidR="008336B4" w:rsidRDefault="00987C81" w:rsidP="001C601E">
            <w:r>
              <w:rPr>
                <w:rFonts w:hint="eastAsia"/>
              </w:rPr>
              <w:t>W</w:t>
            </w:r>
            <w:r>
              <w:t>idget name</w:t>
            </w:r>
          </w:p>
        </w:tc>
      </w:tr>
      <w:tr w:rsidR="008336B4" w:rsidTr="001C601E">
        <w:trPr>
          <w:trHeight w:val="283"/>
        </w:trPr>
        <w:tc>
          <w:tcPr>
            <w:tcW w:w="1673" w:type="dxa"/>
          </w:tcPr>
          <w:p w:rsidR="008336B4" w:rsidRDefault="008336B4" w:rsidP="001C601E">
            <w:r>
              <w:rPr>
                <w:rFonts w:hint="eastAsia"/>
              </w:rPr>
              <w:t>Row</w:t>
            </w:r>
          </w:p>
        </w:tc>
        <w:tc>
          <w:tcPr>
            <w:tcW w:w="6528" w:type="dxa"/>
          </w:tcPr>
          <w:p w:rsidR="008336B4" w:rsidRDefault="00987C81" w:rsidP="001C601E">
            <w:r>
              <w:rPr>
                <w:rFonts w:hint="eastAsia"/>
              </w:rPr>
              <w:t>Row number</w:t>
            </w:r>
          </w:p>
        </w:tc>
      </w:tr>
      <w:tr w:rsidR="008336B4" w:rsidTr="001C601E">
        <w:trPr>
          <w:trHeight w:val="283"/>
        </w:trPr>
        <w:tc>
          <w:tcPr>
            <w:tcW w:w="1673" w:type="dxa"/>
          </w:tcPr>
          <w:p w:rsidR="008336B4" w:rsidRDefault="008336B4" w:rsidP="001C601E">
            <w:r>
              <w:rPr>
                <w:rFonts w:hint="eastAsia"/>
              </w:rPr>
              <w:t>Col</w:t>
            </w:r>
          </w:p>
        </w:tc>
        <w:tc>
          <w:tcPr>
            <w:tcW w:w="6528" w:type="dxa"/>
          </w:tcPr>
          <w:p w:rsidR="008336B4" w:rsidRDefault="00987C81" w:rsidP="001C601E">
            <w:r>
              <w:rPr>
                <w:rFonts w:hint="eastAsia"/>
              </w:rPr>
              <w:t>Column number</w:t>
            </w:r>
          </w:p>
        </w:tc>
      </w:tr>
      <w:tr w:rsidR="008336B4" w:rsidTr="001C601E">
        <w:trPr>
          <w:trHeight w:val="283"/>
        </w:trPr>
        <w:tc>
          <w:tcPr>
            <w:tcW w:w="1673" w:type="dxa"/>
          </w:tcPr>
          <w:p w:rsidR="008336B4" w:rsidRDefault="008336B4" w:rsidP="001C601E">
            <w:proofErr w:type="spellStart"/>
            <w:r>
              <w:rPr>
                <w:rFonts w:hint="eastAsia"/>
              </w:rPr>
              <w:t>FontSize</w:t>
            </w:r>
            <w:proofErr w:type="spellEnd"/>
          </w:p>
        </w:tc>
        <w:tc>
          <w:tcPr>
            <w:tcW w:w="6528" w:type="dxa"/>
          </w:tcPr>
          <w:p w:rsidR="008336B4" w:rsidRDefault="00987C81" w:rsidP="001C601E">
            <w:r>
              <w:rPr>
                <w:rFonts w:hint="eastAsia"/>
              </w:rPr>
              <w:t>Font size</w:t>
            </w:r>
          </w:p>
        </w:tc>
      </w:tr>
      <w:tr w:rsidR="000B30E2" w:rsidTr="001C601E">
        <w:trPr>
          <w:trHeight w:val="283"/>
        </w:trPr>
        <w:tc>
          <w:tcPr>
            <w:tcW w:w="1673" w:type="dxa"/>
          </w:tcPr>
          <w:p w:rsidR="000B30E2" w:rsidRDefault="000B30E2" w:rsidP="001C601E">
            <w:proofErr w:type="spellStart"/>
            <w:r>
              <w:t>Text</w:t>
            </w:r>
            <w:r>
              <w:rPr>
                <w:rFonts w:hint="eastAsia"/>
              </w:rPr>
              <w:t>Align</w:t>
            </w:r>
            <w:proofErr w:type="spellEnd"/>
          </w:p>
        </w:tc>
        <w:tc>
          <w:tcPr>
            <w:tcW w:w="6528" w:type="dxa"/>
          </w:tcPr>
          <w:p w:rsidR="000B30E2" w:rsidRDefault="000B30E2" w:rsidP="001C601E">
            <w:r>
              <w:rPr>
                <w:rFonts w:hint="eastAsia"/>
              </w:rPr>
              <w:t>Text align</w:t>
            </w:r>
            <w:r>
              <w:t>:</w:t>
            </w:r>
          </w:p>
          <w:p w:rsidR="000B30E2" w:rsidRDefault="000B30E2" w:rsidP="000B30E2">
            <w:r>
              <w:rPr>
                <w:rFonts w:hint="eastAsia"/>
              </w:rPr>
              <w:t xml:space="preserve">ALIGN_LEFT, </w:t>
            </w:r>
          </w:p>
          <w:p w:rsidR="000B30E2" w:rsidRDefault="000B30E2" w:rsidP="000B30E2">
            <w:r>
              <w:rPr>
                <w:rFonts w:hint="eastAsia"/>
              </w:rPr>
              <w:t>ALIGN_CENTER,</w:t>
            </w:r>
          </w:p>
          <w:p w:rsidR="000B30E2" w:rsidRDefault="000B30E2" w:rsidP="000B30E2">
            <w:r>
              <w:rPr>
                <w:rFonts w:hint="eastAsia"/>
              </w:rPr>
              <w:t>ALIGN_RIGHT</w:t>
            </w:r>
          </w:p>
        </w:tc>
      </w:tr>
    </w:tbl>
    <w:p w:rsidR="008336B4" w:rsidRPr="00987C81" w:rsidRDefault="008336B4" w:rsidP="008336B4"/>
    <w:p w:rsidR="005039B3" w:rsidRDefault="005039B3">
      <w:pPr>
        <w:widowControl/>
        <w:jc w:val="left"/>
      </w:pPr>
      <w:r>
        <w:br w:type="page"/>
      </w:r>
    </w:p>
    <w:p w:rsidR="00F04B08" w:rsidRPr="0085132D" w:rsidRDefault="004C6030" w:rsidP="0085132D">
      <w:pPr>
        <w:pStyle w:val="1"/>
        <w:numPr>
          <w:ilvl w:val="0"/>
          <w:numId w:val="0"/>
        </w:numPr>
        <w:ind w:left="420" w:hanging="420"/>
        <w:rPr>
          <w:color w:val="4472C4" w:themeColor="accent5"/>
        </w:rPr>
      </w:pPr>
      <w:bookmarkStart w:id="3454" w:name="_Toc478130833"/>
      <w:r w:rsidRPr="0085132D">
        <w:rPr>
          <w:rFonts w:hint="eastAsia"/>
          <w:color w:val="4472C4" w:themeColor="accent5"/>
        </w:rPr>
        <w:lastRenderedPageBreak/>
        <w:t>Appendix</w:t>
      </w:r>
      <w:bookmarkEnd w:id="3454"/>
    </w:p>
    <w:p w:rsidR="00F86AB0" w:rsidRPr="00A327AB" w:rsidRDefault="00F86AB0" w:rsidP="00F86AB0">
      <w:pPr>
        <w:pStyle w:val="2"/>
        <w:rPr>
          <w:color w:val="0070C0"/>
        </w:rPr>
      </w:pPr>
      <w:bookmarkStart w:id="3455" w:name="_Appendix_1_–"/>
      <w:bookmarkStart w:id="3456" w:name="_Toc478130834"/>
      <w:bookmarkEnd w:id="3455"/>
      <w:r w:rsidRPr="00A327AB">
        <w:rPr>
          <w:rFonts w:hint="eastAsia"/>
          <w:color w:val="0070C0"/>
        </w:rPr>
        <w:t>Appendix</w:t>
      </w:r>
      <w:r w:rsidR="00EF25B7">
        <w:rPr>
          <w:color w:val="0070C0"/>
        </w:rPr>
        <w:t xml:space="preserve"> 1</w:t>
      </w:r>
      <w:r w:rsidRPr="00A327AB">
        <w:rPr>
          <w:rFonts w:hint="eastAsia"/>
          <w:color w:val="0070C0"/>
        </w:rPr>
        <w:t xml:space="preserve"> </w:t>
      </w:r>
      <w:r>
        <w:rPr>
          <w:color w:val="0070C0"/>
        </w:rPr>
        <w:t>– Return code</w:t>
      </w:r>
      <w:bookmarkEnd w:id="3456"/>
    </w:p>
    <w:p w:rsidR="00F86AB0" w:rsidRDefault="00F86AB0" w:rsidP="00F86AB0">
      <w:pPr>
        <w:pStyle w:val="3"/>
        <w:numPr>
          <w:ilvl w:val="0"/>
          <w:numId w:val="0"/>
        </w:numPr>
        <w:ind w:left="420" w:hanging="420"/>
      </w:pPr>
      <w:bookmarkStart w:id="3457" w:name="_Toc478130835"/>
      <w:r>
        <w:t>Base return code</w:t>
      </w:r>
      <w:bookmarkEnd w:id="345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 w:type="dxa"/>
          <w:left w:w="101" w:type="dxa"/>
          <w:bottom w:w="14" w:type="dxa"/>
          <w:right w:w="101" w:type="dxa"/>
        </w:tblCellMar>
        <w:tblLook w:val="01E0" w:firstRow="1" w:lastRow="1" w:firstColumn="1" w:lastColumn="1" w:noHBand="0" w:noVBand="0"/>
      </w:tblPr>
      <w:tblGrid>
        <w:gridCol w:w="2542"/>
        <w:gridCol w:w="1417"/>
        <w:gridCol w:w="4327"/>
      </w:tblGrid>
      <w:tr w:rsidR="009B69CD" w:rsidRPr="00C921B1" w:rsidTr="00B00840">
        <w:trPr>
          <w:trHeight w:val="218"/>
          <w:tblHeader/>
          <w:jc w:val="center"/>
        </w:trPr>
        <w:tc>
          <w:tcPr>
            <w:tcW w:w="2542"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9B69CD" w:rsidRPr="00C921B1" w:rsidRDefault="009B69CD" w:rsidP="00D91FCC">
            <w:pPr>
              <w:pStyle w:val="VFTableTextHeading"/>
              <w:rPr>
                <w:color w:val="FFFFFF"/>
              </w:rPr>
            </w:pPr>
            <w:r w:rsidRPr="00C921B1">
              <w:rPr>
                <w:color w:val="FFFFFF"/>
              </w:rPr>
              <w:t>Return code</w:t>
            </w:r>
          </w:p>
        </w:tc>
        <w:tc>
          <w:tcPr>
            <w:tcW w:w="1417"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Pr>
          <w:p w:rsidR="009B69CD" w:rsidRPr="00C921B1" w:rsidRDefault="009B69CD" w:rsidP="00D91FCC">
            <w:pPr>
              <w:pStyle w:val="VFTableTextHeading"/>
              <w:rPr>
                <w:color w:val="FFFFFF"/>
              </w:rPr>
            </w:pPr>
            <w:r w:rsidRPr="00C921B1">
              <w:rPr>
                <w:rFonts w:hint="eastAsia"/>
                <w:color w:val="FFFFFF"/>
              </w:rPr>
              <w:t>Value</w:t>
            </w:r>
          </w:p>
        </w:tc>
        <w:tc>
          <w:tcPr>
            <w:tcW w:w="4327"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9B69CD" w:rsidRPr="00C921B1" w:rsidRDefault="009B69CD" w:rsidP="00D91FCC">
            <w:pPr>
              <w:pStyle w:val="VFTableTextHeading"/>
              <w:rPr>
                <w:color w:val="FFFFFF"/>
              </w:rPr>
            </w:pPr>
            <w:r w:rsidRPr="00C921B1">
              <w:rPr>
                <w:color w:val="FFFFFF"/>
              </w:rPr>
              <w:t>Description</w:t>
            </w:r>
          </w:p>
        </w:tc>
      </w:tr>
      <w:tr w:rsidR="009B69CD" w:rsidRPr="009B69CD" w:rsidTr="00B00840">
        <w:trPr>
          <w:trHeight w:val="308"/>
          <w:jc w:val="center"/>
        </w:trPr>
        <w:tc>
          <w:tcPr>
            <w:tcW w:w="2542" w:type="dxa"/>
            <w:shd w:val="clear" w:color="auto" w:fill="auto"/>
            <w:tcMar>
              <w:left w:w="101" w:type="dxa"/>
              <w:right w:w="101" w:type="dxa"/>
            </w:tcMar>
          </w:tcPr>
          <w:p w:rsidR="009B69CD" w:rsidRPr="00B00840" w:rsidRDefault="00242F6A" w:rsidP="00BA21B9">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EL_RET_OK</w:t>
            </w:r>
          </w:p>
        </w:tc>
        <w:tc>
          <w:tcPr>
            <w:tcW w:w="1417" w:type="dxa"/>
          </w:tcPr>
          <w:p w:rsidR="009B69CD" w:rsidRPr="00B00840" w:rsidRDefault="00242F6A" w:rsidP="00BA21B9">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0</w:t>
            </w:r>
          </w:p>
        </w:tc>
        <w:tc>
          <w:tcPr>
            <w:tcW w:w="4327" w:type="dxa"/>
            <w:shd w:val="clear" w:color="auto" w:fill="auto"/>
            <w:tcMar>
              <w:left w:w="101" w:type="dxa"/>
              <w:right w:w="101" w:type="dxa"/>
            </w:tcMar>
          </w:tcPr>
          <w:p w:rsidR="009B69CD" w:rsidRPr="00B00840" w:rsidRDefault="00242F6A" w:rsidP="00BA21B9">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success</w:t>
            </w:r>
          </w:p>
        </w:tc>
      </w:tr>
      <w:tr w:rsidR="00242F6A" w:rsidRPr="00242F6A" w:rsidTr="00B00840">
        <w:trPr>
          <w:trHeight w:val="308"/>
          <w:jc w:val="center"/>
        </w:trPr>
        <w:tc>
          <w:tcPr>
            <w:tcW w:w="2542" w:type="dxa"/>
            <w:shd w:val="clear" w:color="auto" w:fill="auto"/>
            <w:tcMar>
              <w:left w:w="101" w:type="dxa"/>
              <w:right w:w="101" w:type="dxa"/>
            </w:tcMar>
          </w:tcPr>
          <w:p w:rsidR="00242F6A" w:rsidRDefault="00242F6A"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EL_COMM_RET_B</w:t>
            </w:r>
            <w:r>
              <w:rPr>
                <w:rFonts w:asciiTheme="minorHAnsi" w:eastAsiaTheme="minorEastAsia" w:hAnsiTheme="minorHAnsi" w:cstheme="minorHAnsi"/>
                <w:sz w:val="18"/>
                <w:szCs w:val="18"/>
              </w:rPr>
              <w:t>ASE</w:t>
            </w:r>
          </w:p>
        </w:tc>
        <w:tc>
          <w:tcPr>
            <w:tcW w:w="1417" w:type="dxa"/>
          </w:tcPr>
          <w:p w:rsidR="00242F6A" w:rsidRDefault="00242F6A"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1000</w:t>
            </w:r>
          </w:p>
        </w:tc>
        <w:tc>
          <w:tcPr>
            <w:tcW w:w="4327" w:type="dxa"/>
            <w:shd w:val="clear" w:color="auto" w:fill="auto"/>
            <w:tcMar>
              <w:left w:w="101" w:type="dxa"/>
              <w:right w:w="101" w:type="dxa"/>
            </w:tcMar>
          </w:tcPr>
          <w:p w:rsidR="00242F6A" w:rsidRDefault="00242F6A"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B</w:t>
            </w:r>
            <w:r>
              <w:rPr>
                <w:rFonts w:asciiTheme="minorHAnsi" w:eastAsiaTheme="minorEastAsia" w:hAnsiTheme="minorHAnsi" w:cstheme="minorHAnsi" w:hint="eastAsia"/>
                <w:sz w:val="18"/>
                <w:szCs w:val="18"/>
              </w:rPr>
              <w:t>a</w:t>
            </w:r>
            <w:r>
              <w:rPr>
                <w:rFonts w:asciiTheme="minorHAnsi" w:eastAsiaTheme="minorEastAsia" w:hAnsiTheme="minorHAnsi" w:cstheme="minorHAnsi"/>
                <w:sz w:val="18"/>
                <w:szCs w:val="18"/>
              </w:rPr>
              <w:t>se return code for COMM module</w:t>
            </w:r>
          </w:p>
        </w:tc>
      </w:tr>
      <w:tr w:rsidR="006563FB" w:rsidRPr="002C564E" w:rsidTr="0089205B">
        <w:trPr>
          <w:trHeight w:val="288"/>
          <w:jc w:val="center"/>
        </w:trPr>
        <w:tc>
          <w:tcPr>
            <w:tcW w:w="2542" w:type="dxa"/>
            <w:shd w:val="clear" w:color="auto" w:fill="auto"/>
            <w:tcMar>
              <w:left w:w="101" w:type="dxa"/>
              <w:right w:w="101" w:type="dxa"/>
            </w:tcMar>
          </w:tcPr>
          <w:p w:rsidR="006563FB" w:rsidRPr="002C564E" w:rsidRDefault="006563F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w:t>
            </w:r>
            <w:r>
              <w:rPr>
                <w:rFonts w:asciiTheme="minorHAnsi" w:eastAsiaTheme="minorEastAsia" w:hAnsiTheme="minorHAnsi" w:cstheme="minorHAnsi"/>
                <w:sz w:val="18"/>
                <w:szCs w:val="18"/>
              </w:rPr>
              <w:t>_UI_RET_BASE</w:t>
            </w:r>
          </w:p>
        </w:tc>
        <w:tc>
          <w:tcPr>
            <w:tcW w:w="1417" w:type="dxa"/>
          </w:tcPr>
          <w:p w:rsidR="006563FB" w:rsidRPr="002C564E" w:rsidRDefault="006563F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200</w:t>
            </w:r>
            <w:r>
              <w:rPr>
                <w:rFonts w:asciiTheme="minorHAnsi" w:eastAsiaTheme="minorEastAsia" w:hAnsiTheme="minorHAnsi" w:cstheme="minorHAnsi"/>
                <w:sz w:val="18"/>
                <w:szCs w:val="18"/>
              </w:rPr>
              <w:t>0</w:t>
            </w:r>
          </w:p>
        </w:tc>
        <w:tc>
          <w:tcPr>
            <w:tcW w:w="4327" w:type="dxa"/>
            <w:shd w:val="clear" w:color="auto" w:fill="auto"/>
            <w:tcMar>
              <w:left w:w="101" w:type="dxa"/>
              <w:right w:w="101" w:type="dxa"/>
            </w:tcMar>
          </w:tcPr>
          <w:p w:rsidR="006563FB" w:rsidRPr="002C564E" w:rsidRDefault="006563F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Ba</w:t>
            </w:r>
            <w:r>
              <w:rPr>
                <w:rFonts w:asciiTheme="minorHAnsi" w:eastAsiaTheme="minorEastAsia" w:hAnsiTheme="minorHAnsi" w:cstheme="minorHAnsi"/>
                <w:sz w:val="18"/>
                <w:szCs w:val="18"/>
              </w:rPr>
              <w:t>se return code for UI module</w:t>
            </w:r>
          </w:p>
        </w:tc>
      </w:tr>
      <w:tr w:rsidR="00AA1F2C" w:rsidRPr="002C564E" w:rsidTr="00B00840">
        <w:trPr>
          <w:trHeight w:val="288"/>
          <w:jc w:val="center"/>
        </w:trPr>
        <w:tc>
          <w:tcPr>
            <w:tcW w:w="2542" w:type="dxa"/>
            <w:shd w:val="clear" w:color="auto" w:fill="auto"/>
            <w:tcMar>
              <w:left w:w="101" w:type="dxa"/>
              <w:right w:w="101" w:type="dxa"/>
            </w:tcMar>
          </w:tcPr>
          <w:p w:rsidR="00AA1F2C" w:rsidRPr="002C564E" w:rsidRDefault="00AA1F2C" w:rsidP="0089205B">
            <w:pPr>
              <w:pStyle w:val="TableText0"/>
              <w:rPr>
                <w:rFonts w:asciiTheme="minorHAnsi" w:hAnsiTheme="minorHAnsi" w:cstheme="minorHAnsi"/>
                <w:sz w:val="18"/>
                <w:szCs w:val="18"/>
              </w:rPr>
            </w:pPr>
            <w:r>
              <w:rPr>
                <w:rFonts w:asciiTheme="minorHAnsi" w:hAnsiTheme="minorHAnsi" w:cstheme="minorHAnsi"/>
                <w:sz w:val="18"/>
                <w:szCs w:val="18"/>
              </w:rPr>
              <w:t>EL_SECURITY_RET_BASE</w:t>
            </w:r>
          </w:p>
        </w:tc>
        <w:tc>
          <w:tcPr>
            <w:tcW w:w="1417" w:type="dxa"/>
          </w:tcPr>
          <w:p w:rsidR="00AA1F2C" w:rsidRPr="002C564E" w:rsidRDefault="00AA1F2C"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3000</w:t>
            </w:r>
          </w:p>
        </w:tc>
        <w:tc>
          <w:tcPr>
            <w:tcW w:w="4327" w:type="dxa"/>
            <w:shd w:val="clear" w:color="auto" w:fill="auto"/>
            <w:tcMar>
              <w:left w:w="101" w:type="dxa"/>
              <w:right w:w="101" w:type="dxa"/>
            </w:tcMar>
          </w:tcPr>
          <w:p w:rsidR="00AA1F2C" w:rsidRPr="002C564E" w:rsidRDefault="00AA1F2C"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Base</w:t>
            </w:r>
            <w:r>
              <w:rPr>
                <w:rFonts w:asciiTheme="minorHAnsi" w:eastAsiaTheme="minorEastAsia" w:hAnsiTheme="minorHAnsi" w:cstheme="minorHAnsi"/>
                <w:sz w:val="18"/>
                <w:szCs w:val="18"/>
              </w:rPr>
              <w:t xml:space="preserve"> return code for Security module</w:t>
            </w:r>
          </w:p>
        </w:tc>
      </w:tr>
      <w:tr w:rsidR="00242F6A" w:rsidRPr="009B69CD" w:rsidTr="00B00840">
        <w:trPr>
          <w:trHeight w:val="288"/>
          <w:jc w:val="center"/>
        </w:trPr>
        <w:tc>
          <w:tcPr>
            <w:tcW w:w="2542" w:type="dxa"/>
            <w:shd w:val="clear" w:color="auto" w:fill="auto"/>
            <w:tcMar>
              <w:left w:w="101" w:type="dxa"/>
              <w:right w:w="101" w:type="dxa"/>
            </w:tcMar>
          </w:tcPr>
          <w:p w:rsidR="00242F6A" w:rsidRPr="00B00840" w:rsidRDefault="00242F6A"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w:t>
            </w:r>
            <w:r>
              <w:rPr>
                <w:rFonts w:asciiTheme="minorHAnsi" w:eastAsiaTheme="minorEastAsia" w:hAnsiTheme="minorHAnsi" w:cstheme="minorHAnsi"/>
                <w:sz w:val="18"/>
                <w:szCs w:val="18"/>
              </w:rPr>
              <w:t>_TRANS_RET_BASE</w:t>
            </w:r>
          </w:p>
        </w:tc>
        <w:tc>
          <w:tcPr>
            <w:tcW w:w="1417" w:type="dxa"/>
          </w:tcPr>
          <w:p w:rsidR="00242F6A" w:rsidRPr="00B00840" w:rsidRDefault="000E18E6"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4</w:t>
            </w:r>
            <w:r w:rsidR="00242F6A">
              <w:rPr>
                <w:rFonts w:asciiTheme="minorHAnsi" w:eastAsiaTheme="minorEastAsia" w:hAnsiTheme="minorHAnsi" w:cstheme="minorHAnsi" w:hint="eastAsia"/>
                <w:sz w:val="18"/>
                <w:szCs w:val="18"/>
              </w:rPr>
              <w:t>000</w:t>
            </w:r>
          </w:p>
        </w:tc>
        <w:tc>
          <w:tcPr>
            <w:tcW w:w="4327" w:type="dxa"/>
            <w:shd w:val="clear" w:color="auto" w:fill="auto"/>
            <w:tcMar>
              <w:left w:w="101" w:type="dxa"/>
              <w:right w:w="101" w:type="dxa"/>
            </w:tcMar>
          </w:tcPr>
          <w:p w:rsidR="00242F6A" w:rsidRPr="00B00840" w:rsidRDefault="00242F6A"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 xml:space="preserve">Base return code for </w:t>
            </w:r>
            <w:proofErr w:type="spellStart"/>
            <w:r>
              <w:rPr>
                <w:rFonts w:asciiTheme="minorHAnsi" w:eastAsiaTheme="minorEastAsia" w:hAnsiTheme="minorHAnsi" w:cstheme="minorHAnsi" w:hint="eastAsia"/>
                <w:sz w:val="18"/>
                <w:szCs w:val="18"/>
              </w:rPr>
              <w:t>transction</w:t>
            </w:r>
            <w:proofErr w:type="spellEnd"/>
            <w:r>
              <w:rPr>
                <w:rFonts w:asciiTheme="minorHAnsi" w:eastAsiaTheme="minorEastAsia" w:hAnsiTheme="minorHAnsi" w:cstheme="minorHAnsi" w:hint="eastAsia"/>
                <w:sz w:val="18"/>
                <w:szCs w:val="18"/>
              </w:rPr>
              <w:t xml:space="preserve"> module</w:t>
            </w:r>
          </w:p>
        </w:tc>
      </w:tr>
      <w:tr w:rsidR="00242F6A" w:rsidRPr="00242F6A" w:rsidTr="00B00840">
        <w:trPr>
          <w:trHeight w:val="288"/>
          <w:jc w:val="center"/>
        </w:trPr>
        <w:tc>
          <w:tcPr>
            <w:tcW w:w="2542" w:type="dxa"/>
            <w:shd w:val="clear" w:color="auto" w:fill="auto"/>
            <w:tcMar>
              <w:left w:w="101" w:type="dxa"/>
              <w:right w:w="101" w:type="dxa"/>
            </w:tcMar>
          </w:tcPr>
          <w:p w:rsidR="00242F6A" w:rsidRDefault="00242F6A"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EL_PARAM_RET_BASE</w:t>
            </w:r>
          </w:p>
        </w:tc>
        <w:tc>
          <w:tcPr>
            <w:tcW w:w="1417" w:type="dxa"/>
          </w:tcPr>
          <w:p w:rsidR="00242F6A" w:rsidRDefault="000E18E6"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5</w:t>
            </w:r>
            <w:r w:rsidR="00242F6A">
              <w:rPr>
                <w:rFonts w:asciiTheme="minorHAnsi" w:eastAsiaTheme="minorEastAsia" w:hAnsiTheme="minorHAnsi" w:cstheme="minorHAnsi" w:hint="eastAsia"/>
                <w:sz w:val="18"/>
                <w:szCs w:val="18"/>
              </w:rPr>
              <w:t>000</w:t>
            </w:r>
          </w:p>
        </w:tc>
        <w:tc>
          <w:tcPr>
            <w:tcW w:w="4327" w:type="dxa"/>
            <w:shd w:val="clear" w:color="auto" w:fill="auto"/>
            <w:tcMar>
              <w:left w:w="101" w:type="dxa"/>
              <w:right w:w="101" w:type="dxa"/>
            </w:tcMar>
          </w:tcPr>
          <w:p w:rsidR="00242F6A" w:rsidRDefault="00242F6A"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Base return code for parameter management module</w:t>
            </w:r>
          </w:p>
        </w:tc>
      </w:tr>
      <w:tr w:rsidR="008277D5" w:rsidRPr="008277D5" w:rsidTr="00AA1F2C">
        <w:trPr>
          <w:trHeight w:val="288"/>
          <w:jc w:val="center"/>
        </w:trPr>
        <w:tc>
          <w:tcPr>
            <w:tcW w:w="2542" w:type="dxa"/>
            <w:shd w:val="clear" w:color="auto" w:fill="auto"/>
            <w:tcMar>
              <w:left w:w="101" w:type="dxa"/>
              <w:right w:w="101" w:type="dxa"/>
            </w:tcMar>
          </w:tcPr>
          <w:p w:rsidR="008277D5" w:rsidRPr="008277D5" w:rsidRDefault="008277D5" w:rsidP="00242F6A">
            <w:pPr>
              <w:pStyle w:val="TableText0"/>
              <w:rPr>
                <w:rFonts w:asciiTheme="minorHAnsi" w:eastAsiaTheme="minorEastAsia" w:hAnsiTheme="minorHAnsi" w:cstheme="minorHAnsi"/>
                <w:sz w:val="18"/>
                <w:szCs w:val="18"/>
              </w:rPr>
            </w:pP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L_COMMON_RET_BASE</w:t>
            </w:r>
          </w:p>
        </w:tc>
        <w:tc>
          <w:tcPr>
            <w:tcW w:w="1417" w:type="dxa"/>
          </w:tcPr>
          <w:p w:rsidR="008277D5" w:rsidRPr="008277D5" w:rsidRDefault="008277D5" w:rsidP="00242F6A">
            <w:pPr>
              <w:pStyle w:val="TableText0"/>
              <w:rPr>
                <w:rFonts w:asciiTheme="minorHAnsi" w:eastAsiaTheme="minorEastAsia" w:hAnsiTheme="minorHAnsi" w:cstheme="minorHAnsi"/>
                <w:sz w:val="18"/>
                <w:szCs w:val="18"/>
              </w:rPr>
            </w:pPr>
            <w:r w:rsidRPr="008277D5">
              <w:rPr>
                <w:rFonts w:asciiTheme="minorHAnsi" w:eastAsiaTheme="minorEastAsia" w:hAnsiTheme="minorHAnsi" w:cstheme="minorHAnsi" w:hint="eastAsia"/>
                <w:sz w:val="18"/>
                <w:szCs w:val="18"/>
              </w:rPr>
              <w:t>6000</w:t>
            </w:r>
          </w:p>
        </w:tc>
        <w:tc>
          <w:tcPr>
            <w:tcW w:w="4327" w:type="dxa"/>
            <w:shd w:val="clear" w:color="auto" w:fill="auto"/>
            <w:tcMar>
              <w:left w:w="101" w:type="dxa"/>
              <w:right w:w="101" w:type="dxa"/>
            </w:tcMar>
          </w:tcPr>
          <w:p w:rsidR="008277D5" w:rsidRPr="008277D5" w:rsidRDefault="008277D5"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 xml:space="preserve">Base return code for common </w:t>
            </w:r>
            <w:r>
              <w:rPr>
                <w:rFonts w:asciiTheme="minorHAnsi" w:eastAsiaTheme="minorEastAsia" w:hAnsiTheme="minorHAnsi" w:cstheme="minorHAnsi"/>
                <w:sz w:val="18"/>
                <w:szCs w:val="18"/>
              </w:rPr>
              <w:t>module</w:t>
            </w:r>
          </w:p>
        </w:tc>
      </w:tr>
      <w:tr w:rsidR="004E247D" w:rsidRPr="008277D5" w:rsidTr="00AA1F2C">
        <w:trPr>
          <w:trHeight w:val="288"/>
          <w:jc w:val="center"/>
        </w:trPr>
        <w:tc>
          <w:tcPr>
            <w:tcW w:w="2542" w:type="dxa"/>
            <w:shd w:val="clear" w:color="auto" w:fill="auto"/>
            <w:tcMar>
              <w:left w:w="101" w:type="dxa"/>
              <w:right w:w="101" w:type="dxa"/>
            </w:tcMar>
          </w:tcPr>
          <w:p w:rsidR="004E247D" w:rsidRPr="008277D5" w:rsidRDefault="004E247D"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EL_FILEDOWNLOAD_RET_BASE</w:t>
            </w:r>
          </w:p>
        </w:tc>
        <w:tc>
          <w:tcPr>
            <w:tcW w:w="1417" w:type="dxa"/>
          </w:tcPr>
          <w:p w:rsidR="004E247D" w:rsidRPr="008277D5" w:rsidRDefault="004E247D"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7000</w:t>
            </w:r>
          </w:p>
        </w:tc>
        <w:tc>
          <w:tcPr>
            <w:tcW w:w="4327" w:type="dxa"/>
            <w:shd w:val="clear" w:color="auto" w:fill="auto"/>
            <w:tcMar>
              <w:left w:w="101" w:type="dxa"/>
              <w:right w:w="101" w:type="dxa"/>
            </w:tcMar>
          </w:tcPr>
          <w:p w:rsidR="004E247D" w:rsidRDefault="004E247D" w:rsidP="00242F6A">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 xml:space="preserve">Base return code for </w:t>
            </w:r>
            <w:proofErr w:type="spellStart"/>
            <w:r>
              <w:rPr>
                <w:rFonts w:asciiTheme="minorHAnsi" w:eastAsiaTheme="minorEastAsia" w:hAnsiTheme="minorHAnsi" w:cstheme="minorHAnsi" w:hint="eastAsia"/>
                <w:sz w:val="18"/>
                <w:szCs w:val="18"/>
              </w:rPr>
              <w:t>FileDownload</w:t>
            </w:r>
            <w:proofErr w:type="spellEnd"/>
            <w:r>
              <w:rPr>
                <w:rFonts w:asciiTheme="minorHAnsi" w:eastAsiaTheme="minorEastAsia" w:hAnsiTheme="minorHAnsi" w:cstheme="minorHAnsi" w:hint="eastAsia"/>
                <w:sz w:val="18"/>
                <w:szCs w:val="18"/>
              </w:rPr>
              <w:t xml:space="preserve"> module</w:t>
            </w:r>
          </w:p>
        </w:tc>
      </w:tr>
    </w:tbl>
    <w:p w:rsidR="00F86AB0" w:rsidRPr="00F86AB0" w:rsidRDefault="00F86AB0" w:rsidP="00F86AB0"/>
    <w:p w:rsidR="00F86AB0" w:rsidRDefault="00F86AB0" w:rsidP="00F86AB0">
      <w:pPr>
        <w:pStyle w:val="3"/>
        <w:numPr>
          <w:ilvl w:val="0"/>
          <w:numId w:val="0"/>
        </w:numPr>
        <w:ind w:left="420" w:hanging="420"/>
      </w:pPr>
      <w:bookmarkStart w:id="3458" w:name="_COMM_return_code"/>
      <w:bookmarkStart w:id="3459" w:name="_Toc478130836"/>
      <w:bookmarkEnd w:id="3458"/>
      <w:r>
        <w:t>COMM return code</w:t>
      </w:r>
      <w:bookmarkEnd w:id="345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 w:type="dxa"/>
          <w:left w:w="101" w:type="dxa"/>
          <w:bottom w:w="14" w:type="dxa"/>
          <w:right w:w="101" w:type="dxa"/>
        </w:tblCellMar>
        <w:tblLook w:val="01E0" w:firstRow="1" w:lastRow="1" w:firstColumn="1" w:lastColumn="1" w:noHBand="0" w:noVBand="0"/>
      </w:tblPr>
      <w:tblGrid>
        <w:gridCol w:w="3857"/>
        <w:gridCol w:w="2158"/>
        <w:gridCol w:w="2271"/>
      </w:tblGrid>
      <w:tr w:rsidR="006D6C1F" w:rsidRPr="00BA21B9" w:rsidTr="00B00840">
        <w:trPr>
          <w:trHeight w:val="218"/>
          <w:tblHeader/>
          <w:jc w:val="center"/>
        </w:trPr>
        <w:tc>
          <w:tcPr>
            <w:tcW w:w="2825"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6D6C1F" w:rsidRPr="00C921B1" w:rsidRDefault="006D6C1F" w:rsidP="00D91FCC">
            <w:pPr>
              <w:pStyle w:val="VFTableTextHeading"/>
              <w:rPr>
                <w:color w:val="FFFFFF"/>
              </w:rPr>
            </w:pPr>
            <w:r w:rsidRPr="00C921B1">
              <w:rPr>
                <w:color w:val="FFFFFF"/>
              </w:rPr>
              <w:t>Return code</w:t>
            </w:r>
          </w:p>
        </w:tc>
        <w:tc>
          <w:tcPr>
            <w:tcW w:w="2410"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Pr>
          <w:p w:rsidR="006D6C1F" w:rsidRPr="00C921B1" w:rsidRDefault="006D6C1F" w:rsidP="00D91FCC">
            <w:pPr>
              <w:pStyle w:val="VFTableTextHeading"/>
              <w:rPr>
                <w:color w:val="FFFFFF"/>
              </w:rPr>
            </w:pPr>
            <w:r w:rsidRPr="00C921B1">
              <w:rPr>
                <w:rFonts w:hint="eastAsia"/>
                <w:color w:val="FFFFFF"/>
              </w:rPr>
              <w:t>Value</w:t>
            </w:r>
          </w:p>
        </w:tc>
        <w:tc>
          <w:tcPr>
            <w:tcW w:w="3051"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6D6C1F" w:rsidRPr="00C921B1" w:rsidRDefault="006D6C1F" w:rsidP="00D91FCC">
            <w:pPr>
              <w:pStyle w:val="VFTableTextHeading"/>
              <w:rPr>
                <w:color w:val="FFFFFF"/>
              </w:rPr>
            </w:pPr>
            <w:r w:rsidRPr="00C921B1">
              <w:rPr>
                <w:color w:val="FFFFFF"/>
              </w:rPr>
              <w:t>Description</w:t>
            </w:r>
          </w:p>
        </w:tc>
      </w:tr>
      <w:tr w:rsidR="006D6C1F" w:rsidRPr="00EA45F6" w:rsidTr="00B00840">
        <w:trPr>
          <w:trHeight w:val="308"/>
          <w:jc w:val="center"/>
        </w:trPr>
        <w:tc>
          <w:tcPr>
            <w:tcW w:w="2825" w:type="dxa"/>
            <w:shd w:val="clear" w:color="auto" w:fill="auto"/>
            <w:tcMar>
              <w:left w:w="101" w:type="dxa"/>
              <w:right w:w="101" w:type="dxa"/>
            </w:tcMar>
          </w:tcPr>
          <w:p w:rsidR="006D6C1F" w:rsidRPr="00B00840" w:rsidRDefault="006D6C1F" w:rsidP="00BA21B9">
            <w:pPr>
              <w:pStyle w:val="TableText0"/>
              <w:rPr>
                <w:rFonts w:asciiTheme="minorHAnsi" w:eastAsiaTheme="minorEastAsia" w:hAnsiTheme="minorHAnsi" w:cstheme="minorHAnsi"/>
                <w:sz w:val="18"/>
                <w:szCs w:val="18"/>
              </w:rPr>
            </w:pPr>
            <w:r w:rsidRPr="00B00840">
              <w:rPr>
                <w:rFonts w:asciiTheme="minorHAnsi" w:eastAsiaTheme="minorEastAsia" w:hAnsiTheme="minorHAnsi" w:cstheme="minorHAnsi"/>
                <w:sz w:val="18"/>
                <w:szCs w:val="18"/>
              </w:rPr>
              <w:t>EL_COMM_RET_BASE</w:t>
            </w:r>
          </w:p>
        </w:tc>
        <w:tc>
          <w:tcPr>
            <w:tcW w:w="2410" w:type="dxa"/>
          </w:tcPr>
          <w:p w:rsidR="006D6C1F" w:rsidRPr="00B00840" w:rsidRDefault="006D6C1F" w:rsidP="00BA21B9">
            <w:pPr>
              <w:pStyle w:val="TableText0"/>
              <w:rPr>
                <w:rFonts w:asciiTheme="minorHAnsi" w:eastAsiaTheme="minorEastAsia" w:hAnsiTheme="minorHAnsi" w:cstheme="minorHAnsi"/>
                <w:sz w:val="18"/>
                <w:szCs w:val="18"/>
              </w:rPr>
            </w:pPr>
            <w:r w:rsidRPr="00B00840">
              <w:rPr>
                <w:rFonts w:asciiTheme="minorHAnsi" w:eastAsiaTheme="minorEastAsia" w:hAnsiTheme="minorHAnsi" w:cstheme="minorHAnsi"/>
                <w:sz w:val="18"/>
                <w:szCs w:val="18"/>
              </w:rPr>
              <w:t>1000</w:t>
            </w:r>
          </w:p>
        </w:tc>
        <w:tc>
          <w:tcPr>
            <w:tcW w:w="3051" w:type="dxa"/>
            <w:shd w:val="clear" w:color="auto" w:fill="auto"/>
            <w:tcMar>
              <w:left w:w="101" w:type="dxa"/>
              <w:right w:w="101" w:type="dxa"/>
            </w:tcMar>
          </w:tcPr>
          <w:p w:rsidR="006D6C1F" w:rsidRPr="00B00840" w:rsidRDefault="006D6C1F" w:rsidP="00BA21B9">
            <w:pPr>
              <w:pStyle w:val="TableText0"/>
              <w:rPr>
                <w:rFonts w:asciiTheme="minorHAnsi" w:eastAsiaTheme="minorEastAsia" w:hAnsiTheme="minorHAnsi" w:cstheme="minorHAnsi"/>
                <w:sz w:val="18"/>
                <w:szCs w:val="18"/>
              </w:rPr>
            </w:pPr>
          </w:p>
        </w:tc>
      </w:tr>
      <w:tr w:rsidR="006D6C1F" w:rsidRPr="00EA45F6" w:rsidTr="00B00840">
        <w:trPr>
          <w:trHeight w:val="288"/>
          <w:jc w:val="center"/>
        </w:trPr>
        <w:tc>
          <w:tcPr>
            <w:tcW w:w="2825" w:type="dxa"/>
            <w:shd w:val="clear" w:color="auto" w:fill="auto"/>
            <w:tcMar>
              <w:left w:w="101" w:type="dxa"/>
              <w:right w:w="101" w:type="dxa"/>
            </w:tcMar>
          </w:tcPr>
          <w:p w:rsidR="006D6C1F" w:rsidRPr="00B00840" w:rsidRDefault="006D6C1F" w:rsidP="00BA21B9">
            <w:pPr>
              <w:pStyle w:val="TableText0"/>
              <w:rPr>
                <w:rFonts w:asciiTheme="minorHAnsi" w:eastAsiaTheme="minorEastAsia" w:hAnsiTheme="minorHAnsi" w:cstheme="minorHAnsi"/>
                <w:sz w:val="18"/>
                <w:szCs w:val="18"/>
              </w:rPr>
            </w:pPr>
            <w:r w:rsidRPr="00B00840">
              <w:rPr>
                <w:rFonts w:asciiTheme="minorHAnsi" w:eastAsiaTheme="minorEastAsia" w:hAnsiTheme="minorHAnsi" w:cstheme="minorHAnsi"/>
                <w:sz w:val="18"/>
                <w:szCs w:val="18"/>
              </w:rPr>
              <w:t>EL_COMM_RET_CONNECTED</w:t>
            </w:r>
          </w:p>
        </w:tc>
        <w:tc>
          <w:tcPr>
            <w:tcW w:w="2410" w:type="dxa"/>
          </w:tcPr>
          <w:p w:rsidR="006D6C1F" w:rsidRPr="00B00840" w:rsidRDefault="006D6C1F" w:rsidP="00BA21B9">
            <w:pPr>
              <w:pStyle w:val="TableText0"/>
              <w:rPr>
                <w:rFonts w:asciiTheme="minorHAnsi" w:eastAsiaTheme="minorEastAsia" w:hAnsiTheme="minorHAnsi" w:cstheme="minorHAnsi"/>
                <w:sz w:val="18"/>
                <w:szCs w:val="18"/>
              </w:rPr>
            </w:pPr>
            <w:r w:rsidRPr="00B00840">
              <w:rPr>
                <w:rFonts w:asciiTheme="minorHAnsi" w:eastAsiaTheme="minorEastAsia" w:hAnsiTheme="minorHAnsi" w:cstheme="minorHAnsi"/>
                <w:sz w:val="18"/>
                <w:szCs w:val="18"/>
              </w:rPr>
              <w:t>(EL_COMM_RET_BASE + 1)</w:t>
            </w:r>
          </w:p>
        </w:tc>
        <w:tc>
          <w:tcPr>
            <w:tcW w:w="3051" w:type="dxa"/>
            <w:shd w:val="clear" w:color="auto" w:fill="auto"/>
            <w:tcMar>
              <w:left w:w="101" w:type="dxa"/>
              <w:right w:w="101" w:type="dxa"/>
            </w:tcMar>
          </w:tcPr>
          <w:p w:rsidR="006D6C1F" w:rsidRPr="00B00840" w:rsidRDefault="009B69CD" w:rsidP="00BA21B9">
            <w:pPr>
              <w:pStyle w:val="TableText0"/>
              <w:rPr>
                <w:rFonts w:asciiTheme="minorHAnsi" w:eastAsiaTheme="minorEastAsia" w:hAnsiTheme="minorHAnsi" w:cstheme="minorHAnsi"/>
                <w:sz w:val="18"/>
                <w:szCs w:val="18"/>
              </w:rPr>
            </w:pPr>
            <w:r w:rsidRPr="00B00840">
              <w:rPr>
                <w:rFonts w:asciiTheme="minorHAnsi" w:eastAsiaTheme="minorEastAsia" w:hAnsiTheme="minorHAnsi" w:cstheme="minorHAnsi"/>
                <w:sz w:val="18"/>
                <w:szCs w:val="18"/>
              </w:rPr>
              <w:t>Already connected</w:t>
            </w:r>
          </w:p>
        </w:tc>
      </w:tr>
      <w:tr w:rsidR="006D6C1F" w:rsidRPr="00EA45F6" w:rsidTr="00B00840">
        <w:trPr>
          <w:trHeight w:val="288"/>
          <w:jc w:val="center"/>
        </w:trPr>
        <w:tc>
          <w:tcPr>
            <w:tcW w:w="2825" w:type="dxa"/>
            <w:shd w:val="clear" w:color="auto" w:fill="auto"/>
            <w:tcMar>
              <w:left w:w="101" w:type="dxa"/>
              <w:right w:w="101" w:type="dxa"/>
            </w:tcMar>
          </w:tcPr>
          <w:p w:rsidR="006D6C1F" w:rsidRPr="00B00840" w:rsidRDefault="009B69CD" w:rsidP="00BA21B9">
            <w:pPr>
              <w:pStyle w:val="TableText0"/>
              <w:rPr>
                <w:rFonts w:asciiTheme="minorHAnsi" w:eastAsiaTheme="minorEastAsia" w:hAnsiTheme="minorHAnsi" w:cstheme="minorHAnsi"/>
                <w:sz w:val="18"/>
                <w:szCs w:val="18"/>
              </w:rPr>
            </w:pPr>
            <w:r w:rsidRPr="00B00840">
              <w:rPr>
                <w:rFonts w:asciiTheme="minorHAnsi" w:eastAsiaTheme="minorEastAsia" w:hAnsiTheme="minorHAnsi" w:cstheme="minorHAnsi"/>
                <w:sz w:val="18"/>
                <w:szCs w:val="18"/>
              </w:rPr>
              <w:t>EL_COMM_RET_DISCONNECT_FAIL</w:t>
            </w:r>
          </w:p>
        </w:tc>
        <w:tc>
          <w:tcPr>
            <w:tcW w:w="2410" w:type="dxa"/>
          </w:tcPr>
          <w:p w:rsidR="006D6C1F" w:rsidRPr="00B00840" w:rsidRDefault="009B69CD" w:rsidP="009B69CD">
            <w:pPr>
              <w:pStyle w:val="TableText0"/>
              <w:rPr>
                <w:rFonts w:asciiTheme="minorHAnsi" w:hAnsiTheme="minorHAnsi" w:cstheme="minorHAnsi"/>
                <w:sz w:val="18"/>
                <w:szCs w:val="18"/>
              </w:rPr>
            </w:pPr>
            <w:r w:rsidRPr="00B00840">
              <w:rPr>
                <w:rFonts w:asciiTheme="minorHAnsi" w:eastAsiaTheme="minorEastAsia" w:hAnsiTheme="minorHAnsi" w:cstheme="minorHAnsi"/>
                <w:sz w:val="18"/>
                <w:szCs w:val="18"/>
              </w:rPr>
              <w:t>(EL_COMM_RET_BASE + 2)</w:t>
            </w:r>
          </w:p>
        </w:tc>
        <w:tc>
          <w:tcPr>
            <w:tcW w:w="3051" w:type="dxa"/>
            <w:shd w:val="clear" w:color="auto" w:fill="auto"/>
            <w:tcMar>
              <w:left w:w="101" w:type="dxa"/>
              <w:right w:w="101" w:type="dxa"/>
            </w:tcMar>
          </w:tcPr>
          <w:p w:rsidR="006D6C1F" w:rsidRPr="00B00840" w:rsidRDefault="009B69CD" w:rsidP="00BA21B9">
            <w:pPr>
              <w:pStyle w:val="TableText0"/>
              <w:rPr>
                <w:rFonts w:asciiTheme="minorHAnsi" w:eastAsiaTheme="minorEastAsia" w:hAnsiTheme="minorHAnsi" w:cstheme="minorHAnsi"/>
                <w:sz w:val="18"/>
                <w:szCs w:val="18"/>
              </w:rPr>
            </w:pPr>
            <w:r w:rsidRPr="00B00840">
              <w:rPr>
                <w:rFonts w:asciiTheme="minorHAnsi" w:eastAsiaTheme="minorEastAsia" w:hAnsiTheme="minorHAnsi" w:cstheme="minorHAnsi"/>
                <w:sz w:val="18"/>
                <w:szCs w:val="18"/>
              </w:rPr>
              <w:t>Disconnect fail</w:t>
            </w:r>
          </w:p>
        </w:tc>
      </w:tr>
      <w:tr w:rsidR="0015727E" w:rsidRPr="00EA45F6" w:rsidTr="00B00840">
        <w:trPr>
          <w:trHeight w:val="288"/>
          <w:jc w:val="center"/>
        </w:trPr>
        <w:tc>
          <w:tcPr>
            <w:tcW w:w="2825" w:type="dxa"/>
            <w:shd w:val="clear" w:color="auto" w:fill="auto"/>
            <w:tcMar>
              <w:left w:w="101" w:type="dxa"/>
              <w:right w:w="101" w:type="dxa"/>
            </w:tcMar>
          </w:tcPr>
          <w:p w:rsidR="0015727E" w:rsidRPr="00B00840" w:rsidRDefault="0015727E" w:rsidP="00BA21B9">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EL_COMM_RET_</w:t>
            </w:r>
            <w:r>
              <w:rPr>
                <w:rFonts w:asciiTheme="minorHAnsi" w:eastAsiaTheme="minorEastAsia" w:hAnsiTheme="minorHAnsi" w:cstheme="minorHAnsi"/>
                <w:sz w:val="18"/>
                <w:szCs w:val="18"/>
              </w:rPr>
              <w:t>NOT_CONNECTED</w:t>
            </w:r>
          </w:p>
        </w:tc>
        <w:tc>
          <w:tcPr>
            <w:tcW w:w="2410" w:type="dxa"/>
          </w:tcPr>
          <w:p w:rsidR="0015727E" w:rsidRPr="00B00840" w:rsidRDefault="0015727E" w:rsidP="009B69CD">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(EL_COMM_RET_BASE + 3</w:t>
            </w:r>
            <w:r w:rsidRPr="00B00840">
              <w:rPr>
                <w:rFonts w:asciiTheme="minorHAnsi" w:eastAsiaTheme="minorEastAsia" w:hAnsiTheme="minorHAnsi" w:cstheme="minorHAnsi"/>
                <w:sz w:val="18"/>
                <w:szCs w:val="18"/>
              </w:rPr>
              <w:t>)</w:t>
            </w:r>
          </w:p>
        </w:tc>
        <w:tc>
          <w:tcPr>
            <w:tcW w:w="3051" w:type="dxa"/>
            <w:shd w:val="clear" w:color="auto" w:fill="auto"/>
            <w:tcMar>
              <w:left w:w="101" w:type="dxa"/>
              <w:right w:w="101" w:type="dxa"/>
            </w:tcMar>
          </w:tcPr>
          <w:p w:rsidR="0015727E" w:rsidRPr="00B00840" w:rsidRDefault="0015727E" w:rsidP="00BA21B9">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N</w:t>
            </w:r>
            <w:r>
              <w:rPr>
                <w:rFonts w:asciiTheme="minorHAnsi" w:eastAsiaTheme="minorEastAsia" w:hAnsiTheme="minorHAnsi" w:cstheme="minorHAnsi" w:hint="eastAsia"/>
                <w:sz w:val="18"/>
                <w:szCs w:val="18"/>
              </w:rPr>
              <w:t xml:space="preserve">ot </w:t>
            </w:r>
            <w:r>
              <w:rPr>
                <w:rFonts w:asciiTheme="minorHAnsi" w:eastAsiaTheme="minorEastAsia" w:hAnsiTheme="minorHAnsi" w:cstheme="minorHAnsi"/>
                <w:sz w:val="18"/>
                <w:szCs w:val="18"/>
              </w:rPr>
              <w:t>connected</w:t>
            </w:r>
          </w:p>
        </w:tc>
      </w:tr>
      <w:tr w:rsidR="00B529B6" w:rsidRPr="00EA45F6" w:rsidTr="007D3958">
        <w:trPr>
          <w:trHeight w:val="288"/>
          <w:jc w:val="center"/>
        </w:trPr>
        <w:tc>
          <w:tcPr>
            <w:tcW w:w="2825" w:type="dxa"/>
            <w:shd w:val="clear" w:color="auto" w:fill="auto"/>
            <w:tcMar>
              <w:left w:w="101" w:type="dxa"/>
              <w:right w:w="101" w:type="dxa"/>
            </w:tcMar>
          </w:tcPr>
          <w:p w:rsidR="00B529B6" w:rsidRPr="009B69CD" w:rsidRDefault="00C921B1" w:rsidP="00BA21B9">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EL_COMM_RET_OPEN_COMPATIBLE_MODE_FAIL</w:t>
            </w:r>
          </w:p>
        </w:tc>
        <w:tc>
          <w:tcPr>
            <w:tcW w:w="2410" w:type="dxa"/>
          </w:tcPr>
          <w:p w:rsidR="00B529B6" w:rsidRPr="00C921B1" w:rsidRDefault="00C921B1" w:rsidP="009B69CD">
            <w:pPr>
              <w:pStyle w:val="TableText0"/>
              <w:rPr>
                <w:rFonts w:asciiTheme="minorHAnsi" w:eastAsiaTheme="minorEastAsia" w:hAnsiTheme="minorHAnsi" w:cstheme="minorHAnsi"/>
                <w:sz w:val="18"/>
                <w:szCs w:val="18"/>
              </w:rPr>
            </w:pPr>
            <w:r w:rsidRPr="00B00840">
              <w:rPr>
                <w:rFonts w:asciiTheme="minorHAnsi" w:eastAsiaTheme="minorEastAsia" w:hAnsiTheme="minorHAnsi" w:cstheme="minorHAnsi"/>
                <w:sz w:val="18"/>
                <w:szCs w:val="18"/>
              </w:rPr>
              <w:t xml:space="preserve">(EL_COMM_RET_BASE + </w:t>
            </w:r>
            <w:r w:rsidR="0015727E">
              <w:rPr>
                <w:rFonts w:asciiTheme="minorHAnsi" w:eastAsiaTheme="minorEastAsia" w:hAnsiTheme="minorHAnsi" w:cstheme="minorHAnsi"/>
                <w:sz w:val="18"/>
                <w:szCs w:val="18"/>
              </w:rPr>
              <w:t>4</w:t>
            </w:r>
            <w:r w:rsidRPr="00B00840">
              <w:rPr>
                <w:rFonts w:asciiTheme="minorHAnsi" w:eastAsiaTheme="minorEastAsia" w:hAnsiTheme="minorHAnsi" w:cstheme="minorHAnsi"/>
                <w:sz w:val="18"/>
                <w:szCs w:val="18"/>
              </w:rPr>
              <w:t>)</w:t>
            </w:r>
          </w:p>
        </w:tc>
        <w:tc>
          <w:tcPr>
            <w:tcW w:w="3051" w:type="dxa"/>
            <w:shd w:val="clear" w:color="auto" w:fill="auto"/>
            <w:tcMar>
              <w:left w:w="101" w:type="dxa"/>
              <w:right w:w="101" w:type="dxa"/>
            </w:tcMar>
          </w:tcPr>
          <w:p w:rsidR="00B529B6" w:rsidRPr="009B69CD" w:rsidRDefault="00387150" w:rsidP="00BA21B9">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O</w:t>
            </w:r>
            <w:r>
              <w:rPr>
                <w:rFonts w:asciiTheme="minorHAnsi" w:eastAsiaTheme="minorEastAsia" w:hAnsiTheme="minorHAnsi" w:cstheme="minorHAnsi" w:hint="eastAsia"/>
                <w:sz w:val="18"/>
                <w:szCs w:val="18"/>
              </w:rPr>
              <w:t xml:space="preserve">pen </w:t>
            </w:r>
            <w:r>
              <w:rPr>
                <w:rFonts w:asciiTheme="minorHAnsi" w:eastAsiaTheme="minorEastAsia" w:hAnsiTheme="minorHAnsi" w:cstheme="minorHAnsi"/>
                <w:sz w:val="18"/>
                <w:szCs w:val="18"/>
              </w:rPr>
              <w:t>compatible communication mode failed</w:t>
            </w:r>
          </w:p>
        </w:tc>
      </w:tr>
    </w:tbl>
    <w:p w:rsidR="004E076A" w:rsidRDefault="004E076A" w:rsidP="004E076A">
      <w:pPr>
        <w:pStyle w:val="3"/>
        <w:numPr>
          <w:ilvl w:val="0"/>
          <w:numId w:val="0"/>
        </w:numPr>
        <w:ind w:left="420" w:hanging="420"/>
      </w:pPr>
      <w:bookmarkStart w:id="3460" w:name="_UI_return_code"/>
      <w:bookmarkStart w:id="3461" w:name="_Toc478130837"/>
      <w:bookmarkEnd w:id="3460"/>
      <w:r>
        <w:t>UI return code</w:t>
      </w:r>
      <w:bookmarkEnd w:id="346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 w:type="dxa"/>
          <w:left w:w="101" w:type="dxa"/>
          <w:bottom w:w="14" w:type="dxa"/>
          <w:right w:w="101" w:type="dxa"/>
        </w:tblCellMar>
        <w:tblLook w:val="01E0" w:firstRow="1" w:lastRow="1" w:firstColumn="1" w:lastColumn="1" w:noHBand="0" w:noVBand="0"/>
      </w:tblPr>
      <w:tblGrid>
        <w:gridCol w:w="2856"/>
        <w:gridCol w:w="2408"/>
        <w:gridCol w:w="3022"/>
      </w:tblGrid>
      <w:tr w:rsidR="004E076A" w:rsidRPr="00C921B1" w:rsidTr="0089205B">
        <w:trPr>
          <w:trHeight w:val="218"/>
          <w:tblHeader/>
          <w:jc w:val="center"/>
        </w:trPr>
        <w:tc>
          <w:tcPr>
            <w:tcW w:w="2856"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4E076A" w:rsidRPr="00C921B1" w:rsidRDefault="004E076A" w:rsidP="00D91FCC">
            <w:pPr>
              <w:pStyle w:val="VFTableTextHeading"/>
              <w:rPr>
                <w:color w:val="FFFFFF"/>
              </w:rPr>
            </w:pPr>
            <w:r w:rsidRPr="00C921B1">
              <w:rPr>
                <w:color w:val="FFFFFF"/>
              </w:rPr>
              <w:t>Return code</w:t>
            </w:r>
          </w:p>
        </w:tc>
        <w:tc>
          <w:tcPr>
            <w:tcW w:w="2408"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Pr>
          <w:p w:rsidR="004E076A" w:rsidRPr="00C921B1" w:rsidRDefault="004E076A" w:rsidP="00D91FCC">
            <w:pPr>
              <w:pStyle w:val="VFTableTextHeading"/>
              <w:rPr>
                <w:color w:val="FFFFFF"/>
              </w:rPr>
            </w:pPr>
            <w:r w:rsidRPr="00C921B1">
              <w:rPr>
                <w:color w:val="FFFFFF"/>
              </w:rPr>
              <w:t>Value</w:t>
            </w:r>
          </w:p>
        </w:tc>
        <w:tc>
          <w:tcPr>
            <w:tcW w:w="3022"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4E076A" w:rsidRPr="00C921B1" w:rsidRDefault="004E076A" w:rsidP="00D91FCC">
            <w:pPr>
              <w:pStyle w:val="VFTableTextHeading"/>
              <w:rPr>
                <w:color w:val="FFFFFF"/>
              </w:rPr>
            </w:pPr>
            <w:r w:rsidRPr="00C921B1">
              <w:rPr>
                <w:color w:val="FFFFFF"/>
              </w:rPr>
              <w:t>Description</w:t>
            </w:r>
          </w:p>
        </w:tc>
      </w:tr>
      <w:tr w:rsidR="004E076A" w:rsidRPr="00EA45F6" w:rsidTr="0089205B">
        <w:trPr>
          <w:trHeight w:val="308"/>
          <w:jc w:val="center"/>
        </w:trPr>
        <w:tc>
          <w:tcPr>
            <w:tcW w:w="2856" w:type="dxa"/>
            <w:shd w:val="clear" w:color="auto" w:fill="auto"/>
            <w:tcMar>
              <w:left w:w="101" w:type="dxa"/>
              <w:right w:w="101" w:type="dxa"/>
            </w:tcMar>
          </w:tcPr>
          <w:p w:rsidR="004E076A" w:rsidRPr="002C564E" w:rsidRDefault="004E076A" w:rsidP="0089205B">
            <w:pPr>
              <w:pStyle w:val="TableText0"/>
              <w:rPr>
                <w:rFonts w:asciiTheme="minorHAnsi" w:eastAsiaTheme="minorEastAsia" w:hAnsiTheme="minorHAnsi" w:cstheme="minorHAnsi"/>
                <w:sz w:val="18"/>
                <w:szCs w:val="18"/>
              </w:rPr>
            </w:pPr>
            <w:r w:rsidRPr="002C564E">
              <w:rPr>
                <w:rFonts w:asciiTheme="minorHAnsi" w:eastAsiaTheme="minorEastAsia" w:hAnsiTheme="minorHAnsi" w:cstheme="minorHAnsi" w:hint="eastAsia"/>
                <w:sz w:val="18"/>
                <w:szCs w:val="18"/>
              </w:rPr>
              <w:t>EL_UI_ERT_BASE</w:t>
            </w:r>
          </w:p>
        </w:tc>
        <w:tc>
          <w:tcPr>
            <w:tcW w:w="2408" w:type="dxa"/>
          </w:tcPr>
          <w:p w:rsidR="004E076A" w:rsidRPr="002C564E"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2000</w:t>
            </w:r>
          </w:p>
        </w:tc>
        <w:tc>
          <w:tcPr>
            <w:tcW w:w="3022" w:type="dxa"/>
            <w:shd w:val="clear" w:color="auto" w:fill="auto"/>
            <w:tcMar>
              <w:left w:w="101" w:type="dxa"/>
              <w:right w:w="101" w:type="dxa"/>
            </w:tcMar>
          </w:tcPr>
          <w:p w:rsidR="004E076A" w:rsidRPr="002C564E" w:rsidRDefault="004E076A" w:rsidP="0089205B">
            <w:pPr>
              <w:pStyle w:val="TableText0"/>
              <w:rPr>
                <w:rFonts w:asciiTheme="minorHAnsi" w:eastAsiaTheme="minorEastAsia" w:hAnsiTheme="minorHAnsi" w:cstheme="minorHAnsi"/>
                <w:sz w:val="18"/>
                <w:szCs w:val="18"/>
              </w:rPr>
            </w:pPr>
          </w:p>
        </w:tc>
      </w:tr>
      <w:tr w:rsidR="004E076A" w:rsidRPr="00EA45F6" w:rsidTr="0089205B">
        <w:trPr>
          <w:trHeight w:val="288"/>
          <w:jc w:val="center"/>
        </w:trPr>
        <w:tc>
          <w:tcPr>
            <w:tcW w:w="2856" w:type="dxa"/>
            <w:shd w:val="clear" w:color="auto" w:fill="auto"/>
            <w:tcMar>
              <w:left w:w="101" w:type="dxa"/>
              <w:right w:w="101" w:type="dxa"/>
            </w:tcMar>
          </w:tcPr>
          <w:p w:rsidR="004E076A" w:rsidRPr="002C564E" w:rsidRDefault="004E076A" w:rsidP="0089205B">
            <w:pPr>
              <w:pStyle w:val="TableText0"/>
              <w:rPr>
                <w:rFonts w:asciiTheme="minorHAnsi" w:eastAsiaTheme="minorEastAsia" w:hAnsiTheme="minorHAnsi" w:cstheme="minorHAnsi"/>
                <w:sz w:val="18"/>
                <w:szCs w:val="18"/>
              </w:rPr>
            </w:pPr>
            <w:r w:rsidRPr="002C564E">
              <w:rPr>
                <w:rFonts w:asciiTheme="minorHAnsi" w:eastAsiaTheme="minorEastAsia" w:hAnsiTheme="minorHAnsi" w:cstheme="minorHAnsi" w:hint="eastAsia"/>
                <w:sz w:val="18"/>
                <w:szCs w:val="18"/>
              </w:rPr>
              <w:t>EL_UI_</w:t>
            </w:r>
            <w:r w:rsidRPr="002C564E">
              <w:rPr>
                <w:rFonts w:asciiTheme="minorHAnsi" w:eastAsiaTheme="minorEastAsia" w:hAnsiTheme="minorHAnsi" w:cstheme="minorHAnsi"/>
                <w:sz w:val="18"/>
                <w:szCs w:val="18"/>
              </w:rPr>
              <w:t>RET_INVALID_PARAM</w:t>
            </w:r>
          </w:p>
        </w:tc>
        <w:tc>
          <w:tcPr>
            <w:tcW w:w="2408" w:type="dxa"/>
          </w:tcPr>
          <w:p w:rsidR="004E076A" w:rsidRPr="002C564E"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EL_UI_ERT_BASE</w:t>
            </w:r>
            <w:r>
              <w:rPr>
                <w:rFonts w:asciiTheme="minorHAnsi" w:eastAsiaTheme="minorEastAsia" w:hAnsiTheme="minorHAnsi" w:cstheme="minorHAnsi"/>
                <w:sz w:val="18"/>
                <w:szCs w:val="18"/>
              </w:rPr>
              <w:t xml:space="preserve"> + 1</w:t>
            </w:r>
            <w:r>
              <w:rPr>
                <w:rFonts w:asciiTheme="minorHAnsi" w:eastAsiaTheme="minorEastAsia" w:hAnsiTheme="minorHAnsi" w:cstheme="minorHAnsi" w:hint="eastAsia"/>
                <w:sz w:val="18"/>
                <w:szCs w:val="18"/>
              </w:rPr>
              <w:t>)</w:t>
            </w:r>
          </w:p>
        </w:tc>
        <w:tc>
          <w:tcPr>
            <w:tcW w:w="3022" w:type="dxa"/>
            <w:shd w:val="clear" w:color="auto" w:fill="auto"/>
            <w:tcMar>
              <w:left w:w="101" w:type="dxa"/>
              <w:right w:w="101" w:type="dxa"/>
            </w:tcMar>
          </w:tcPr>
          <w:p w:rsidR="004E076A" w:rsidRPr="002C564E"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I</w:t>
            </w:r>
            <w:r>
              <w:rPr>
                <w:rFonts w:asciiTheme="minorHAnsi" w:eastAsiaTheme="minorEastAsia" w:hAnsiTheme="minorHAnsi" w:cstheme="minorHAnsi" w:hint="eastAsia"/>
                <w:sz w:val="18"/>
                <w:szCs w:val="18"/>
              </w:rPr>
              <w:t xml:space="preserve">nvalid </w:t>
            </w:r>
            <w:r>
              <w:rPr>
                <w:rFonts w:asciiTheme="minorHAnsi" w:eastAsiaTheme="minorEastAsia" w:hAnsiTheme="minorHAnsi" w:cstheme="minorHAnsi"/>
                <w:sz w:val="18"/>
                <w:szCs w:val="18"/>
              </w:rPr>
              <w:t>parameter</w:t>
            </w:r>
          </w:p>
        </w:tc>
      </w:tr>
      <w:tr w:rsidR="004E076A" w:rsidRPr="00EA45F6" w:rsidTr="0089205B">
        <w:trPr>
          <w:trHeight w:val="288"/>
          <w:jc w:val="center"/>
        </w:trPr>
        <w:tc>
          <w:tcPr>
            <w:tcW w:w="2856" w:type="dxa"/>
            <w:shd w:val="clear" w:color="auto" w:fill="auto"/>
            <w:tcMar>
              <w:left w:w="101" w:type="dxa"/>
              <w:right w:w="101" w:type="dxa"/>
            </w:tcMar>
          </w:tcPr>
          <w:p w:rsidR="004E076A" w:rsidRPr="002C564E"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EL_UI_RET_</w:t>
            </w:r>
            <w:r>
              <w:rPr>
                <w:rFonts w:asciiTheme="minorHAnsi" w:eastAsiaTheme="minorEastAsia" w:hAnsiTheme="minorHAnsi" w:cstheme="minorHAnsi"/>
                <w:sz w:val="18"/>
                <w:szCs w:val="18"/>
              </w:rPr>
              <w:t>MEM_RUN_OUT</w:t>
            </w:r>
          </w:p>
        </w:tc>
        <w:tc>
          <w:tcPr>
            <w:tcW w:w="2408" w:type="dxa"/>
          </w:tcPr>
          <w:p w:rsidR="004E076A" w:rsidRPr="002C564E"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Pr>
                <w:rFonts w:asciiTheme="minorHAnsi" w:eastAsiaTheme="minorEastAsia" w:hAnsiTheme="minorHAnsi" w:cstheme="minorHAnsi"/>
                <w:sz w:val="18"/>
                <w:szCs w:val="18"/>
              </w:rPr>
              <w:t>EL_UI_RET_BASE + 2</w:t>
            </w:r>
            <w:r>
              <w:rPr>
                <w:rFonts w:asciiTheme="minorHAnsi" w:eastAsiaTheme="minorEastAsia" w:hAnsiTheme="minorHAnsi" w:cstheme="minorHAnsi" w:hint="eastAsia"/>
                <w:sz w:val="18"/>
                <w:szCs w:val="18"/>
              </w:rPr>
              <w:t>)</w:t>
            </w:r>
          </w:p>
        </w:tc>
        <w:tc>
          <w:tcPr>
            <w:tcW w:w="3022" w:type="dxa"/>
            <w:shd w:val="clear" w:color="auto" w:fill="auto"/>
            <w:tcMar>
              <w:left w:w="101" w:type="dxa"/>
              <w:right w:w="101" w:type="dxa"/>
            </w:tcMar>
          </w:tcPr>
          <w:p w:rsidR="004E076A" w:rsidRPr="002C564E"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 xml:space="preserve">Memory </w:t>
            </w:r>
            <w:r>
              <w:rPr>
                <w:rFonts w:asciiTheme="minorHAnsi" w:eastAsiaTheme="minorEastAsia" w:hAnsiTheme="minorHAnsi" w:cstheme="minorHAnsi"/>
                <w:sz w:val="18"/>
                <w:szCs w:val="18"/>
              </w:rPr>
              <w:t>run out</w:t>
            </w:r>
          </w:p>
        </w:tc>
      </w:tr>
      <w:tr w:rsidR="004E076A" w:rsidRPr="00EA45F6" w:rsidTr="0089205B">
        <w:trPr>
          <w:trHeight w:val="288"/>
          <w:jc w:val="center"/>
        </w:trPr>
        <w:tc>
          <w:tcPr>
            <w:tcW w:w="2856" w:type="dxa"/>
            <w:shd w:val="clear" w:color="auto" w:fill="auto"/>
            <w:tcMar>
              <w:left w:w="101" w:type="dxa"/>
              <w:right w:w="101" w:type="dxa"/>
            </w:tcMar>
          </w:tcPr>
          <w:p w:rsidR="004E076A" w:rsidRPr="002C564E"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lastRenderedPageBreak/>
              <w:t>EL_UI_</w:t>
            </w:r>
            <w:r>
              <w:rPr>
                <w:rFonts w:asciiTheme="minorHAnsi" w:eastAsiaTheme="minorEastAsia" w:hAnsiTheme="minorHAnsi" w:cstheme="minorHAnsi"/>
                <w:sz w:val="18"/>
                <w:szCs w:val="18"/>
              </w:rPr>
              <w:t>RET_TIME_OUT</w:t>
            </w:r>
          </w:p>
        </w:tc>
        <w:tc>
          <w:tcPr>
            <w:tcW w:w="2408" w:type="dxa"/>
          </w:tcPr>
          <w:p w:rsidR="004E076A" w:rsidRPr="002C564E"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EL_UI_ERT_BASE</w:t>
            </w:r>
            <w:r>
              <w:rPr>
                <w:rFonts w:asciiTheme="minorHAnsi" w:eastAsiaTheme="minorEastAsia" w:hAnsiTheme="minorHAnsi" w:cstheme="minorHAnsi"/>
                <w:sz w:val="18"/>
                <w:szCs w:val="18"/>
              </w:rPr>
              <w:t xml:space="preserve"> + 3</w:t>
            </w:r>
            <w:r>
              <w:rPr>
                <w:rFonts w:asciiTheme="minorHAnsi" w:eastAsiaTheme="minorEastAsia" w:hAnsiTheme="minorHAnsi" w:cstheme="minorHAnsi" w:hint="eastAsia"/>
                <w:sz w:val="18"/>
                <w:szCs w:val="18"/>
              </w:rPr>
              <w:t>)</w:t>
            </w:r>
          </w:p>
        </w:tc>
        <w:tc>
          <w:tcPr>
            <w:tcW w:w="3022" w:type="dxa"/>
            <w:shd w:val="clear" w:color="auto" w:fill="auto"/>
            <w:tcMar>
              <w:left w:w="101" w:type="dxa"/>
              <w:right w:w="101" w:type="dxa"/>
            </w:tcMar>
          </w:tcPr>
          <w:p w:rsidR="004E076A" w:rsidRPr="002C564E"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Time out</w:t>
            </w:r>
          </w:p>
        </w:tc>
      </w:tr>
      <w:tr w:rsidR="004E076A" w:rsidRPr="00EA45F6" w:rsidTr="0089205B">
        <w:trPr>
          <w:trHeight w:val="288"/>
          <w:jc w:val="center"/>
        </w:trPr>
        <w:tc>
          <w:tcPr>
            <w:tcW w:w="2856" w:type="dxa"/>
            <w:shd w:val="clear" w:color="auto" w:fill="auto"/>
            <w:tcMar>
              <w:left w:w="101" w:type="dxa"/>
              <w:right w:w="101" w:type="dxa"/>
            </w:tcMar>
          </w:tcPr>
          <w:p w:rsidR="004E076A"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EL_UI_RET_</w:t>
            </w:r>
            <w:r>
              <w:rPr>
                <w:rFonts w:asciiTheme="minorHAnsi" w:eastAsiaTheme="minorEastAsia" w:hAnsiTheme="minorHAnsi" w:cstheme="minorHAnsi"/>
                <w:sz w:val="18"/>
                <w:szCs w:val="18"/>
              </w:rPr>
              <w:t>INVALID_CONFIG</w:t>
            </w:r>
          </w:p>
        </w:tc>
        <w:tc>
          <w:tcPr>
            <w:tcW w:w="2408" w:type="dxa"/>
          </w:tcPr>
          <w:p w:rsidR="004E076A"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EL_UI_ERT_BASE</w:t>
            </w:r>
            <w:r>
              <w:rPr>
                <w:rFonts w:asciiTheme="minorHAnsi" w:eastAsiaTheme="minorEastAsia" w:hAnsiTheme="minorHAnsi" w:cstheme="minorHAnsi"/>
                <w:sz w:val="18"/>
                <w:szCs w:val="18"/>
              </w:rPr>
              <w:t xml:space="preserve"> + 4</w:t>
            </w:r>
            <w:r>
              <w:rPr>
                <w:rFonts w:asciiTheme="minorHAnsi" w:eastAsiaTheme="minorEastAsia" w:hAnsiTheme="minorHAnsi" w:cstheme="minorHAnsi" w:hint="eastAsia"/>
                <w:sz w:val="18"/>
                <w:szCs w:val="18"/>
              </w:rPr>
              <w:t>)</w:t>
            </w:r>
          </w:p>
        </w:tc>
        <w:tc>
          <w:tcPr>
            <w:tcW w:w="3022" w:type="dxa"/>
            <w:shd w:val="clear" w:color="auto" w:fill="auto"/>
            <w:tcMar>
              <w:left w:w="101" w:type="dxa"/>
              <w:right w:w="101" w:type="dxa"/>
            </w:tcMar>
          </w:tcPr>
          <w:p w:rsidR="004E076A"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 xml:space="preserve">Invalid </w:t>
            </w:r>
            <w:proofErr w:type="spellStart"/>
            <w:r>
              <w:rPr>
                <w:rFonts w:asciiTheme="minorHAnsi" w:eastAsiaTheme="minorEastAsia" w:hAnsiTheme="minorHAnsi" w:cstheme="minorHAnsi" w:hint="eastAsia"/>
                <w:sz w:val="18"/>
                <w:szCs w:val="18"/>
              </w:rPr>
              <w:t>config</w:t>
            </w:r>
            <w:proofErr w:type="spellEnd"/>
          </w:p>
        </w:tc>
      </w:tr>
      <w:tr w:rsidR="004E076A" w:rsidRPr="00EA45F6" w:rsidTr="0089205B">
        <w:trPr>
          <w:trHeight w:val="288"/>
          <w:jc w:val="center"/>
        </w:trPr>
        <w:tc>
          <w:tcPr>
            <w:tcW w:w="2856" w:type="dxa"/>
            <w:shd w:val="clear" w:color="auto" w:fill="auto"/>
            <w:tcMar>
              <w:left w:w="101" w:type="dxa"/>
              <w:right w:w="101" w:type="dxa"/>
            </w:tcMar>
          </w:tcPr>
          <w:p w:rsidR="004E076A"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EL_UI_RET_</w:t>
            </w:r>
            <w:r>
              <w:rPr>
                <w:rFonts w:asciiTheme="minorHAnsi" w:eastAsiaTheme="minorEastAsia" w:hAnsiTheme="minorHAnsi" w:cstheme="minorHAnsi"/>
                <w:sz w:val="18"/>
                <w:szCs w:val="18"/>
              </w:rPr>
              <w:t>INVALID_PAGE</w:t>
            </w:r>
          </w:p>
        </w:tc>
        <w:tc>
          <w:tcPr>
            <w:tcW w:w="2408" w:type="dxa"/>
          </w:tcPr>
          <w:p w:rsidR="004E076A"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EL_UI_ERT_BASE</w:t>
            </w:r>
            <w:r>
              <w:rPr>
                <w:rFonts w:asciiTheme="minorHAnsi" w:eastAsiaTheme="minorEastAsia" w:hAnsiTheme="minorHAnsi" w:cstheme="minorHAnsi"/>
                <w:sz w:val="18"/>
                <w:szCs w:val="18"/>
              </w:rPr>
              <w:t xml:space="preserve"> + 5</w:t>
            </w:r>
            <w:r>
              <w:rPr>
                <w:rFonts w:asciiTheme="minorHAnsi" w:eastAsiaTheme="minorEastAsia" w:hAnsiTheme="minorHAnsi" w:cstheme="minorHAnsi" w:hint="eastAsia"/>
                <w:sz w:val="18"/>
                <w:szCs w:val="18"/>
              </w:rPr>
              <w:t>)</w:t>
            </w:r>
          </w:p>
        </w:tc>
        <w:tc>
          <w:tcPr>
            <w:tcW w:w="3022" w:type="dxa"/>
            <w:shd w:val="clear" w:color="auto" w:fill="auto"/>
            <w:tcMar>
              <w:left w:w="101" w:type="dxa"/>
              <w:right w:w="101" w:type="dxa"/>
            </w:tcMar>
          </w:tcPr>
          <w:p w:rsidR="004E076A" w:rsidRDefault="004E076A"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I</w:t>
            </w:r>
            <w:r>
              <w:rPr>
                <w:rFonts w:asciiTheme="minorHAnsi" w:eastAsiaTheme="minorEastAsia" w:hAnsiTheme="minorHAnsi" w:cstheme="minorHAnsi" w:hint="eastAsia"/>
                <w:sz w:val="18"/>
                <w:szCs w:val="18"/>
              </w:rPr>
              <w:t>n</w:t>
            </w:r>
            <w:r>
              <w:rPr>
                <w:rFonts w:asciiTheme="minorHAnsi" w:eastAsiaTheme="minorEastAsia" w:hAnsiTheme="minorHAnsi" w:cstheme="minorHAnsi"/>
                <w:sz w:val="18"/>
                <w:szCs w:val="18"/>
              </w:rPr>
              <w:t>valid page</w:t>
            </w:r>
          </w:p>
        </w:tc>
      </w:tr>
    </w:tbl>
    <w:p w:rsidR="006563FB" w:rsidRDefault="006563FB" w:rsidP="006563FB">
      <w:pPr>
        <w:pStyle w:val="3"/>
        <w:numPr>
          <w:ilvl w:val="0"/>
          <w:numId w:val="0"/>
        </w:numPr>
        <w:ind w:left="420" w:hanging="420"/>
      </w:pPr>
      <w:bookmarkStart w:id="3462" w:name="_Security_return_code"/>
      <w:bookmarkStart w:id="3463" w:name="_Toc478130838"/>
      <w:bookmarkEnd w:id="3462"/>
      <w:r>
        <w:t>Security return code</w:t>
      </w:r>
      <w:bookmarkEnd w:id="346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4" w:type="dxa"/>
          <w:left w:w="101" w:type="dxa"/>
          <w:bottom w:w="14" w:type="dxa"/>
          <w:right w:w="101" w:type="dxa"/>
        </w:tblCellMar>
        <w:tblLook w:val="01E0" w:firstRow="1" w:lastRow="1" w:firstColumn="1" w:lastColumn="1" w:noHBand="0" w:noVBand="0"/>
      </w:tblPr>
      <w:tblGrid>
        <w:gridCol w:w="3676"/>
        <w:gridCol w:w="2835"/>
        <w:gridCol w:w="1775"/>
      </w:tblGrid>
      <w:tr w:rsidR="006563FB" w:rsidRPr="00C921B1" w:rsidTr="00301574">
        <w:trPr>
          <w:trHeight w:val="218"/>
          <w:tblHeader/>
          <w:jc w:val="center"/>
        </w:trPr>
        <w:tc>
          <w:tcPr>
            <w:tcW w:w="3676"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6563FB" w:rsidRPr="00C921B1" w:rsidRDefault="006563FB" w:rsidP="0089205B">
            <w:pPr>
              <w:pStyle w:val="VFTableTextHeading"/>
              <w:rPr>
                <w:color w:val="FFFFFF"/>
              </w:rPr>
            </w:pPr>
            <w:r w:rsidRPr="00C921B1">
              <w:rPr>
                <w:color w:val="FFFFFF"/>
              </w:rPr>
              <w:t>Return code</w:t>
            </w:r>
          </w:p>
        </w:tc>
        <w:tc>
          <w:tcPr>
            <w:tcW w:w="2835"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Pr>
          <w:p w:rsidR="006563FB" w:rsidRPr="00C921B1" w:rsidRDefault="006563FB" w:rsidP="0089205B">
            <w:pPr>
              <w:pStyle w:val="VFTableTextHeading"/>
              <w:rPr>
                <w:color w:val="FFFFFF"/>
              </w:rPr>
            </w:pPr>
            <w:r w:rsidRPr="00C921B1">
              <w:rPr>
                <w:rFonts w:hint="eastAsia"/>
                <w:color w:val="FFFFFF"/>
              </w:rPr>
              <w:t>Val</w:t>
            </w:r>
            <w:r w:rsidRPr="00C921B1">
              <w:rPr>
                <w:color w:val="FFFFFF"/>
              </w:rPr>
              <w:t>ue</w:t>
            </w:r>
          </w:p>
        </w:tc>
        <w:tc>
          <w:tcPr>
            <w:tcW w:w="1775"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6563FB" w:rsidRPr="00C921B1" w:rsidRDefault="006563FB" w:rsidP="0089205B">
            <w:pPr>
              <w:pStyle w:val="VFTableTextHeading"/>
              <w:rPr>
                <w:color w:val="FFFFFF"/>
              </w:rPr>
            </w:pPr>
            <w:r w:rsidRPr="00C921B1">
              <w:rPr>
                <w:color w:val="FFFFFF"/>
              </w:rPr>
              <w:t>Description</w:t>
            </w:r>
          </w:p>
        </w:tc>
      </w:tr>
      <w:tr w:rsidR="001E7B76" w:rsidRPr="002C564E" w:rsidTr="00301574">
        <w:trPr>
          <w:trHeight w:val="308"/>
          <w:jc w:val="center"/>
        </w:trPr>
        <w:tc>
          <w:tcPr>
            <w:tcW w:w="3676" w:type="dxa"/>
            <w:shd w:val="clear" w:color="auto" w:fill="auto"/>
            <w:tcMar>
              <w:left w:w="101" w:type="dxa"/>
              <w:right w:w="101" w:type="dxa"/>
            </w:tcMar>
          </w:tcPr>
          <w:p w:rsidR="001E7B76" w:rsidRPr="002C564E" w:rsidRDefault="001E7B76" w:rsidP="001E7B76">
            <w:pPr>
              <w:pStyle w:val="TableText0"/>
              <w:rPr>
                <w:rFonts w:asciiTheme="minorHAnsi" w:eastAsiaTheme="minorEastAsia" w:hAnsiTheme="minorHAnsi" w:cstheme="minorHAnsi"/>
                <w:sz w:val="18"/>
                <w:szCs w:val="18"/>
              </w:rPr>
            </w:pPr>
            <w:r w:rsidRPr="002C564E">
              <w:rPr>
                <w:rFonts w:asciiTheme="minorHAnsi" w:eastAsiaTheme="minorEastAsia" w:hAnsiTheme="minorHAnsi" w:cstheme="minorHAnsi" w:hint="eastAsia"/>
                <w:sz w:val="18"/>
                <w:szCs w:val="18"/>
              </w:rPr>
              <w:t>EL_SECURITY_RET_</w:t>
            </w:r>
            <w:r w:rsidRPr="002C564E">
              <w:rPr>
                <w:rFonts w:asciiTheme="minorHAnsi" w:eastAsiaTheme="minorEastAsia" w:hAnsiTheme="minorHAnsi" w:cstheme="minorHAnsi"/>
                <w:sz w:val="18"/>
                <w:szCs w:val="18"/>
              </w:rPr>
              <w:t>BASE</w:t>
            </w:r>
          </w:p>
        </w:tc>
        <w:tc>
          <w:tcPr>
            <w:tcW w:w="2835" w:type="dxa"/>
          </w:tcPr>
          <w:p w:rsidR="001E7B76" w:rsidRPr="002C564E"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30</w:t>
            </w:r>
            <w:r w:rsidRPr="002C564E">
              <w:rPr>
                <w:rFonts w:asciiTheme="minorHAnsi" w:eastAsiaTheme="minorEastAsia" w:hAnsiTheme="minorHAnsi" w:cstheme="minorHAnsi" w:hint="eastAsia"/>
                <w:sz w:val="18"/>
                <w:szCs w:val="18"/>
              </w:rPr>
              <w:t>00</w:t>
            </w:r>
          </w:p>
        </w:tc>
        <w:tc>
          <w:tcPr>
            <w:tcW w:w="1775" w:type="dxa"/>
            <w:shd w:val="clear" w:color="auto" w:fill="auto"/>
            <w:tcMar>
              <w:left w:w="101" w:type="dxa"/>
              <w:right w:w="101" w:type="dxa"/>
            </w:tcMar>
          </w:tcPr>
          <w:p w:rsidR="001E7B76" w:rsidRPr="002C564E" w:rsidRDefault="001E7B76" w:rsidP="001E7B76">
            <w:pPr>
              <w:pStyle w:val="TableText0"/>
              <w:rPr>
                <w:rFonts w:asciiTheme="minorHAnsi" w:eastAsiaTheme="minorEastAsia" w:hAnsiTheme="minorHAnsi" w:cstheme="minorHAnsi"/>
                <w:sz w:val="18"/>
                <w:szCs w:val="18"/>
              </w:rPr>
            </w:pPr>
          </w:p>
        </w:tc>
      </w:tr>
      <w:tr w:rsidR="001E7B76" w:rsidRPr="002C564E" w:rsidTr="00301574">
        <w:trPr>
          <w:trHeight w:val="288"/>
          <w:jc w:val="center"/>
        </w:trPr>
        <w:tc>
          <w:tcPr>
            <w:tcW w:w="3676" w:type="dxa"/>
            <w:shd w:val="clear" w:color="auto" w:fill="auto"/>
            <w:tcMar>
              <w:left w:w="101" w:type="dxa"/>
              <w:right w:w="101" w:type="dxa"/>
            </w:tcMar>
          </w:tcPr>
          <w:p w:rsidR="001E7B76" w:rsidRPr="002C564E"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w:t>
            </w:r>
            <w:r>
              <w:rPr>
                <w:rFonts w:asciiTheme="minorHAnsi" w:eastAsiaTheme="minorEastAsia" w:hAnsiTheme="minorHAnsi" w:cstheme="minorHAnsi"/>
                <w:sz w:val="18"/>
                <w:szCs w:val="18"/>
              </w:rPr>
              <w:t>_SECURITY_RET_NO_KEY</w:t>
            </w:r>
          </w:p>
        </w:tc>
        <w:tc>
          <w:tcPr>
            <w:tcW w:w="2835" w:type="dxa"/>
          </w:tcPr>
          <w:p w:rsidR="001E7B76" w:rsidRPr="002C564E" w:rsidRDefault="001E7B76" w:rsidP="001E7B76">
            <w:pPr>
              <w:pStyle w:val="TableText0"/>
              <w:rPr>
                <w:rFonts w:asciiTheme="minorHAnsi" w:hAnsiTheme="minorHAnsi" w:cstheme="minorHAnsi"/>
                <w:sz w:val="18"/>
                <w:szCs w:val="18"/>
              </w:rPr>
            </w:pPr>
            <w:r>
              <w:rPr>
                <w:rFonts w:asciiTheme="minorHAnsi" w:hAnsiTheme="minorHAnsi" w:cstheme="minorHAnsi"/>
                <w:sz w:val="18"/>
                <w:szCs w:val="18"/>
              </w:rPr>
              <w:t>(</w:t>
            </w:r>
            <w:r w:rsidRPr="002C564E">
              <w:rPr>
                <w:rFonts w:asciiTheme="minorHAnsi" w:eastAsiaTheme="minorEastAsia" w:hAnsiTheme="minorHAnsi" w:cstheme="minorHAnsi" w:hint="eastAsia"/>
                <w:sz w:val="18"/>
                <w:szCs w:val="18"/>
              </w:rPr>
              <w:t>EL_SECURITY_RET_</w:t>
            </w:r>
            <w:r w:rsidRPr="002C564E">
              <w:rPr>
                <w:rFonts w:asciiTheme="minorHAnsi" w:eastAsiaTheme="minorEastAsia" w:hAnsiTheme="minorHAnsi" w:cstheme="minorHAnsi"/>
                <w:sz w:val="18"/>
                <w:szCs w:val="18"/>
              </w:rPr>
              <w:t>BASE</w:t>
            </w:r>
            <w:r>
              <w:rPr>
                <w:rFonts w:asciiTheme="minorHAnsi" w:eastAsiaTheme="minorEastAsia" w:hAnsiTheme="minorHAnsi" w:cstheme="minorHAnsi"/>
                <w:sz w:val="18"/>
                <w:szCs w:val="18"/>
              </w:rPr>
              <w:t xml:space="preserve"> + 1</w:t>
            </w:r>
            <w:r>
              <w:rPr>
                <w:rFonts w:asciiTheme="minorHAnsi" w:hAnsiTheme="minorHAnsi" w:cstheme="minorHAnsi"/>
                <w:sz w:val="18"/>
                <w:szCs w:val="18"/>
              </w:rPr>
              <w:t>)</w:t>
            </w:r>
          </w:p>
        </w:tc>
        <w:tc>
          <w:tcPr>
            <w:tcW w:w="1775" w:type="dxa"/>
            <w:shd w:val="clear" w:color="auto" w:fill="auto"/>
            <w:tcMar>
              <w:left w:w="101" w:type="dxa"/>
              <w:right w:w="101" w:type="dxa"/>
            </w:tcMar>
          </w:tcPr>
          <w:p w:rsidR="001E7B76" w:rsidRPr="002C564E" w:rsidRDefault="001E7B76" w:rsidP="001E7B76">
            <w:pPr>
              <w:pStyle w:val="TableText0"/>
              <w:rPr>
                <w:rFonts w:asciiTheme="minorHAnsi" w:hAnsiTheme="minorHAnsi" w:cstheme="minorHAnsi"/>
                <w:sz w:val="18"/>
                <w:szCs w:val="18"/>
              </w:rPr>
            </w:pPr>
            <w:r w:rsidRPr="004E076A">
              <w:rPr>
                <w:rFonts w:asciiTheme="minorHAnsi" w:hAnsiTheme="minorHAnsi" w:cstheme="minorHAnsi"/>
                <w:sz w:val="18"/>
                <w:szCs w:val="18"/>
              </w:rPr>
              <w:t>Key does not exist</w:t>
            </w:r>
          </w:p>
        </w:tc>
      </w:tr>
      <w:tr w:rsidR="001E7B76" w:rsidRPr="00603EF1" w:rsidTr="00301574">
        <w:trPr>
          <w:trHeight w:val="288"/>
          <w:jc w:val="center"/>
        </w:trPr>
        <w:tc>
          <w:tcPr>
            <w:tcW w:w="3676" w:type="dxa"/>
            <w:shd w:val="clear" w:color="auto" w:fill="auto"/>
            <w:tcMar>
              <w:left w:w="101" w:type="dxa"/>
              <w:right w:w="101" w:type="dxa"/>
            </w:tcMar>
          </w:tcPr>
          <w:p w:rsidR="001E7B76" w:rsidRPr="009937FE" w:rsidRDefault="001E7B76" w:rsidP="001E7B76">
            <w:pPr>
              <w:pStyle w:val="TableText0"/>
              <w:rPr>
                <w:rFonts w:asciiTheme="minorHAnsi" w:eastAsiaTheme="minorEastAsia" w:hAnsiTheme="minorHAnsi" w:cstheme="minorHAnsi"/>
                <w:sz w:val="18"/>
                <w:szCs w:val="18"/>
              </w:rPr>
            </w:pPr>
            <w:r w:rsidRPr="009937FE">
              <w:rPr>
                <w:rFonts w:asciiTheme="minorHAnsi" w:eastAsiaTheme="minorEastAsia" w:hAnsiTheme="minorHAnsi" w:cstheme="minorHAnsi"/>
                <w:sz w:val="18"/>
                <w:szCs w:val="18"/>
              </w:rPr>
              <w:t>EL_SECURITY_RET_INVALID_PARAM</w:t>
            </w:r>
          </w:p>
        </w:tc>
        <w:tc>
          <w:tcPr>
            <w:tcW w:w="2835" w:type="dxa"/>
          </w:tcPr>
          <w:p w:rsidR="001E7B76"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(EL_SECURITY_RET_BASE </w:t>
            </w:r>
            <w:r w:rsidRPr="00526352">
              <w:rPr>
                <w:rFonts w:asciiTheme="minorHAnsi" w:eastAsiaTheme="minorEastAsia" w:hAnsiTheme="minorHAnsi" w:cstheme="minorHAnsi"/>
                <w:sz w:val="18"/>
                <w:szCs w:val="18"/>
              </w:rPr>
              <w:t>+</w:t>
            </w:r>
            <w:r>
              <w:rPr>
                <w:rFonts w:asciiTheme="minorHAnsi" w:eastAsiaTheme="minorEastAsia" w:hAnsiTheme="minorHAnsi" w:cstheme="minorHAnsi"/>
                <w:sz w:val="18"/>
                <w:szCs w:val="18"/>
              </w:rPr>
              <w:t xml:space="preserve"> 2)</w:t>
            </w:r>
          </w:p>
        </w:tc>
        <w:tc>
          <w:tcPr>
            <w:tcW w:w="1775" w:type="dxa"/>
            <w:shd w:val="clear" w:color="auto" w:fill="auto"/>
            <w:tcMar>
              <w:left w:w="101" w:type="dxa"/>
              <w:right w:w="101" w:type="dxa"/>
            </w:tcMar>
          </w:tcPr>
          <w:p w:rsidR="001E7B76" w:rsidRPr="001C0866" w:rsidRDefault="001E7B76" w:rsidP="001E7B76">
            <w:pPr>
              <w:pStyle w:val="TableText0"/>
              <w:rPr>
                <w:rFonts w:asciiTheme="minorHAnsi" w:hAnsiTheme="minorHAnsi" w:cstheme="minorHAnsi"/>
                <w:sz w:val="18"/>
                <w:szCs w:val="18"/>
              </w:rPr>
            </w:pPr>
            <w:r w:rsidRPr="00424F25">
              <w:rPr>
                <w:rFonts w:asciiTheme="minorHAnsi" w:hAnsiTheme="minorHAnsi" w:cstheme="minorHAnsi"/>
                <w:sz w:val="18"/>
                <w:szCs w:val="18"/>
              </w:rPr>
              <w:t>Parameter error or invalid.</w:t>
            </w:r>
          </w:p>
        </w:tc>
      </w:tr>
      <w:tr w:rsidR="001E7B76" w:rsidRPr="00603EF1" w:rsidTr="00301574">
        <w:trPr>
          <w:trHeight w:val="288"/>
          <w:jc w:val="center"/>
        </w:trPr>
        <w:tc>
          <w:tcPr>
            <w:tcW w:w="3676" w:type="dxa"/>
            <w:shd w:val="clear" w:color="auto" w:fill="auto"/>
            <w:tcMar>
              <w:left w:w="101" w:type="dxa"/>
              <w:right w:w="101" w:type="dxa"/>
            </w:tcMar>
          </w:tcPr>
          <w:p w:rsidR="001E7B76" w:rsidRPr="00A460FA" w:rsidRDefault="001E7B76" w:rsidP="001E7B76">
            <w:pPr>
              <w:pStyle w:val="TableText0"/>
              <w:rPr>
                <w:rFonts w:asciiTheme="minorHAnsi" w:eastAsiaTheme="minorEastAsia" w:hAnsiTheme="minorHAnsi" w:cstheme="minorHAnsi"/>
                <w:sz w:val="18"/>
                <w:szCs w:val="18"/>
              </w:rPr>
            </w:pPr>
            <w:r w:rsidRPr="00A460FA">
              <w:rPr>
                <w:rFonts w:asciiTheme="minorHAnsi" w:eastAsiaTheme="minorEastAsia" w:hAnsiTheme="minorHAnsi" w:cstheme="minorHAnsi"/>
                <w:sz w:val="18"/>
                <w:szCs w:val="18"/>
              </w:rPr>
              <w:t>EL_SECURITY_RET_</w:t>
            </w:r>
            <w:r>
              <w:rPr>
                <w:rFonts w:asciiTheme="minorHAnsi" w:eastAsiaTheme="minorEastAsia" w:hAnsiTheme="minorHAnsi" w:cstheme="minorHAnsi"/>
                <w:sz w:val="18"/>
                <w:szCs w:val="18"/>
              </w:rPr>
              <w:t>ENCRYPT_DATA_ERR</w:t>
            </w:r>
          </w:p>
        </w:tc>
        <w:tc>
          <w:tcPr>
            <w:tcW w:w="2835" w:type="dxa"/>
          </w:tcPr>
          <w:p w:rsidR="001E7B76"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(EL_SECURITY_RET_BASE </w:t>
            </w:r>
            <w:r w:rsidRPr="00526352">
              <w:rPr>
                <w:rFonts w:asciiTheme="minorHAnsi" w:eastAsiaTheme="minorEastAsia" w:hAnsiTheme="minorHAnsi" w:cstheme="minorHAnsi"/>
                <w:sz w:val="18"/>
                <w:szCs w:val="18"/>
              </w:rPr>
              <w:t>+</w:t>
            </w:r>
            <w:r>
              <w:rPr>
                <w:rFonts w:asciiTheme="minorHAnsi" w:eastAsiaTheme="minorEastAsia" w:hAnsiTheme="minorHAnsi" w:cstheme="minorHAnsi"/>
                <w:sz w:val="18"/>
                <w:szCs w:val="18"/>
              </w:rPr>
              <w:t>3)</w:t>
            </w:r>
          </w:p>
        </w:tc>
        <w:tc>
          <w:tcPr>
            <w:tcW w:w="1775" w:type="dxa"/>
            <w:shd w:val="clear" w:color="auto" w:fill="auto"/>
            <w:tcMar>
              <w:left w:w="101" w:type="dxa"/>
              <w:right w:w="101" w:type="dxa"/>
            </w:tcMar>
          </w:tcPr>
          <w:p w:rsidR="001E7B76" w:rsidRPr="001C0866" w:rsidRDefault="001E7B76" w:rsidP="001E7B76">
            <w:pPr>
              <w:pStyle w:val="TableText0"/>
              <w:rPr>
                <w:rFonts w:asciiTheme="minorHAnsi" w:hAnsiTheme="minorHAnsi" w:cstheme="minorHAnsi"/>
                <w:sz w:val="18"/>
                <w:szCs w:val="18"/>
              </w:rPr>
            </w:pPr>
            <w:r>
              <w:rPr>
                <w:rFonts w:asciiTheme="minorHAnsi" w:hAnsiTheme="minorHAnsi" w:cstheme="minorHAnsi"/>
                <w:sz w:val="18"/>
                <w:szCs w:val="18"/>
              </w:rPr>
              <w:t>Encrypt data error</w:t>
            </w:r>
          </w:p>
        </w:tc>
      </w:tr>
      <w:tr w:rsidR="001E7B76" w:rsidRPr="00603EF1" w:rsidTr="00301574">
        <w:trPr>
          <w:trHeight w:val="288"/>
          <w:jc w:val="center"/>
        </w:trPr>
        <w:tc>
          <w:tcPr>
            <w:tcW w:w="3676" w:type="dxa"/>
            <w:shd w:val="clear" w:color="auto" w:fill="auto"/>
            <w:tcMar>
              <w:left w:w="101" w:type="dxa"/>
              <w:right w:w="101" w:type="dxa"/>
            </w:tcMar>
          </w:tcPr>
          <w:p w:rsidR="001E7B76" w:rsidRPr="00A460FA" w:rsidRDefault="001E7B76" w:rsidP="001E7B76">
            <w:pPr>
              <w:pStyle w:val="TableText0"/>
              <w:rPr>
                <w:rFonts w:asciiTheme="minorHAnsi" w:eastAsiaTheme="minorEastAsia" w:hAnsiTheme="minorHAnsi" w:cstheme="minorHAnsi"/>
                <w:sz w:val="18"/>
                <w:szCs w:val="18"/>
              </w:rPr>
            </w:pPr>
            <w:r w:rsidRPr="00A460FA">
              <w:rPr>
                <w:rFonts w:asciiTheme="minorHAnsi" w:eastAsiaTheme="minorEastAsia" w:hAnsiTheme="minorHAnsi" w:cstheme="minorHAnsi"/>
                <w:sz w:val="18"/>
                <w:szCs w:val="18"/>
              </w:rPr>
              <w:t>EL_SECURITY_RET_</w:t>
            </w:r>
            <w:r>
              <w:rPr>
                <w:rFonts w:asciiTheme="minorHAnsi" w:eastAsiaTheme="minorEastAsia" w:hAnsiTheme="minorHAnsi" w:cstheme="minorHAnsi"/>
                <w:sz w:val="18"/>
                <w:szCs w:val="18"/>
              </w:rPr>
              <w:t>GET_PIN_BLOCK_ERR</w:t>
            </w:r>
          </w:p>
        </w:tc>
        <w:tc>
          <w:tcPr>
            <w:tcW w:w="2835" w:type="dxa"/>
          </w:tcPr>
          <w:p w:rsidR="001E7B76"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(EL_SECURITY_RET_BASE </w:t>
            </w:r>
            <w:r w:rsidRPr="00526352">
              <w:rPr>
                <w:rFonts w:asciiTheme="minorHAnsi" w:eastAsiaTheme="minorEastAsia" w:hAnsiTheme="minorHAnsi" w:cstheme="minorHAnsi"/>
                <w:sz w:val="18"/>
                <w:szCs w:val="18"/>
              </w:rPr>
              <w:t>+</w:t>
            </w:r>
            <w:r>
              <w:rPr>
                <w:rFonts w:asciiTheme="minorHAnsi" w:eastAsiaTheme="minorEastAsia" w:hAnsiTheme="minorHAnsi" w:cstheme="minorHAnsi"/>
                <w:sz w:val="18"/>
                <w:szCs w:val="18"/>
              </w:rPr>
              <w:t xml:space="preserve"> 4)</w:t>
            </w:r>
          </w:p>
        </w:tc>
        <w:tc>
          <w:tcPr>
            <w:tcW w:w="1775" w:type="dxa"/>
            <w:shd w:val="clear" w:color="auto" w:fill="auto"/>
            <w:tcMar>
              <w:left w:w="101" w:type="dxa"/>
              <w:right w:w="101" w:type="dxa"/>
            </w:tcMar>
          </w:tcPr>
          <w:p w:rsidR="001E7B76" w:rsidRPr="001C0866" w:rsidRDefault="001E7B76" w:rsidP="001E7B76">
            <w:pPr>
              <w:pStyle w:val="TableText0"/>
              <w:rPr>
                <w:rFonts w:asciiTheme="minorHAnsi" w:hAnsiTheme="minorHAnsi" w:cstheme="minorHAnsi"/>
                <w:sz w:val="18"/>
                <w:szCs w:val="18"/>
              </w:rPr>
            </w:pPr>
            <w:r>
              <w:rPr>
                <w:rFonts w:asciiTheme="minorHAnsi" w:hAnsiTheme="minorHAnsi" w:cstheme="minorHAnsi"/>
                <w:sz w:val="18"/>
                <w:szCs w:val="18"/>
              </w:rPr>
              <w:t>Get pin block error</w:t>
            </w:r>
          </w:p>
        </w:tc>
      </w:tr>
      <w:tr w:rsidR="001E7B76" w:rsidRPr="00603EF1" w:rsidTr="00301574">
        <w:trPr>
          <w:trHeight w:val="288"/>
          <w:jc w:val="center"/>
        </w:trPr>
        <w:tc>
          <w:tcPr>
            <w:tcW w:w="3676" w:type="dxa"/>
            <w:shd w:val="clear" w:color="auto" w:fill="auto"/>
            <w:tcMar>
              <w:left w:w="101" w:type="dxa"/>
              <w:right w:w="101" w:type="dxa"/>
            </w:tcMar>
          </w:tcPr>
          <w:p w:rsidR="001E7B76" w:rsidRPr="00A460FA"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EL_SECURITY_RET_NO_PIN_INPUT</w:t>
            </w:r>
          </w:p>
        </w:tc>
        <w:tc>
          <w:tcPr>
            <w:tcW w:w="2835" w:type="dxa"/>
          </w:tcPr>
          <w:p w:rsidR="001E7B76" w:rsidRPr="006E51AB"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(EL_SECURITY_RET_BASE </w:t>
            </w:r>
            <w:r w:rsidRPr="00526352">
              <w:rPr>
                <w:rFonts w:asciiTheme="minorHAnsi" w:eastAsiaTheme="minorEastAsia" w:hAnsiTheme="minorHAnsi" w:cstheme="minorHAnsi"/>
                <w:sz w:val="18"/>
                <w:szCs w:val="18"/>
              </w:rPr>
              <w:t>+</w:t>
            </w:r>
            <w:r>
              <w:rPr>
                <w:rFonts w:asciiTheme="minorHAnsi" w:eastAsiaTheme="minorEastAsia" w:hAnsiTheme="minorHAnsi" w:cstheme="minorHAnsi"/>
                <w:sz w:val="18"/>
                <w:szCs w:val="18"/>
              </w:rPr>
              <w:t xml:space="preserve"> 5)</w:t>
            </w:r>
          </w:p>
        </w:tc>
        <w:tc>
          <w:tcPr>
            <w:tcW w:w="1775" w:type="dxa"/>
            <w:shd w:val="clear" w:color="auto" w:fill="auto"/>
            <w:tcMar>
              <w:left w:w="101" w:type="dxa"/>
              <w:right w:w="101" w:type="dxa"/>
            </w:tcMar>
          </w:tcPr>
          <w:p w:rsidR="001E7B76" w:rsidRPr="00B00840"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N</w:t>
            </w:r>
            <w:r>
              <w:rPr>
                <w:rFonts w:asciiTheme="minorHAnsi" w:eastAsiaTheme="minorEastAsia" w:hAnsiTheme="minorHAnsi" w:cstheme="minorHAnsi"/>
                <w:sz w:val="18"/>
                <w:szCs w:val="18"/>
              </w:rPr>
              <w:t xml:space="preserve">o </w:t>
            </w:r>
            <w:r>
              <w:rPr>
                <w:rFonts w:asciiTheme="minorHAnsi" w:eastAsiaTheme="minorEastAsia" w:hAnsiTheme="minorHAnsi" w:cstheme="minorHAnsi" w:hint="eastAsia"/>
                <w:sz w:val="18"/>
                <w:szCs w:val="18"/>
              </w:rPr>
              <w:t xml:space="preserve">input pin </w:t>
            </w:r>
          </w:p>
        </w:tc>
      </w:tr>
      <w:tr w:rsidR="001E7B76" w:rsidRPr="00603EF1" w:rsidTr="00416614">
        <w:trPr>
          <w:trHeight w:val="288"/>
          <w:jc w:val="center"/>
        </w:trPr>
        <w:tc>
          <w:tcPr>
            <w:tcW w:w="3676" w:type="dxa"/>
            <w:shd w:val="clear" w:color="auto" w:fill="auto"/>
            <w:tcMar>
              <w:left w:w="101" w:type="dxa"/>
              <w:right w:w="101" w:type="dxa"/>
            </w:tcMar>
          </w:tcPr>
          <w:p w:rsidR="001E7B76"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EL_SECURITY_RET_INPUT_CANCEL</w:t>
            </w:r>
          </w:p>
        </w:tc>
        <w:tc>
          <w:tcPr>
            <w:tcW w:w="2835" w:type="dxa"/>
          </w:tcPr>
          <w:p w:rsidR="001E7B76"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(EL_SECURITY_RET_BASE </w:t>
            </w:r>
            <w:r w:rsidRPr="00526352">
              <w:rPr>
                <w:rFonts w:asciiTheme="minorHAnsi" w:eastAsiaTheme="minorEastAsia" w:hAnsiTheme="minorHAnsi" w:cstheme="minorHAnsi"/>
                <w:sz w:val="18"/>
                <w:szCs w:val="18"/>
              </w:rPr>
              <w:t>+</w:t>
            </w:r>
            <w:r>
              <w:rPr>
                <w:rFonts w:asciiTheme="minorHAnsi" w:eastAsiaTheme="minorEastAsia" w:hAnsiTheme="minorHAnsi" w:cstheme="minorHAnsi"/>
                <w:sz w:val="18"/>
                <w:szCs w:val="18"/>
              </w:rPr>
              <w:t xml:space="preserve"> </w:t>
            </w:r>
            <w:r>
              <w:rPr>
                <w:rFonts w:asciiTheme="minorHAnsi" w:eastAsiaTheme="minorEastAsia" w:hAnsiTheme="minorHAnsi" w:cstheme="minorHAnsi" w:hint="eastAsia"/>
                <w:sz w:val="18"/>
                <w:szCs w:val="18"/>
              </w:rPr>
              <w:t>6</w:t>
            </w:r>
            <w:r>
              <w:rPr>
                <w:rFonts w:asciiTheme="minorHAnsi" w:eastAsiaTheme="minorEastAsia" w:hAnsiTheme="minorHAnsi" w:cstheme="minorHAnsi"/>
                <w:sz w:val="18"/>
                <w:szCs w:val="18"/>
              </w:rPr>
              <w:t>)</w:t>
            </w:r>
          </w:p>
        </w:tc>
        <w:tc>
          <w:tcPr>
            <w:tcW w:w="1775" w:type="dxa"/>
            <w:shd w:val="clear" w:color="auto" w:fill="auto"/>
            <w:tcMar>
              <w:left w:w="101" w:type="dxa"/>
              <w:right w:w="101" w:type="dxa"/>
            </w:tcMar>
          </w:tcPr>
          <w:p w:rsidR="001E7B76"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U</w:t>
            </w:r>
            <w:r>
              <w:rPr>
                <w:rFonts w:asciiTheme="minorHAnsi" w:eastAsiaTheme="minorEastAsia" w:hAnsiTheme="minorHAnsi" w:cstheme="minorHAnsi" w:hint="eastAsia"/>
                <w:sz w:val="18"/>
                <w:szCs w:val="18"/>
              </w:rPr>
              <w:t>ser cancel</w:t>
            </w:r>
          </w:p>
        </w:tc>
      </w:tr>
      <w:tr w:rsidR="001E7B76" w:rsidRPr="00603EF1" w:rsidTr="00416614">
        <w:trPr>
          <w:trHeight w:val="288"/>
          <w:jc w:val="center"/>
        </w:trPr>
        <w:tc>
          <w:tcPr>
            <w:tcW w:w="3676" w:type="dxa"/>
            <w:shd w:val="clear" w:color="auto" w:fill="auto"/>
            <w:tcMar>
              <w:left w:w="101" w:type="dxa"/>
              <w:right w:w="101" w:type="dxa"/>
            </w:tcMar>
          </w:tcPr>
          <w:p w:rsidR="001E7B76"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EL_SECURITY_RET_INPUT_TIMEOUT</w:t>
            </w:r>
          </w:p>
        </w:tc>
        <w:tc>
          <w:tcPr>
            <w:tcW w:w="2835" w:type="dxa"/>
          </w:tcPr>
          <w:p w:rsidR="001E7B76"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 xml:space="preserve">(EL_SECURITY_RET_BASE </w:t>
            </w:r>
            <w:r w:rsidRPr="00526352">
              <w:rPr>
                <w:rFonts w:asciiTheme="minorHAnsi" w:eastAsiaTheme="minorEastAsia" w:hAnsiTheme="minorHAnsi" w:cstheme="minorHAnsi"/>
                <w:sz w:val="18"/>
                <w:szCs w:val="18"/>
              </w:rPr>
              <w:t>+</w:t>
            </w:r>
            <w:r>
              <w:rPr>
                <w:rFonts w:asciiTheme="minorHAnsi" w:eastAsiaTheme="minorEastAsia" w:hAnsiTheme="minorHAnsi" w:cstheme="minorHAnsi"/>
                <w:sz w:val="18"/>
                <w:szCs w:val="18"/>
              </w:rPr>
              <w:t xml:space="preserve"> </w:t>
            </w:r>
            <w:r>
              <w:rPr>
                <w:rFonts w:asciiTheme="minorHAnsi" w:eastAsiaTheme="minorEastAsia" w:hAnsiTheme="minorHAnsi" w:cstheme="minorHAnsi" w:hint="eastAsia"/>
                <w:sz w:val="18"/>
                <w:szCs w:val="18"/>
              </w:rPr>
              <w:t>7</w:t>
            </w:r>
            <w:r>
              <w:rPr>
                <w:rFonts w:asciiTheme="minorHAnsi" w:eastAsiaTheme="minorEastAsia" w:hAnsiTheme="minorHAnsi" w:cstheme="minorHAnsi"/>
                <w:sz w:val="18"/>
                <w:szCs w:val="18"/>
              </w:rPr>
              <w:t>)</w:t>
            </w:r>
          </w:p>
        </w:tc>
        <w:tc>
          <w:tcPr>
            <w:tcW w:w="1775" w:type="dxa"/>
            <w:shd w:val="clear" w:color="auto" w:fill="auto"/>
            <w:tcMar>
              <w:left w:w="101" w:type="dxa"/>
              <w:right w:w="101" w:type="dxa"/>
            </w:tcMar>
          </w:tcPr>
          <w:p w:rsidR="001E7B76" w:rsidRDefault="001E7B76" w:rsidP="001E7B76">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Input timeout</w:t>
            </w:r>
          </w:p>
        </w:tc>
      </w:tr>
    </w:tbl>
    <w:p w:rsidR="00F86AB0" w:rsidRDefault="00F86AB0" w:rsidP="00F86AB0">
      <w:pPr>
        <w:pStyle w:val="3"/>
        <w:numPr>
          <w:ilvl w:val="0"/>
          <w:numId w:val="0"/>
        </w:numPr>
        <w:ind w:left="420" w:hanging="420"/>
      </w:pPr>
      <w:bookmarkStart w:id="3464" w:name="_Transaction_flow_return"/>
      <w:bookmarkStart w:id="3465" w:name="_Toc478130839"/>
      <w:bookmarkEnd w:id="3464"/>
      <w:r>
        <w:t>Transaction flow return code</w:t>
      </w:r>
      <w:bookmarkEnd w:id="346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 w:type="dxa"/>
          <w:left w:w="101" w:type="dxa"/>
          <w:bottom w:w="14" w:type="dxa"/>
          <w:right w:w="101" w:type="dxa"/>
        </w:tblCellMar>
        <w:tblLook w:val="01E0" w:firstRow="1" w:lastRow="1" w:firstColumn="1" w:lastColumn="1" w:noHBand="0" w:noVBand="0"/>
      </w:tblPr>
      <w:tblGrid>
        <w:gridCol w:w="2632"/>
        <w:gridCol w:w="2253"/>
        <w:gridCol w:w="3401"/>
      </w:tblGrid>
      <w:tr w:rsidR="00D91FCC" w:rsidRPr="00C921B1" w:rsidTr="00B00840">
        <w:trPr>
          <w:trHeight w:val="218"/>
          <w:tblHeader/>
          <w:jc w:val="center"/>
        </w:trPr>
        <w:tc>
          <w:tcPr>
            <w:tcW w:w="2632"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D91FCC" w:rsidRPr="00C921B1" w:rsidRDefault="00D91FCC" w:rsidP="00D91FCC">
            <w:pPr>
              <w:pStyle w:val="VFTableTextHeading"/>
              <w:rPr>
                <w:color w:val="FFFFFF"/>
              </w:rPr>
            </w:pPr>
            <w:r w:rsidRPr="00C921B1">
              <w:rPr>
                <w:color w:val="FFFFFF"/>
              </w:rPr>
              <w:t>Return code</w:t>
            </w:r>
          </w:p>
        </w:tc>
        <w:tc>
          <w:tcPr>
            <w:tcW w:w="2253"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Pr>
          <w:p w:rsidR="00D91FCC" w:rsidRPr="00C921B1" w:rsidRDefault="00D91FCC" w:rsidP="00D91FCC">
            <w:pPr>
              <w:pStyle w:val="VFTableTextHeading"/>
              <w:rPr>
                <w:color w:val="FFFFFF"/>
              </w:rPr>
            </w:pPr>
            <w:r w:rsidRPr="00C921B1">
              <w:rPr>
                <w:rFonts w:hint="eastAsia"/>
                <w:color w:val="FFFFFF"/>
              </w:rPr>
              <w:t>V</w:t>
            </w:r>
            <w:r w:rsidRPr="00C921B1">
              <w:rPr>
                <w:color w:val="FFFFFF"/>
              </w:rPr>
              <w:t>alue</w:t>
            </w:r>
          </w:p>
        </w:tc>
        <w:tc>
          <w:tcPr>
            <w:tcW w:w="3401"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D91FCC" w:rsidRPr="00C921B1" w:rsidRDefault="00D91FCC" w:rsidP="00D91FCC">
            <w:pPr>
              <w:pStyle w:val="VFTableTextHeading"/>
              <w:rPr>
                <w:color w:val="FFFFFF"/>
              </w:rPr>
            </w:pPr>
            <w:r w:rsidRPr="00C921B1">
              <w:rPr>
                <w:color w:val="FFFFFF"/>
              </w:rPr>
              <w:t>Description</w:t>
            </w:r>
          </w:p>
        </w:tc>
      </w:tr>
      <w:tr w:rsidR="0089205B" w:rsidRPr="00D91FCC" w:rsidTr="00B00840">
        <w:trPr>
          <w:trHeight w:val="308"/>
          <w:jc w:val="center"/>
        </w:trPr>
        <w:tc>
          <w:tcPr>
            <w:tcW w:w="2632" w:type="dxa"/>
            <w:shd w:val="clear" w:color="auto" w:fill="auto"/>
            <w:tcMar>
              <w:left w:w="101" w:type="dxa"/>
              <w:right w:w="101" w:type="dxa"/>
            </w:tcMar>
          </w:tcPr>
          <w:p w:rsidR="0089205B" w:rsidRPr="00B00840" w:rsidRDefault="0089205B" w:rsidP="0089205B">
            <w:pPr>
              <w:pStyle w:val="TableText0"/>
              <w:rPr>
                <w:rFonts w:asciiTheme="minorHAnsi" w:eastAsiaTheme="minorEastAsia" w:hAnsiTheme="minorHAnsi" w:cstheme="minorHAnsi"/>
                <w:sz w:val="18"/>
                <w:szCs w:val="18"/>
              </w:rPr>
            </w:pPr>
            <w:r w:rsidRPr="009D15D7">
              <w:rPr>
                <w:rFonts w:asciiTheme="minorHAnsi" w:eastAsiaTheme="minorEastAsia" w:hAnsiTheme="minorHAnsi" w:cstheme="minorHAnsi"/>
                <w:sz w:val="18"/>
                <w:szCs w:val="18"/>
              </w:rPr>
              <w:t>EL_TRANS_RET_BASE</w:t>
            </w:r>
          </w:p>
        </w:tc>
        <w:tc>
          <w:tcPr>
            <w:tcW w:w="2253" w:type="dxa"/>
          </w:tcPr>
          <w:p w:rsidR="0089205B" w:rsidRPr="00B00840" w:rsidRDefault="0089205B" w:rsidP="0089205B">
            <w:pPr>
              <w:pStyle w:val="TableText0"/>
              <w:rPr>
                <w:rFonts w:asciiTheme="minorHAnsi" w:eastAsiaTheme="minorEastAsia" w:hAnsiTheme="minorHAnsi" w:cstheme="minorHAnsi"/>
                <w:sz w:val="18"/>
                <w:szCs w:val="18"/>
              </w:rPr>
            </w:pPr>
            <w:r w:rsidRPr="009D15D7">
              <w:rPr>
                <w:rFonts w:asciiTheme="minorHAnsi" w:eastAsiaTheme="minorEastAsia" w:hAnsiTheme="minorHAnsi" w:cstheme="minorHAnsi"/>
                <w:sz w:val="18"/>
                <w:szCs w:val="18"/>
              </w:rPr>
              <w:t>4</w:t>
            </w:r>
            <w:r w:rsidR="006F3AAA">
              <w:rPr>
                <w:rFonts w:asciiTheme="minorHAnsi" w:eastAsiaTheme="minorEastAsia" w:hAnsiTheme="minorHAnsi" w:cstheme="minorHAnsi"/>
                <w:sz w:val="18"/>
                <w:szCs w:val="18"/>
              </w:rPr>
              <w:t>5</w:t>
            </w:r>
            <w:r w:rsidRPr="009D15D7">
              <w:rPr>
                <w:rFonts w:asciiTheme="minorHAnsi" w:eastAsiaTheme="minorEastAsia" w:hAnsiTheme="minorHAnsi" w:cstheme="minorHAnsi"/>
                <w:sz w:val="18"/>
                <w:szCs w:val="18"/>
              </w:rPr>
              <w:t>00</w:t>
            </w:r>
          </w:p>
        </w:tc>
        <w:tc>
          <w:tcPr>
            <w:tcW w:w="3401" w:type="dxa"/>
            <w:shd w:val="clear" w:color="auto" w:fill="auto"/>
            <w:tcMar>
              <w:left w:w="101" w:type="dxa"/>
              <w:right w:w="101" w:type="dxa"/>
            </w:tcMar>
          </w:tcPr>
          <w:p w:rsidR="0089205B" w:rsidRPr="00B00840" w:rsidRDefault="0089205B" w:rsidP="0089205B">
            <w:pPr>
              <w:pStyle w:val="TableText0"/>
              <w:rPr>
                <w:rFonts w:asciiTheme="minorHAnsi" w:eastAsiaTheme="minorEastAsia" w:hAnsiTheme="minorHAnsi" w:cstheme="minorHAnsi"/>
                <w:sz w:val="18"/>
                <w:szCs w:val="18"/>
              </w:rPr>
            </w:pPr>
          </w:p>
        </w:tc>
      </w:tr>
      <w:tr w:rsidR="0089205B" w:rsidRPr="00D91FCC" w:rsidTr="00B00840">
        <w:trPr>
          <w:trHeight w:val="288"/>
          <w:jc w:val="center"/>
        </w:trPr>
        <w:tc>
          <w:tcPr>
            <w:tcW w:w="2632" w:type="dxa"/>
            <w:shd w:val="clear" w:color="auto" w:fill="auto"/>
            <w:tcMar>
              <w:left w:w="101" w:type="dxa"/>
              <w:right w:w="101" w:type="dxa"/>
            </w:tcMar>
          </w:tcPr>
          <w:p w:rsidR="0089205B" w:rsidRPr="00B00840" w:rsidRDefault="0089205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w:t>
            </w:r>
            <w:r>
              <w:rPr>
                <w:rFonts w:asciiTheme="minorHAnsi" w:eastAsiaTheme="minorEastAsia" w:hAnsiTheme="minorHAnsi" w:cstheme="minorHAnsi"/>
                <w:sz w:val="18"/>
                <w:szCs w:val="18"/>
              </w:rPr>
              <w:t>L_TRANS_RET_</w:t>
            </w:r>
            <w:r>
              <w:rPr>
                <w:rFonts w:ascii="新宋体" w:eastAsia="新宋体" w:hAnsi="Times New Roman"/>
                <w:noProof/>
                <w:sz w:val="18"/>
                <w:szCs w:val="18"/>
              </w:rPr>
              <w:t>FALLBACK</w:t>
            </w:r>
          </w:p>
        </w:tc>
        <w:tc>
          <w:tcPr>
            <w:tcW w:w="2253" w:type="dxa"/>
          </w:tcPr>
          <w:p w:rsidR="0089205B" w:rsidRPr="00B00840" w:rsidRDefault="0089205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EL_TRANS_RET_BASE</w:t>
            </w:r>
            <w:r>
              <w:rPr>
                <w:rFonts w:asciiTheme="minorHAnsi" w:eastAsiaTheme="minorEastAsia" w:hAnsiTheme="minorHAnsi" w:cstheme="minorHAnsi"/>
                <w:sz w:val="18"/>
                <w:szCs w:val="18"/>
              </w:rPr>
              <w:t xml:space="preserve"> + 1</w:t>
            </w:r>
            <w:r>
              <w:rPr>
                <w:rFonts w:asciiTheme="minorHAnsi" w:eastAsiaTheme="minorEastAsia" w:hAnsiTheme="minorHAnsi" w:cstheme="minorHAnsi" w:hint="eastAsia"/>
                <w:sz w:val="18"/>
                <w:szCs w:val="18"/>
              </w:rPr>
              <w:t>)</w:t>
            </w:r>
          </w:p>
        </w:tc>
        <w:tc>
          <w:tcPr>
            <w:tcW w:w="3401" w:type="dxa"/>
            <w:shd w:val="clear" w:color="auto" w:fill="auto"/>
            <w:tcMar>
              <w:left w:w="101" w:type="dxa"/>
              <w:right w:w="101" w:type="dxa"/>
            </w:tcMar>
          </w:tcPr>
          <w:p w:rsidR="0089205B" w:rsidRPr="00B00840" w:rsidRDefault="005221FF"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R</w:t>
            </w:r>
            <w:r>
              <w:rPr>
                <w:rFonts w:asciiTheme="minorHAnsi" w:eastAsiaTheme="minorEastAsia" w:hAnsiTheme="minorHAnsi" w:cstheme="minorHAnsi" w:hint="eastAsia"/>
                <w:sz w:val="18"/>
                <w:szCs w:val="18"/>
              </w:rPr>
              <w:t xml:space="preserve">equest </w:t>
            </w:r>
            <w:r>
              <w:rPr>
                <w:rFonts w:asciiTheme="minorHAnsi" w:eastAsiaTheme="minorEastAsia" w:hAnsiTheme="minorHAnsi" w:cstheme="minorHAnsi"/>
                <w:sz w:val="18"/>
                <w:szCs w:val="18"/>
              </w:rPr>
              <w:t>fallback swipe</w:t>
            </w:r>
          </w:p>
        </w:tc>
      </w:tr>
      <w:tr w:rsidR="0089205B" w:rsidRPr="00D91FCC" w:rsidTr="00B00840">
        <w:trPr>
          <w:trHeight w:val="288"/>
          <w:jc w:val="center"/>
        </w:trPr>
        <w:tc>
          <w:tcPr>
            <w:tcW w:w="2632" w:type="dxa"/>
            <w:shd w:val="clear" w:color="auto" w:fill="auto"/>
            <w:tcMar>
              <w:left w:w="101" w:type="dxa"/>
              <w:right w:w="101" w:type="dxa"/>
            </w:tcMar>
          </w:tcPr>
          <w:p w:rsidR="0089205B" w:rsidRPr="00B00840" w:rsidRDefault="0089205B" w:rsidP="0089205B">
            <w:pPr>
              <w:pStyle w:val="TableText0"/>
              <w:rPr>
                <w:rFonts w:asciiTheme="minorHAnsi" w:hAnsiTheme="minorHAnsi" w:cstheme="minorHAnsi"/>
                <w:sz w:val="18"/>
                <w:szCs w:val="18"/>
              </w:rPr>
            </w:pPr>
            <w:r w:rsidRPr="009D15D7">
              <w:rPr>
                <w:rFonts w:ascii="新宋体" w:eastAsia="新宋体" w:hAnsi="Times New Roman"/>
                <w:noProof/>
                <w:sz w:val="18"/>
                <w:szCs w:val="18"/>
              </w:rPr>
              <w:t>EL_TRANS_RET_ERR_TRAN_FAIL</w:t>
            </w:r>
          </w:p>
        </w:tc>
        <w:tc>
          <w:tcPr>
            <w:tcW w:w="2253" w:type="dxa"/>
          </w:tcPr>
          <w:p w:rsidR="0089205B" w:rsidRPr="00B00840" w:rsidRDefault="0089205B" w:rsidP="0089205B">
            <w:pPr>
              <w:pStyle w:val="TableText0"/>
              <w:rPr>
                <w:rFonts w:asciiTheme="minorHAnsi"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EL_TRANS_RET_BASE</w:t>
            </w:r>
            <w:r>
              <w:rPr>
                <w:rFonts w:asciiTheme="minorHAnsi" w:eastAsiaTheme="minorEastAsia" w:hAnsiTheme="minorHAnsi" w:cstheme="minorHAnsi"/>
                <w:sz w:val="18"/>
                <w:szCs w:val="18"/>
              </w:rPr>
              <w:t xml:space="preserve"> + 2</w:t>
            </w:r>
            <w:r>
              <w:rPr>
                <w:rFonts w:asciiTheme="minorHAnsi" w:eastAsiaTheme="minorEastAsia" w:hAnsiTheme="minorHAnsi" w:cstheme="minorHAnsi" w:hint="eastAsia"/>
                <w:sz w:val="18"/>
                <w:szCs w:val="18"/>
              </w:rPr>
              <w:t>)</w:t>
            </w:r>
          </w:p>
        </w:tc>
        <w:tc>
          <w:tcPr>
            <w:tcW w:w="3401" w:type="dxa"/>
            <w:shd w:val="clear" w:color="auto" w:fill="auto"/>
            <w:tcMar>
              <w:left w:w="101" w:type="dxa"/>
              <w:right w:w="101" w:type="dxa"/>
            </w:tcMar>
          </w:tcPr>
          <w:p w:rsidR="0089205B" w:rsidRPr="00B00840" w:rsidRDefault="0089205B" w:rsidP="0089205B">
            <w:pPr>
              <w:pStyle w:val="TableText0"/>
              <w:rPr>
                <w:rFonts w:asciiTheme="minorHAnsi" w:hAnsiTheme="minorHAnsi" w:cstheme="minorHAnsi"/>
                <w:sz w:val="18"/>
                <w:szCs w:val="18"/>
              </w:rPr>
            </w:pPr>
            <w:r>
              <w:rPr>
                <w:rFonts w:asciiTheme="minorHAnsi" w:eastAsiaTheme="minorEastAsia" w:hAnsiTheme="minorHAnsi" w:cstheme="minorHAnsi" w:hint="eastAsia"/>
                <w:sz w:val="18"/>
                <w:szCs w:val="18"/>
              </w:rPr>
              <w:t xml:space="preserve">Transaction </w:t>
            </w:r>
            <w:r>
              <w:rPr>
                <w:rFonts w:asciiTheme="minorHAnsi" w:eastAsiaTheme="minorEastAsia" w:hAnsiTheme="minorHAnsi" w:cstheme="minorHAnsi"/>
                <w:sz w:val="18"/>
                <w:szCs w:val="18"/>
              </w:rPr>
              <w:t xml:space="preserve">failed, including some general error, get the specific error code by calling </w:t>
            </w:r>
            <w:proofErr w:type="spellStart"/>
            <w:r>
              <w:rPr>
                <w:rFonts w:asciiTheme="minorHAnsi" w:eastAsiaTheme="minorEastAsia" w:hAnsiTheme="minorHAnsi" w:cstheme="minorHAnsi"/>
                <w:sz w:val="18"/>
                <w:szCs w:val="18"/>
              </w:rPr>
              <w:t>GetData</w:t>
            </w:r>
            <w:proofErr w:type="spellEnd"/>
            <w:r>
              <w:rPr>
                <w:rFonts w:asciiTheme="minorHAnsi" w:eastAsiaTheme="minorEastAsia" w:hAnsiTheme="minorHAnsi" w:cstheme="minorHAnsi"/>
                <w:sz w:val="18"/>
                <w:szCs w:val="18"/>
              </w:rPr>
              <w:t xml:space="preserve"> to get </w:t>
            </w:r>
            <w:proofErr w:type="spellStart"/>
            <w:r w:rsidRPr="009B0BAE">
              <w:rPr>
                <w:rFonts w:asciiTheme="minorHAnsi" w:eastAsiaTheme="minorEastAsia" w:hAnsiTheme="minorHAnsi" w:cstheme="minorHAnsi"/>
                <w:sz w:val="18"/>
                <w:szCs w:val="18"/>
              </w:rPr>
              <w:t>GetLastError</w:t>
            </w:r>
            <w:proofErr w:type="spellEnd"/>
            <w:r>
              <w:rPr>
                <w:rFonts w:asciiTheme="minorHAnsi" w:eastAsiaTheme="minorEastAsia" w:hAnsiTheme="minorHAnsi" w:cstheme="minorHAnsi"/>
                <w:sz w:val="18"/>
                <w:szCs w:val="18"/>
              </w:rPr>
              <w:t>.</w:t>
            </w:r>
          </w:p>
        </w:tc>
      </w:tr>
      <w:tr w:rsidR="0089205B" w:rsidRPr="00D91FCC" w:rsidTr="00B00840">
        <w:trPr>
          <w:trHeight w:val="288"/>
          <w:jc w:val="center"/>
        </w:trPr>
        <w:tc>
          <w:tcPr>
            <w:tcW w:w="2632" w:type="dxa"/>
            <w:shd w:val="clear" w:color="auto" w:fill="auto"/>
            <w:tcMar>
              <w:left w:w="101" w:type="dxa"/>
              <w:right w:w="101" w:type="dxa"/>
            </w:tcMar>
          </w:tcPr>
          <w:p w:rsidR="0089205B" w:rsidRPr="00B00840" w:rsidRDefault="0089205B" w:rsidP="0089205B">
            <w:pPr>
              <w:pStyle w:val="TableText0"/>
              <w:rPr>
                <w:rFonts w:asciiTheme="minorHAnsi" w:hAnsiTheme="minorHAnsi" w:cstheme="minorHAnsi"/>
                <w:sz w:val="18"/>
                <w:szCs w:val="18"/>
              </w:rPr>
            </w:pPr>
            <w:r w:rsidRPr="009D15D7">
              <w:rPr>
                <w:rFonts w:ascii="新宋体" w:eastAsia="新宋体" w:hAnsi="Times New Roman"/>
                <w:noProof/>
                <w:sz w:val="18"/>
                <w:szCs w:val="18"/>
              </w:rPr>
              <w:t>EL_TRANS_RET_USERCANCEL</w:t>
            </w:r>
          </w:p>
        </w:tc>
        <w:tc>
          <w:tcPr>
            <w:tcW w:w="2253" w:type="dxa"/>
          </w:tcPr>
          <w:p w:rsidR="0089205B" w:rsidRPr="00B00840" w:rsidRDefault="0089205B" w:rsidP="0089205B">
            <w:pPr>
              <w:pStyle w:val="TableText0"/>
              <w:rPr>
                <w:rFonts w:asciiTheme="minorHAnsi"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EL_TRANS_RET_BASE</w:t>
            </w:r>
            <w:r>
              <w:rPr>
                <w:rFonts w:asciiTheme="minorHAnsi" w:eastAsiaTheme="minorEastAsia" w:hAnsiTheme="minorHAnsi" w:cstheme="minorHAnsi"/>
                <w:sz w:val="18"/>
                <w:szCs w:val="18"/>
              </w:rPr>
              <w:t xml:space="preserve"> + 3</w:t>
            </w:r>
            <w:r>
              <w:rPr>
                <w:rFonts w:asciiTheme="minorHAnsi" w:eastAsiaTheme="minorEastAsia" w:hAnsiTheme="minorHAnsi" w:cstheme="minorHAnsi" w:hint="eastAsia"/>
                <w:sz w:val="18"/>
                <w:szCs w:val="18"/>
              </w:rPr>
              <w:t>)</w:t>
            </w:r>
          </w:p>
        </w:tc>
        <w:tc>
          <w:tcPr>
            <w:tcW w:w="3401" w:type="dxa"/>
            <w:shd w:val="clear" w:color="auto" w:fill="auto"/>
            <w:tcMar>
              <w:left w:w="101" w:type="dxa"/>
              <w:right w:w="101" w:type="dxa"/>
            </w:tcMar>
          </w:tcPr>
          <w:p w:rsidR="0089205B" w:rsidRPr="00B00840" w:rsidRDefault="0089205B" w:rsidP="0089205B">
            <w:pPr>
              <w:pStyle w:val="TableText0"/>
              <w:rPr>
                <w:rFonts w:asciiTheme="minorHAnsi" w:hAnsiTheme="minorHAnsi" w:cstheme="minorHAnsi"/>
                <w:sz w:val="18"/>
                <w:szCs w:val="18"/>
              </w:rPr>
            </w:pPr>
            <w:r>
              <w:rPr>
                <w:rFonts w:asciiTheme="minorHAnsi" w:eastAsiaTheme="minorEastAsia" w:hAnsiTheme="minorHAnsi" w:cstheme="minorHAnsi" w:hint="eastAsia"/>
                <w:sz w:val="18"/>
                <w:szCs w:val="18"/>
              </w:rPr>
              <w:t>User canceled.</w:t>
            </w:r>
          </w:p>
        </w:tc>
      </w:tr>
      <w:tr w:rsidR="0089205B" w:rsidRPr="00D91FCC" w:rsidTr="00B00840">
        <w:trPr>
          <w:trHeight w:val="288"/>
          <w:jc w:val="center"/>
        </w:trPr>
        <w:tc>
          <w:tcPr>
            <w:tcW w:w="2632" w:type="dxa"/>
            <w:shd w:val="clear" w:color="auto" w:fill="auto"/>
            <w:tcMar>
              <w:left w:w="101" w:type="dxa"/>
              <w:right w:w="101" w:type="dxa"/>
            </w:tcMar>
          </w:tcPr>
          <w:p w:rsidR="0089205B" w:rsidRPr="009D15D7" w:rsidRDefault="0089205B" w:rsidP="0089205B">
            <w:pPr>
              <w:pStyle w:val="TableText0"/>
              <w:rPr>
                <w:rFonts w:ascii="新宋体" w:eastAsia="新宋体" w:hAnsi="Times New Roman"/>
                <w:noProof/>
                <w:sz w:val="18"/>
                <w:szCs w:val="18"/>
              </w:rPr>
            </w:pPr>
            <w:bookmarkStart w:id="3466" w:name="OLE_LINK1"/>
            <w:bookmarkStart w:id="3467" w:name="OLE_LINK2"/>
            <w:r w:rsidRPr="009D15D7">
              <w:rPr>
                <w:rFonts w:ascii="新宋体" w:eastAsia="新宋体" w:hAnsi="Times New Roman"/>
                <w:noProof/>
                <w:sz w:val="18"/>
                <w:szCs w:val="18"/>
              </w:rPr>
              <w:t>EL_TRANS_RET_</w:t>
            </w:r>
            <w:bookmarkEnd w:id="3466"/>
            <w:bookmarkEnd w:id="3467"/>
            <w:r w:rsidRPr="009D15D7">
              <w:rPr>
                <w:rFonts w:ascii="新宋体" w:eastAsia="新宋体" w:hAnsi="Times New Roman"/>
                <w:noProof/>
                <w:sz w:val="18"/>
                <w:szCs w:val="18"/>
              </w:rPr>
              <w:t>UNSUPPORT_CARD</w:t>
            </w:r>
          </w:p>
        </w:tc>
        <w:tc>
          <w:tcPr>
            <w:tcW w:w="2253" w:type="dxa"/>
          </w:tcPr>
          <w:p w:rsidR="0089205B" w:rsidRDefault="0089205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EL_TRANS_RET_BASE</w:t>
            </w:r>
            <w:r>
              <w:rPr>
                <w:rFonts w:asciiTheme="minorHAnsi" w:eastAsiaTheme="minorEastAsia" w:hAnsiTheme="minorHAnsi" w:cstheme="minorHAnsi"/>
                <w:sz w:val="18"/>
                <w:szCs w:val="18"/>
              </w:rPr>
              <w:t xml:space="preserve"> + 4</w:t>
            </w:r>
            <w:r>
              <w:rPr>
                <w:rFonts w:asciiTheme="minorHAnsi" w:eastAsiaTheme="minorEastAsia" w:hAnsiTheme="minorHAnsi" w:cstheme="minorHAnsi" w:hint="eastAsia"/>
                <w:sz w:val="18"/>
                <w:szCs w:val="18"/>
              </w:rPr>
              <w:t>)</w:t>
            </w:r>
          </w:p>
        </w:tc>
        <w:tc>
          <w:tcPr>
            <w:tcW w:w="3401" w:type="dxa"/>
            <w:shd w:val="clear" w:color="auto" w:fill="auto"/>
            <w:tcMar>
              <w:left w:w="101" w:type="dxa"/>
              <w:right w:w="101" w:type="dxa"/>
            </w:tcMar>
          </w:tcPr>
          <w:p w:rsidR="0089205B" w:rsidRDefault="0089205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The card is not supported.</w:t>
            </w:r>
          </w:p>
        </w:tc>
      </w:tr>
      <w:tr w:rsidR="0089205B" w:rsidRPr="00D91FCC" w:rsidTr="00B00840">
        <w:trPr>
          <w:trHeight w:val="288"/>
          <w:jc w:val="center"/>
        </w:trPr>
        <w:tc>
          <w:tcPr>
            <w:tcW w:w="2632" w:type="dxa"/>
            <w:shd w:val="clear" w:color="auto" w:fill="auto"/>
            <w:tcMar>
              <w:left w:w="101" w:type="dxa"/>
              <w:right w:w="101" w:type="dxa"/>
            </w:tcMar>
          </w:tcPr>
          <w:p w:rsidR="0089205B" w:rsidRPr="009D15D7" w:rsidRDefault="0089205B" w:rsidP="0089205B">
            <w:pPr>
              <w:pStyle w:val="TableText0"/>
              <w:rPr>
                <w:rFonts w:ascii="新宋体" w:eastAsia="新宋体" w:hAnsi="Times New Roman"/>
                <w:noProof/>
                <w:sz w:val="18"/>
                <w:szCs w:val="18"/>
              </w:rPr>
            </w:pPr>
            <w:bookmarkStart w:id="3468" w:name="OLE_LINK3"/>
            <w:r w:rsidRPr="009D15D7">
              <w:rPr>
                <w:rFonts w:ascii="新宋体" w:eastAsia="新宋体" w:hAnsi="Times New Roman"/>
                <w:noProof/>
                <w:sz w:val="18"/>
                <w:szCs w:val="18"/>
              </w:rPr>
              <w:t>EL_TRANS_RET_CARD_DATA_ERR</w:t>
            </w:r>
            <w:bookmarkEnd w:id="3468"/>
          </w:p>
        </w:tc>
        <w:tc>
          <w:tcPr>
            <w:tcW w:w="2253" w:type="dxa"/>
          </w:tcPr>
          <w:p w:rsidR="0089205B" w:rsidRDefault="0089205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EL_TRANS_RET_BASE</w:t>
            </w:r>
            <w:r>
              <w:rPr>
                <w:rFonts w:asciiTheme="minorHAnsi" w:eastAsiaTheme="minorEastAsia" w:hAnsiTheme="minorHAnsi" w:cstheme="minorHAnsi"/>
                <w:sz w:val="18"/>
                <w:szCs w:val="18"/>
              </w:rPr>
              <w:t xml:space="preserve"> + 5</w:t>
            </w:r>
            <w:r>
              <w:rPr>
                <w:rFonts w:asciiTheme="minorHAnsi" w:eastAsiaTheme="minorEastAsia" w:hAnsiTheme="minorHAnsi" w:cstheme="minorHAnsi" w:hint="eastAsia"/>
                <w:sz w:val="18"/>
                <w:szCs w:val="18"/>
              </w:rPr>
              <w:t>)</w:t>
            </w:r>
          </w:p>
        </w:tc>
        <w:tc>
          <w:tcPr>
            <w:tcW w:w="3401" w:type="dxa"/>
            <w:shd w:val="clear" w:color="auto" w:fill="auto"/>
            <w:tcMar>
              <w:left w:w="101" w:type="dxa"/>
              <w:right w:w="101" w:type="dxa"/>
            </w:tcMar>
          </w:tcPr>
          <w:p w:rsidR="0089205B" w:rsidRDefault="0089205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Card data error.</w:t>
            </w:r>
          </w:p>
        </w:tc>
      </w:tr>
      <w:tr w:rsidR="0089205B" w:rsidRPr="00D91FCC" w:rsidTr="00B00840">
        <w:trPr>
          <w:trHeight w:val="288"/>
          <w:jc w:val="center"/>
        </w:trPr>
        <w:tc>
          <w:tcPr>
            <w:tcW w:w="2632" w:type="dxa"/>
            <w:shd w:val="clear" w:color="auto" w:fill="auto"/>
            <w:tcMar>
              <w:left w:w="101" w:type="dxa"/>
              <w:right w:w="101" w:type="dxa"/>
            </w:tcMar>
          </w:tcPr>
          <w:p w:rsidR="0089205B" w:rsidRPr="009D15D7" w:rsidRDefault="0089205B" w:rsidP="0089205B">
            <w:pPr>
              <w:pStyle w:val="TableText0"/>
              <w:rPr>
                <w:rFonts w:ascii="新宋体" w:eastAsia="新宋体" w:hAnsi="Times New Roman"/>
                <w:noProof/>
                <w:sz w:val="18"/>
                <w:szCs w:val="18"/>
              </w:rPr>
            </w:pPr>
            <w:r w:rsidRPr="009D15D7">
              <w:rPr>
                <w:rFonts w:ascii="新宋体" w:eastAsia="新宋体" w:hAnsi="Times New Roman"/>
                <w:noProof/>
                <w:sz w:val="18"/>
                <w:szCs w:val="18"/>
              </w:rPr>
              <w:t>EL_TRANS_RET_NO_APP</w:t>
            </w:r>
          </w:p>
        </w:tc>
        <w:tc>
          <w:tcPr>
            <w:tcW w:w="2253" w:type="dxa"/>
          </w:tcPr>
          <w:p w:rsidR="0089205B" w:rsidRDefault="0089205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EL_TRANS_RET_BASE</w:t>
            </w:r>
            <w:r>
              <w:rPr>
                <w:rFonts w:asciiTheme="minorHAnsi" w:eastAsiaTheme="minorEastAsia" w:hAnsiTheme="minorHAnsi" w:cstheme="minorHAnsi"/>
                <w:sz w:val="18"/>
                <w:szCs w:val="18"/>
              </w:rPr>
              <w:t xml:space="preserve"> + 6</w:t>
            </w:r>
            <w:r>
              <w:rPr>
                <w:rFonts w:asciiTheme="minorHAnsi" w:eastAsiaTheme="minorEastAsia" w:hAnsiTheme="minorHAnsi" w:cstheme="minorHAnsi" w:hint="eastAsia"/>
                <w:sz w:val="18"/>
                <w:szCs w:val="18"/>
              </w:rPr>
              <w:t>)</w:t>
            </w:r>
          </w:p>
        </w:tc>
        <w:tc>
          <w:tcPr>
            <w:tcW w:w="3401" w:type="dxa"/>
            <w:shd w:val="clear" w:color="auto" w:fill="auto"/>
            <w:tcMar>
              <w:left w:w="101" w:type="dxa"/>
              <w:right w:w="101" w:type="dxa"/>
            </w:tcMar>
          </w:tcPr>
          <w:p w:rsidR="0089205B" w:rsidRDefault="0089205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 xml:space="preserve">No </w:t>
            </w:r>
            <w:r>
              <w:rPr>
                <w:rFonts w:asciiTheme="minorHAnsi" w:eastAsiaTheme="minorEastAsia" w:hAnsiTheme="minorHAnsi" w:cstheme="minorHAnsi"/>
                <w:sz w:val="18"/>
                <w:szCs w:val="18"/>
              </w:rPr>
              <w:t>corresponding application.</w:t>
            </w:r>
          </w:p>
        </w:tc>
      </w:tr>
      <w:tr w:rsidR="0089205B" w:rsidRPr="00D91FCC" w:rsidTr="00B00840">
        <w:trPr>
          <w:trHeight w:val="288"/>
          <w:jc w:val="center"/>
        </w:trPr>
        <w:tc>
          <w:tcPr>
            <w:tcW w:w="2632" w:type="dxa"/>
            <w:shd w:val="clear" w:color="auto" w:fill="auto"/>
            <w:tcMar>
              <w:left w:w="101" w:type="dxa"/>
              <w:right w:w="101" w:type="dxa"/>
            </w:tcMar>
          </w:tcPr>
          <w:p w:rsidR="0089205B" w:rsidRPr="009D15D7" w:rsidRDefault="0089205B" w:rsidP="0089205B">
            <w:pPr>
              <w:pStyle w:val="TableText0"/>
              <w:rPr>
                <w:rFonts w:ascii="新宋体" w:eastAsia="新宋体" w:hAnsi="Times New Roman"/>
                <w:noProof/>
                <w:sz w:val="18"/>
                <w:szCs w:val="18"/>
              </w:rPr>
            </w:pPr>
            <w:bookmarkStart w:id="3469" w:name="OLE_LINK4"/>
            <w:r w:rsidRPr="009D15D7">
              <w:rPr>
                <w:rFonts w:ascii="新宋体" w:eastAsia="新宋体" w:hAnsi="Times New Roman"/>
                <w:noProof/>
                <w:sz w:val="18"/>
                <w:szCs w:val="18"/>
              </w:rPr>
              <w:t>EL_TRANS_RET_</w:t>
            </w:r>
            <w:bookmarkEnd w:id="3469"/>
            <w:r w:rsidRPr="009D15D7">
              <w:rPr>
                <w:rFonts w:ascii="新宋体" w:eastAsia="新宋体" w:hAnsi="Times New Roman"/>
                <w:noProof/>
                <w:sz w:val="18"/>
                <w:szCs w:val="18"/>
              </w:rPr>
              <w:t>DECLINED</w:t>
            </w:r>
          </w:p>
        </w:tc>
        <w:tc>
          <w:tcPr>
            <w:tcW w:w="2253" w:type="dxa"/>
          </w:tcPr>
          <w:p w:rsidR="0089205B" w:rsidRDefault="0089205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2C564E">
              <w:rPr>
                <w:rFonts w:asciiTheme="minorHAnsi" w:eastAsiaTheme="minorEastAsia" w:hAnsiTheme="minorHAnsi" w:cstheme="minorHAnsi" w:hint="eastAsia"/>
                <w:sz w:val="18"/>
                <w:szCs w:val="18"/>
              </w:rPr>
              <w:t>EL_TRANS_RET_BASE</w:t>
            </w:r>
            <w:r>
              <w:rPr>
                <w:rFonts w:asciiTheme="minorHAnsi" w:eastAsiaTheme="minorEastAsia" w:hAnsiTheme="minorHAnsi" w:cstheme="minorHAnsi"/>
                <w:sz w:val="18"/>
                <w:szCs w:val="18"/>
              </w:rPr>
              <w:t xml:space="preserve"> + 7</w:t>
            </w:r>
            <w:r>
              <w:rPr>
                <w:rFonts w:asciiTheme="minorHAnsi" w:eastAsiaTheme="minorEastAsia" w:hAnsiTheme="minorHAnsi" w:cstheme="minorHAnsi" w:hint="eastAsia"/>
                <w:sz w:val="18"/>
                <w:szCs w:val="18"/>
              </w:rPr>
              <w:t>)</w:t>
            </w:r>
          </w:p>
        </w:tc>
        <w:tc>
          <w:tcPr>
            <w:tcW w:w="3401" w:type="dxa"/>
            <w:shd w:val="clear" w:color="auto" w:fill="auto"/>
            <w:tcMar>
              <w:left w:w="101" w:type="dxa"/>
              <w:right w:w="101" w:type="dxa"/>
            </w:tcMar>
          </w:tcPr>
          <w:p w:rsidR="0089205B" w:rsidRDefault="0089205B" w:rsidP="0089205B">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Transaction declined.</w:t>
            </w:r>
          </w:p>
        </w:tc>
      </w:tr>
      <w:tr w:rsidR="00E549A8" w:rsidRPr="00D91FCC" w:rsidTr="00B00840">
        <w:trPr>
          <w:trHeight w:val="288"/>
          <w:jc w:val="center"/>
        </w:trPr>
        <w:tc>
          <w:tcPr>
            <w:tcW w:w="2632" w:type="dxa"/>
            <w:shd w:val="clear" w:color="auto" w:fill="auto"/>
            <w:tcMar>
              <w:left w:w="101" w:type="dxa"/>
              <w:right w:w="101" w:type="dxa"/>
            </w:tcMar>
          </w:tcPr>
          <w:p w:rsidR="00E549A8" w:rsidRPr="009D15D7" w:rsidRDefault="00E549A8" w:rsidP="0089205B">
            <w:pPr>
              <w:pStyle w:val="TableText0"/>
              <w:rPr>
                <w:rFonts w:ascii="新宋体" w:eastAsia="新宋体" w:hAnsi="Times New Roman"/>
                <w:noProof/>
                <w:sz w:val="18"/>
                <w:szCs w:val="18"/>
              </w:rPr>
            </w:pPr>
          </w:p>
        </w:tc>
        <w:tc>
          <w:tcPr>
            <w:tcW w:w="2253" w:type="dxa"/>
          </w:tcPr>
          <w:p w:rsidR="00E549A8" w:rsidRDefault="00E549A8" w:rsidP="0089205B">
            <w:pPr>
              <w:pStyle w:val="TableText0"/>
              <w:rPr>
                <w:rFonts w:asciiTheme="minorHAnsi" w:eastAsiaTheme="minorEastAsia" w:hAnsiTheme="minorHAnsi" w:cstheme="minorHAnsi"/>
                <w:sz w:val="18"/>
                <w:szCs w:val="18"/>
              </w:rPr>
            </w:pPr>
          </w:p>
        </w:tc>
        <w:tc>
          <w:tcPr>
            <w:tcW w:w="3401" w:type="dxa"/>
            <w:shd w:val="clear" w:color="auto" w:fill="auto"/>
            <w:tcMar>
              <w:left w:w="101" w:type="dxa"/>
              <w:right w:w="101" w:type="dxa"/>
            </w:tcMar>
          </w:tcPr>
          <w:p w:rsidR="00E549A8" w:rsidRDefault="00E549A8" w:rsidP="0089205B">
            <w:pPr>
              <w:pStyle w:val="TableText0"/>
              <w:rPr>
                <w:rFonts w:asciiTheme="minorHAnsi" w:eastAsiaTheme="minorEastAsia" w:hAnsiTheme="minorHAnsi" w:cstheme="minorHAnsi"/>
                <w:sz w:val="18"/>
                <w:szCs w:val="18"/>
              </w:rPr>
            </w:pPr>
          </w:p>
        </w:tc>
      </w:tr>
      <w:tr w:rsidR="00E549A8" w:rsidRPr="00D91FCC" w:rsidTr="00B00840">
        <w:trPr>
          <w:trHeight w:val="288"/>
          <w:jc w:val="center"/>
        </w:trPr>
        <w:tc>
          <w:tcPr>
            <w:tcW w:w="2632" w:type="dxa"/>
            <w:shd w:val="clear" w:color="auto" w:fill="auto"/>
            <w:tcMar>
              <w:left w:w="101" w:type="dxa"/>
              <w:right w:w="101" w:type="dxa"/>
            </w:tcMar>
          </w:tcPr>
          <w:p w:rsidR="00E549A8" w:rsidRPr="009D15D7" w:rsidRDefault="00E549A8" w:rsidP="0089205B">
            <w:pPr>
              <w:pStyle w:val="TableText0"/>
              <w:rPr>
                <w:rFonts w:ascii="新宋体" w:eastAsia="新宋体" w:hAnsi="Times New Roman"/>
                <w:noProof/>
                <w:sz w:val="18"/>
                <w:szCs w:val="18"/>
              </w:rPr>
            </w:pPr>
            <w:r>
              <w:rPr>
                <w:rFonts w:ascii="新宋体" w:eastAsia="新宋体" w:hAnsi="Times New Roman" w:hint="eastAsia"/>
                <w:noProof/>
                <w:sz w:val="18"/>
                <w:szCs w:val="18"/>
              </w:rPr>
              <w:t>EL_</w:t>
            </w:r>
            <w:r w:rsidR="00493F97">
              <w:rPr>
                <w:rFonts w:ascii="新宋体" w:eastAsia="新宋体" w:hAnsi="Times New Roman"/>
                <w:noProof/>
                <w:sz w:val="18"/>
                <w:szCs w:val="18"/>
              </w:rPr>
              <w:t>TRANS_RET_</w:t>
            </w:r>
          </w:p>
        </w:tc>
        <w:tc>
          <w:tcPr>
            <w:tcW w:w="2253" w:type="dxa"/>
          </w:tcPr>
          <w:p w:rsidR="00E549A8" w:rsidRDefault="00E549A8" w:rsidP="0089205B">
            <w:pPr>
              <w:pStyle w:val="TableText0"/>
              <w:rPr>
                <w:rFonts w:asciiTheme="minorHAnsi" w:eastAsiaTheme="minorEastAsia" w:hAnsiTheme="minorHAnsi" w:cstheme="minorHAnsi"/>
                <w:sz w:val="18"/>
                <w:szCs w:val="18"/>
              </w:rPr>
            </w:pPr>
          </w:p>
        </w:tc>
        <w:tc>
          <w:tcPr>
            <w:tcW w:w="3401" w:type="dxa"/>
            <w:shd w:val="clear" w:color="auto" w:fill="auto"/>
            <w:tcMar>
              <w:left w:w="101" w:type="dxa"/>
              <w:right w:w="101" w:type="dxa"/>
            </w:tcMar>
          </w:tcPr>
          <w:p w:rsidR="00E549A8" w:rsidRDefault="00E549A8" w:rsidP="0089205B">
            <w:pPr>
              <w:pStyle w:val="TableText0"/>
              <w:rPr>
                <w:rFonts w:asciiTheme="minorHAnsi" w:eastAsiaTheme="minorEastAsia" w:hAnsiTheme="minorHAnsi" w:cstheme="minorHAnsi"/>
                <w:sz w:val="18"/>
                <w:szCs w:val="18"/>
              </w:rPr>
            </w:pPr>
          </w:p>
        </w:tc>
      </w:tr>
    </w:tbl>
    <w:p w:rsidR="00F86AB0" w:rsidRPr="00F86AB0" w:rsidRDefault="00F86AB0" w:rsidP="00F86AB0"/>
    <w:p w:rsidR="00F86AB0" w:rsidRDefault="00F86AB0" w:rsidP="00F86AB0">
      <w:pPr>
        <w:pStyle w:val="3"/>
        <w:numPr>
          <w:ilvl w:val="0"/>
          <w:numId w:val="0"/>
        </w:numPr>
        <w:ind w:left="420" w:hanging="420"/>
      </w:pPr>
      <w:bookmarkStart w:id="3470" w:name="_Parameter_management_return"/>
      <w:bookmarkStart w:id="3471" w:name="_Toc478130840"/>
      <w:bookmarkEnd w:id="3470"/>
      <w:r>
        <w:lastRenderedPageBreak/>
        <w:t>Parameter management return code</w:t>
      </w:r>
      <w:bookmarkEnd w:id="347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 w:type="dxa"/>
          <w:left w:w="101" w:type="dxa"/>
          <w:bottom w:w="14" w:type="dxa"/>
          <w:right w:w="101" w:type="dxa"/>
        </w:tblCellMar>
        <w:tblLook w:val="01E0" w:firstRow="1" w:lastRow="1" w:firstColumn="1" w:lastColumn="1" w:noHBand="0" w:noVBand="0"/>
      </w:tblPr>
      <w:tblGrid>
        <w:gridCol w:w="2812"/>
        <w:gridCol w:w="2281"/>
        <w:gridCol w:w="3193"/>
      </w:tblGrid>
      <w:tr w:rsidR="0089205B" w:rsidRPr="00C921B1" w:rsidTr="00B00840">
        <w:trPr>
          <w:trHeight w:val="218"/>
          <w:tblHeader/>
          <w:jc w:val="center"/>
        </w:trPr>
        <w:tc>
          <w:tcPr>
            <w:tcW w:w="2812"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89205B" w:rsidRPr="00C921B1" w:rsidRDefault="0089205B" w:rsidP="00D91FCC">
            <w:pPr>
              <w:pStyle w:val="VFTableTextHeading"/>
              <w:rPr>
                <w:color w:val="FFFFFF"/>
              </w:rPr>
            </w:pPr>
            <w:r w:rsidRPr="00C921B1">
              <w:rPr>
                <w:color w:val="FFFFFF"/>
              </w:rPr>
              <w:t>Return code</w:t>
            </w:r>
          </w:p>
        </w:tc>
        <w:tc>
          <w:tcPr>
            <w:tcW w:w="2281"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Pr>
          <w:p w:rsidR="0089205B" w:rsidRPr="00C921B1" w:rsidRDefault="0089205B" w:rsidP="00D91FCC">
            <w:pPr>
              <w:pStyle w:val="VFTableTextHeading"/>
              <w:rPr>
                <w:color w:val="FFFFFF"/>
              </w:rPr>
            </w:pPr>
            <w:r w:rsidRPr="00C921B1">
              <w:rPr>
                <w:rFonts w:hint="eastAsia"/>
                <w:color w:val="FFFFFF"/>
              </w:rPr>
              <w:t>Value</w:t>
            </w:r>
          </w:p>
        </w:tc>
        <w:tc>
          <w:tcPr>
            <w:tcW w:w="3193"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89205B" w:rsidRPr="00C921B1" w:rsidRDefault="0089205B" w:rsidP="00D91FCC">
            <w:pPr>
              <w:pStyle w:val="VFTableTextHeading"/>
              <w:rPr>
                <w:color w:val="FFFFFF"/>
              </w:rPr>
            </w:pPr>
            <w:r w:rsidRPr="00C921B1">
              <w:rPr>
                <w:color w:val="FFFFFF"/>
              </w:rPr>
              <w:t>Description</w:t>
            </w:r>
          </w:p>
        </w:tc>
      </w:tr>
      <w:tr w:rsidR="0089205B" w:rsidRPr="00EA45F6" w:rsidTr="00B00840">
        <w:trPr>
          <w:trHeight w:val="308"/>
          <w:jc w:val="center"/>
        </w:trPr>
        <w:tc>
          <w:tcPr>
            <w:tcW w:w="2812" w:type="dxa"/>
            <w:shd w:val="clear" w:color="auto" w:fill="auto"/>
            <w:tcMar>
              <w:left w:w="101" w:type="dxa"/>
              <w:right w:w="101" w:type="dxa"/>
            </w:tcMar>
          </w:tcPr>
          <w:p w:rsidR="0089205B" w:rsidRPr="00B00840" w:rsidRDefault="0089205B" w:rsidP="0089205B">
            <w:pPr>
              <w:pStyle w:val="TableText0"/>
              <w:rPr>
                <w:rFonts w:asciiTheme="minorHAnsi" w:eastAsiaTheme="minorEastAsia" w:hAnsiTheme="minorHAnsi" w:cstheme="minorHAnsi"/>
                <w:sz w:val="22"/>
                <w:szCs w:val="22"/>
              </w:rPr>
            </w:pPr>
            <w:r w:rsidRPr="009D15D7">
              <w:rPr>
                <w:rFonts w:ascii="新宋体" w:eastAsia="新宋体" w:hAnsi="Times New Roman"/>
                <w:noProof/>
                <w:sz w:val="18"/>
                <w:szCs w:val="18"/>
              </w:rPr>
              <w:t>EL_PARAM_RET_BASE</w:t>
            </w:r>
          </w:p>
        </w:tc>
        <w:tc>
          <w:tcPr>
            <w:tcW w:w="2281" w:type="dxa"/>
          </w:tcPr>
          <w:p w:rsidR="0089205B" w:rsidRDefault="0089205B" w:rsidP="0089205B">
            <w:pPr>
              <w:pStyle w:val="TableText0"/>
              <w:rPr>
                <w:rFonts w:asciiTheme="minorHAnsi" w:eastAsiaTheme="minorEastAsia" w:hAnsiTheme="minorHAnsi" w:cstheme="minorHAnsi"/>
                <w:sz w:val="22"/>
                <w:szCs w:val="22"/>
              </w:rPr>
            </w:pPr>
            <w:r w:rsidRPr="0055219C">
              <w:rPr>
                <w:rFonts w:ascii="新宋体" w:eastAsia="新宋体" w:hAnsi="Times New Roman" w:hint="eastAsia"/>
                <w:noProof/>
                <w:sz w:val="18"/>
                <w:szCs w:val="18"/>
              </w:rPr>
              <w:t>5000</w:t>
            </w:r>
          </w:p>
        </w:tc>
        <w:tc>
          <w:tcPr>
            <w:tcW w:w="3193" w:type="dxa"/>
            <w:shd w:val="clear" w:color="auto" w:fill="auto"/>
            <w:tcMar>
              <w:left w:w="101" w:type="dxa"/>
              <w:right w:w="101" w:type="dxa"/>
            </w:tcMar>
          </w:tcPr>
          <w:p w:rsidR="0089205B" w:rsidRPr="003127D2" w:rsidRDefault="0089205B" w:rsidP="0089205B">
            <w:pPr>
              <w:pStyle w:val="TableText0"/>
              <w:rPr>
                <w:rFonts w:asciiTheme="minorHAnsi" w:eastAsiaTheme="minorEastAsia" w:hAnsiTheme="minorHAnsi" w:cstheme="minorHAnsi"/>
                <w:sz w:val="22"/>
                <w:szCs w:val="22"/>
              </w:rPr>
            </w:pPr>
          </w:p>
        </w:tc>
      </w:tr>
      <w:tr w:rsidR="0089205B" w:rsidRPr="00EA45F6" w:rsidTr="00B00840">
        <w:trPr>
          <w:trHeight w:val="288"/>
          <w:jc w:val="center"/>
        </w:trPr>
        <w:tc>
          <w:tcPr>
            <w:tcW w:w="2812" w:type="dxa"/>
            <w:shd w:val="clear" w:color="auto" w:fill="auto"/>
            <w:tcMar>
              <w:left w:w="101" w:type="dxa"/>
              <w:right w:w="101" w:type="dxa"/>
            </w:tcMar>
          </w:tcPr>
          <w:p w:rsidR="0089205B" w:rsidRPr="003127D2" w:rsidRDefault="0089205B" w:rsidP="0089205B">
            <w:pPr>
              <w:pStyle w:val="TableText0"/>
              <w:rPr>
                <w:rFonts w:asciiTheme="minorHAnsi" w:hAnsiTheme="minorHAnsi" w:cstheme="minorHAnsi"/>
                <w:sz w:val="22"/>
                <w:szCs w:val="22"/>
              </w:rPr>
            </w:pPr>
            <w:r w:rsidRPr="0055219C">
              <w:rPr>
                <w:rFonts w:ascii="新宋体" w:eastAsia="新宋体" w:hAnsi="Times New Roman" w:hint="eastAsia"/>
                <w:noProof/>
                <w:sz w:val="18"/>
                <w:szCs w:val="18"/>
              </w:rPr>
              <w:t>EL_PARAM_RET_</w:t>
            </w:r>
            <w:r>
              <w:rPr>
                <w:rFonts w:ascii="新宋体" w:eastAsia="新宋体" w:hAnsi="Times New Roman"/>
                <w:noProof/>
                <w:sz w:val="18"/>
                <w:szCs w:val="18"/>
              </w:rPr>
              <w:t>ERR_DATA</w:t>
            </w:r>
          </w:p>
        </w:tc>
        <w:tc>
          <w:tcPr>
            <w:tcW w:w="2281" w:type="dxa"/>
          </w:tcPr>
          <w:p w:rsidR="0089205B" w:rsidRPr="003127D2" w:rsidRDefault="0089205B" w:rsidP="0089205B">
            <w:pPr>
              <w:pStyle w:val="TableText0"/>
              <w:rPr>
                <w:rFonts w:asciiTheme="minorHAnsi" w:hAnsiTheme="minorHAnsi" w:cstheme="minorHAnsi"/>
                <w:sz w:val="22"/>
                <w:szCs w:val="22"/>
              </w:rPr>
            </w:pPr>
            <w:r w:rsidRPr="0055219C">
              <w:rPr>
                <w:rFonts w:ascii="新宋体" w:eastAsia="新宋体" w:hAnsi="Times New Roman" w:hint="eastAsia"/>
                <w:noProof/>
                <w:sz w:val="18"/>
                <w:szCs w:val="18"/>
              </w:rPr>
              <w:t>(EL_PARAM_RET_BASE</w:t>
            </w:r>
            <w:r w:rsidRPr="0055219C">
              <w:rPr>
                <w:rFonts w:ascii="新宋体" w:eastAsia="新宋体" w:hAnsi="Times New Roman"/>
                <w:noProof/>
                <w:sz w:val="18"/>
                <w:szCs w:val="18"/>
              </w:rPr>
              <w:t xml:space="preserve"> + </w:t>
            </w:r>
            <w:r>
              <w:rPr>
                <w:rFonts w:ascii="新宋体" w:eastAsia="新宋体" w:hAnsi="Times New Roman"/>
                <w:noProof/>
                <w:sz w:val="18"/>
                <w:szCs w:val="18"/>
              </w:rPr>
              <w:t>1</w:t>
            </w:r>
            <w:r w:rsidRPr="0055219C">
              <w:rPr>
                <w:rFonts w:ascii="新宋体" w:eastAsia="新宋体" w:hAnsi="Times New Roman" w:hint="eastAsia"/>
                <w:noProof/>
                <w:sz w:val="18"/>
                <w:szCs w:val="18"/>
              </w:rPr>
              <w:t>)</w:t>
            </w:r>
          </w:p>
        </w:tc>
        <w:tc>
          <w:tcPr>
            <w:tcW w:w="3193" w:type="dxa"/>
            <w:shd w:val="clear" w:color="auto" w:fill="auto"/>
            <w:tcMar>
              <w:left w:w="101" w:type="dxa"/>
              <w:right w:w="101" w:type="dxa"/>
            </w:tcMar>
          </w:tcPr>
          <w:p w:rsidR="0089205B" w:rsidRPr="003127D2" w:rsidRDefault="0089205B" w:rsidP="0089205B">
            <w:pPr>
              <w:pStyle w:val="TableText0"/>
              <w:rPr>
                <w:rFonts w:asciiTheme="minorHAnsi" w:hAnsiTheme="minorHAnsi" w:cstheme="minorHAnsi"/>
                <w:sz w:val="22"/>
                <w:szCs w:val="22"/>
              </w:rPr>
            </w:pPr>
            <w:r>
              <w:rPr>
                <w:rFonts w:ascii="新宋体" w:eastAsia="新宋体" w:hAnsi="Times New Roman"/>
                <w:noProof/>
                <w:sz w:val="18"/>
                <w:szCs w:val="18"/>
              </w:rPr>
              <w:t xml:space="preserve">Input </w:t>
            </w:r>
            <w:r>
              <w:rPr>
                <w:rFonts w:ascii="新宋体" w:eastAsia="新宋体" w:hAnsi="Times New Roman" w:hint="eastAsia"/>
                <w:noProof/>
                <w:sz w:val="18"/>
                <w:szCs w:val="18"/>
              </w:rPr>
              <w:t>data</w:t>
            </w:r>
            <w:r>
              <w:rPr>
                <w:rFonts w:ascii="新宋体" w:eastAsia="新宋体" w:hAnsi="Times New Roman"/>
                <w:noProof/>
                <w:sz w:val="18"/>
                <w:szCs w:val="18"/>
              </w:rPr>
              <w:t xml:space="preserve"> error.</w:t>
            </w:r>
          </w:p>
        </w:tc>
      </w:tr>
      <w:tr w:rsidR="0089205B" w:rsidRPr="00EA45F6" w:rsidTr="00B00840">
        <w:trPr>
          <w:trHeight w:val="288"/>
          <w:jc w:val="center"/>
        </w:trPr>
        <w:tc>
          <w:tcPr>
            <w:tcW w:w="2812" w:type="dxa"/>
            <w:shd w:val="clear" w:color="auto" w:fill="auto"/>
            <w:tcMar>
              <w:left w:w="101" w:type="dxa"/>
              <w:right w:w="101" w:type="dxa"/>
            </w:tcMar>
          </w:tcPr>
          <w:p w:rsidR="0089205B" w:rsidRPr="003127D2" w:rsidRDefault="0089205B" w:rsidP="0089205B">
            <w:pPr>
              <w:pStyle w:val="TableText0"/>
              <w:rPr>
                <w:rFonts w:asciiTheme="minorHAnsi" w:hAnsiTheme="minorHAnsi" w:cstheme="minorHAnsi"/>
                <w:sz w:val="22"/>
                <w:szCs w:val="22"/>
              </w:rPr>
            </w:pPr>
            <w:r w:rsidRPr="0055219C">
              <w:rPr>
                <w:rFonts w:ascii="新宋体" w:eastAsia="新宋体" w:hAnsi="Times New Roman" w:hint="eastAsia"/>
                <w:noProof/>
                <w:sz w:val="18"/>
                <w:szCs w:val="18"/>
              </w:rPr>
              <w:t>EL_PARAM_RET_</w:t>
            </w:r>
            <w:r w:rsidRPr="0055219C">
              <w:rPr>
                <w:rFonts w:ascii="新宋体" w:eastAsia="新宋体" w:hAnsi="Times New Roman"/>
                <w:noProof/>
                <w:sz w:val="18"/>
                <w:szCs w:val="18"/>
              </w:rPr>
              <w:t>INVALID_PARAM</w:t>
            </w:r>
          </w:p>
        </w:tc>
        <w:tc>
          <w:tcPr>
            <w:tcW w:w="2281" w:type="dxa"/>
          </w:tcPr>
          <w:p w:rsidR="0089205B" w:rsidRPr="003127D2" w:rsidRDefault="0089205B" w:rsidP="0089205B">
            <w:pPr>
              <w:pStyle w:val="TableText0"/>
              <w:rPr>
                <w:rFonts w:asciiTheme="minorHAnsi" w:hAnsiTheme="minorHAnsi" w:cstheme="minorHAnsi"/>
                <w:sz w:val="22"/>
                <w:szCs w:val="22"/>
              </w:rPr>
            </w:pPr>
            <w:r w:rsidRPr="0055219C">
              <w:rPr>
                <w:rFonts w:ascii="新宋体" w:eastAsia="新宋体" w:hAnsi="Times New Roman" w:hint="eastAsia"/>
                <w:noProof/>
                <w:sz w:val="18"/>
                <w:szCs w:val="18"/>
              </w:rPr>
              <w:t>(EL_PARAM_RET_BASE</w:t>
            </w:r>
            <w:r w:rsidRPr="0055219C">
              <w:rPr>
                <w:rFonts w:ascii="新宋体" w:eastAsia="新宋体" w:hAnsi="Times New Roman"/>
                <w:noProof/>
                <w:sz w:val="18"/>
                <w:szCs w:val="18"/>
              </w:rPr>
              <w:t xml:space="preserve"> + </w:t>
            </w:r>
            <w:r>
              <w:rPr>
                <w:rFonts w:ascii="新宋体" w:eastAsia="新宋体" w:hAnsi="Times New Roman"/>
                <w:noProof/>
                <w:sz w:val="18"/>
                <w:szCs w:val="18"/>
              </w:rPr>
              <w:t>2</w:t>
            </w:r>
            <w:r w:rsidRPr="0055219C">
              <w:rPr>
                <w:rFonts w:ascii="新宋体" w:eastAsia="新宋体" w:hAnsi="Times New Roman" w:hint="eastAsia"/>
                <w:noProof/>
                <w:sz w:val="18"/>
                <w:szCs w:val="18"/>
              </w:rPr>
              <w:t>)</w:t>
            </w:r>
          </w:p>
        </w:tc>
        <w:tc>
          <w:tcPr>
            <w:tcW w:w="3193" w:type="dxa"/>
            <w:shd w:val="clear" w:color="auto" w:fill="auto"/>
            <w:tcMar>
              <w:left w:w="101" w:type="dxa"/>
              <w:right w:w="101" w:type="dxa"/>
            </w:tcMar>
          </w:tcPr>
          <w:p w:rsidR="0089205B" w:rsidRPr="003127D2" w:rsidRDefault="0089205B" w:rsidP="0089205B">
            <w:pPr>
              <w:pStyle w:val="TableText0"/>
              <w:rPr>
                <w:rFonts w:asciiTheme="minorHAnsi" w:hAnsiTheme="minorHAnsi" w:cstheme="minorHAnsi"/>
                <w:sz w:val="22"/>
                <w:szCs w:val="22"/>
              </w:rPr>
            </w:pPr>
            <w:r>
              <w:rPr>
                <w:rFonts w:ascii="新宋体" w:eastAsia="新宋体" w:hAnsi="Times New Roman" w:hint="eastAsia"/>
                <w:noProof/>
                <w:sz w:val="18"/>
                <w:szCs w:val="18"/>
              </w:rPr>
              <w:t>Invalid parameter.</w:t>
            </w:r>
          </w:p>
        </w:tc>
      </w:tr>
      <w:tr w:rsidR="0089205B" w:rsidRPr="00EA45F6" w:rsidTr="00B00840">
        <w:trPr>
          <w:trHeight w:val="288"/>
          <w:jc w:val="center"/>
        </w:trPr>
        <w:tc>
          <w:tcPr>
            <w:tcW w:w="2812" w:type="dxa"/>
            <w:shd w:val="clear" w:color="auto" w:fill="auto"/>
            <w:tcMar>
              <w:left w:w="101" w:type="dxa"/>
              <w:right w:w="101" w:type="dxa"/>
            </w:tcMar>
          </w:tcPr>
          <w:p w:rsidR="0089205B" w:rsidRPr="003127D2" w:rsidRDefault="0089205B" w:rsidP="0089205B">
            <w:pPr>
              <w:pStyle w:val="TableText0"/>
              <w:rPr>
                <w:rFonts w:asciiTheme="minorHAnsi" w:hAnsiTheme="minorHAnsi" w:cstheme="minorHAnsi"/>
                <w:sz w:val="22"/>
                <w:szCs w:val="22"/>
              </w:rPr>
            </w:pPr>
            <w:r w:rsidRPr="009D15D7">
              <w:rPr>
                <w:rFonts w:ascii="新宋体" w:eastAsia="新宋体" w:hAnsi="Times New Roman"/>
                <w:noProof/>
                <w:sz w:val="18"/>
                <w:szCs w:val="18"/>
              </w:rPr>
              <w:t>EL_PARAM_RET_PARTIAL_FAILED</w:t>
            </w:r>
          </w:p>
        </w:tc>
        <w:tc>
          <w:tcPr>
            <w:tcW w:w="2281" w:type="dxa"/>
          </w:tcPr>
          <w:p w:rsidR="0089205B" w:rsidRPr="003127D2" w:rsidRDefault="0089205B" w:rsidP="0089205B">
            <w:pPr>
              <w:pStyle w:val="TableText0"/>
              <w:rPr>
                <w:rFonts w:asciiTheme="minorHAnsi" w:hAnsiTheme="minorHAnsi" w:cstheme="minorHAnsi"/>
                <w:sz w:val="22"/>
                <w:szCs w:val="22"/>
              </w:rPr>
            </w:pPr>
            <w:r w:rsidRPr="0055219C">
              <w:rPr>
                <w:rFonts w:ascii="新宋体" w:eastAsia="新宋体" w:hAnsi="Times New Roman" w:hint="eastAsia"/>
                <w:noProof/>
                <w:sz w:val="18"/>
                <w:szCs w:val="18"/>
              </w:rPr>
              <w:t>(EL_PARAM_RET_BASE</w:t>
            </w:r>
            <w:r w:rsidRPr="0055219C">
              <w:rPr>
                <w:rFonts w:ascii="新宋体" w:eastAsia="新宋体" w:hAnsi="Times New Roman"/>
                <w:noProof/>
                <w:sz w:val="18"/>
                <w:szCs w:val="18"/>
              </w:rPr>
              <w:t xml:space="preserve"> + </w:t>
            </w:r>
            <w:r>
              <w:rPr>
                <w:rFonts w:ascii="新宋体" w:eastAsia="新宋体" w:hAnsi="Times New Roman"/>
                <w:noProof/>
                <w:sz w:val="18"/>
                <w:szCs w:val="18"/>
              </w:rPr>
              <w:t>3</w:t>
            </w:r>
            <w:r w:rsidRPr="0055219C">
              <w:rPr>
                <w:rFonts w:ascii="新宋体" w:eastAsia="新宋体" w:hAnsi="Times New Roman" w:hint="eastAsia"/>
                <w:noProof/>
                <w:sz w:val="18"/>
                <w:szCs w:val="18"/>
              </w:rPr>
              <w:t>)</w:t>
            </w:r>
          </w:p>
        </w:tc>
        <w:tc>
          <w:tcPr>
            <w:tcW w:w="3193" w:type="dxa"/>
            <w:shd w:val="clear" w:color="auto" w:fill="auto"/>
            <w:tcMar>
              <w:left w:w="101" w:type="dxa"/>
              <w:right w:w="101" w:type="dxa"/>
            </w:tcMar>
          </w:tcPr>
          <w:p w:rsidR="0089205B" w:rsidRPr="003127D2" w:rsidRDefault="0089205B" w:rsidP="0089205B">
            <w:pPr>
              <w:pStyle w:val="TableText0"/>
              <w:rPr>
                <w:rFonts w:asciiTheme="minorHAnsi" w:hAnsiTheme="minorHAnsi" w:cstheme="minorHAnsi"/>
                <w:sz w:val="22"/>
                <w:szCs w:val="22"/>
              </w:rPr>
            </w:pPr>
            <w:r>
              <w:rPr>
                <w:rFonts w:ascii="新宋体" w:eastAsia="新宋体" w:hAnsi="Times New Roman" w:hint="eastAsia"/>
                <w:noProof/>
                <w:sz w:val="18"/>
                <w:szCs w:val="18"/>
              </w:rPr>
              <w:t xml:space="preserve">Partial </w:t>
            </w:r>
            <w:r>
              <w:rPr>
                <w:rFonts w:ascii="新宋体" w:eastAsia="新宋体" w:hAnsi="Times New Roman"/>
                <w:noProof/>
                <w:sz w:val="18"/>
                <w:szCs w:val="18"/>
              </w:rPr>
              <w:t>operation failed.</w:t>
            </w:r>
          </w:p>
        </w:tc>
      </w:tr>
      <w:tr w:rsidR="0089205B" w:rsidRPr="00EA45F6" w:rsidTr="00B00840">
        <w:trPr>
          <w:trHeight w:val="288"/>
          <w:jc w:val="center"/>
        </w:trPr>
        <w:tc>
          <w:tcPr>
            <w:tcW w:w="2812" w:type="dxa"/>
            <w:shd w:val="clear" w:color="auto" w:fill="auto"/>
            <w:tcMar>
              <w:left w:w="101" w:type="dxa"/>
              <w:right w:w="101" w:type="dxa"/>
            </w:tcMar>
          </w:tcPr>
          <w:p w:rsidR="0089205B" w:rsidRPr="003127D2" w:rsidRDefault="0089205B" w:rsidP="0089205B">
            <w:pPr>
              <w:pStyle w:val="TableText0"/>
              <w:rPr>
                <w:rFonts w:asciiTheme="minorHAnsi" w:hAnsiTheme="minorHAnsi" w:cstheme="minorHAnsi"/>
                <w:sz w:val="22"/>
                <w:szCs w:val="22"/>
              </w:rPr>
            </w:pPr>
            <w:r w:rsidRPr="009D15D7">
              <w:rPr>
                <w:rFonts w:ascii="新宋体" w:eastAsia="新宋体" w:hAnsi="Times New Roman"/>
                <w:noProof/>
                <w:sz w:val="18"/>
                <w:szCs w:val="18"/>
              </w:rPr>
              <w:t>EL_PARAM_RET_ALL_FAILED</w:t>
            </w:r>
          </w:p>
        </w:tc>
        <w:tc>
          <w:tcPr>
            <w:tcW w:w="2281" w:type="dxa"/>
          </w:tcPr>
          <w:p w:rsidR="0089205B" w:rsidRPr="003127D2" w:rsidRDefault="0089205B" w:rsidP="0089205B">
            <w:pPr>
              <w:pStyle w:val="TableText0"/>
              <w:rPr>
                <w:rFonts w:asciiTheme="minorHAnsi" w:hAnsiTheme="minorHAnsi" w:cstheme="minorHAnsi"/>
                <w:sz w:val="22"/>
                <w:szCs w:val="22"/>
              </w:rPr>
            </w:pPr>
            <w:r w:rsidRPr="0055219C">
              <w:rPr>
                <w:rFonts w:ascii="新宋体" w:eastAsia="新宋体" w:hAnsi="Times New Roman" w:hint="eastAsia"/>
                <w:noProof/>
                <w:sz w:val="18"/>
                <w:szCs w:val="18"/>
              </w:rPr>
              <w:t>(EL_PARAM_RET_BASE</w:t>
            </w:r>
            <w:r w:rsidRPr="0055219C">
              <w:rPr>
                <w:rFonts w:ascii="新宋体" w:eastAsia="新宋体" w:hAnsi="Times New Roman"/>
                <w:noProof/>
                <w:sz w:val="18"/>
                <w:szCs w:val="18"/>
              </w:rPr>
              <w:t xml:space="preserve"> + </w:t>
            </w:r>
            <w:r>
              <w:rPr>
                <w:rFonts w:ascii="新宋体" w:eastAsia="新宋体" w:hAnsi="Times New Roman"/>
                <w:noProof/>
                <w:sz w:val="18"/>
                <w:szCs w:val="18"/>
              </w:rPr>
              <w:t>4</w:t>
            </w:r>
            <w:r w:rsidRPr="0055219C">
              <w:rPr>
                <w:rFonts w:ascii="新宋体" w:eastAsia="新宋体" w:hAnsi="Times New Roman" w:hint="eastAsia"/>
                <w:noProof/>
                <w:sz w:val="18"/>
                <w:szCs w:val="18"/>
              </w:rPr>
              <w:t>)</w:t>
            </w:r>
          </w:p>
        </w:tc>
        <w:tc>
          <w:tcPr>
            <w:tcW w:w="3193" w:type="dxa"/>
            <w:shd w:val="clear" w:color="auto" w:fill="auto"/>
            <w:tcMar>
              <w:left w:w="101" w:type="dxa"/>
              <w:right w:w="101" w:type="dxa"/>
            </w:tcMar>
          </w:tcPr>
          <w:p w:rsidR="0089205B" w:rsidRPr="003127D2" w:rsidRDefault="0089205B" w:rsidP="0089205B">
            <w:pPr>
              <w:pStyle w:val="TableText0"/>
              <w:rPr>
                <w:rFonts w:asciiTheme="minorHAnsi" w:hAnsiTheme="minorHAnsi" w:cstheme="minorHAnsi"/>
                <w:sz w:val="22"/>
                <w:szCs w:val="22"/>
              </w:rPr>
            </w:pPr>
            <w:r>
              <w:rPr>
                <w:rFonts w:ascii="新宋体" w:eastAsia="新宋体" w:hAnsi="Times New Roman" w:hint="eastAsia"/>
                <w:noProof/>
                <w:sz w:val="18"/>
                <w:szCs w:val="18"/>
              </w:rPr>
              <w:t>All operation failed.</w:t>
            </w:r>
          </w:p>
        </w:tc>
      </w:tr>
      <w:tr w:rsidR="0089205B" w:rsidRPr="00EA45F6" w:rsidTr="00B00840">
        <w:trPr>
          <w:trHeight w:val="288"/>
          <w:jc w:val="center"/>
        </w:trPr>
        <w:tc>
          <w:tcPr>
            <w:tcW w:w="2812" w:type="dxa"/>
            <w:shd w:val="clear" w:color="auto" w:fill="auto"/>
            <w:tcMar>
              <w:left w:w="101" w:type="dxa"/>
              <w:right w:w="101" w:type="dxa"/>
            </w:tcMar>
          </w:tcPr>
          <w:p w:rsidR="0089205B" w:rsidRPr="003127D2" w:rsidRDefault="0089205B" w:rsidP="0089205B">
            <w:pPr>
              <w:pStyle w:val="TableText0"/>
              <w:rPr>
                <w:rFonts w:asciiTheme="minorHAnsi" w:hAnsiTheme="minorHAnsi" w:cstheme="minorHAnsi"/>
                <w:sz w:val="22"/>
                <w:szCs w:val="22"/>
              </w:rPr>
            </w:pPr>
            <w:r w:rsidRPr="009D15D7">
              <w:rPr>
                <w:rFonts w:ascii="新宋体" w:eastAsia="新宋体" w:hAnsi="Times New Roman"/>
                <w:noProof/>
                <w:sz w:val="18"/>
                <w:szCs w:val="18"/>
              </w:rPr>
              <w:t>EL_PARAM_RET_BUFFER_TOO_SMALL</w:t>
            </w:r>
          </w:p>
        </w:tc>
        <w:tc>
          <w:tcPr>
            <w:tcW w:w="2281" w:type="dxa"/>
          </w:tcPr>
          <w:p w:rsidR="0089205B" w:rsidRPr="003127D2" w:rsidRDefault="0089205B" w:rsidP="0089205B">
            <w:pPr>
              <w:pStyle w:val="TableText0"/>
              <w:rPr>
                <w:rFonts w:asciiTheme="minorHAnsi" w:hAnsiTheme="minorHAnsi" w:cstheme="minorHAnsi"/>
                <w:sz w:val="22"/>
                <w:szCs w:val="22"/>
              </w:rPr>
            </w:pPr>
            <w:r w:rsidRPr="0055219C">
              <w:rPr>
                <w:rFonts w:ascii="新宋体" w:eastAsia="新宋体" w:hAnsi="Times New Roman" w:hint="eastAsia"/>
                <w:noProof/>
                <w:sz w:val="18"/>
                <w:szCs w:val="18"/>
              </w:rPr>
              <w:t>(EL_PARAM_RET_BASE</w:t>
            </w:r>
            <w:r w:rsidRPr="0055219C">
              <w:rPr>
                <w:rFonts w:ascii="新宋体" w:eastAsia="新宋体" w:hAnsi="Times New Roman"/>
                <w:noProof/>
                <w:sz w:val="18"/>
                <w:szCs w:val="18"/>
              </w:rPr>
              <w:t xml:space="preserve"> + </w:t>
            </w:r>
            <w:r>
              <w:rPr>
                <w:rFonts w:ascii="新宋体" w:eastAsia="新宋体" w:hAnsi="Times New Roman"/>
                <w:noProof/>
                <w:sz w:val="18"/>
                <w:szCs w:val="18"/>
              </w:rPr>
              <w:t>5</w:t>
            </w:r>
            <w:r w:rsidRPr="0055219C">
              <w:rPr>
                <w:rFonts w:ascii="新宋体" w:eastAsia="新宋体" w:hAnsi="Times New Roman" w:hint="eastAsia"/>
                <w:noProof/>
                <w:sz w:val="18"/>
                <w:szCs w:val="18"/>
              </w:rPr>
              <w:t>)</w:t>
            </w:r>
          </w:p>
        </w:tc>
        <w:tc>
          <w:tcPr>
            <w:tcW w:w="3193" w:type="dxa"/>
            <w:shd w:val="clear" w:color="auto" w:fill="auto"/>
            <w:tcMar>
              <w:left w:w="101" w:type="dxa"/>
              <w:right w:w="101" w:type="dxa"/>
            </w:tcMar>
          </w:tcPr>
          <w:p w:rsidR="0089205B" w:rsidRPr="003127D2" w:rsidRDefault="0089205B" w:rsidP="0089205B">
            <w:pPr>
              <w:pStyle w:val="TableText0"/>
              <w:rPr>
                <w:rFonts w:asciiTheme="minorHAnsi" w:hAnsiTheme="minorHAnsi" w:cstheme="minorHAnsi"/>
                <w:sz w:val="22"/>
                <w:szCs w:val="22"/>
              </w:rPr>
            </w:pPr>
            <w:r>
              <w:rPr>
                <w:rFonts w:ascii="新宋体" w:eastAsia="新宋体" w:hAnsi="Times New Roman" w:hint="eastAsia"/>
                <w:noProof/>
                <w:sz w:val="18"/>
                <w:szCs w:val="18"/>
              </w:rPr>
              <w:t>The output buffer</w:t>
            </w:r>
            <w:r>
              <w:rPr>
                <w:rFonts w:ascii="新宋体" w:eastAsia="新宋体" w:hAnsi="Times New Roman"/>
                <w:noProof/>
                <w:sz w:val="18"/>
                <w:szCs w:val="18"/>
              </w:rPr>
              <w:t xml:space="preserve"> size</w:t>
            </w:r>
            <w:r>
              <w:rPr>
                <w:rFonts w:ascii="新宋体" w:eastAsia="新宋体" w:hAnsi="Times New Roman" w:hint="eastAsia"/>
                <w:noProof/>
                <w:sz w:val="18"/>
                <w:szCs w:val="18"/>
              </w:rPr>
              <w:t xml:space="preserve"> is not enough.</w:t>
            </w:r>
          </w:p>
        </w:tc>
      </w:tr>
      <w:tr w:rsidR="00367AE5" w:rsidRPr="00EA45F6" w:rsidTr="00B00840">
        <w:trPr>
          <w:trHeight w:val="288"/>
          <w:jc w:val="center"/>
        </w:trPr>
        <w:tc>
          <w:tcPr>
            <w:tcW w:w="2812" w:type="dxa"/>
            <w:shd w:val="clear" w:color="auto" w:fill="auto"/>
            <w:tcMar>
              <w:left w:w="101" w:type="dxa"/>
              <w:right w:w="101" w:type="dxa"/>
            </w:tcMar>
          </w:tcPr>
          <w:p w:rsidR="00367AE5" w:rsidRPr="009D15D7" w:rsidRDefault="00367AE5" w:rsidP="00367AE5">
            <w:pPr>
              <w:pStyle w:val="TableText0"/>
              <w:rPr>
                <w:rFonts w:ascii="新宋体" w:eastAsia="新宋体" w:hAnsi="Times New Roman"/>
                <w:noProof/>
                <w:sz w:val="18"/>
                <w:szCs w:val="18"/>
              </w:rPr>
            </w:pPr>
            <w:r w:rsidRPr="009B1A10">
              <w:rPr>
                <w:rFonts w:ascii="新宋体" w:eastAsia="新宋体" w:hAnsi="Times New Roman"/>
                <w:noProof/>
                <w:sz w:val="18"/>
                <w:szCs w:val="18"/>
              </w:rPr>
              <w:t>EL_PARAM_RET_</w:t>
            </w:r>
            <w:r>
              <w:rPr>
                <w:rFonts w:ascii="新宋体" w:eastAsia="新宋体" w:hAnsi="Times New Roman"/>
                <w:noProof/>
                <w:sz w:val="18"/>
                <w:szCs w:val="18"/>
              </w:rPr>
              <w:t>API_ORDER_ERR</w:t>
            </w:r>
          </w:p>
        </w:tc>
        <w:tc>
          <w:tcPr>
            <w:tcW w:w="2281" w:type="dxa"/>
          </w:tcPr>
          <w:p w:rsidR="00367AE5" w:rsidRPr="0055219C" w:rsidRDefault="00367AE5" w:rsidP="00367AE5">
            <w:pPr>
              <w:pStyle w:val="TableText0"/>
              <w:rPr>
                <w:rFonts w:ascii="新宋体" w:eastAsia="新宋体" w:hAnsi="Times New Roman"/>
                <w:noProof/>
                <w:sz w:val="18"/>
                <w:szCs w:val="18"/>
              </w:rPr>
            </w:pPr>
            <w:r w:rsidRPr="0055219C">
              <w:rPr>
                <w:rFonts w:ascii="新宋体" w:eastAsia="新宋体" w:hAnsi="Times New Roman" w:hint="eastAsia"/>
                <w:noProof/>
                <w:sz w:val="18"/>
                <w:szCs w:val="18"/>
              </w:rPr>
              <w:t>(EL_PARAM_RET_BASE</w:t>
            </w:r>
            <w:r w:rsidRPr="0055219C">
              <w:rPr>
                <w:rFonts w:ascii="新宋体" w:eastAsia="新宋体" w:hAnsi="Times New Roman"/>
                <w:noProof/>
                <w:sz w:val="18"/>
                <w:szCs w:val="18"/>
              </w:rPr>
              <w:t xml:space="preserve"> + </w:t>
            </w:r>
            <w:r>
              <w:rPr>
                <w:rFonts w:ascii="新宋体" w:eastAsia="新宋体" w:hAnsi="Times New Roman"/>
                <w:noProof/>
                <w:sz w:val="18"/>
                <w:szCs w:val="18"/>
              </w:rPr>
              <w:t>6</w:t>
            </w:r>
            <w:r w:rsidRPr="0055219C">
              <w:rPr>
                <w:rFonts w:ascii="新宋体" w:eastAsia="新宋体" w:hAnsi="Times New Roman" w:hint="eastAsia"/>
                <w:noProof/>
                <w:sz w:val="18"/>
                <w:szCs w:val="18"/>
              </w:rPr>
              <w:t>)</w:t>
            </w:r>
          </w:p>
        </w:tc>
        <w:tc>
          <w:tcPr>
            <w:tcW w:w="3193" w:type="dxa"/>
            <w:shd w:val="clear" w:color="auto" w:fill="auto"/>
            <w:tcMar>
              <w:left w:w="101" w:type="dxa"/>
              <w:right w:w="101" w:type="dxa"/>
            </w:tcMar>
          </w:tcPr>
          <w:p w:rsidR="00367AE5" w:rsidRDefault="00367AE5" w:rsidP="00367AE5">
            <w:pPr>
              <w:pStyle w:val="TableText0"/>
              <w:rPr>
                <w:rFonts w:ascii="新宋体" w:eastAsia="新宋体" w:hAnsi="Times New Roman"/>
                <w:noProof/>
                <w:sz w:val="18"/>
                <w:szCs w:val="18"/>
              </w:rPr>
            </w:pPr>
            <w:r w:rsidRPr="00AD13F3">
              <w:rPr>
                <w:rFonts w:ascii="新宋体" w:eastAsia="新宋体" w:hAnsi="Times New Roman"/>
                <w:noProof/>
                <w:sz w:val="18"/>
                <w:szCs w:val="18"/>
              </w:rPr>
              <w:t>Must cal</w:t>
            </w:r>
            <w:r w:rsidR="008D0EDA">
              <w:rPr>
                <w:rFonts w:ascii="新宋体" w:eastAsia="新宋体" w:hAnsi="Times New Roman"/>
                <w:noProof/>
                <w:sz w:val="18"/>
                <w:szCs w:val="18"/>
              </w:rPr>
              <w:t>l this function after StartTransaction</w:t>
            </w:r>
            <w:r w:rsidRPr="00AD13F3">
              <w:rPr>
                <w:rFonts w:ascii="新宋体" w:eastAsia="新宋体" w:hAnsi="Times New Roman"/>
                <w:noProof/>
                <w:sz w:val="18"/>
                <w:szCs w:val="18"/>
              </w:rPr>
              <w:t xml:space="preserve"> step.</w:t>
            </w:r>
          </w:p>
        </w:tc>
      </w:tr>
    </w:tbl>
    <w:p w:rsidR="00F86AB0" w:rsidRPr="00F86AB0" w:rsidRDefault="00F86AB0" w:rsidP="00F86AB0"/>
    <w:p w:rsidR="00F86AB0" w:rsidRDefault="00F86AB0" w:rsidP="00F86AB0">
      <w:pPr>
        <w:pStyle w:val="3"/>
        <w:numPr>
          <w:ilvl w:val="0"/>
          <w:numId w:val="0"/>
        </w:numPr>
        <w:ind w:left="420" w:hanging="420"/>
      </w:pPr>
      <w:bookmarkStart w:id="3472" w:name="_TMS_Proxy_return"/>
      <w:bookmarkStart w:id="3473" w:name="_Toc478130841"/>
      <w:bookmarkEnd w:id="3472"/>
      <w:r>
        <w:t>TMS Proxy return code</w:t>
      </w:r>
      <w:bookmarkEnd w:id="347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 w:type="dxa"/>
          <w:left w:w="101" w:type="dxa"/>
          <w:bottom w:w="14" w:type="dxa"/>
          <w:right w:w="101" w:type="dxa"/>
        </w:tblCellMar>
        <w:tblLook w:val="01E0" w:firstRow="1" w:lastRow="1" w:firstColumn="1" w:lastColumn="1" w:noHBand="0" w:noVBand="0"/>
      </w:tblPr>
      <w:tblGrid>
        <w:gridCol w:w="3585"/>
        <w:gridCol w:w="2020"/>
        <w:gridCol w:w="2681"/>
      </w:tblGrid>
      <w:tr w:rsidR="00B06104" w:rsidRPr="00C921B1" w:rsidTr="00B06104">
        <w:trPr>
          <w:trHeight w:val="218"/>
          <w:tblHeader/>
          <w:jc w:val="center"/>
        </w:trPr>
        <w:tc>
          <w:tcPr>
            <w:tcW w:w="3585"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0E18E6" w:rsidRPr="00C921B1" w:rsidRDefault="000E18E6" w:rsidP="00D91FCC">
            <w:pPr>
              <w:pStyle w:val="VFTableTextHeading"/>
              <w:rPr>
                <w:color w:val="FFFFFF"/>
              </w:rPr>
            </w:pPr>
            <w:r w:rsidRPr="00C921B1">
              <w:rPr>
                <w:color w:val="FFFFFF"/>
              </w:rPr>
              <w:t>Return code</w:t>
            </w:r>
          </w:p>
        </w:tc>
        <w:tc>
          <w:tcPr>
            <w:tcW w:w="2020"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Pr>
          <w:p w:rsidR="000E18E6" w:rsidRPr="00C921B1" w:rsidRDefault="000E18E6" w:rsidP="00D91FCC">
            <w:pPr>
              <w:pStyle w:val="VFTableTextHeading"/>
              <w:rPr>
                <w:color w:val="FFFFFF"/>
              </w:rPr>
            </w:pPr>
            <w:r w:rsidRPr="00C921B1">
              <w:rPr>
                <w:rFonts w:hint="eastAsia"/>
                <w:color w:val="FFFFFF"/>
              </w:rPr>
              <w:t>Value</w:t>
            </w:r>
          </w:p>
        </w:tc>
        <w:tc>
          <w:tcPr>
            <w:tcW w:w="2681"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0E18E6" w:rsidRPr="00C921B1" w:rsidRDefault="000E18E6" w:rsidP="00D91FCC">
            <w:pPr>
              <w:pStyle w:val="VFTableTextHeading"/>
              <w:rPr>
                <w:color w:val="FFFFFF"/>
              </w:rPr>
            </w:pPr>
            <w:r w:rsidRPr="00C921B1">
              <w:rPr>
                <w:color w:val="FFFFFF"/>
              </w:rPr>
              <w:t>Description</w:t>
            </w:r>
          </w:p>
        </w:tc>
      </w:tr>
      <w:tr w:rsidR="000E18E6" w:rsidRPr="00EA45F6" w:rsidTr="00B00840">
        <w:trPr>
          <w:trHeight w:val="308"/>
          <w:jc w:val="center"/>
        </w:trPr>
        <w:tc>
          <w:tcPr>
            <w:tcW w:w="3585" w:type="dxa"/>
            <w:shd w:val="clear" w:color="auto" w:fill="auto"/>
            <w:tcMar>
              <w:left w:w="101" w:type="dxa"/>
              <w:right w:w="101" w:type="dxa"/>
            </w:tcMar>
          </w:tcPr>
          <w:p w:rsidR="000E18E6" w:rsidRPr="003127D2" w:rsidRDefault="000E18E6" w:rsidP="00BA21B9">
            <w:pPr>
              <w:pStyle w:val="TableText0"/>
              <w:rPr>
                <w:rFonts w:asciiTheme="minorHAnsi" w:hAnsiTheme="minorHAnsi" w:cstheme="minorHAnsi"/>
                <w:sz w:val="22"/>
                <w:szCs w:val="22"/>
              </w:rPr>
            </w:pPr>
            <w:r w:rsidRPr="000E18E6">
              <w:rPr>
                <w:rFonts w:asciiTheme="minorHAnsi" w:hAnsiTheme="minorHAnsi" w:cstheme="minorHAnsi"/>
                <w:sz w:val="22"/>
                <w:szCs w:val="22"/>
              </w:rPr>
              <w:t>MPOS_STATUS_OK</w:t>
            </w:r>
          </w:p>
        </w:tc>
        <w:tc>
          <w:tcPr>
            <w:tcW w:w="2020" w:type="dxa"/>
          </w:tcPr>
          <w:p w:rsidR="000E18E6" w:rsidRPr="003127D2" w:rsidRDefault="000E18E6"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0</w:t>
            </w:r>
          </w:p>
        </w:tc>
        <w:tc>
          <w:tcPr>
            <w:tcW w:w="2681" w:type="dxa"/>
            <w:shd w:val="clear" w:color="auto" w:fill="auto"/>
            <w:tcMar>
              <w:left w:w="101" w:type="dxa"/>
              <w:right w:w="101" w:type="dxa"/>
            </w:tcMar>
          </w:tcPr>
          <w:p w:rsidR="000E18E6" w:rsidRPr="003127D2" w:rsidRDefault="000E18E6"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Success</w:t>
            </w:r>
          </w:p>
        </w:tc>
      </w:tr>
      <w:tr w:rsidR="000E18E6" w:rsidRPr="00EA45F6" w:rsidTr="00B00840">
        <w:trPr>
          <w:trHeight w:val="288"/>
          <w:jc w:val="center"/>
        </w:trPr>
        <w:tc>
          <w:tcPr>
            <w:tcW w:w="3585" w:type="dxa"/>
            <w:shd w:val="clear" w:color="auto" w:fill="auto"/>
            <w:tcMar>
              <w:left w:w="101" w:type="dxa"/>
              <w:right w:w="101" w:type="dxa"/>
            </w:tcMar>
          </w:tcPr>
          <w:p w:rsidR="000E18E6" w:rsidRPr="003127D2" w:rsidRDefault="000E18E6" w:rsidP="00BA21B9">
            <w:pPr>
              <w:pStyle w:val="TableText0"/>
              <w:rPr>
                <w:rFonts w:asciiTheme="minorHAnsi" w:hAnsiTheme="minorHAnsi" w:cstheme="minorHAnsi"/>
                <w:sz w:val="22"/>
                <w:szCs w:val="22"/>
              </w:rPr>
            </w:pPr>
            <w:r w:rsidRPr="000E18E6">
              <w:rPr>
                <w:rFonts w:asciiTheme="minorHAnsi" w:hAnsiTheme="minorHAnsi" w:cstheme="minorHAnsi"/>
                <w:sz w:val="22"/>
                <w:szCs w:val="22"/>
              </w:rPr>
              <w:t>MPOS_STATUS_CMD_NOTSPT</w:t>
            </w:r>
          </w:p>
        </w:tc>
        <w:tc>
          <w:tcPr>
            <w:tcW w:w="2020" w:type="dxa"/>
          </w:tcPr>
          <w:p w:rsidR="000E18E6" w:rsidRPr="003127D2" w:rsidRDefault="000E18E6" w:rsidP="00BA21B9">
            <w:pPr>
              <w:pStyle w:val="TableText0"/>
              <w:rPr>
                <w:rFonts w:asciiTheme="minorHAnsi" w:hAnsiTheme="minorHAnsi" w:cstheme="minorHAnsi"/>
                <w:sz w:val="22"/>
                <w:szCs w:val="22"/>
              </w:rPr>
            </w:pPr>
            <w:r w:rsidRPr="000E18E6">
              <w:rPr>
                <w:rFonts w:asciiTheme="minorHAnsi" w:hAnsiTheme="minorHAnsi" w:cstheme="minorHAnsi"/>
                <w:sz w:val="22"/>
                <w:szCs w:val="22"/>
              </w:rPr>
              <w:t>-0xffff</w:t>
            </w:r>
          </w:p>
        </w:tc>
        <w:tc>
          <w:tcPr>
            <w:tcW w:w="2681" w:type="dxa"/>
            <w:shd w:val="clear" w:color="auto" w:fill="auto"/>
            <w:tcMar>
              <w:left w:w="101" w:type="dxa"/>
              <w:right w:w="101" w:type="dxa"/>
            </w:tcMar>
          </w:tcPr>
          <w:p w:rsidR="000E18E6" w:rsidRPr="00B00840" w:rsidRDefault="00C772C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Command not supported</w:t>
            </w:r>
          </w:p>
        </w:tc>
      </w:tr>
      <w:tr w:rsidR="000E18E6" w:rsidRPr="00EA45F6" w:rsidTr="00B00840">
        <w:trPr>
          <w:trHeight w:val="288"/>
          <w:jc w:val="center"/>
        </w:trPr>
        <w:tc>
          <w:tcPr>
            <w:tcW w:w="3585" w:type="dxa"/>
            <w:shd w:val="clear" w:color="auto" w:fill="auto"/>
            <w:tcMar>
              <w:left w:w="101" w:type="dxa"/>
              <w:right w:w="101" w:type="dxa"/>
            </w:tcMar>
          </w:tcPr>
          <w:p w:rsidR="000E18E6" w:rsidRPr="003127D2" w:rsidRDefault="00C772C5" w:rsidP="00BA21B9">
            <w:pPr>
              <w:pStyle w:val="TableText0"/>
              <w:rPr>
                <w:rFonts w:asciiTheme="minorHAnsi" w:hAnsiTheme="minorHAnsi" w:cstheme="minorHAnsi"/>
                <w:sz w:val="22"/>
                <w:szCs w:val="22"/>
              </w:rPr>
            </w:pPr>
            <w:r w:rsidRPr="00C772C5">
              <w:rPr>
                <w:rFonts w:asciiTheme="minorHAnsi" w:hAnsiTheme="minorHAnsi" w:cstheme="minorHAnsi"/>
                <w:sz w:val="22"/>
                <w:szCs w:val="22"/>
              </w:rPr>
              <w:t>MPOS_STATUS_MONITOR_SAVE_ERR</w:t>
            </w:r>
          </w:p>
        </w:tc>
        <w:tc>
          <w:tcPr>
            <w:tcW w:w="2020" w:type="dxa"/>
          </w:tcPr>
          <w:p w:rsidR="000E18E6" w:rsidRPr="00C772C5" w:rsidRDefault="00C772C5" w:rsidP="00BA21B9">
            <w:pPr>
              <w:pStyle w:val="TableText0"/>
              <w:rPr>
                <w:rFonts w:asciiTheme="minorHAnsi" w:hAnsiTheme="minorHAnsi" w:cstheme="minorHAnsi"/>
                <w:sz w:val="22"/>
                <w:szCs w:val="22"/>
              </w:rPr>
            </w:pPr>
            <w:r>
              <w:rPr>
                <w:rFonts w:asciiTheme="minorHAnsi" w:hAnsiTheme="minorHAnsi" w:cstheme="minorHAnsi"/>
                <w:sz w:val="22"/>
                <w:szCs w:val="22"/>
              </w:rPr>
              <w:t>5</w:t>
            </w:r>
          </w:p>
        </w:tc>
        <w:tc>
          <w:tcPr>
            <w:tcW w:w="2681" w:type="dxa"/>
            <w:shd w:val="clear" w:color="auto" w:fill="auto"/>
            <w:tcMar>
              <w:left w:w="101" w:type="dxa"/>
              <w:right w:w="101" w:type="dxa"/>
            </w:tcMar>
          </w:tcPr>
          <w:p w:rsidR="000E18E6" w:rsidRPr="00B00840" w:rsidRDefault="00C772C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Save monitor error</w:t>
            </w:r>
          </w:p>
        </w:tc>
      </w:tr>
      <w:tr w:rsidR="000E18E6" w:rsidRPr="00EA45F6" w:rsidTr="00B00840">
        <w:trPr>
          <w:trHeight w:val="288"/>
          <w:jc w:val="center"/>
        </w:trPr>
        <w:tc>
          <w:tcPr>
            <w:tcW w:w="3585" w:type="dxa"/>
            <w:shd w:val="clear" w:color="auto" w:fill="auto"/>
            <w:tcMar>
              <w:left w:w="101" w:type="dxa"/>
              <w:right w:w="101" w:type="dxa"/>
            </w:tcMar>
          </w:tcPr>
          <w:p w:rsidR="000E18E6" w:rsidRPr="003127D2" w:rsidRDefault="00C772C5" w:rsidP="00BA21B9">
            <w:pPr>
              <w:pStyle w:val="TableText0"/>
              <w:rPr>
                <w:rFonts w:asciiTheme="minorHAnsi" w:hAnsiTheme="minorHAnsi" w:cstheme="minorHAnsi"/>
                <w:sz w:val="22"/>
                <w:szCs w:val="22"/>
              </w:rPr>
            </w:pPr>
            <w:r w:rsidRPr="00C772C5">
              <w:rPr>
                <w:rFonts w:asciiTheme="minorHAnsi" w:hAnsiTheme="minorHAnsi" w:cstheme="minorHAnsi"/>
                <w:sz w:val="22"/>
                <w:szCs w:val="22"/>
              </w:rPr>
              <w:t>MPOS_STATUS_FONT_SAVE_ERR</w:t>
            </w:r>
          </w:p>
        </w:tc>
        <w:tc>
          <w:tcPr>
            <w:tcW w:w="2020" w:type="dxa"/>
          </w:tcPr>
          <w:p w:rsidR="000E18E6" w:rsidRPr="00B00840" w:rsidRDefault="00C772C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6</w:t>
            </w:r>
          </w:p>
        </w:tc>
        <w:tc>
          <w:tcPr>
            <w:tcW w:w="2681" w:type="dxa"/>
            <w:shd w:val="clear" w:color="auto" w:fill="auto"/>
            <w:tcMar>
              <w:left w:w="101" w:type="dxa"/>
              <w:right w:w="101" w:type="dxa"/>
            </w:tcMar>
          </w:tcPr>
          <w:p w:rsidR="000E18E6" w:rsidRPr="00B00840" w:rsidRDefault="00C772C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Save font error</w:t>
            </w:r>
          </w:p>
        </w:tc>
      </w:tr>
      <w:tr w:rsidR="000E18E6" w:rsidRPr="00EA45F6" w:rsidTr="00B00840">
        <w:trPr>
          <w:trHeight w:val="288"/>
          <w:jc w:val="center"/>
        </w:trPr>
        <w:tc>
          <w:tcPr>
            <w:tcW w:w="3585" w:type="dxa"/>
            <w:shd w:val="clear" w:color="auto" w:fill="auto"/>
            <w:tcMar>
              <w:left w:w="101" w:type="dxa"/>
              <w:right w:w="101" w:type="dxa"/>
            </w:tcMar>
          </w:tcPr>
          <w:p w:rsidR="000E18E6" w:rsidRPr="003127D2" w:rsidRDefault="00C772C5" w:rsidP="00BA21B9">
            <w:pPr>
              <w:pStyle w:val="TableText0"/>
              <w:rPr>
                <w:rFonts w:asciiTheme="minorHAnsi" w:hAnsiTheme="minorHAnsi" w:cstheme="minorHAnsi"/>
                <w:sz w:val="22"/>
                <w:szCs w:val="22"/>
              </w:rPr>
            </w:pPr>
            <w:r w:rsidRPr="00C772C5">
              <w:rPr>
                <w:rFonts w:asciiTheme="minorHAnsi" w:hAnsiTheme="minorHAnsi" w:cstheme="minorHAnsi"/>
                <w:sz w:val="22"/>
                <w:szCs w:val="22"/>
              </w:rPr>
              <w:t>MPOS_STATUS_APP_SAVE_ERR</w:t>
            </w:r>
          </w:p>
        </w:tc>
        <w:tc>
          <w:tcPr>
            <w:tcW w:w="2020" w:type="dxa"/>
          </w:tcPr>
          <w:p w:rsidR="000E18E6" w:rsidRPr="00B00840" w:rsidRDefault="00C772C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7</w:t>
            </w:r>
          </w:p>
        </w:tc>
        <w:tc>
          <w:tcPr>
            <w:tcW w:w="2681" w:type="dxa"/>
            <w:shd w:val="clear" w:color="auto" w:fill="auto"/>
            <w:tcMar>
              <w:left w:w="101" w:type="dxa"/>
              <w:right w:w="101" w:type="dxa"/>
            </w:tcMar>
          </w:tcPr>
          <w:p w:rsidR="000E18E6" w:rsidRPr="00B00840" w:rsidRDefault="00C772C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Save application error</w:t>
            </w:r>
          </w:p>
        </w:tc>
      </w:tr>
      <w:tr w:rsidR="000E18E6" w:rsidRPr="00EA45F6" w:rsidTr="00B00840">
        <w:trPr>
          <w:trHeight w:val="288"/>
          <w:jc w:val="center"/>
        </w:trPr>
        <w:tc>
          <w:tcPr>
            <w:tcW w:w="3585" w:type="dxa"/>
            <w:shd w:val="clear" w:color="auto" w:fill="auto"/>
            <w:tcMar>
              <w:left w:w="101" w:type="dxa"/>
              <w:right w:w="101" w:type="dxa"/>
            </w:tcMar>
          </w:tcPr>
          <w:p w:rsidR="000E18E6" w:rsidRPr="003127D2" w:rsidRDefault="00C772C5" w:rsidP="00BA21B9">
            <w:pPr>
              <w:pStyle w:val="TableText0"/>
              <w:rPr>
                <w:rFonts w:asciiTheme="minorHAnsi" w:hAnsiTheme="minorHAnsi" w:cstheme="minorHAnsi"/>
                <w:sz w:val="22"/>
                <w:szCs w:val="22"/>
              </w:rPr>
            </w:pPr>
            <w:r w:rsidRPr="00C772C5">
              <w:rPr>
                <w:rFonts w:asciiTheme="minorHAnsi" w:hAnsiTheme="minorHAnsi" w:cstheme="minorHAnsi"/>
                <w:sz w:val="22"/>
                <w:szCs w:val="22"/>
              </w:rPr>
              <w:t>MPOS_STATUS_PARA_SAVE_ERR</w:t>
            </w:r>
          </w:p>
        </w:tc>
        <w:tc>
          <w:tcPr>
            <w:tcW w:w="2020" w:type="dxa"/>
          </w:tcPr>
          <w:p w:rsidR="000E18E6" w:rsidRPr="00B00840" w:rsidRDefault="00C772C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8</w:t>
            </w:r>
          </w:p>
        </w:tc>
        <w:tc>
          <w:tcPr>
            <w:tcW w:w="2681" w:type="dxa"/>
            <w:shd w:val="clear" w:color="auto" w:fill="auto"/>
            <w:tcMar>
              <w:left w:w="101" w:type="dxa"/>
              <w:right w:w="101" w:type="dxa"/>
            </w:tcMar>
          </w:tcPr>
          <w:p w:rsidR="000E18E6" w:rsidRPr="00B00840" w:rsidRDefault="00C772C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Save parameter file error</w:t>
            </w:r>
          </w:p>
        </w:tc>
      </w:tr>
      <w:tr w:rsidR="00C772C5" w:rsidRPr="00EA45F6" w:rsidTr="00B06104">
        <w:trPr>
          <w:trHeight w:val="288"/>
          <w:jc w:val="center"/>
        </w:trPr>
        <w:tc>
          <w:tcPr>
            <w:tcW w:w="3585" w:type="dxa"/>
            <w:shd w:val="clear" w:color="auto" w:fill="auto"/>
            <w:tcMar>
              <w:left w:w="101" w:type="dxa"/>
              <w:right w:w="101" w:type="dxa"/>
            </w:tcMar>
          </w:tcPr>
          <w:p w:rsidR="00C772C5" w:rsidRPr="00C772C5" w:rsidRDefault="00C772C5" w:rsidP="00BA21B9">
            <w:pPr>
              <w:pStyle w:val="TableText0"/>
              <w:rPr>
                <w:rFonts w:asciiTheme="minorHAnsi" w:hAnsiTheme="minorHAnsi" w:cstheme="minorHAnsi"/>
                <w:sz w:val="22"/>
                <w:szCs w:val="22"/>
              </w:rPr>
            </w:pPr>
            <w:r w:rsidRPr="00C772C5">
              <w:rPr>
                <w:rFonts w:asciiTheme="minorHAnsi" w:hAnsiTheme="minorHAnsi" w:cstheme="minorHAnsi"/>
                <w:sz w:val="22"/>
                <w:szCs w:val="22"/>
              </w:rPr>
              <w:t>MPOS_STATUS_NOTASKLIST</w:t>
            </w:r>
          </w:p>
        </w:tc>
        <w:tc>
          <w:tcPr>
            <w:tcW w:w="2020" w:type="dxa"/>
          </w:tcPr>
          <w:p w:rsidR="00C772C5" w:rsidRDefault="00C772C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1</w:t>
            </w:r>
          </w:p>
        </w:tc>
        <w:tc>
          <w:tcPr>
            <w:tcW w:w="2681" w:type="dxa"/>
            <w:shd w:val="clear" w:color="auto" w:fill="auto"/>
            <w:tcMar>
              <w:left w:w="101" w:type="dxa"/>
              <w:right w:w="101" w:type="dxa"/>
            </w:tcMar>
          </w:tcPr>
          <w:p w:rsidR="00C772C5" w:rsidRDefault="00C772C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No task list</w:t>
            </w:r>
          </w:p>
        </w:tc>
      </w:tr>
    </w:tbl>
    <w:p w:rsidR="005F2CCD" w:rsidRDefault="005F2CCD" w:rsidP="005F2CCD">
      <w:pPr>
        <w:pStyle w:val="3"/>
        <w:numPr>
          <w:ilvl w:val="0"/>
          <w:numId w:val="0"/>
        </w:numPr>
        <w:ind w:left="420" w:hanging="420"/>
      </w:pPr>
      <w:bookmarkStart w:id="3474" w:name="_Common_return_code"/>
      <w:bookmarkStart w:id="3475" w:name="_Toc478130842"/>
      <w:bookmarkEnd w:id="3474"/>
      <w:proofErr w:type="spellStart"/>
      <w:r>
        <w:t>FileDownload</w:t>
      </w:r>
      <w:proofErr w:type="spellEnd"/>
      <w:r>
        <w:t xml:space="preserve"> return code</w:t>
      </w:r>
      <w:bookmarkEnd w:id="347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 w:type="dxa"/>
          <w:left w:w="101" w:type="dxa"/>
          <w:bottom w:w="14" w:type="dxa"/>
          <w:right w:w="101" w:type="dxa"/>
        </w:tblCellMar>
        <w:tblLook w:val="01E0" w:firstRow="1" w:lastRow="1" w:firstColumn="1" w:lastColumn="1" w:noHBand="0" w:noVBand="0"/>
      </w:tblPr>
      <w:tblGrid>
        <w:gridCol w:w="3448"/>
        <w:gridCol w:w="2543"/>
        <w:gridCol w:w="2295"/>
      </w:tblGrid>
      <w:tr w:rsidR="005F2CCD" w:rsidRPr="00C921B1" w:rsidTr="006A62CF">
        <w:trPr>
          <w:trHeight w:val="218"/>
          <w:tblHeader/>
          <w:jc w:val="center"/>
        </w:trPr>
        <w:tc>
          <w:tcPr>
            <w:tcW w:w="3342"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5F2CCD" w:rsidRPr="00C921B1" w:rsidRDefault="005F2CCD" w:rsidP="006A62CF">
            <w:pPr>
              <w:pStyle w:val="VFTableTextHeading"/>
              <w:rPr>
                <w:color w:val="FFFFFF"/>
              </w:rPr>
            </w:pPr>
            <w:r w:rsidRPr="00C921B1">
              <w:rPr>
                <w:color w:val="FFFFFF"/>
              </w:rPr>
              <w:t>Return code</w:t>
            </w:r>
          </w:p>
        </w:tc>
        <w:tc>
          <w:tcPr>
            <w:tcW w:w="2422"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Pr>
          <w:p w:rsidR="005F2CCD" w:rsidRPr="00C921B1" w:rsidRDefault="005F2CCD" w:rsidP="006A62CF">
            <w:pPr>
              <w:pStyle w:val="VFTableTextHeading"/>
              <w:rPr>
                <w:color w:val="FFFFFF"/>
              </w:rPr>
            </w:pPr>
            <w:r w:rsidRPr="00C921B1">
              <w:rPr>
                <w:rFonts w:hint="eastAsia"/>
                <w:color w:val="FFFFFF"/>
              </w:rPr>
              <w:t>Value</w:t>
            </w:r>
          </w:p>
        </w:tc>
        <w:tc>
          <w:tcPr>
            <w:tcW w:w="2522"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5F2CCD" w:rsidRPr="00C921B1" w:rsidRDefault="005F2CCD" w:rsidP="006A62CF">
            <w:pPr>
              <w:pStyle w:val="VFTableTextHeading"/>
              <w:rPr>
                <w:color w:val="FFFFFF"/>
              </w:rPr>
            </w:pPr>
            <w:r w:rsidRPr="00C921B1">
              <w:rPr>
                <w:color w:val="FFFFFF"/>
              </w:rPr>
              <w:t>Description</w:t>
            </w:r>
          </w:p>
        </w:tc>
      </w:tr>
      <w:tr w:rsidR="005F2CCD" w:rsidRPr="008277D5" w:rsidTr="006A62CF">
        <w:trPr>
          <w:trHeight w:val="308"/>
          <w:jc w:val="center"/>
        </w:trPr>
        <w:tc>
          <w:tcPr>
            <w:tcW w:w="3342" w:type="dxa"/>
            <w:shd w:val="clear" w:color="auto" w:fill="auto"/>
            <w:tcMar>
              <w:left w:w="101" w:type="dxa"/>
              <w:right w:w="101" w:type="dxa"/>
            </w:tcMar>
          </w:tcPr>
          <w:p w:rsidR="005F2CCD" w:rsidRPr="008277D5" w:rsidRDefault="005F2CCD">
            <w:pPr>
              <w:pStyle w:val="TableText0"/>
              <w:rPr>
                <w:rFonts w:asciiTheme="minorHAnsi" w:eastAsiaTheme="minorEastAsia" w:hAnsiTheme="minorHAnsi" w:cstheme="minorHAnsi"/>
                <w:sz w:val="18"/>
                <w:szCs w:val="18"/>
              </w:rPr>
            </w:pP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w:t>
            </w:r>
            <w:r>
              <w:rPr>
                <w:rFonts w:asciiTheme="minorHAnsi" w:eastAsiaTheme="minorEastAsia" w:hAnsiTheme="minorHAnsi" w:cstheme="minorHAnsi"/>
                <w:sz w:val="18"/>
                <w:szCs w:val="18"/>
              </w:rPr>
              <w:t>FILEDOWNLOAD</w:t>
            </w:r>
            <w:r w:rsidRPr="008277D5">
              <w:rPr>
                <w:rFonts w:asciiTheme="minorHAnsi" w:eastAsiaTheme="minorEastAsia" w:hAnsiTheme="minorHAnsi" w:cstheme="minorHAnsi" w:hint="eastAsia"/>
                <w:sz w:val="18"/>
                <w:szCs w:val="18"/>
              </w:rPr>
              <w:t>_RET_BASE</w:t>
            </w:r>
          </w:p>
        </w:tc>
        <w:tc>
          <w:tcPr>
            <w:tcW w:w="2422" w:type="dxa"/>
          </w:tcPr>
          <w:p w:rsidR="005F2CCD" w:rsidRPr="008277D5" w:rsidRDefault="005F2CCD"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7</w:t>
            </w:r>
            <w:r w:rsidRPr="008277D5">
              <w:rPr>
                <w:rFonts w:asciiTheme="minorHAnsi" w:eastAsiaTheme="minorEastAsia" w:hAnsiTheme="minorHAnsi" w:cstheme="minorHAnsi" w:hint="eastAsia"/>
                <w:sz w:val="18"/>
                <w:szCs w:val="18"/>
              </w:rPr>
              <w:t>000</w:t>
            </w:r>
          </w:p>
        </w:tc>
        <w:tc>
          <w:tcPr>
            <w:tcW w:w="2522" w:type="dxa"/>
            <w:shd w:val="clear" w:color="auto" w:fill="auto"/>
            <w:tcMar>
              <w:left w:w="101" w:type="dxa"/>
              <w:right w:w="101" w:type="dxa"/>
            </w:tcMar>
          </w:tcPr>
          <w:p w:rsidR="005F2CCD" w:rsidRPr="008277D5" w:rsidRDefault="005F2CCD" w:rsidP="006A62CF">
            <w:pPr>
              <w:pStyle w:val="TableText0"/>
              <w:rPr>
                <w:rFonts w:asciiTheme="minorHAnsi" w:eastAsiaTheme="minorEastAsia" w:hAnsiTheme="minorHAnsi" w:cstheme="minorHAnsi"/>
                <w:sz w:val="18"/>
                <w:szCs w:val="18"/>
              </w:rPr>
            </w:pPr>
          </w:p>
        </w:tc>
      </w:tr>
      <w:tr w:rsidR="005F2CCD" w:rsidRPr="008277D5" w:rsidTr="006A62CF">
        <w:trPr>
          <w:trHeight w:val="308"/>
          <w:jc w:val="center"/>
        </w:trPr>
        <w:tc>
          <w:tcPr>
            <w:tcW w:w="3342" w:type="dxa"/>
            <w:shd w:val="clear" w:color="auto" w:fill="auto"/>
            <w:tcMar>
              <w:left w:w="101" w:type="dxa"/>
              <w:right w:w="101" w:type="dxa"/>
            </w:tcMar>
          </w:tcPr>
          <w:p w:rsidR="005F2CCD" w:rsidRPr="008277D5" w:rsidRDefault="005F2CCD">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w:t>
            </w:r>
            <w:r>
              <w:rPr>
                <w:rFonts w:asciiTheme="minorHAnsi" w:eastAsiaTheme="minorEastAsia" w:hAnsiTheme="minorHAnsi" w:cstheme="minorHAnsi"/>
                <w:sz w:val="18"/>
                <w:szCs w:val="18"/>
              </w:rPr>
              <w:t>FILEDOWNLOAD</w:t>
            </w:r>
            <w:r>
              <w:rPr>
                <w:rFonts w:asciiTheme="minorHAnsi" w:eastAsiaTheme="minorEastAsia" w:hAnsiTheme="minorHAnsi" w:cstheme="minorHAnsi" w:hint="eastAsia"/>
                <w:sz w:val="18"/>
                <w:szCs w:val="18"/>
              </w:rPr>
              <w:t>_RET_INVALID_PARAM</w:t>
            </w:r>
          </w:p>
        </w:tc>
        <w:tc>
          <w:tcPr>
            <w:tcW w:w="2422" w:type="dxa"/>
          </w:tcPr>
          <w:p w:rsidR="005F2CCD" w:rsidRPr="008277D5" w:rsidRDefault="005F2CCD"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w:t>
            </w:r>
            <w:r>
              <w:rPr>
                <w:rFonts w:asciiTheme="minorHAnsi" w:eastAsiaTheme="minorEastAsia" w:hAnsiTheme="minorHAnsi" w:cstheme="minorHAnsi"/>
                <w:sz w:val="18"/>
                <w:szCs w:val="18"/>
              </w:rPr>
              <w:t>FILEDOWNLOAD</w:t>
            </w:r>
            <w:r w:rsidRPr="008277D5">
              <w:rPr>
                <w:rFonts w:asciiTheme="minorHAnsi" w:eastAsiaTheme="minorEastAsia" w:hAnsiTheme="minorHAnsi" w:cstheme="minorHAnsi" w:hint="eastAsia"/>
                <w:sz w:val="18"/>
                <w:szCs w:val="18"/>
              </w:rPr>
              <w:t>_RET_BASE</w:t>
            </w:r>
            <w:r>
              <w:rPr>
                <w:rFonts w:asciiTheme="minorHAnsi" w:eastAsiaTheme="minorEastAsia" w:hAnsiTheme="minorHAnsi" w:cstheme="minorHAnsi"/>
                <w:sz w:val="18"/>
                <w:szCs w:val="18"/>
              </w:rPr>
              <w:t xml:space="preserve"> + 1</w:t>
            </w:r>
            <w:r>
              <w:rPr>
                <w:rFonts w:asciiTheme="minorHAnsi" w:eastAsiaTheme="minorEastAsia" w:hAnsiTheme="minorHAnsi" w:cstheme="minorHAnsi" w:hint="eastAsia"/>
                <w:sz w:val="18"/>
                <w:szCs w:val="18"/>
              </w:rPr>
              <w:t>)</w:t>
            </w:r>
          </w:p>
        </w:tc>
        <w:tc>
          <w:tcPr>
            <w:tcW w:w="2522" w:type="dxa"/>
            <w:shd w:val="clear" w:color="auto" w:fill="auto"/>
            <w:tcMar>
              <w:left w:w="101" w:type="dxa"/>
              <w:right w:w="101" w:type="dxa"/>
            </w:tcMar>
          </w:tcPr>
          <w:p w:rsidR="005F2CCD" w:rsidRPr="008277D5" w:rsidRDefault="005F2CCD"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Invalid parameter</w:t>
            </w:r>
          </w:p>
        </w:tc>
      </w:tr>
      <w:tr w:rsidR="005F2CCD" w:rsidRPr="008277D5" w:rsidTr="006A62CF">
        <w:trPr>
          <w:trHeight w:val="308"/>
          <w:jc w:val="center"/>
        </w:trPr>
        <w:tc>
          <w:tcPr>
            <w:tcW w:w="3342" w:type="dxa"/>
            <w:shd w:val="clear" w:color="auto" w:fill="auto"/>
            <w:tcMar>
              <w:left w:w="101" w:type="dxa"/>
              <w:right w:w="101" w:type="dxa"/>
            </w:tcMar>
          </w:tcPr>
          <w:p w:rsidR="005F2CCD" w:rsidRPr="008277D5" w:rsidRDefault="005F2CCD">
            <w:pPr>
              <w:pStyle w:val="TableText0"/>
              <w:rPr>
                <w:rFonts w:asciiTheme="minorHAnsi" w:eastAsiaTheme="minorEastAsia" w:hAnsiTheme="minorHAnsi" w:cstheme="minorHAnsi"/>
                <w:sz w:val="18"/>
                <w:szCs w:val="18"/>
              </w:rPr>
            </w:pPr>
            <w:r w:rsidRPr="008277D5">
              <w:rPr>
                <w:rFonts w:asciiTheme="minorHAnsi" w:eastAsiaTheme="minorEastAsia" w:hAnsiTheme="minorHAnsi" w:cstheme="minorHAnsi" w:hint="eastAsia"/>
                <w:sz w:val="18"/>
                <w:szCs w:val="18"/>
              </w:rPr>
              <w:t>EL_</w:t>
            </w:r>
            <w:r>
              <w:rPr>
                <w:rFonts w:asciiTheme="minorHAnsi" w:eastAsiaTheme="minorEastAsia" w:hAnsiTheme="minorHAnsi" w:cstheme="minorHAnsi"/>
                <w:sz w:val="18"/>
                <w:szCs w:val="18"/>
              </w:rPr>
              <w:t>FILEDOWNLOAD_RET_PARAM_FILE_FAIL</w:t>
            </w:r>
          </w:p>
        </w:tc>
        <w:tc>
          <w:tcPr>
            <w:tcW w:w="2422" w:type="dxa"/>
          </w:tcPr>
          <w:p w:rsidR="005F2CCD" w:rsidRPr="008277D5" w:rsidRDefault="005F2CCD"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w:t>
            </w:r>
            <w:r>
              <w:rPr>
                <w:rFonts w:asciiTheme="minorHAnsi" w:eastAsiaTheme="minorEastAsia" w:hAnsiTheme="minorHAnsi" w:cstheme="minorHAnsi"/>
                <w:sz w:val="18"/>
                <w:szCs w:val="18"/>
              </w:rPr>
              <w:t>FILEDOWNLOAD</w:t>
            </w:r>
            <w:r w:rsidRPr="008277D5">
              <w:rPr>
                <w:rFonts w:asciiTheme="minorHAnsi" w:eastAsiaTheme="minorEastAsia" w:hAnsiTheme="minorHAnsi" w:cstheme="minorHAnsi" w:hint="eastAsia"/>
                <w:sz w:val="18"/>
                <w:szCs w:val="18"/>
              </w:rPr>
              <w:t>_RET_BASE</w:t>
            </w:r>
            <w:r>
              <w:rPr>
                <w:rFonts w:asciiTheme="minorHAnsi" w:eastAsiaTheme="minorEastAsia" w:hAnsiTheme="minorHAnsi" w:cstheme="minorHAnsi"/>
                <w:sz w:val="18"/>
                <w:szCs w:val="18"/>
              </w:rPr>
              <w:t xml:space="preserve"> + 2</w:t>
            </w:r>
            <w:r>
              <w:rPr>
                <w:rFonts w:asciiTheme="minorHAnsi" w:eastAsiaTheme="minorEastAsia" w:hAnsiTheme="minorHAnsi" w:cstheme="minorHAnsi" w:hint="eastAsia"/>
                <w:sz w:val="18"/>
                <w:szCs w:val="18"/>
              </w:rPr>
              <w:t>)</w:t>
            </w:r>
          </w:p>
        </w:tc>
        <w:tc>
          <w:tcPr>
            <w:tcW w:w="2522" w:type="dxa"/>
            <w:shd w:val="clear" w:color="auto" w:fill="auto"/>
            <w:tcMar>
              <w:left w:w="101" w:type="dxa"/>
              <w:right w:w="101" w:type="dxa"/>
            </w:tcMar>
          </w:tcPr>
          <w:p w:rsidR="005F2CCD" w:rsidRPr="008277D5" w:rsidRDefault="005F2CCD"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Download parameter file failed</w:t>
            </w:r>
          </w:p>
        </w:tc>
      </w:tr>
      <w:tr w:rsidR="005F2CCD" w:rsidRPr="008277D5" w:rsidTr="006A62CF">
        <w:trPr>
          <w:trHeight w:val="288"/>
          <w:jc w:val="center"/>
        </w:trPr>
        <w:tc>
          <w:tcPr>
            <w:tcW w:w="3342" w:type="dxa"/>
            <w:shd w:val="clear" w:color="auto" w:fill="auto"/>
            <w:tcMar>
              <w:left w:w="101" w:type="dxa"/>
              <w:right w:w="101" w:type="dxa"/>
            </w:tcMar>
          </w:tcPr>
          <w:p w:rsidR="005F2CCD" w:rsidRPr="008277D5" w:rsidRDefault="005F2CCD">
            <w:pPr>
              <w:pStyle w:val="TableText0"/>
              <w:rPr>
                <w:rFonts w:asciiTheme="minorHAnsi" w:eastAsiaTheme="minorEastAsia" w:hAnsiTheme="minorHAnsi" w:cstheme="minorHAnsi"/>
                <w:sz w:val="18"/>
                <w:szCs w:val="18"/>
              </w:rPr>
            </w:pPr>
            <w:r w:rsidRPr="008277D5">
              <w:rPr>
                <w:rFonts w:asciiTheme="minorHAnsi" w:eastAsiaTheme="minorEastAsia" w:hAnsiTheme="minorHAnsi" w:cstheme="minorHAnsi" w:hint="eastAsia"/>
                <w:sz w:val="18"/>
                <w:szCs w:val="18"/>
              </w:rPr>
              <w:t>EL_</w:t>
            </w:r>
            <w:r>
              <w:rPr>
                <w:rFonts w:asciiTheme="minorHAnsi" w:eastAsiaTheme="minorEastAsia" w:hAnsiTheme="minorHAnsi" w:cstheme="minorHAnsi"/>
                <w:sz w:val="18"/>
                <w:szCs w:val="18"/>
              </w:rPr>
              <w:t>FILEDOWNLOAD_RET_FIRMWARE_FAIL</w:t>
            </w:r>
          </w:p>
        </w:tc>
        <w:tc>
          <w:tcPr>
            <w:tcW w:w="2422" w:type="dxa"/>
          </w:tcPr>
          <w:p w:rsidR="005F2CCD" w:rsidRPr="008277D5" w:rsidRDefault="005F2CCD" w:rsidP="006A62CF">
            <w:pPr>
              <w:pStyle w:val="TableText0"/>
              <w:rPr>
                <w:rFonts w:asciiTheme="minorHAnsi" w:hAnsiTheme="minorHAnsi" w:cstheme="minorHAnsi"/>
                <w:sz w:val="18"/>
                <w:szCs w:val="18"/>
              </w:rPr>
            </w:pPr>
            <w:r>
              <w:rPr>
                <w:rFonts w:asciiTheme="minorHAnsi" w:eastAsiaTheme="minorEastAsia" w:hAnsiTheme="minorHAnsi" w:cstheme="minorHAnsi" w:hint="eastAsia"/>
                <w:sz w:val="18"/>
                <w:szCs w:val="18"/>
              </w:rPr>
              <w:t>(</w:t>
            </w: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w:t>
            </w:r>
            <w:r>
              <w:rPr>
                <w:rFonts w:asciiTheme="minorHAnsi" w:eastAsiaTheme="minorEastAsia" w:hAnsiTheme="minorHAnsi" w:cstheme="minorHAnsi"/>
                <w:sz w:val="18"/>
                <w:szCs w:val="18"/>
              </w:rPr>
              <w:t>FILEDOWNLOAD</w:t>
            </w:r>
            <w:r w:rsidRPr="008277D5">
              <w:rPr>
                <w:rFonts w:asciiTheme="minorHAnsi" w:eastAsiaTheme="minorEastAsia" w:hAnsiTheme="minorHAnsi" w:cstheme="minorHAnsi" w:hint="eastAsia"/>
                <w:sz w:val="18"/>
                <w:szCs w:val="18"/>
              </w:rPr>
              <w:t>_RET_BASE</w:t>
            </w:r>
            <w:r>
              <w:rPr>
                <w:rFonts w:asciiTheme="minorHAnsi" w:eastAsiaTheme="minorEastAsia" w:hAnsiTheme="minorHAnsi" w:cstheme="minorHAnsi"/>
                <w:sz w:val="18"/>
                <w:szCs w:val="18"/>
              </w:rPr>
              <w:t xml:space="preserve"> + 3</w:t>
            </w:r>
            <w:r>
              <w:rPr>
                <w:rFonts w:asciiTheme="minorHAnsi" w:eastAsiaTheme="minorEastAsia" w:hAnsiTheme="minorHAnsi" w:cstheme="minorHAnsi" w:hint="eastAsia"/>
                <w:sz w:val="18"/>
                <w:szCs w:val="18"/>
              </w:rPr>
              <w:t>)</w:t>
            </w:r>
          </w:p>
        </w:tc>
        <w:tc>
          <w:tcPr>
            <w:tcW w:w="2522" w:type="dxa"/>
            <w:shd w:val="clear" w:color="auto" w:fill="auto"/>
            <w:tcMar>
              <w:left w:w="101" w:type="dxa"/>
              <w:right w:w="101" w:type="dxa"/>
            </w:tcMar>
          </w:tcPr>
          <w:p w:rsidR="005F2CCD" w:rsidRPr="00B00840" w:rsidRDefault="005F2CCD"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Download firmware/app/font failed</w:t>
            </w:r>
          </w:p>
        </w:tc>
      </w:tr>
      <w:tr w:rsidR="005F2CCD" w:rsidRPr="008277D5" w:rsidTr="006A62CF">
        <w:trPr>
          <w:trHeight w:val="288"/>
          <w:jc w:val="center"/>
        </w:trPr>
        <w:tc>
          <w:tcPr>
            <w:tcW w:w="3342" w:type="dxa"/>
            <w:shd w:val="clear" w:color="auto" w:fill="auto"/>
            <w:tcMar>
              <w:left w:w="101" w:type="dxa"/>
              <w:right w:w="101" w:type="dxa"/>
            </w:tcMar>
          </w:tcPr>
          <w:p w:rsidR="005F2CCD" w:rsidRPr="0061710C" w:rsidRDefault="005F2CCD">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lastRenderedPageBreak/>
              <w:t>EL_</w:t>
            </w:r>
            <w:r>
              <w:rPr>
                <w:rFonts w:asciiTheme="minorHAnsi" w:eastAsiaTheme="minorEastAsia" w:hAnsiTheme="minorHAnsi" w:cstheme="minorHAnsi"/>
                <w:sz w:val="18"/>
                <w:szCs w:val="18"/>
              </w:rPr>
              <w:t>FILEDOWNLOAD_RET_FILE_OVERSIZE</w:t>
            </w:r>
          </w:p>
        </w:tc>
        <w:tc>
          <w:tcPr>
            <w:tcW w:w="2422" w:type="dxa"/>
          </w:tcPr>
          <w:p w:rsidR="005F2CCD" w:rsidRPr="0061710C" w:rsidRDefault="005F2CCD"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w:t>
            </w:r>
            <w:r>
              <w:rPr>
                <w:rFonts w:asciiTheme="minorHAnsi" w:eastAsiaTheme="minorEastAsia" w:hAnsiTheme="minorHAnsi" w:cstheme="minorHAnsi"/>
                <w:sz w:val="18"/>
                <w:szCs w:val="18"/>
              </w:rPr>
              <w:t>FILEDOWNLOAD</w:t>
            </w:r>
            <w:r w:rsidRPr="008277D5">
              <w:rPr>
                <w:rFonts w:asciiTheme="minorHAnsi" w:eastAsiaTheme="minorEastAsia" w:hAnsiTheme="minorHAnsi" w:cstheme="minorHAnsi" w:hint="eastAsia"/>
                <w:sz w:val="18"/>
                <w:szCs w:val="18"/>
              </w:rPr>
              <w:t>_RET_BASE</w:t>
            </w:r>
            <w:r>
              <w:rPr>
                <w:rFonts w:asciiTheme="minorHAnsi" w:eastAsiaTheme="minorEastAsia" w:hAnsiTheme="minorHAnsi" w:cstheme="minorHAnsi"/>
                <w:sz w:val="18"/>
                <w:szCs w:val="18"/>
              </w:rPr>
              <w:t xml:space="preserve"> + 4</w:t>
            </w:r>
            <w:r>
              <w:rPr>
                <w:rFonts w:asciiTheme="minorHAnsi" w:eastAsiaTheme="minorEastAsia" w:hAnsiTheme="minorHAnsi" w:cstheme="minorHAnsi" w:hint="eastAsia"/>
                <w:sz w:val="18"/>
                <w:szCs w:val="18"/>
              </w:rPr>
              <w:t>)</w:t>
            </w:r>
          </w:p>
        </w:tc>
        <w:tc>
          <w:tcPr>
            <w:tcW w:w="2522" w:type="dxa"/>
            <w:shd w:val="clear" w:color="auto" w:fill="auto"/>
            <w:tcMar>
              <w:left w:w="101" w:type="dxa"/>
              <w:right w:w="101" w:type="dxa"/>
            </w:tcMar>
          </w:tcPr>
          <w:p w:rsidR="005F2CCD" w:rsidRDefault="005F2CCD"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File oversize:</w:t>
            </w:r>
          </w:p>
          <w:p w:rsidR="005F2CCD" w:rsidRDefault="005F2CCD"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Parameter file size: from 0K to 100K;</w:t>
            </w:r>
          </w:p>
          <w:p w:rsidR="005F2CCD" w:rsidRDefault="005F2CCD"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Firmware/app file size: from 0K to 400K;</w:t>
            </w:r>
          </w:p>
          <w:p w:rsidR="005F2CCD" w:rsidRPr="00B00840" w:rsidRDefault="009B136F" w:rsidP="006A62CF">
            <w:pPr>
              <w:pStyle w:val="TableText0"/>
              <w:rPr>
                <w:rFonts w:asciiTheme="minorHAnsi" w:eastAsiaTheme="minorEastAsia" w:hAnsiTheme="minorHAnsi" w:cstheme="minorHAnsi"/>
                <w:sz w:val="18"/>
                <w:szCs w:val="18"/>
              </w:rPr>
            </w:pPr>
            <w:r>
              <w:rPr>
                <w:rFonts w:asciiTheme="minorHAnsi" w:eastAsiaTheme="minorEastAsia" w:hAnsiTheme="minorHAnsi" w:cstheme="minorHAnsi"/>
                <w:sz w:val="18"/>
                <w:szCs w:val="18"/>
              </w:rPr>
              <w:t>Font file size: from 0K to 2048K;</w:t>
            </w:r>
          </w:p>
        </w:tc>
      </w:tr>
      <w:tr w:rsidR="005F2CCD" w:rsidRPr="008277D5" w:rsidTr="006A62CF">
        <w:trPr>
          <w:trHeight w:val="288"/>
          <w:jc w:val="center"/>
        </w:trPr>
        <w:tc>
          <w:tcPr>
            <w:tcW w:w="3342" w:type="dxa"/>
            <w:shd w:val="clear" w:color="auto" w:fill="auto"/>
            <w:tcMar>
              <w:left w:w="101" w:type="dxa"/>
              <w:right w:w="101" w:type="dxa"/>
            </w:tcMar>
          </w:tcPr>
          <w:p w:rsidR="005F2CCD" w:rsidRPr="0061710C" w:rsidRDefault="005F2CCD" w:rsidP="006A62CF">
            <w:pPr>
              <w:pStyle w:val="TableText0"/>
              <w:rPr>
                <w:rFonts w:asciiTheme="minorHAnsi" w:eastAsiaTheme="minorEastAsia" w:hAnsiTheme="minorHAnsi" w:cstheme="minorHAnsi"/>
                <w:sz w:val="18"/>
                <w:szCs w:val="18"/>
              </w:rPr>
            </w:pPr>
          </w:p>
        </w:tc>
        <w:tc>
          <w:tcPr>
            <w:tcW w:w="2422" w:type="dxa"/>
          </w:tcPr>
          <w:p w:rsidR="005F2CCD" w:rsidRPr="00B00840" w:rsidRDefault="005F2CCD" w:rsidP="006A62CF">
            <w:pPr>
              <w:pStyle w:val="TableText0"/>
              <w:rPr>
                <w:rFonts w:asciiTheme="minorHAnsi" w:eastAsiaTheme="minorEastAsia" w:hAnsiTheme="minorHAnsi" w:cstheme="minorHAnsi"/>
                <w:sz w:val="18"/>
                <w:szCs w:val="18"/>
              </w:rPr>
            </w:pPr>
          </w:p>
        </w:tc>
        <w:tc>
          <w:tcPr>
            <w:tcW w:w="2522" w:type="dxa"/>
            <w:shd w:val="clear" w:color="auto" w:fill="auto"/>
            <w:tcMar>
              <w:left w:w="101" w:type="dxa"/>
              <w:right w:w="101" w:type="dxa"/>
            </w:tcMar>
          </w:tcPr>
          <w:p w:rsidR="005F2CCD" w:rsidRPr="00B00840" w:rsidRDefault="005F2CCD" w:rsidP="006A62CF">
            <w:pPr>
              <w:pStyle w:val="TableText0"/>
              <w:rPr>
                <w:rFonts w:asciiTheme="minorHAnsi" w:eastAsiaTheme="minorEastAsia" w:hAnsiTheme="minorHAnsi" w:cstheme="minorHAnsi"/>
                <w:sz w:val="18"/>
                <w:szCs w:val="18"/>
              </w:rPr>
            </w:pPr>
          </w:p>
        </w:tc>
      </w:tr>
    </w:tbl>
    <w:p w:rsidR="005F2CCD" w:rsidRDefault="005F2CCD" w:rsidP="00301574"/>
    <w:p w:rsidR="00B06104" w:rsidRDefault="00B06104" w:rsidP="00B06104">
      <w:pPr>
        <w:pStyle w:val="3"/>
        <w:numPr>
          <w:ilvl w:val="0"/>
          <w:numId w:val="0"/>
        </w:numPr>
        <w:ind w:left="420" w:hanging="420"/>
      </w:pPr>
      <w:bookmarkStart w:id="3476" w:name="_Toc478130843"/>
      <w:r>
        <w:t>Common return code</w:t>
      </w:r>
      <w:bookmarkEnd w:id="347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 w:type="dxa"/>
          <w:left w:w="101" w:type="dxa"/>
          <w:bottom w:w="14" w:type="dxa"/>
          <w:right w:w="101" w:type="dxa"/>
        </w:tblCellMar>
        <w:tblLook w:val="01E0" w:firstRow="1" w:lastRow="1" w:firstColumn="1" w:lastColumn="1" w:noHBand="0" w:noVBand="0"/>
      </w:tblPr>
      <w:tblGrid>
        <w:gridCol w:w="3342"/>
        <w:gridCol w:w="2422"/>
        <w:gridCol w:w="2522"/>
      </w:tblGrid>
      <w:tr w:rsidR="008277D5" w:rsidRPr="00C921B1" w:rsidTr="00C640B9">
        <w:trPr>
          <w:trHeight w:val="218"/>
          <w:tblHeader/>
          <w:jc w:val="center"/>
        </w:trPr>
        <w:tc>
          <w:tcPr>
            <w:tcW w:w="3342"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B06104" w:rsidRPr="00C921B1" w:rsidRDefault="00B06104" w:rsidP="00387150">
            <w:pPr>
              <w:pStyle w:val="VFTableTextHeading"/>
              <w:rPr>
                <w:color w:val="FFFFFF"/>
              </w:rPr>
            </w:pPr>
            <w:r w:rsidRPr="00C921B1">
              <w:rPr>
                <w:color w:val="FFFFFF"/>
              </w:rPr>
              <w:t>Return code</w:t>
            </w:r>
          </w:p>
        </w:tc>
        <w:tc>
          <w:tcPr>
            <w:tcW w:w="2422"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Pr>
          <w:p w:rsidR="00B06104" w:rsidRPr="00C921B1" w:rsidRDefault="00B06104" w:rsidP="00387150">
            <w:pPr>
              <w:pStyle w:val="VFTableTextHeading"/>
              <w:rPr>
                <w:color w:val="FFFFFF"/>
              </w:rPr>
            </w:pPr>
            <w:r w:rsidRPr="00C921B1">
              <w:rPr>
                <w:rFonts w:hint="eastAsia"/>
                <w:color w:val="FFFFFF"/>
              </w:rPr>
              <w:t>Value</w:t>
            </w:r>
          </w:p>
        </w:tc>
        <w:tc>
          <w:tcPr>
            <w:tcW w:w="2522"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B06104" w:rsidRPr="00C921B1" w:rsidRDefault="00B06104" w:rsidP="00387150">
            <w:pPr>
              <w:pStyle w:val="VFTableTextHeading"/>
              <w:rPr>
                <w:color w:val="FFFFFF"/>
              </w:rPr>
            </w:pPr>
            <w:r w:rsidRPr="00C921B1">
              <w:rPr>
                <w:color w:val="FFFFFF"/>
              </w:rPr>
              <w:t>Description</w:t>
            </w:r>
          </w:p>
        </w:tc>
      </w:tr>
      <w:tr w:rsidR="0061710C" w:rsidRPr="008277D5" w:rsidTr="00C640B9">
        <w:trPr>
          <w:trHeight w:val="308"/>
          <w:jc w:val="center"/>
        </w:trPr>
        <w:tc>
          <w:tcPr>
            <w:tcW w:w="3342" w:type="dxa"/>
            <w:shd w:val="clear" w:color="auto" w:fill="auto"/>
            <w:tcMar>
              <w:left w:w="101" w:type="dxa"/>
              <w:right w:w="101" w:type="dxa"/>
            </w:tcMar>
          </w:tcPr>
          <w:p w:rsidR="00B06104" w:rsidRPr="008277D5" w:rsidRDefault="008277D5" w:rsidP="00387150">
            <w:pPr>
              <w:pStyle w:val="TableText0"/>
              <w:rPr>
                <w:rFonts w:asciiTheme="minorHAnsi" w:eastAsiaTheme="minorEastAsia" w:hAnsiTheme="minorHAnsi" w:cstheme="minorHAnsi"/>
                <w:sz w:val="18"/>
                <w:szCs w:val="18"/>
              </w:rPr>
            </w:pP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L_COMMON_RET_BASE</w:t>
            </w:r>
          </w:p>
        </w:tc>
        <w:tc>
          <w:tcPr>
            <w:tcW w:w="2422" w:type="dxa"/>
          </w:tcPr>
          <w:p w:rsidR="00B06104" w:rsidRPr="008277D5" w:rsidRDefault="008277D5" w:rsidP="00387150">
            <w:pPr>
              <w:pStyle w:val="TableText0"/>
              <w:rPr>
                <w:rFonts w:asciiTheme="minorHAnsi" w:eastAsiaTheme="minorEastAsia" w:hAnsiTheme="minorHAnsi" w:cstheme="minorHAnsi"/>
                <w:sz w:val="18"/>
                <w:szCs w:val="18"/>
              </w:rPr>
            </w:pPr>
            <w:r w:rsidRPr="008277D5">
              <w:rPr>
                <w:rFonts w:asciiTheme="minorHAnsi" w:eastAsiaTheme="minorEastAsia" w:hAnsiTheme="minorHAnsi" w:cstheme="minorHAnsi" w:hint="eastAsia"/>
                <w:sz w:val="18"/>
                <w:szCs w:val="18"/>
              </w:rPr>
              <w:t>6000</w:t>
            </w:r>
          </w:p>
        </w:tc>
        <w:tc>
          <w:tcPr>
            <w:tcW w:w="2522" w:type="dxa"/>
            <w:shd w:val="clear" w:color="auto" w:fill="auto"/>
            <w:tcMar>
              <w:left w:w="101" w:type="dxa"/>
              <w:right w:w="101" w:type="dxa"/>
            </w:tcMar>
          </w:tcPr>
          <w:p w:rsidR="00B06104" w:rsidRPr="008277D5" w:rsidRDefault="00B06104" w:rsidP="00387150">
            <w:pPr>
              <w:pStyle w:val="TableText0"/>
              <w:rPr>
                <w:rFonts w:asciiTheme="minorHAnsi" w:eastAsiaTheme="minorEastAsia" w:hAnsiTheme="minorHAnsi" w:cstheme="minorHAnsi"/>
                <w:sz w:val="18"/>
                <w:szCs w:val="18"/>
              </w:rPr>
            </w:pPr>
          </w:p>
        </w:tc>
      </w:tr>
      <w:tr w:rsidR="00CE343E" w:rsidRPr="008277D5" w:rsidTr="00C640B9">
        <w:trPr>
          <w:trHeight w:val="308"/>
          <w:jc w:val="center"/>
        </w:trPr>
        <w:tc>
          <w:tcPr>
            <w:tcW w:w="3342" w:type="dxa"/>
            <w:shd w:val="clear" w:color="auto" w:fill="auto"/>
            <w:tcMar>
              <w:left w:w="101" w:type="dxa"/>
              <w:right w:w="101" w:type="dxa"/>
            </w:tcMar>
          </w:tcPr>
          <w:p w:rsidR="00CE343E" w:rsidRPr="008277D5" w:rsidRDefault="00CE343E" w:rsidP="00CE343E">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EL_COMMON_RET_INVALID_PARAM</w:t>
            </w:r>
          </w:p>
        </w:tc>
        <w:tc>
          <w:tcPr>
            <w:tcW w:w="2422" w:type="dxa"/>
          </w:tcPr>
          <w:p w:rsidR="00CE343E" w:rsidRPr="008277D5" w:rsidRDefault="00CE343E" w:rsidP="00CE343E">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L_COMMON_RET_BASE</w:t>
            </w:r>
            <w:r>
              <w:rPr>
                <w:rFonts w:asciiTheme="minorHAnsi" w:eastAsiaTheme="minorEastAsia" w:hAnsiTheme="minorHAnsi" w:cstheme="minorHAnsi"/>
                <w:sz w:val="18"/>
                <w:szCs w:val="18"/>
              </w:rPr>
              <w:t xml:space="preserve"> + 1</w:t>
            </w:r>
            <w:r>
              <w:rPr>
                <w:rFonts w:asciiTheme="minorHAnsi" w:eastAsiaTheme="minorEastAsia" w:hAnsiTheme="minorHAnsi" w:cstheme="minorHAnsi" w:hint="eastAsia"/>
                <w:sz w:val="18"/>
                <w:szCs w:val="18"/>
              </w:rPr>
              <w:t>)</w:t>
            </w:r>
          </w:p>
        </w:tc>
        <w:tc>
          <w:tcPr>
            <w:tcW w:w="2522" w:type="dxa"/>
            <w:shd w:val="clear" w:color="auto" w:fill="auto"/>
            <w:tcMar>
              <w:left w:w="101" w:type="dxa"/>
              <w:right w:w="101" w:type="dxa"/>
            </w:tcMar>
          </w:tcPr>
          <w:p w:rsidR="00CE343E" w:rsidRPr="008277D5" w:rsidRDefault="00CE343E" w:rsidP="00CE343E">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Invalid parameter</w:t>
            </w:r>
          </w:p>
        </w:tc>
      </w:tr>
      <w:tr w:rsidR="00CE343E" w:rsidRPr="008277D5" w:rsidTr="00C640B9">
        <w:trPr>
          <w:trHeight w:val="308"/>
          <w:jc w:val="center"/>
        </w:trPr>
        <w:tc>
          <w:tcPr>
            <w:tcW w:w="3342" w:type="dxa"/>
            <w:shd w:val="clear" w:color="auto" w:fill="auto"/>
            <w:tcMar>
              <w:left w:w="101" w:type="dxa"/>
              <w:right w:w="101" w:type="dxa"/>
            </w:tcMar>
          </w:tcPr>
          <w:p w:rsidR="00CE343E" w:rsidRPr="008277D5" w:rsidRDefault="00CE343E" w:rsidP="00CE343E">
            <w:pPr>
              <w:pStyle w:val="TableText0"/>
              <w:rPr>
                <w:rFonts w:asciiTheme="minorHAnsi" w:eastAsiaTheme="minorEastAsia" w:hAnsiTheme="minorHAnsi" w:cstheme="minorHAnsi"/>
                <w:sz w:val="18"/>
                <w:szCs w:val="18"/>
              </w:rPr>
            </w:pPr>
            <w:r w:rsidRPr="008277D5">
              <w:rPr>
                <w:rFonts w:asciiTheme="minorHAnsi" w:eastAsiaTheme="minorEastAsia" w:hAnsiTheme="minorHAnsi" w:cstheme="minorHAnsi" w:hint="eastAsia"/>
                <w:sz w:val="18"/>
                <w:szCs w:val="18"/>
              </w:rPr>
              <w:t>EL_</w:t>
            </w:r>
            <w:r>
              <w:rPr>
                <w:rFonts w:asciiTheme="minorHAnsi" w:eastAsiaTheme="minorEastAsia" w:hAnsiTheme="minorHAnsi" w:cstheme="minorHAnsi"/>
                <w:sz w:val="18"/>
                <w:szCs w:val="18"/>
              </w:rPr>
              <w:t>COMMON_RET_FILE_SIZE_OVER_LIMIT</w:t>
            </w:r>
          </w:p>
        </w:tc>
        <w:tc>
          <w:tcPr>
            <w:tcW w:w="2422" w:type="dxa"/>
          </w:tcPr>
          <w:p w:rsidR="00CE343E" w:rsidRPr="008277D5" w:rsidRDefault="00CE343E" w:rsidP="00CE343E">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L_COMMON_RET_BASE</w:t>
            </w:r>
            <w:r>
              <w:rPr>
                <w:rFonts w:asciiTheme="minorHAnsi" w:eastAsiaTheme="minorEastAsia" w:hAnsiTheme="minorHAnsi" w:cstheme="minorHAnsi"/>
                <w:sz w:val="18"/>
                <w:szCs w:val="18"/>
              </w:rPr>
              <w:t xml:space="preserve"> + 2</w:t>
            </w:r>
            <w:r>
              <w:rPr>
                <w:rFonts w:asciiTheme="minorHAnsi" w:eastAsiaTheme="minorEastAsia" w:hAnsiTheme="minorHAnsi" w:cstheme="minorHAnsi" w:hint="eastAsia"/>
                <w:sz w:val="18"/>
                <w:szCs w:val="18"/>
              </w:rPr>
              <w:t>)</w:t>
            </w:r>
          </w:p>
        </w:tc>
        <w:tc>
          <w:tcPr>
            <w:tcW w:w="2522" w:type="dxa"/>
            <w:shd w:val="clear" w:color="auto" w:fill="auto"/>
            <w:tcMar>
              <w:left w:w="101" w:type="dxa"/>
              <w:right w:w="101" w:type="dxa"/>
            </w:tcMar>
          </w:tcPr>
          <w:p w:rsidR="00CE343E" w:rsidRPr="008277D5" w:rsidRDefault="00CE343E" w:rsidP="00CE343E">
            <w:pPr>
              <w:pStyle w:val="TableText0"/>
              <w:rPr>
                <w:rFonts w:asciiTheme="minorHAnsi" w:eastAsiaTheme="minorEastAsia" w:hAnsiTheme="minorHAnsi" w:cstheme="minorHAnsi"/>
                <w:sz w:val="18"/>
                <w:szCs w:val="18"/>
              </w:rPr>
            </w:pPr>
            <w:r w:rsidRPr="008277D5">
              <w:rPr>
                <w:rFonts w:asciiTheme="minorHAnsi" w:eastAsiaTheme="minorEastAsia" w:hAnsiTheme="minorHAnsi" w:cstheme="minorHAnsi"/>
                <w:sz w:val="18"/>
                <w:szCs w:val="18"/>
              </w:rPr>
              <w:t>F</w:t>
            </w:r>
            <w:r w:rsidRPr="008277D5">
              <w:rPr>
                <w:rFonts w:asciiTheme="minorHAnsi" w:eastAsiaTheme="minorEastAsia" w:hAnsiTheme="minorHAnsi" w:cstheme="minorHAnsi" w:hint="eastAsia"/>
                <w:sz w:val="18"/>
                <w:szCs w:val="18"/>
              </w:rPr>
              <w:t xml:space="preserve">ile </w:t>
            </w:r>
            <w:r w:rsidRPr="008277D5">
              <w:rPr>
                <w:rFonts w:asciiTheme="minorHAnsi" w:eastAsiaTheme="minorEastAsia" w:hAnsiTheme="minorHAnsi" w:cstheme="minorHAnsi"/>
                <w:sz w:val="18"/>
                <w:szCs w:val="18"/>
              </w:rPr>
              <w:t>size over limit</w:t>
            </w:r>
          </w:p>
        </w:tc>
      </w:tr>
      <w:tr w:rsidR="00CE343E" w:rsidRPr="008277D5" w:rsidTr="00C640B9">
        <w:trPr>
          <w:trHeight w:val="288"/>
          <w:jc w:val="center"/>
        </w:trPr>
        <w:tc>
          <w:tcPr>
            <w:tcW w:w="3342" w:type="dxa"/>
            <w:shd w:val="clear" w:color="auto" w:fill="auto"/>
            <w:tcMar>
              <w:left w:w="101" w:type="dxa"/>
              <w:right w:w="101" w:type="dxa"/>
            </w:tcMar>
          </w:tcPr>
          <w:p w:rsidR="00CE343E" w:rsidRPr="008277D5" w:rsidRDefault="00CE343E" w:rsidP="00CE343E">
            <w:pPr>
              <w:pStyle w:val="TableText0"/>
              <w:rPr>
                <w:rFonts w:asciiTheme="minorHAnsi" w:eastAsiaTheme="minorEastAsia" w:hAnsiTheme="minorHAnsi" w:cstheme="minorHAnsi"/>
                <w:sz w:val="18"/>
                <w:szCs w:val="18"/>
              </w:rPr>
            </w:pPr>
            <w:r w:rsidRPr="008277D5">
              <w:rPr>
                <w:rFonts w:asciiTheme="minorHAnsi" w:eastAsiaTheme="minorEastAsia" w:hAnsiTheme="minorHAnsi" w:cstheme="minorHAnsi" w:hint="eastAsia"/>
                <w:sz w:val="18"/>
                <w:szCs w:val="18"/>
              </w:rPr>
              <w:t>EL_</w:t>
            </w:r>
            <w:r>
              <w:rPr>
                <w:rFonts w:asciiTheme="minorHAnsi" w:eastAsiaTheme="minorEastAsia" w:hAnsiTheme="minorHAnsi" w:cstheme="minorHAnsi"/>
                <w:sz w:val="18"/>
                <w:szCs w:val="18"/>
              </w:rPr>
              <w:t>COMMON_RET_FILE_TYPE_NOT_SPT</w:t>
            </w:r>
          </w:p>
        </w:tc>
        <w:tc>
          <w:tcPr>
            <w:tcW w:w="2422" w:type="dxa"/>
          </w:tcPr>
          <w:p w:rsidR="00CE343E" w:rsidRPr="008277D5" w:rsidRDefault="00CE343E" w:rsidP="00CE343E">
            <w:pPr>
              <w:pStyle w:val="TableText0"/>
              <w:rPr>
                <w:rFonts w:asciiTheme="minorHAnsi" w:hAnsiTheme="minorHAnsi" w:cstheme="minorHAnsi"/>
                <w:sz w:val="18"/>
                <w:szCs w:val="18"/>
              </w:rPr>
            </w:pPr>
            <w:r>
              <w:rPr>
                <w:rFonts w:asciiTheme="minorHAnsi" w:eastAsiaTheme="minorEastAsia" w:hAnsiTheme="minorHAnsi" w:cstheme="minorHAnsi" w:hint="eastAsia"/>
                <w:sz w:val="18"/>
                <w:szCs w:val="18"/>
              </w:rPr>
              <w:t>(</w:t>
            </w: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L_COMMON_RET_BASE</w:t>
            </w:r>
            <w:r>
              <w:rPr>
                <w:rFonts w:asciiTheme="minorHAnsi" w:eastAsiaTheme="minorEastAsia" w:hAnsiTheme="minorHAnsi" w:cstheme="minorHAnsi"/>
                <w:sz w:val="18"/>
                <w:szCs w:val="18"/>
              </w:rPr>
              <w:t xml:space="preserve"> + 3</w:t>
            </w:r>
            <w:r>
              <w:rPr>
                <w:rFonts w:asciiTheme="minorHAnsi" w:eastAsiaTheme="minorEastAsia" w:hAnsiTheme="minorHAnsi" w:cstheme="minorHAnsi" w:hint="eastAsia"/>
                <w:sz w:val="18"/>
                <w:szCs w:val="18"/>
              </w:rPr>
              <w:t>)</w:t>
            </w:r>
          </w:p>
        </w:tc>
        <w:tc>
          <w:tcPr>
            <w:tcW w:w="2522" w:type="dxa"/>
            <w:shd w:val="clear" w:color="auto" w:fill="auto"/>
            <w:tcMar>
              <w:left w:w="101" w:type="dxa"/>
              <w:right w:w="101" w:type="dxa"/>
            </w:tcMar>
          </w:tcPr>
          <w:p w:rsidR="00CE343E" w:rsidRPr="00B00840" w:rsidRDefault="00CE343E" w:rsidP="00CE343E">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File type not supported</w:t>
            </w:r>
          </w:p>
        </w:tc>
      </w:tr>
      <w:tr w:rsidR="00CE343E" w:rsidRPr="008277D5" w:rsidTr="00C640B9">
        <w:trPr>
          <w:trHeight w:val="288"/>
          <w:jc w:val="center"/>
        </w:trPr>
        <w:tc>
          <w:tcPr>
            <w:tcW w:w="3342" w:type="dxa"/>
            <w:shd w:val="clear" w:color="auto" w:fill="auto"/>
            <w:tcMar>
              <w:left w:w="101" w:type="dxa"/>
              <w:right w:w="101" w:type="dxa"/>
            </w:tcMar>
          </w:tcPr>
          <w:p w:rsidR="00CE343E" w:rsidRPr="0061710C" w:rsidRDefault="00CE343E" w:rsidP="00CE343E">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EL_COMMON_RET_FILE_SAVE_</w:t>
            </w:r>
            <w:r>
              <w:rPr>
                <w:rFonts w:asciiTheme="minorHAnsi" w:eastAsiaTheme="minorEastAsia" w:hAnsiTheme="minorHAnsi" w:cstheme="minorHAnsi"/>
                <w:sz w:val="18"/>
                <w:szCs w:val="18"/>
              </w:rPr>
              <w:t>ERROR</w:t>
            </w:r>
          </w:p>
        </w:tc>
        <w:tc>
          <w:tcPr>
            <w:tcW w:w="2422" w:type="dxa"/>
          </w:tcPr>
          <w:p w:rsidR="00CE343E" w:rsidRPr="0061710C" w:rsidRDefault="00CE343E" w:rsidP="00CE343E">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w:t>
            </w:r>
            <w:r w:rsidRPr="008277D5">
              <w:rPr>
                <w:rFonts w:asciiTheme="minorHAnsi" w:eastAsiaTheme="minorEastAsia" w:hAnsiTheme="minorHAnsi" w:cstheme="minorHAnsi"/>
                <w:sz w:val="18"/>
                <w:szCs w:val="18"/>
              </w:rPr>
              <w:t>E</w:t>
            </w:r>
            <w:r w:rsidRPr="008277D5">
              <w:rPr>
                <w:rFonts w:asciiTheme="minorHAnsi" w:eastAsiaTheme="minorEastAsia" w:hAnsiTheme="minorHAnsi" w:cstheme="minorHAnsi" w:hint="eastAsia"/>
                <w:sz w:val="18"/>
                <w:szCs w:val="18"/>
              </w:rPr>
              <w:t>L_COMMON_RET_BASE</w:t>
            </w:r>
            <w:r>
              <w:rPr>
                <w:rFonts w:asciiTheme="minorHAnsi" w:eastAsiaTheme="minorEastAsia" w:hAnsiTheme="minorHAnsi" w:cstheme="minorHAnsi"/>
                <w:sz w:val="18"/>
                <w:szCs w:val="18"/>
              </w:rPr>
              <w:t xml:space="preserve"> + 4</w:t>
            </w:r>
            <w:r>
              <w:rPr>
                <w:rFonts w:asciiTheme="minorHAnsi" w:eastAsiaTheme="minorEastAsia" w:hAnsiTheme="minorHAnsi" w:cstheme="minorHAnsi" w:hint="eastAsia"/>
                <w:sz w:val="18"/>
                <w:szCs w:val="18"/>
              </w:rPr>
              <w:t>)</w:t>
            </w:r>
          </w:p>
        </w:tc>
        <w:tc>
          <w:tcPr>
            <w:tcW w:w="2522" w:type="dxa"/>
            <w:shd w:val="clear" w:color="auto" w:fill="auto"/>
            <w:tcMar>
              <w:left w:w="101" w:type="dxa"/>
              <w:right w:w="101" w:type="dxa"/>
            </w:tcMar>
          </w:tcPr>
          <w:p w:rsidR="00CE343E" w:rsidRPr="00B00840" w:rsidRDefault="00CE343E" w:rsidP="00CE343E">
            <w:pPr>
              <w:pStyle w:val="TableText0"/>
              <w:rPr>
                <w:rFonts w:asciiTheme="minorHAnsi" w:eastAsiaTheme="minorEastAsia" w:hAnsiTheme="minorHAnsi" w:cstheme="minorHAnsi"/>
                <w:sz w:val="18"/>
                <w:szCs w:val="18"/>
              </w:rPr>
            </w:pPr>
            <w:r>
              <w:rPr>
                <w:rFonts w:asciiTheme="minorHAnsi" w:eastAsiaTheme="minorEastAsia" w:hAnsiTheme="minorHAnsi" w:cstheme="minorHAnsi" w:hint="eastAsia"/>
                <w:sz w:val="18"/>
                <w:szCs w:val="18"/>
              </w:rPr>
              <w:t>Save file data error</w:t>
            </w:r>
          </w:p>
        </w:tc>
      </w:tr>
      <w:tr w:rsidR="00CE343E" w:rsidRPr="008277D5" w:rsidTr="00C640B9">
        <w:trPr>
          <w:trHeight w:val="288"/>
          <w:jc w:val="center"/>
        </w:trPr>
        <w:tc>
          <w:tcPr>
            <w:tcW w:w="3342" w:type="dxa"/>
            <w:shd w:val="clear" w:color="auto" w:fill="auto"/>
            <w:tcMar>
              <w:left w:w="101" w:type="dxa"/>
              <w:right w:w="101" w:type="dxa"/>
            </w:tcMar>
          </w:tcPr>
          <w:p w:rsidR="00CE343E" w:rsidRPr="0061710C" w:rsidRDefault="00CE343E" w:rsidP="00CE343E">
            <w:pPr>
              <w:pStyle w:val="TableText0"/>
              <w:rPr>
                <w:rFonts w:asciiTheme="minorHAnsi" w:eastAsiaTheme="minorEastAsia" w:hAnsiTheme="minorHAnsi" w:cstheme="minorHAnsi"/>
                <w:sz w:val="18"/>
                <w:szCs w:val="18"/>
              </w:rPr>
            </w:pPr>
          </w:p>
        </w:tc>
        <w:tc>
          <w:tcPr>
            <w:tcW w:w="2422" w:type="dxa"/>
          </w:tcPr>
          <w:p w:rsidR="00CE343E" w:rsidRPr="00B00840" w:rsidRDefault="00CE343E" w:rsidP="00CE343E">
            <w:pPr>
              <w:pStyle w:val="TableText0"/>
              <w:rPr>
                <w:rFonts w:asciiTheme="minorHAnsi" w:eastAsiaTheme="minorEastAsia" w:hAnsiTheme="minorHAnsi" w:cstheme="minorHAnsi"/>
                <w:sz w:val="18"/>
                <w:szCs w:val="18"/>
              </w:rPr>
            </w:pPr>
          </w:p>
        </w:tc>
        <w:tc>
          <w:tcPr>
            <w:tcW w:w="2522" w:type="dxa"/>
            <w:shd w:val="clear" w:color="auto" w:fill="auto"/>
            <w:tcMar>
              <w:left w:w="101" w:type="dxa"/>
              <w:right w:w="101" w:type="dxa"/>
            </w:tcMar>
          </w:tcPr>
          <w:p w:rsidR="00CE343E" w:rsidRPr="00B00840" w:rsidRDefault="00CE343E" w:rsidP="00CE343E">
            <w:pPr>
              <w:pStyle w:val="TableText0"/>
              <w:rPr>
                <w:rFonts w:asciiTheme="minorHAnsi" w:eastAsiaTheme="minorEastAsia" w:hAnsiTheme="minorHAnsi" w:cstheme="minorHAnsi"/>
                <w:sz w:val="18"/>
                <w:szCs w:val="18"/>
              </w:rPr>
            </w:pPr>
          </w:p>
        </w:tc>
      </w:tr>
    </w:tbl>
    <w:p w:rsidR="00B06104" w:rsidRDefault="00B06104" w:rsidP="00B06104"/>
    <w:p w:rsidR="00F86AB0" w:rsidRDefault="00F86AB0" w:rsidP="00F86AB0">
      <w:pPr>
        <w:pStyle w:val="2"/>
        <w:rPr>
          <w:color w:val="0070C0"/>
        </w:rPr>
      </w:pPr>
      <w:bookmarkStart w:id="3477" w:name="_Toc478130844"/>
      <w:r w:rsidRPr="00A327AB">
        <w:rPr>
          <w:rFonts w:hint="eastAsia"/>
          <w:color w:val="0070C0"/>
        </w:rPr>
        <w:t>Appendix</w:t>
      </w:r>
      <w:r w:rsidR="00EF25B7">
        <w:rPr>
          <w:color w:val="0070C0"/>
        </w:rPr>
        <w:t xml:space="preserve"> 2</w:t>
      </w:r>
      <w:r w:rsidRPr="00A327AB">
        <w:rPr>
          <w:rFonts w:hint="eastAsia"/>
          <w:color w:val="0070C0"/>
        </w:rPr>
        <w:t xml:space="preserve"> </w:t>
      </w:r>
      <w:r>
        <w:rPr>
          <w:color w:val="0070C0"/>
        </w:rPr>
        <w:t>– Table file block distribution</w:t>
      </w:r>
      <w:bookmarkEnd w:id="3477"/>
    </w:p>
    <w:p w:rsidR="00F86AB0" w:rsidRPr="00F86AB0" w:rsidRDefault="00F86AB0" w:rsidP="00F86AB0">
      <w:r>
        <w:t>T</w:t>
      </w:r>
      <w:r>
        <w:rPr>
          <w:rFonts w:hint="eastAsia"/>
        </w:rPr>
        <w:t xml:space="preserve">he </w:t>
      </w:r>
      <w:r>
        <w:t>default size of table file block is 1024 bytes.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 w:type="dxa"/>
          <w:left w:w="101" w:type="dxa"/>
          <w:bottom w:w="14" w:type="dxa"/>
          <w:right w:w="101" w:type="dxa"/>
        </w:tblCellMar>
        <w:tblLook w:val="01E0" w:firstRow="1" w:lastRow="1" w:firstColumn="1" w:lastColumn="1" w:noHBand="0" w:noVBand="0"/>
      </w:tblPr>
      <w:tblGrid>
        <w:gridCol w:w="2956"/>
        <w:gridCol w:w="5330"/>
      </w:tblGrid>
      <w:tr w:rsidR="00BA21B9" w:rsidRPr="00C921B1" w:rsidTr="00BA21B9">
        <w:trPr>
          <w:trHeight w:val="218"/>
          <w:tblHeader/>
          <w:jc w:val="center"/>
        </w:trPr>
        <w:tc>
          <w:tcPr>
            <w:tcW w:w="2956"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F86AB0" w:rsidRPr="00C921B1" w:rsidRDefault="00F86AB0" w:rsidP="00D91FCC">
            <w:pPr>
              <w:pStyle w:val="VFTableTextHeading"/>
              <w:rPr>
                <w:color w:val="FFFFFF"/>
              </w:rPr>
            </w:pPr>
            <w:r w:rsidRPr="00C921B1">
              <w:rPr>
                <w:color w:val="FFFFFF"/>
              </w:rPr>
              <w:t>Block Index</w:t>
            </w:r>
          </w:p>
        </w:tc>
        <w:tc>
          <w:tcPr>
            <w:tcW w:w="5330"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F86AB0" w:rsidRPr="00C921B1" w:rsidRDefault="00F86AB0" w:rsidP="00D91FCC">
            <w:pPr>
              <w:pStyle w:val="VFTableTextHeading"/>
              <w:rPr>
                <w:color w:val="FFFFFF"/>
              </w:rPr>
            </w:pPr>
            <w:r w:rsidRPr="00C921B1">
              <w:rPr>
                <w:color w:val="FFFFFF"/>
              </w:rPr>
              <w:t>Description</w:t>
            </w:r>
          </w:p>
        </w:tc>
      </w:tr>
      <w:tr w:rsidR="00F86AB0" w:rsidRPr="00EA45F6" w:rsidTr="00BA21B9">
        <w:trPr>
          <w:trHeight w:val="308"/>
          <w:jc w:val="center"/>
        </w:trPr>
        <w:tc>
          <w:tcPr>
            <w:tcW w:w="2956" w:type="dxa"/>
            <w:shd w:val="clear" w:color="auto" w:fill="auto"/>
            <w:tcMar>
              <w:left w:w="101" w:type="dxa"/>
              <w:right w:w="101" w:type="dxa"/>
            </w:tcMar>
          </w:tcPr>
          <w:p w:rsidR="00F86AB0" w:rsidRPr="002A7CBC" w:rsidRDefault="004E1F15"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0 ~ 4</w:t>
            </w:r>
            <w:r w:rsidR="00C5516D">
              <w:rPr>
                <w:rFonts w:asciiTheme="minorHAnsi" w:eastAsiaTheme="minorEastAsia" w:hAnsiTheme="minorHAnsi" w:cstheme="minorHAnsi" w:hint="eastAsia"/>
                <w:sz w:val="22"/>
                <w:szCs w:val="22"/>
              </w:rPr>
              <w:t>9</w:t>
            </w:r>
          </w:p>
        </w:tc>
        <w:tc>
          <w:tcPr>
            <w:tcW w:w="5330" w:type="dxa"/>
            <w:shd w:val="clear" w:color="auto" w:fill="auto"/>
            <w:tcMar>
              <w:left w:w="101" w:type="dxa"/>
              <w:right w:w="101" w:type="dxa"/>
            </w:tcMar>
          </w:tcPr>
          <w:p w:rsidR="00F86AB0" w:rsidRPr="003127D2" w:rsidRDefault="002A7CBC"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F</w:t>
            </w:r>
            <w:r>
              <w:rPr>
                <w:rFonts w:asciiTheme="minorHAnsi" w:eastAsiaTheme="minorEastAsia" w:hAnsiTheme="minorHAnsi" w:cstheme="minorHAnsi" w:hint="eastAsia"/>
                <w:sz w:val="22"/>
                <w:szCs w:val="22"/>
              </w:rPr>
              <w:t xml:space="preserve">or </w:t>
            </w:r>
            <w:r>
              <w:rPr>
                <w:rFonts w:asciiTheme="minorHAnsi" w:eastAsiaTheme="minorEastAsia" w:hAnsiTheme="minorHAnsi" w:cstheme="minorHAnsi"/>
                <w:sz w:val="22"/>
                <w:szCs w:val="22"/>
              </w:rPr>
              <w:t xml:space="preserve">Application parameter </w:t>
            </w:r>
            <w:r w:rsidR="009A1BC2">
              <w:rPr>
                <w:rFonts w:asciiTheme="minorHAnsi" w:eastAsiaTheme="minorEastAsia" w:hAnsiTheme="minorHAnsi" w:cstheme="minorHAnsi"/>
                <w:sz w:val="22"/>
                <w:szCs w:val="22"/>
              </w:rPr>
              <w:t>use</w:t>
            </w:r>
          </w:p>
        </w:tc>
      </w:tr>
      <w:tr w:rsidR="009405A3" w:rsidRPr="00EA45F6" w:rsidTr="00BA21B9">
        <w:trPr>
          <w:trHeight w:val="308"/>
          <w:jc w:val="center"/>
        </w:trPr>
        <w:tc>
          <w:tcPr>
            <w:tcW w:w="2956" w:type="dxa"/>
            <w:shd w:val="clear" w:color="auto" w:fill="auto"/>
            <w:tcMar>
              <w:left w:w="101" w:type="dxa"/>
              <w:right w:w="101" w:type="dxa"/>
            </w:tcMar>
          </w:tcPr>
          <w:p w:rsidR="009405A3" w:rsidRDefault="009405A3" w:rsidP="00BA21B9">
            <w:pPr>
              <w:pStyle w:val="TableText0"/>
              <w:rPr>
                <w:rFonts w:asciiTheme="minorHAnsi" w:eastAsiaTheme="minorEastAsia" w:hAnsiTheme="minorHAnsi" w:cstheme="minorHAnsi"/>
                <w:sz w:val="22"/>
                <w:szCs w:val="22"/>
              </w:rPr>
            </w:pPr>
          </w:p>
        </w:tc>
        <w:tc>
          <w:tcPr>
            <w:tcW w:w="5330" w:type="dxa"/>
            <w:shd w:val="clear" w:color="auto" w:fill="auto"/>
            <w:tcMar>
              <w:left w:w="101" w:type="dxa"/>
              <w:right w:w="101" w:type="dxa"/>
            </w:tcMar>
          </w:tcPr>
          <w:p w:rsidR="009405A3" w:rsidRDefault="009405A3" w:rsidP="00BA21B9">
            <w:pPr>
              <w:pStyle w:val="TableText0"/>
              <w:rPr>
                <w:rFonts w:asciiTheme="minorHAnsi" w:eastAsiaTheme="minorEastAsia" w:hAnsiTheme="minorHAnsi" w:cstheme="minorHAnsi"/>
                <w:sz w:val="22"/>
                <w:szCs w:val="22"/>
              </w:rPr>
            </w:pPr>
          </w:p>
        </w:tc>
      </w:tr>
      <w:tr w:rsidR="009405A3" w:rsidRPr="00EA45F6" w:rsidTr="00BA21B9">
        <w:trPr>
          <w:trHeight w:val="308"/>
          <w:jc w:val="center"/>
        </w:trPr>
        <w:tc>
          <w:tcPr>
            <w:tcW w:w="2956" w:type="dxa"/>
            <w:shd w:val="clear" w:color="auto" w:fill="auto"/>
            <w:tcMar>
              <w:left w:w="101" w:type="dxa"/>
              <w:right w:w="101" w:type="dxa"/>
            </w:tcMar>
          </w:tcPr>
          <w:p w:rsidR="009405A3" w:rsidRDefault="00C5516D"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50</w:t>
            </w:r>
            <w:r>
              <w:rPr>
                <w:rFonts w:asciiTheme="minorHAnsi" w:eastAsiaTheme="minorEastAsia" w:hAnsiTheme="minorHAnsi" w:cstheme="minorHAnsi" w:hint="eastAsia"/>
                <w:sz w:val="22"/>
                <w:szCs w:val="22"/>
              </w:rPr>
              <w:t xml:space="preserve"> ~ 199</w:t>
            </w:r>
          </w:p>
        </w:tc>
        <w:tc>
          <w:tcPr>
            <w:tcW w:w="5330" w:type="dxa"/>
            <w:shd w:val="clear" w:color="auto" w:fill="auto"/>
            <w:tcMar>
              <w:left w:w="101" w:type="dxa"/>
              <w:right w:w="101" w:type="dxa"/>
            </w:tcMar>
          </w:tcPr>
          <w:p w:rsidR="009405A3" w:rsidRDefault="009405A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F</w:t>
            </w:r>
            <w:r>
              <w:rPr>
                <w:rFonts w:asciiTheme="minorHAnsi" w:eastAsiaTheme="minorEastAsia" w:hAnsiTheme="minorHAnsi" w:cstheme="minorHAnsi" w:hint="eastAsia"/>
                <w:sz w:val="22"/>
                <w:szCs w:val="22"/>
              </w:rPr>
              <w:t xml:space="preserve">or </w:t>
            </w:r>
            <w:r>
              <w:rPr>
                <w:rFonts w:asciiTheme="minorHAnsi" w:eastAsiaTheme="minorEastAsia" w:hAnsiTheme="minorHAnsi" w:cstheme="minorHAnsi"/>
                <w:sz w:val="22"/>
                <w:szCs w:val="22"/>
              </w:rPr>
              <w:t>UI configuration use</w:t>
            </w:r>
          </w:p>
        </w:tc>
      </w:tr>
      <w:tr w:rsidR="00E56A3F" w:rsidRPr="00EA45F6" w:rsidTr="00BA21B9">
        <w:trPr>
          <w:trHeight w:val="308"/>
          <w:jc w:val="center"/>
        </w:trPr>
        <w:tc>
          <w:tcPr>
            <w:tcW w:w="2956" w:type="dxa"/>
            <w:shd w:val="clear" w:color="auto" w:fill="auto"/>
            <w:tcMar>
              <w:left w:w="101" w:type="dxa"/>
              <w:right w:w="101" w:type="dxa"/>
            </w:tcMar>
          </w:tcPr>
          <w:p w:rsidR="00E56A3F" w:rsidRDefault="00E56A3F" w:rsidP="00BA21B9">
            <w:pPr>
              <w:pStyle w:val="TableText0"/>
              <w:rPr>
                <w:rFonts w:asciiTheme="minorHAnsi" w:eastAsiaTheme="minorEastAsia" w:hAnsiTheme="minorHAnsi" w:cstheme="minorHAnsi"/>
                <w:sz w:val="22"/>
                <w:szCs w:val="22"/>
              </w:rPr>
            </w:pPr>
          </w:p>
        </w:tc>
        <w:tc>
          <w:tcPr>
            <w:tcW w:w="5330" w:type="dxa"/>
            <w:shd w:val="clear" w:color="auto" w:fill="auto"/>
            <w:tcMar>
              <w:left w:w="101" w:type="dxa"/>
              <w:right w:w="101" w:type="dxa"/>
            </w:tcMar>
          </w:tcPr>
          <w:p w:rsidR="00E56A3F" w:rsidRDefault="00E56A3F" w:rsidP="00BA21B9">
            <w:pPr>
              <w:pStyle w:val="TableText0"/>
              <w:rPr>
                <w:rFonts w:asciiTheme="minorHAnsi" w:eastAsiaTheme="minorEastAsia" w:hAnsiTheme="minorHAnsi" w:cstheme="minorHAnsi"/>
                <w:sz w:val="22"/>
                <w:szCs w:val="22"/>
              </w:rPr>
            </w:pPr>
          </w:p>
        </w:tc>
      </w:tr>
      <w:tr w:rsidR="00F86AB0" w:rsidRPr="00EA45F6" w:rsidTr="00BA21B9">
        <w:trPr>
          <w:trHeight w:val="288"/>
          <w:jc w:val="center"/>
        </w:trPr>
        <w:tc>
          <w:tcPr>
            <w:tcW w:w="2956" w:type="dxa"/>
            <w:shd w:val="clear" w:color="auto" w:fill="auto"/>
            <w:tcMar>
              <w:left w:w="101" w:type="dxa"/>
              <w:right w:w="101" w:type="dxa"/>
            </w:tcMar>
          </w:tcPr>
          <w:p w:rsidR="00F86AB0" w:rsidRPr="009A1BC2" w:rsidRDefault="009405A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200 ~ 2</w:t>
            </w:r>
            <w:r w:rsidR="009A1BC2">
              <w:rPr>
                <w:rFonts w:asciiTheme="minorHAnsi" w:eastAsiaTheme="minorEastAsia" w:hAnsiTheme="minorHAnsi" w:cstheme="minorHAnsi" w:hint="eastAsia"/>
                <w:sz w:val="22"/>
                <w:szCs w:val="22"/>
              </w:rPr>
              <w:t>99</w:t>
            </w:r>
          </w:p>
        </w:tc>
        <w:tc>
          <w:tcPr>
            <w:tcW w:w="5330" w:type="dxa"/>
            <w:shd w:val="clear" w:color="auto" w:fill="auto"/>
            <w:tcMar>
              <w:left w:w="101" w:type="dxa"/>
              <w:right w:w="101" w:type="dxa"/>
            </w:tcMar>
          </w:tcPr>
          <w:p w:rsidR="00F86AB0" w:rsidRPr="009A1BC2" w:rsidRDefault="009A1BC2"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For CAPK use</w:t>
            </w:r>
          </w:p>
        </w:tc>
      </w:tr>
      <w:tr w:rsidR="00F86AB0" w:rsidRPr="00EA45F6" w:rsidTr="00BA21B9">
        <w:trPr>
          <w:trHeight w:val="288"/>
          <w:jc w:val="center"/>
        </w:trPr>
        <w:tc>
          <w:tcPr>
            <w:tcW w:w="2956" w:type="dxa"/>
            <w:shd w:val="clear" w:color="auto" w:fill="auto"/>
            <w:tcMar>
              <w:left w:w="101" w:type="dxa"/>
              <w:right w:w="101" w:type="dxa"/>
            </w:tcMar>
          </w:tcPr>
          <w:p w:rsidR="00F86AB0" w:rsidRPr="009A1BC2" w:rsidRDefault="009405A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300 ~ 3</w:t>
            </w:r>
            <w:r w:rsidR="009A1BC2">
              <w:rPr>
                <w:rFonts w:asciiTheme="minorHAnsi" w:eastAsiaTheme="minorEastAsia" w:hAnsiTheme="minorHAnsi" w:cstheme="minorHAnsi" w:hint="eastAsia"/>
                <w:sz w:val="22"/>
                <w:szCs w:val="22"/>
              </w:rPr>
              <w:t>99</w:t>
            </w:r>
          </w:p>
        </w:tc>
        <w:tc>
          <w:tcPr>
            <w:tcW w:w="5330" w:type="dxa"/>
            <w:shd w:val="clear" w:color="auto" w:fill="auto"/>
            <w:tcMar>
              <w:left w:w="101" w:type="dxa"/>
              <w:right w:w="101" w:type="dxa"/>
            </w:tcMar>
          </w:tcPr>
          <w:p w:rsidR="00F86AB0" w:rsidRPr="009A1BC2" w:rsidRDefault="009A1BC2"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For Revoke CAPK use</w:t>
            </w:r>
          </w:p>
        </w:tc>
      </w:tr>
      <w:tr w:rsidR="00E56A3F" w:rsidRPr="00EA45F6" w:rsidTr="00BA21B9">
        <w:trPr>
          <w:trHeight w:val="288"/>
          <w:jc w:val="center"/>
        </w:trPr>
        <w:tc>
          <w:tcPr>
            <w:tcW w:w="2956" w:type="dxa"/>
            <w:shd w:val="clear" w:color="auto" w:fill="auto"/>
            <w:tcMar>
              <w:left w:w="101" w:type="dxa"/>
              <w:right w:w="101" w:type="dxa"/>
            </w:tcMar>
          </w:tcPr>
          <w:p w:rsidR="00E56A3F" w:rsidRDefault="00E56A3F" w:rsidP="00BA21B9">
            <w:pPr>
              <w:pStyle w:val="TableText0"/>
              <w:rPr>
                <w:rFonts w:asciiTheme="minorHAnsi" w:eastAsiaTheme="minorEastAsia" w:hAnsiTheme="minorHAnsi" w:cstheme="minorHAnsi"/>
                <w:sz w:val="22"/>
                <w:szCs w:val="22"/>
              </w:rPr>
            </w:pPr>
          </w:p>
        </w:tc>
        <w:tc>
          <w:tcPr>
            <w:tcW w:w="5330" w:type="dxa"/>
            <w:shd w:val="clear" w:color="auto" w:fill="auto"/>
            <w:tcMar>
              <w:left w:w="101" w:type="dxa"/>
              <w:right w:w="101" w:type="dxa"/>
            </w:tcMar>
          </w:tcPr>
          <w:p w:rsidR="00E56A3F" w:rsidRDefault="00E56A3F" w:rsidP="00BA21B9">
            <w:pPr>
              <w:pStyle w:val="TableText0"/>
              <w:rPr>
                <w:rFonts w:asciiTheme="minorHAnsi" w:eastAsiaTheme="minorEastAsia" w:hAnsiTheme="minorHAnsi" w:cstheme="minorHAnsi"/>
                <w:sz w:val="22"/>
                <w:szCs w:val="22"/>
              </w:rPr>
            </w:pPr>
          </w:p>
        </w:tc>
      </w:tr>
      <w:tr w:rsidR="00F86AB0" w:rsidRPr="00EA45F6" w:rsidTr="00BA21B9">
        <w:trPr>
          <w:trHeight w:val="288"/>
          <w:jc w:val="center"/>
        </w:trPr>
        <w:tc>
          <w:tcPr>
            <w:tcW w:w="2956" w:type="dxa"/>
            <w:shd w:val="clear" w:color="auto" w:fill="auto"/>
            <w:tcMar>
              <w:left w:w="101" w:type="dxa"/>
              <w:right w:w="101" w:type="dxa"/>
            </w:tcMar>
          </w:tcPr>
          <w:p w:rsidR="00F86AB0" w:rsidRPr="009A1BC2" w:rsidRDefault="009405A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400 ~ 4</w:t>
            </w:r>
            <w:r w:rsidR="009A1BC2">
              <w:rPr>
                <w:rFonts w:asciiTheme="minorHAnsi" w:eastAsiaTheme="minorEastAsia" w:hAnsiTheme="minorHAnsi" w:cstheme="minorHAnsi" w:hint="eastAsia"/>
                <w:sz w:val="22"/>
                <w:szCs w:val="22"/>
              </w:rPr>
              <w:t>99</w:t>
            </w:r>
          </w:p>
        </w:tc>
        <w:tc>
          <w:tcPr>
            <w:tcW w:w="5330" w:type="dxa"/>
            <w:shd w:val="clear" w:color="auto" w:fill="auto"/>
            <w:tcMar>
              <w:left w:w="101" w:type="dxa"/>
              <w:right w:w="101" w:type="dxa"/>
            </w:tcMar>
          </w:tcPr>
          <w:p w:rsidR="00F86AB0" w:rsidRPr="009A1BC2" w:rsidRDefault="009A1BC2"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For EMV AID use</w:t>
            </w:r>
          </w:p>
        </w:tc>
      </w:tr>
      <w:tr w:rsidR="009A1BC2" w:rsidRPr="00EA45F6" w:rsidTr="00BA21B9">
        <w:trPr>
          <w:trHeight w:val="288"/>
          <w:jc w:val="center"/>
        </w:trPr>
        <w:tc>
          <w:tcPr>
            <w:tcW w:w="2956" w:type="dxa"/>
            <w:shd w:val="clear" w:color="auto" w:fill="auto"/>
            <w:tcMar>
              <w:left w:w="101" w:type="dxa"/>
              <w:right w:w="101" w:type="dxa"/>
            </w:tcMar>
          </w:tcPr>
          <w:p w:rsidR="009A1BC2" w:rsidRDefault="009405A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500 ~ 5</w:t>
            </w:r>
            <w:r w:rsidR="00114903">
              <w:rPr>
                <w:rFonts w:asciiTheme="minorHAnsi" w:eastAsiaTheme="minorEastAsia" w:hAnsiTheme="minorHAnsi" w:cstheme="minorHAnsi" w:hint="eastAsia"/>
                <w:sz w:val="22"/>
                <w:szCs w:val="22"/>
              </w:rPr>
              <w:t>09</w:t>
            </w:r>
          </w:p>
        </w:tc>
        <w:tc>
          <w:tcPr>
            <w:tcW w:w="5330" w:type="dxa"/>
            <w:shd w:val="clear" w:color="auto" w:fill="auto"/>
            <w:tcMar>
              <w:left w:w="101" w:type="dxa"/>
              <w:right w:w="101" w:type="dxa"/>
            </w:tcMar>
          </w:tcPr>
          <w:p w:rsidR="009A1BC2" w:rsidRDefault="0011490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For EMV merchant parameter(</w:t>
            </w:r>
            <w:r>
              <w:rPr>
                <w:rFonts w:asciiTheme="minorHAnsi" w:eastAsiaTheme="minorEastAsia" w:hAnsiTheme="minorHAnsi" w:cstheme="minorHAnsi"/>
                <w:sz w:val="22"/>
                <w:szCs w:val="22"/>
              </w:rPr>
              <w:t xml:space="preserve"> EMV_PARAMETER</w:t>
            </w:r>
            <w:r>
              <w:rPr>
                <w:rFonts w:asciiTheme="minorHAnsi" w:eastAsiaTheme="minorEastAsia" w:hAnsiTheme="minorHAnsi" w:cstheme="minorHAnsi" w:hint="eastAsia"/>
                <w:sz w:val="22"/>
                <w:szCs w:val="22"/>
              </w:rPr>
              <w:t>)</w:t>
            </w:r>
            <w:r>
              <w:rPr>
                <w:rFonts w:asciiTheme="minorHAnsi" w:eastAsiaTheme="minorEastAsia" w:hAnsiTheme="minorHAnsi" w:cstheme="minorHAnsi"/>
                <w:sz w:val="22"/>
                <w:szCs w:val="22"/>
              </w:rPr>
              <w:t xml:space="preserve"> </w:t>
            </w:r>
            <w:r>
              <w:rPr>
                <w:rFonts w:asciiTheme="minorHAnsi" w:eastAsiaTheme="minorEastAsia" w:hAnsiTheme="minorHAnsi" w:cstheme="minorHAnsi" w:hint="eastAsia"/>
                <w:sz w:val="22"/>
                <w:szCs w:val="22"/>
              </w:rPr>
              <w:t xml:space="preserve">use </w:t>
            </w:r>
          </w:p>
        </w:tc>
      </w:tr>
      <w:tr w:rsidR="00114903" w:rsidRPr="00EA45F6" w:rsidTr="00BA21B9">
        <w:trPr>
          <w:trHeight w:val="288"/>
          <w:jc w:val="center"/>
        </w:trPr>
        <w:tc>
          <w:tcPr>
            <w:tcW w:w="2956" w:type="dxa"/>
            <w:shd w:val="clear" w:color="auto" w:fill="auto"/>
            <w:tcMar>
              <w:left w:w="101" w:type="dxa"/>
              <w:right w:w="101" w:type="dxa"/>
            </w:tcMar>
          </w:tcPr>
          <w:p w:rsidR="00114903" w:rsidRPr="00114903" w:rsidRDefault="009405A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5</w:t>
            </w:r>
            <w:r w:rsidR="00114903">
              <w:rPr>
                <w:rFonts w:asciiTheme="minorHAnsi" w:eastAsiaTheme="minorEastAsia" w:hAnsiTheme="minorHAnsi" w:cstheme="minorHAnsi" w:hint="eastAsia"/>
                <w:sz w:val="22"/>
                <w:szCs w:val="22"/>
              </w:rPr>
              <w:t>10</w:t>
            </w:r>
          </w:p>
        </w:tc>
        <w:tc>
          <w:tcPr>
            <w:tcW w:w="5330" w:type="dxa"/>
            <w:shd w:val="clear" w:color="auto" w:fill="auto"/>
            <w:tcMar>
              <w:left w:w="101" w:type="dxa"/>
              <w:right w:w="101" w:type="dxa"/>
            </w:tcMar>
          </w:tcPr>
          <w:p w:rsidR="00114903" w:rsidRDefault="0011490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For EMV_EXTMPARAM use</w:t>
            </w:r>
          </w:p>
        </w:tc>
      </w:tr>
      <w:tr w:rsidR="00114903" w:rsidRPr="00EA45F6" w:rsidTr="00BA21B9">
        <w:trPr>
          <w:trHeight w:val="288"/>
          <w:jc w:val="center"/>
        </w:trPr>
        <w:tc>
          <w:tcPr>
            <w:tcW w:w="2956" w:type="dxa"/>
            <w:shd w:val="clear" w:color="auto" w:fill="auto"/>
            <w:tcMar>
              <w:left w:w="101" w:type="dxa"/>
              <w:right w:w="101" w:type="dxa"/>
            </w:tcMar>
          </w:tcPr>
          <w:p w:rsidR="00114903" w:rsidRDefault="009405A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lastRenderedPageBreak/>
              <w:t>5</w:t>
            </w:r>
            <w:r w:rsidR="00114903">
              <w:rPr>
                <w:rFonts w:asciiTheme="minorHAnsi" w:eastAsiaTheme="minorEastAsia" w:hAnsiTheme="minorHAnsi" w:cstheme="minorHAnsi" w:hint="eastAsia"/>
                <w:sz w:val="22"/>
                <w:szCs w:val="22"/>
              </w:rPr>
              <w:t>11</w:t>
            </w:r>
          </w:p>
        </w:tc>
        <w:tc>
          <w:tcPr>
            <w:tcW w:w="5330" w:type="dxa"/>
            <w:shd w:val="clear" w:color="auto" w:fill="auto"/>
            <w:tcMar>
              <w:left w:w="101" w:type="dxa"/>
              <w:right w:w="101" w:type="dxa"/>
            </w:tcMar>
          </w:tcPr>
          <w:p w:rsidR="00114903" w:rsidRDefault="0011490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For EMV_MCKPARAM use</w:t>
            </w:r>
          </w:p>
        </w:tc>
      </w:tr>
      <w:tr w:rsidR="00E56A3F" w:rsidRPr="00EA45F6" w:rsidTr="00BA21B9">
        <w:trPr>
          <w:trHeight w:val="288"/>
          <w:jc w:val="center"/>
        </w:trPr>
        <w:tc>
          <w:tcPr>
            <w:tcW w:w="2956" w:type="dxa"/>
            <w:shd w:val="clear" w:color="auto" w:fill="auto"/>
            <w:tcMar>
              <w:left w:w="101" w:type="dxa"/>
              <w:right w:w="101" w:type="dxa"/>
            </w:tcMar>
          </w:tcPr>
          <w:p w:rsidR="00E56A3F" w:rsidRDefault="00E56A3F" w:rsidP="00BA21B9">
            <w:pPr>
              <w:pStyle w:val="TableText0"/>
              <w:rPr>
                <w:rFonts w:asciiTheme="minorHAnsi" w:eastAsiaTheme="minorEastAsia" w:hAnsiTheme="minorHAnsi" w:cstheme="minorHAnsi"/>
                <w:sz w:val="22"/>
                <w:szCs w:val="22"/>
              </w:rPr>
            </w:pPr>
          </w:p>
        </w:tc>
        <w:tc>
          <w:tcPr>
            <w:tcW w:w="5330" w:type="dxa"/>
            <w:shd w:val="clear" w:color="auto" w:fill="auto"/>
            <w:tcMar>
              <w:left w:w="101" w:type="dxa"/>
              <w:right w:w="101" w:type="dxa"/>
            </w:tcMar>
          </w:tcPr>
          <w:p w:rsidR="00E56A3F" w:rsidRDefault="00E56A3F" w:rsidP="00BA21B9">
            <w:pPr>
              <w:pStyle w:val="TableText0"/>
              <w:rPr>
                <w:rFonts w:asciiTheme="minorHAnsi" w:eastAsiaTheme="minorEastAsia" w:hAnsiTheme="minorHAnsi" w:cstheme="minorHAnsi"/>
                <w:sz w:val="22"/>
                <w:szCs w:val="22"/>
              </w:rPr>
            </w:pPr>
          </w:p>
        </w:tc>
      </w:tr>
      <w:tr w:rsidR="00A50C0D" w:rsidRPr="00EA45F6" w:rsidTr="00BA21B9">
        <w:trPr>
          <w:trHeight w:val="288"/>
          <w:jc w:val="center"/>
        </w:trPr>
        <w:tc>
          <w:tcPr>
            <w:tcW w:w="2956" w:type="dxa"/>
            <w:shd w:val="clear" w:color="auto" w:fill="auto"/>
            <w:tcMar>
              <w:left w:w="101" w:type="dxa"/>
              <w:right w:w="101" w:type="dxa"/>
            </w:tcMar>
          </w:tcPr>
          <w:p w:rsidR="00A50C0D" w:rsidRDefault="009405A3"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5</w:t>
            </w:r>
            <w:r w:rsidR="00BE0721">
              <w:rPr>
                <w:rFonts w:asciiTheme="minorHAnsi" w:eastAsiaTheme="minorEastAsia" w:hAnsiTheme="minorHAnsi" w:cstheme="minorHAnsi" w:hint="eastAsia"/>
                <w:sz w:val="22"/>
                <w:szCs w:val="22"/>
              </w:rPr>
              <w:t xml:space="preserve">50 ~ </w:t>
            </w:r>
            <w:r w:rsidR="0063610E">
              <w:rPr>
                <w:rFonts w:asciiTheme="minorHAnsi" w:eastAsiaTheme="minorEastAsia" w:hAnsiTheme="minorHAnsi" w:cstheme="minorHAnsi"/>
                <w:sz w:val="22"/>
                <w:szCs w:val="22"/>
              </w:rPr>
              <w:t>6</w:t>
            </w:r>
            <w:r w:rsidR="00F056FF">
              <w:rPr>
                <w:rFonts w:asciiTheme="minorHAnsi" w:eastAsiaTheme="minorEastAsia" w:hAnsiTheme="minorHAnsi" w:cstheme="minorHAnsi"/>
                <w:sz w:val="22"/>
                <w:szCs w:val="22"/>
              </w:rPr>
              <w:t>49</w:t>
            </w:r>
          </w:p>
        </w:tc>
        <w:tc>
          <w:tcPr>
            <w:tcW w:w="5330" w:type="dxa"/>
            <w:shd w:val="clear" w:color="auto" w:fill="auto"/>
            <w:tcMar>
              <w:left w:w="101" w:type="dxa"/>
              <w:right w:w="101" w:type="dxa"/>
            </w:tcMar>
          </w:tcPr>
          <w:p w:rsidR="00A50C0D" w:rsidRDefault="00BE0721"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F</w:t>
            </w:r>
            <w:r>
              <w:rPr>
                <w:rFonts w:asciiTheme="minorHAnsi" w:eastAsiaTheme="minorEastAsia" w:hAnsiTheme="minorHAnsi" w:cstheme="minorHAnsi" w:hint="eastAsia"/>
                <w:sz w:val="22"/>
                <w:szCs w:val="22"/>
              </w:rPr>
              <w:t xml:space="preserve">or </w:t>
            </w:r>
            <w:proofErr w:type="spellStart"/>
            <w:r>
              <w:rPr>
                <w:rFonts w:asciiTheme="minorHAnsi" w:eastAsiaTheme="minorEastAsia" w:hAnsiTheme="minorHAnsi" w:cstheme="minorHAnsi"/>
                <w:sz w:val="22"/>
                <w:szCs w:val="22"/>
              </w:rPr>
              <w:t>PayWave</w:t>
            </w:r>
            <w:proofErr w:type="spellEnd"/>
            <w:r>
              <w:rPr>
                <w:rFonts w:asciiTheme="minorHAnsi" w:eastAsiaTheme="minorEastAsia" w:hAnsiTheme="minorHAnsi" w:cstheme="minorHAnsi"/>
                <w:sz w:val="22"/>
                <w:szCs w:val="22"/>
              </w:rPr>
              <w:t xml:space="preserve"> AID use</w:t>
            </w:r>
          </w:p>
        </w:tc>
      </w:tr>
      <w:tr w:rsidR="00BE0721" w:rsidRPr="00EA45F6" w:rsidTr="00BA21B9">
        <w:trPr>
          <w:trHeight w:val="288"/>
          <w:jc w:val="center"/>
        </w:trPr>
        <w:tc>
          <w:tcPr>
            <w:tcW w:w="2956" w:type="dxa"/>
            <w:shd w:val="clear" w:color="auto" w:fill="auto"/>
            <w:tcMar>
              <w:left w:w="101" w:type="dxa"/>
              <w:right w:w="101" w:type="dxa"/>
            </w:tcMar>
          </w:tcPr>
          <w:p w:rsidR="00BE0721" w:rsidRDefault="0063610E"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650 ~ 7</w:t>
            </w:r>
            <w:r w:rsidR="00F056FF">
              <w:rPr>
                <w:rFonts w:asciiTheme="minorHAnsi" w:eastAsiaTheme="minorEastAsia" w:hAnsiTheme="minorHAnsi" w:cstheme="minorHAnsi" w:hint="eastAsia"/>
                <w:sz w:val="22"/>
                <w:szCs w:val="22"/>
              </w:rPr>
              <w:t>49</w:t>
            </w:r>
          </w:p>
        </w:tc>
        <w:tc>
          <w:tcPr>
            <w:tcW w:w="5330" w:type="dxa"/>
            <w:shd w:val="clear" w:color="auto" w:fill="auto"/>
            <w:tcMar>
              <w:left w:w="101" w:type="dxa"/>
              <w:right w:w="101" w:type="dxa"/>
            </w:tcMar>
          </w:tcPr>
          <w:p w:rsidR="00BE0721" w:rsidRDefault="00F056FF" w:rsidP="00BA21B9">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 xml:space="preserve">For </w:t>
            </w:r>
            <w:proofErr w:type="spellStart"/>
            <w:r>
              <w:rPr>
                <w:rFonts w:asciiTheme="minorHAnsi" w:eastAsiaTheme="minorEastAsia" w:hAnsiTheme="minorHAnsi" w:cstheme="minorHAnsi" w:hint="eastAsia"/>
                <w:sz w:val="22"/>
                <w:szCs w:val="22"/>
              </w:rPr>
              <w:t>PayWave</w:t>
            </w:r>
            <w:proofErr w:type="spellEnd"/>
            <w:r>
              <w:rPr>
                <w:rFonts w:asciiTheme="minorHAnsi" w:eastAsiaTheme="minorEastAsia" w:hAnsiTheme="minorHAnsi" w:cstheme="minorHAnsi" w:hint="eastAsia"/>
                <w:sz w:val="22"/>
                <w:szCs w:val="22"/>
              </w:rPr>
              <w:t xml:space="preserve"> program ID configuration (</w:t>
            </w:r>
            <w:r>
              <w:rPr>
                <w:rFonts w:asciiTheme="minorHAnsi" w:eastAsiaTheme="minorEastAsia" w:hAnsiTheme="minorHAnsi" w:cstheme="minorHAnsi"/>
                <w:sz w:val="22"/>
                <w:szCs w:val="22"/>
              </w:rPr>
              <w:t>only for chip cha</w:t>
            </w:r>
            <w:r w:rsidR="00C11CDA">
              <w:rPr>
                <w:rFonts w:asciiTheme="minorHAnsi" w:eastAsiaTheme="minorEastAsia" w:hAnsiTheme="minorHAnsi" w:cstheme="minorHAnsi"/>
                <w:sz w:val="22"/>
                <w:szCs w:val="22"/>
              </w:rPr>
              <w:t>d</w:t>
            </w:r>
            <w:r>
              <w:rPr>
                <w:rFonts w:asciiTheme="minorHAnsi" w:eastAsiaTheme="minorEastAsia" w:hAnsiTheme="minorHAnsi" w:cstheme="minorHAnsi" w:hint="eastAsia"/>
                <w:sz w:val="22"/>
                <w:szCs w:val="22"/>
              </w:rPr>
              <w:t>)</w:t>
            </w:r>
            <w:r>
              <w:rPr>
                <w:rFonts w:asciiTheme="minorHAnsi" w:eastAsiaTheme="minorEastAsia" w:hAnsiTheme="minorHAnsi" w:cstheme="minorHAnsi"/>
                <w:sz w:val="22"/>
                <w:szCs w:val="22"/>
              </w:rPr>
              <w:t xml:space="preserve"> use</w:t>
            </w:r>
          </w:p>
        </w:tc>
      </w:tr>
      <w:tr w:rsidR="00B554F4" w:rsidRPr="00EA45F6" w:rsidTr="00BA21B9">
        <w:trPr>
          <w:trHeight w:val="288"/>
          <w:jc w:val="center"/>
        </w:trPr>
        <w:tc>
          <w:tcPr>
            <w:tcW w:w="2956" w:type="dxa"/>
            <w:shd w:val="clear" w:color="auto" w:fill="auto"/>
            <w:tcMar>
              <w:left w:w="101" w:type="dxa"/>
              <w:right w:w="101" w:type="dxa"/>
            </w:tcMar>
          </w:tcPr>
          <w:p w:rsidR="00B554F4" w:rsidRDefault="00B554F4" w:rsidP="00BA21B9">
            <w:pPr>
              <w:pStyle w:val="TableText0"/>
              <w:rPr>
                <w:rFonts w:asciiTheme="minorHAnsi" w:eastAsiaTheme="minorEastAsia" w:hAnsiTheme="minorHAnsi" w:cstheme="minorHAnsi"/>
                <w:sz w:val="22"/>
                <w:szCs w:val="22"/>
              </w:rPr>
            </w:pPr>
          </w:p>
        </w:tc>
        <w:tc>
          <w:tcPr>
            <w:tcW w:w="5330" w:type="dxa"/>
            <w:shd w:val="clear" w:color="auto" w:fill="auto"/>
            <w:tcMar>
              <w:left w:w="101" w:type="dxa"/>
              <w:right w:w="101" w:type="dxa"/>
            </w:tcMar>
          </w:tcPr>
          <w:p w:rsidR="00B554F4" w:rsidRDefault="00B554F4" w:rsidP="00BA21B9">
            <w:pPr>
              <w:pStyle w:val="TableText0"/>
              <w:rPr>
                <w:rFonts w:asciiTheme="minorHAnsi" w:eastAsiaTheme="minorEastAsia" w:hAnsiTheme="minorHAnsi" w:cstheme="minorHAnsi"/>
                <w:sz w:val="22"/>
                <w:szCs w:val="22"/>
              </w:rPr>
            </w:pPr>
          </w:p>
        </w:tc>
      </w:tr>
      <w:tr w:rsidR="00072706" w:rsidRPr="00EA45F6" w:rsidTr="00BA21B9">
        <w:trPr>
          <w:trHeight w:val="288"/>
          <w:jc w:val="center"/>
        </w:trPr>
        <w:tc>
          <w:tcPr>
            <w:tcW w:w="2956"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750 ~ 849</w:t>
            </w:r>
          </w:p>
        </w:tc>
        <w:tc>
          <w:tcPr>
            <w:tcW w:w="5330"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 xml:space="preserve">For </w:t>
            </w:r>
            <w:proofErr w:type="spellStart"/>
            <w:r>
              <w:rPr>
                <w:rFonts w:asciiTheme="minorHAnsi" w:eastAsiaTheme="minorEastAsia" w:hAnsiTheme="minorHAnsi" w:cstheme="minorHAnsi" w:hint="eastAsia"/>
                <w:sz w:val="22"/>
                <w:szCs w:val="22"/>
              </w:rPr>
              <w:t>PayPass</w:t>
            </w:r>
            <w:proofErr w:type="spellEnd"/>
            <w:r>
              <w:rPr>
                <w:rFonts w:asciiTheme="minorHAnsi" w:eastAsiaTheme="minorEastAsia" w:hAnsiTheme="minorHAnsi" w:cstheme="minorHAnsi" w:hint="eastAsia"/>
                <w:sz w:val="22"/>
                <w:szCs w:val="22"/>
              </w:rPr>
              <w:t xml:space="preserve"> AID use</w:t>
            </w:r>
          </w:p>
        </w:tc>
      </w:tr>
      <w:tr w:rsidR="00072706" w:rsidRPr="00EA45F6" w:rsidTr="00BA21B9">
        <w:trPr>
          <w:trHeight w:val="288"/>
          <w:jc w:val="center"/>
        </w:trPr>
        <w:tc>
          <w:tcPr>
            <w:tcW w:w="2956"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 xml:space="preserve">850 ~ </w:t>
            </w:r>
            <w:r>
              <w:rPr>
                <w:rFonts w:asciiTheme="minorHAnsi" w:eastAsiaTheme="minorEastAsia" w:hAnsiTheme="minorHAnsi" w:cstheme="minorHAnsi"/>
                <w:sz w:val="22"/>
                <w:szCs w:val="22"/>
              </w:rPr>
              <w:t>899</w:t>
            </w:r>
          </w:p>
        </w:tc>
        <w:tc>
          <w:tcPr>
            <w:tcW w:w="5330"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F</w:t>
            </w:r>
            <w:r>
              <w:rPr>
                <w:rFonts w:asciiTheme="minorHAnsi" w:eastAsiaTheme="minorEastAsia" w:hAnsiTheme="minorHAnsi" w:cstheme="minorHAnsi" w:hint="eastAsia"/>
                <w:sz w:val="22"/>
                <w:szCs w:val="22"/>
              </w:rPr>
              <w:t xml:space="preserve">or </w:t>
            </w:r>
            <w:proofErr w:type="spellStart"/>
            <w:r>
              <w:rPr>
                <w:rFonts w:asciiTheme="minorHAnsi" w:eastAsiaTheme="minorEastAsia" w:hAnsiTheme="minorHAnsi" w:cstheme="minorHAnsi"/>
                <w:sz w:val="22"/>
                <w:szCs w:val="22"/>
              </w:rPr>
              <w:t>PayPass</w:t>
            </w:r>
            <w:proofErr w:type="spellEnd"/>
            <w:r>
              <w:rPr>
                <w:rFonts w:asciiTheme="minorHAnsi" w:eastAsiaTheme="minorEastAsia" w:hAnsiTheme="minorHAnsi" w:cstheme="minorHAnsi"/>
                <w:sz w:val="22"/>
                <w:szCs w:val="22"/>
              </w:rPr>
              <w:t xml:space="preserve"> configuration</w:t>
            </w:r>
          </w:p>
        </w:tc>
      </w:tr>
      <w:tr w:rsidR="00072706" w:rsidRPr="00EA45F6" w:rsidTr="00BA21B9">
        <w:trPr>
          <w:trHeight w:val="288"/>
          <w:jc w:val="center"/>
        </w:trPr>
        <w:tc>
          <w:tcPr>
            <w:tcW w:w="2956"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 xml:space="preserve">900 </w:t>
            </w:r>
            <w:r>
              <w:rPr>
                <w:rFonts w:asciiTheme="minorHAnsi" w:eastAsiaTheme="minorEastAsia" w:hAnsiTheme="minorHAnsi" w:cstheme="minorHAnsi"/>
                <w:sz w:val="22"/>
                <w:szCs w:val="22"/>
              </w:rPr>
              <w:t>~ 949</w:t>
            </w:r>
          </w:p>
        </w:tc>
        <w:tc>
          <w:tcPr>
            <w:tcW w:w="5330"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 xml:space="preserve">For </w:t>
            </w:r>
            <w:proofErr w:type="spellStart"/>
            <w:r>
              <w:rPr>
                <w:rFonts w:asciiTheme="minorHAnsi" w:eastAsiaTheme="minorEastAsia" w:hAnsiTheme="minorHAnsi" w:cstheme="minorHAnsi" w:hint="eastAsia"/>
                <w:sz w:val="22"/>
                <w:szCs w:val="22"/>
              </w:rPr>
              <w:t>Paypass</w:t>
            </w:r>
            <w:proofErr w:type="spellEnd"/>
            <w:r>
              <w:rPr>
                <w:rFonts w:asciiTheme="minorHAnsi" w:eastAsiaTheme="minorEastAsia" w:hAnsiTheme="minorHAnsi" w:cstheme="minorHAnsi" w:hint="eastAsia"/>
                <w:sz w:val="22"/>
                <w:szCs w:val="22"/>
              </w:rPr>
              <w:t xml:space="preserve"> Torn Log</w:t>
            </w:r>
          </w:p>
        </w:tc>
      </w:tr>
      <w:tr w:rsidR="00072706" w:rsidRPr="00EA45F6" w:rsidTr="00BA21B9">
        <w:trPr>
          <w:trHeight w:val="288"/>
          <w:jc w:val="center"/>
        </w:trPr>
        <w:tc>
          <w:tcPr>
            <w:tcW w:w="2956" w:type="dxa"/>
            <w:shd w:val="clear" w:color="auto" w:fill="auto"/>
            <w:tcMar>
              <w:left w:w="101" w:type="dxa"/>
              <w:right w:w="101" w:type="dxa"/>
            </w:tcMar>
          </w:tcPr>
          <w:p w:rsidR="00072706" w:rsidRPr="00F056FF" w:rsidRDefault="00072706" w:rsidP="00072706">
            <w:pPr>
              <w:pStyle w:val="TableText0"/>
              <w:rPr>
                <w:rFonts w:asciiTheme="minorHAnsi" w:eastAsiaTheme="minorEastAsia" w:hAnsiTheme="minorHAnsi" w:cstheme="minorHAnsi"/>
                <w:sz w:val="22"/>
                <w:szCs w:val="22"/>
              </w:rPr>
            </w:pPr>
          </w:p>
        </w:tc>
        <w:tc>
          <w:tcPr>
            <w:tcW w:w="5330"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p>
        </w:tc>
      </w:tr>
      <w:tr w:rsidR="00072706" w:rsidRPr="00EA45F6" w:rsidTr="00BA21B9">
        <w:trPr>
          <w:trHeight w:val="288"/>
          <w:jc w:val="center"/>
        </w:trPr>
        <w:tc>
          <w:tcPr>
            <w:tcW w:w="2956"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1000</w:t>
            </w:r>
            <w:r>
              <w:rPr>
                <w:rFonts w:asciiTheme="minorHAnsi" w:eastAsiaTheme="minorEastAsia" w:hAnsiTheme="minorHAnsi" w:cstheme="minorHAnsi"/>
                <w:sz w:val="22"/>
                <w:szCs w:val="22"/>
              </w:rPr>
              <w:t xml:space="preserve"> ~ 1049</w:t>
            </w:r>
          </w:p>
        </w:tc>
        <w:tc>
          <w:tcPr>
            <w:tcW w:w="5330"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 xml:space="preserve">For </w:t>
            </w:r>
            <w:r>
              <w:rPr>
                <w:rFonts w:asciiTheme="minorHAnsi" w:eastAsiaTheme="minorEastAsia" w:hAnsiTheme="minorHAnsi" w:cstheme="minorHAnsi"/>
                <w:sz w:val="22"/>
                <w:szCs w:val="22"/>
              </w:rPr>
              <w:t>TLV data saving.</w:t>
            </w:r>
          </w:p>
        </w:tc>
      </w:tr>
      <w:tr w:rsidR="00072706" w:rsidRPr="00EA45F6" w:rsidTr="00BA21B9">
        <w:trPr>
          <w:trHeight w:val="288"/>
          <w:jc w:val="center"/>
        </w:trPr>
        <w:tc>
          <w:tcPr>
            <w:tcW w:w="2956"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p>
        </w:tc>
        <w:tc>
          <w:tcPr>
            <w:tcW w:w="5330"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p>
        </w:tc>
      </w:tr>
      <w:tr w:rsidR="00072706" w:rsidRPr="00EA45F6" w:rsidTr="00BA21B9">
        <w:trPr>
          <w:trHeight w:val="288"/>
          <w:jc w:val="center"/>
        </w:trPr>
        <w:tc>
          <w:tcPr>
            <w:tcW w:w="2956"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3</w:t>
            </w:r>
            <w:r>
              <w:rPr>
                <w:rFonts w:asciiTheme="minorHAnsi" w:eastAsiaTheme="minorEastAsia" w:hAnsiTheme="minorHAnsi" w:cstheme="minorHAnsi"/>
                <w:sz w:val="22"/>
                <w:szCs w:val="22"/>
              </w:rPr>
              <w:t>000 ~ 3299</w:t>
            </w:r>
          </w:p>
        </w:tc>
        <w:tc>
          <w:tcPr>
            <w:tcW w:w="5330"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Temporary buffer when download </w:t>
            </w:r>
            <w:r>
              <w:rPr>
                <w:rFonts w:asciiTheme="minorHAnsi" w:eastAsiaTheme="minorEastAsia" w:hAnsiTheme="minorHAnsi" w:cstheme="minorHAnsi" w:hint="eastAsia"/>
                <w:sz w:val="22"/>
                <w:szCs w:val="22"/>
              </w:rPr>
              <w:t>EMV parameter file</w:t>
            </w:r>
            <w:r>
              <w:rPr>
                <w:rFonts w:asciiTheme="minorHAnsi" w:eastAsiaTheme="minorEastAsia" w:hAnsiTheme="minorHAnsi" w:cstheme="minorHAnsi"/>
                <w:sz w:val="22"/>
                <w:szCs w:val="22"/>
              </w:rPr>
              <w:t xml:space="preserve"> </w:t>
            </w:r>
          </w:p>
        </w:tc>
      </w:tr>
      <w:tr w:rsidR="00072706" w:rsidRPr="00EA45F6" w:rsidTr="00BA21B9">
        <w:trPr>
          <w:trHeight w:val="288"/>
          <w:jc w:val="center"/>
        </w:trPr>
        <w:tc>
          <w:tcPr>
            <w:tcW w:w="2956" w:type="dxa"/>
            <w:shd w:val="clear" w:color="auto" w:fill="auto"/>
            <w:tcMar>
              <w:left w:w="101" w:type="dxa"/>
              <w:right w:w="101" w:type="dxa"/>
            </w:tcMar>
          </w:tcPr>
          <w:p w:rsidR="00072706" w:rsidRPr="003A1383"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3300 ~ 3599</w:t>
            </w:r>
          </w:p>
        </w:tc>
        <w:tc>
          <w:tcPr>
            <w:tcW w:w="5330"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Temporary buffer when download contactless EMV</w:t>
            </w:r>
            <w:r>
              <w:rPr>
                <w:rFonts w:asciiTheme="minorHAnsi" w:eastAsiaTheme="minorEastAsia" w:hAnsiTheme="minorHAnsi" w:cstheme="minorHAnsi" w:hint="eastAsia"/>
                <w:sz w:val="22"/>
                <w:szCs w:val="22"/>
              </w:rPr>
              <w:t xml:space="preserve"> parameter file</w:t>
            </w:r>
            <w:r>
              <w:rPr>
                <w:rFonts w:asciiTheme="minorHAnsi" w:eastAsiaTheme="minorEastAsia" w:hAnsiTheme="minorHAnsi" w:cstheme="minorHAnsi"/>
                <w:sz w:val="22"/>
                <w:szCs w:val="22"/>
              </w:rPr>
              <w:t xml:space="preserve"> </w:t>
            </w:r>
          </w:p>
        </w:tc>
      </w:tr>
      <w:tr w:rsidR="00072706" w:rsidRPr="00EA45F6" w:rsidTr="00BA21B9">
        <w:trPr>
          <w:trHeight w:val="288"/>
          <w:jc w:val="center"/>
        </w:trPr>
        <w:tc>
          <w:tcPr>
            <w:tcW w:w="2956" w:type="dxa"/>
            <w:shd w:val="clear" w:color="auto" w:fill="auto"/>
            <w:tcMar>
              <w:left w:w="101" w:type="dxa"/>
              <w:right w:w="101" w:type="dxa"/>
            </w:tcMar>
          </w:tcPr>
          <w:p w:rsidR="00072706" w:rsidRPr="003A1383"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3600 ~ 3899</w:t>
            </w:r>
          </w:p>
        </w:tc>
        <w:tc>
          <w:tcPr>
            <w:tcW w:w="5330" w:type="dxa"/>
            <w:shd w:val="clear" w:color="auto" w:fill="auto"/>
            <w:tcMar>
              <w:left w:w="101" w:type="dxa"/>
              <w:right w:w="101" w:type="dxa"/>
            </w:tcMar>
          </w:tcPr>
          <w:p w:rsidR="00072706" w:rsidRDefault="00072706" w:rsidP="00072706">
            <w:pPr>
              <w:pStyle w:val="TableText0"/>
              <w:rPr>
                <w:rFonts w:asciiTheme="minorHAnsi" w:eastAsiaTheme="minorEastAsia" w:hAnsiTheme="minorHAnsi" w:cstheme="minorHAnsi"/>
                <w:sz w:val="22"/>
                <w:szCs w:val="22"/>
              </w:rPr>
            </w:pPr>
            <w:r>
              <w:rPr>
                <w:rFonts w:asciiTheme="minorHAnsi" w:eastAsiaTheme="minorEastAsia" w:hAnsiTheme="minorHAnsi" w:cstheme="minorHAnsi"/>
                <w:sz w:val="22"/>
                <w:szCs w:val="22"/>
              </w:rPr>
              <w:t>Temporary buffer when download UI configuration</w:t>
            </w:r>
            <w:r>
              <w:rPr>
                <w:rFonts w:asciiTheme="minorHAnsi" w:eastAsiaTheme="minorEastAsia" w:hAnsiTheme="minorHAnsi" w:cstheme="minorHAnsi" w:hint="eastAsia"/>
                <w:sz w:val="22"/>
                <w:szCs w:val="22"/>
              </w:rPr>
              <w:t xml:space="preserve"> file</w:t>
            </w:r>
            <w:r>
              <w:rPr>
                <w:rFonts w:asciiTheme="minorHAnsi" w:eastAsiaTheme="minorEastAsia" w:hAnsiTheme="minorHAnsi" w:cstheme="minorHAnsi"/>
                <w:sz w:val="22"/>
                <w:szCs w:val="22"/>
              </w:rPr>
              <w:t xml:space="preserve"> </w:t>
            </w:r>
          </w:p>
        </w:tc>
      </w:tr>
    </w:tbl>
    <w:p w:rsidR="00F86AB0" w:rsidRDefault="00F86AB0" w:rsidP="00F86AB0"/>
    <w:p w:rsidR="00396F7C" w:rsidRDefault="00396F7C" w:rsidP="00396F7C">
      <w:pPr>
        <w:pStyle w:val="2"/>
        <w:rPr>
          <w:color w:val="0070C0"/>
        </w:rPr>
      </w:pPr>
      <w:bookmarkStart w:id="3478" w:name="_Appendix_3_–"/>
      <w:bookmarkStart w:id="3479" w:name="_Toc478130845"/>
      <w:bookmarkStart w:id="3480" w:name="_Toc459643030"/>
      <w:bookmarkEnd w:id="3478"/>
      <w:r>
        <w:rPr>
          <w:rFonts w:hint="eastAsia"/>
          <w:color w:val="0070C0"/>
        </w:rPr>
        <w:t>A</w:t>
      </w:r>
      <w:r>
        <w:rPr>
          <w:color w:val="0070C0"/>
        </w:rPr>
        <w:t>ppendix 3 – Terminal Information List</w:t>
      </w:r>
      <w:bookmarkEnd w:id="3479"/>
    </w:p>
    <w:tbl>
      <w:tblPr>
        <w:tblStyle w:val="a5"/>
        <w:tblW w:w="8359" w:type="dxa"/>
        <w:tblLook w:val="04A0" w:firstRow="1" w:lastRow="0" w:firstColumn="1" w:lastColumn="0" w:noHBand="0" w:noVBand="1"/>
      </w:tblPr>
      <w:tblGrid>
        <w:gridCol w:w="903"/>
        <w:gridCol w:w="2079"/>
        <w:gridCol w:w="1078"/>
        <w:gridCol w:w="1170"/>
        <w:gridCol w:w="3129"/>
      </w:tblGrid>
      <w:tr w:rsidR="00396F7C" w:rsidRPr="00A92271" w:rsidTr="000F0922">
        <w:trPr>
          <w:trHeight w:val="312"/>
        </w:trPr>
        <w:tc>
          <w:tcPr>
            <w:tcW w:w="1281" w:type="dxa"/>
            <w:shd w:val="clear" w:color="auto" w:fill="5B9BD5" w:themeFill="accent1"/>
          </w:tcPr>
          <w:p w:rsidR="00396F7C" w:rsidRPr="00625ACB" w:rsidRDefault="00396F7C" w:rsidP="005C4907">
            <w:r>
              <w:rPr>
                <w:rFonts w:ascii="Arial" w:hAnsi="Arial" w:cs="Arial"/>
                <w:b/>
                <w:color w:val="E7E6E6" w:themeColor="background2"/>
                <w:sz w:val="20"/>
                <w:szCs w:val="20"/>
              </w:rPr>
              <w:t>TAG</w:t>
            </w:r>
          </w:p>
        </w:tc>
        <w:tc>
          <w:tcPr>
            <w:tcW w:w="2233" w:type="dxa"/>
            <w:shd w:val="clear" w:color="auto" w:fill="5B9BD5" w:themeFill="accent1"/>
          </w:tcPr>
          <w:p w:rsidR="00396F7C" w:rsidRDefault="00396F7C" w:rsidP="005C4907">
            <w:pPr>
              <w:ind w:left="402" w:hangingChars="200" w:hanging="402"/>
              <w:rPr>
                <w:szCs w:val="21"/>
              </w:rPr>
            </w:pPr>
            <w:r w:rsidRPr="00F95871">
              <w:rPr>
                <w:rFonts w:ascii="Arial" w:hAnsi="Arial" w:cs="Arial"/>
                <w:b/>
                <w:color w:val="E7E6E6" w:themeColor="background2"/>
                <w:sz w:val="20"/>
                <w:szCs w:val="20"/>
              </w:rPr>
              <w:t>Element</w:t>
            </w:r>
          </w:p>
        </w:tc>
        <w:tc>
          <w:tcPr>
            <w:tcW w:w="1118" w:type="dxa"/>
            <w:shd w:val="clear" w:color="auto" w:fill="5B9BD5" w:themeFill="accent1"/>
          </w:tcPr>
          <w:p w:rsidR="00396F7C" w:rsidRDefault="00396F7C" w:rsidP="005C4907">
            <w:pPr>
              <w:ind w:left="402" w:hangingChars="200" w:hanging="402"/>
              <w:rPr>
                <w:szCs w:val="21"/>
              </w:rPr>
            </w:pPr>
            <w:r w:rsidRPr="00F95871">
              <w:rPr>
                <w:rFonts w:ascii="Arial" w:hAnsi="Arial" w:cs="Arial"/>
                <w:b/>
                <w:color w:val="E7E6E6" w:themeColor="background2"/>
                <w:sz w:val="20"/>
                <w:szCs w:val="20"/>
              </w:rPr>
              <w:t>Attribute</w:t>
            </w:r>
          </w:p>
        </w:tc>
        <w:tc>
          <w:tcPr>
            <w:tcW w:w="1250" w:type="dxa"/>
            <w:shd w:val="clear" w:color="auto" w:fill="5B9BD5" w:themeFill="accent1"/>
          </w:tcPr>
          <w:p w:rsidR="00396F7C" w:rsidRDefault="00396F7C" w:rsidP="005C4907">
            <w:pPr>
              <w:ind w:left="402" w:hangingChars="200" w:hanging="402"/>
              <w:rPr>
                <w:szCs w:val="21"/>
              </w:rPr>
            </w:pPr>
            <w:r>
              <w:rPr>
                <w:rFonts w:ascii="Arial" w:hAnsi="Arial" w:cs="Arial" w:hint="eastAsia"/>
                <w:b/>
                <w:color w:val="E7E6E6" w:themeColor="background2"/>
                <w:sz w:val="20"/>
                <w:szCs w:val="20"/>
              </w:rPr>
              <w:t>Read Write</w:t>
            </w:r>
          </w:p>
        </w:tc>
        <w:tc>
          <w:tcPr>
            <w:tcW w:w="2477" w:type="dxa"/>
            <w:shd w:val="clear" w:color="auto" w:fill="5B9BD5" w:themeFill="accent1"/>
          </w:tcPr>
          <w:p w:rsidR="00396F7C" w:rsidRDefault="00396F7C" w:rsidP="005C4907">
            <w:pPr>
              <w:ind w:left="402" w:hangingChars="200" w:hanging="402"/>
              <w:rPr>
                <w:szCs w:val="21"/>
              </w:rPr>
            </w:pPr>
            <w:r w:rsidRPr="00F95871">
              <w:rPr>
                <w:rFonts w:ascii="Arial" w:hAnsi="Arial" w:cs="Arial"/>
                <w:b/>
                <w:color w:val="E7E6E6" w:themeColor="background2"/>
                <w:sz w:val="20"/>
                <w:szCs w:val="20"/>
              </w:rPr>
              <w:t>Description</w:t>
            </w:r>
          </w:p>
        </w:tc>
      </w:tr>
      <w:tr w:rsidR="00396F7C" w:rsidRPr="00A92271" w:rsidTr="005C4907">
        <w:trPr>
          <w:trHeight w:val="312"/>
        </w:trPr>
        <w:tc>
          <w:tcPr>
            <w:tcW w:w="1281" w:type="dxa"/>
          </w:tcPr>
          <w:p w:rsidR="00396F7C" w:rsidRPr="00625ACB" w:rsidRDefault="00396F7C" w:rsidP="005C4907">
            <w:r w:rsidRPr="00625ACB">
              <w:t>010</w:t>
            </w:r>
            <w:r>
              <w:t>1</w:t>
            </w:r>
          </w:p>
        </w:tc>
        <w:tc>
          <w:tcPr>
            <w:tcW w:w="2233" w:type="dxa"/>
          </w:tcPr>
          <w:p w:rsidR="00396F7C" w:rsidRPr="00EB0CA0" w:rsidRDefault="00396F7C" w:rsidP="005C4907">
            <w:pPr>
              <w:ind w:left="420" w:hangingChars="200" w:hanging="420"/>
              <w:rPr>
                <w:szCs w:val="21"/>
              </w:rPr>
            </w:pPr>
            <w:bookmarkStart w:id="3481" w:name="OLE_LINK5"/>
            <w:proofErr w:type="spellStart"/>
            <w:r>
              <w:rPr>
                <w:szCs w:val="21"/>
              </w:rPr>
              <w:t>Term</w:t>
            </w:r>
            <w:bookmarkEnd w:id="3481"/>
            <w:r>
              <w:rPr>
                <w:szCs w:val="21"/>
              </w:rPr>
              <w:t>SN</w:t>
            </w:r>
            <w:proofErr w:type="spellEnd"/>
          </w:p>
        </w:tc>
        <w:tc>
          <w:tcPr>
            <w:tcW w:w="1118" w:type="dxa"/>
          </w:tcPr>
          <w:p w:rsidR="00396F7C" w:rsidRPr="00EB0CA0" w:rsidRDefault="00396F7C" w:rsidP="005C4907">
            <w:pPr>
              <w:ind w:left="420" w:hangingChars="200" w:hanging="420"/>
              <w:rPr>
                <w:szCs w:val="21"/>
              </w:rPr>
            </w:pPr>
            <w:proofErr w:type="spellStart"/>
            <w:r>
              <w:rPr>
                <w:szCs w:val="21"/>
              </w:rPr>
              <w:t>ans</w:t>
            </w:r>
            <w:proofErr w:type="spellEnd"/>
            <w:r>
              <w:rPr>
                <w:szCs w:val="21"/>
              </w:rPr>
              <w:t>…32</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ind w:left="420" w:hangingChars="200" w:hanging="420"/>
              <w:rPr>
                <w:szCs w:val="21"/>
              </w:rPr>
            </w:pPr>
            <w:r>
              <w:rPr>
                <w:szCs w:val="21"/>
              </w:rPr>
              <w:t>Terminal SN.</w:t>
            </w:r>
          </w:p>
          <w:p w:rsidR="00396F7C" w:rsidRDefault="00396F7C" w:rsidP="005C4907">
            <w:pPr>
              <w:pStyle w:val="Default"/>
              <w:jc w:val="both"/>
              <w:rPr>
                <w:rFonts w:asciiTheme="minorHAnsi" w:hAnsiTheme="minorHAnsi" w:cstheme="minorBidi"/>
                <w:color w:val="auto"/>
                <w:kern w:val="2"/>
                <w:sz w:val="21"/>
                <w:szCs w:val="21"/>
              </w:rPr>
            </w:pPr>
            <w:r w:rsidRPr="0051703D">
              <w:rPr>
                <w:rFonts w:asciiTheme="minorHAnsi" w:hAnsiTheme="minorHAnsi" w:cstheme="minorBidi"/>
                <w:color w:val="auto"/>
                <w:kern w:val="2"/>
                <w:sz w:val="21"/>
                <w:szCs w:val="21"/>
              </w:rPr>
              <w:t xml:space="preserve">The returned serial number is a string which ending with </w:t>
            </w:r>
            <w:r>
              <w:rPr>
                <w:rFonts w:asciiTheme="minorHAnsi" w:hAnsiTheme="minorHAnsi" w:cstheme="minorBidi"/>
                <w:color w:val="auto"/>
                <w:kern w:val="2"/>
                <w:sz w:val="21"/>
                <w:szCs w:val="21"/>
              </w:rPr>
              <w:t>‘</w:t>
            </w:r>
            <w:r w:rsidRPr="0051703D">
              <w:rPr>
                <w:rFonts w:asciiTheme="minorHAnsi" w:hAnsiTheme="minorHAnsi" w:cstheme="minorBidi"/>
                <w:color w:val="auto"/>
                <w:kern w:val="2"/>
                <w:sz w:val="21"/>
                <w:szCs w:val="21"/>
              </w:rPr>
              <w:t xml:space="preserve">\0‘. </w:t>
            </w:r>
          </w:p>
          <w:p w:rsidR="00396F7C" w:rsidRDefault="00396F7C" w:rsidP="005C4907">
            <w:pPr>
              <w:pStyle w:val="Default"/>
              <w:jc w:val="both"/>
              <w:rPr>
                <w:rFonts w:asciiTheme="minorHAnsi" w:hAnsiTheme="minorHAnsi" w:cstheme="minorBidi"/>
                <w:color w:val="auto"/>
                <w:kern w:val="2"/>
                <w:sz w:val="21"/>
                <w:szCs w:val="21"/>
              </w:rPr>
            </w:pPr>
            <w:r w:rsidRPr="0051703D">
              <w:rPr>
                <w:rFonts w:asciiTheme="minorHAnsi" w:hAnsiTheme="minorHAnsi" w:cstheme="minorBidi"/>
                <w:color w:val="auto"/>
                <w:kern w:val="2"/>
                <w:sz w:val="21"/>
                <w:szCs w:val="21"/>
              </w:rPr>
              <w:t xml:space="preserve">The maximum length is 32 bytes. If </w:t>
            </w:r>
            <w:proofErr w:type="spellStart"/>
            <w:r w:rsidRPr="0051703D">
              <w:rPr>
                <w:rFonts w:asciiTheme="minorHAnsi" w:hAnsiTheme="minorHAnsi" w:cstheme="minorBidi"/>
                <w:color w:val="auto"/>
                <w:kern w:val="2"/>
                <w:sz w:val="21"/>
                <w:szCs w:val="21"/>
              </w:rPr>
              <w:t>SerialNo</w:t>
            </w:r>
            <w:proofErr w:type="spellEnd"/>
            <w:r w:rsidRPr="0051703D">
              <w:rPr>
                <w:rFonts w:asciiTheme="minorHAnsi" w:hAnsiTheme="minorHAnsi" w:cstheme="minorBidi"/>
                <w:color w:val="auto"/>
                <w:kern w:val="2"/>
                <w:sz w:val="21"/>
                <w:szCs w:val="21"/>
              </w:rPr>
              <w:t xml:space="preserve">[0] = </w:t>
            </w:r>
            <w:r>
              <w:rPr>
                <w:rFonts w:asciiTheme="minorHAnsi" w:hAnsiTheme="minorHAnsi" w:cstheme="minorBidi"/>
                <w:color w:val="auto"/>
                <w:kern w:val="2"/>
                <w:sz w:val="21"/>
                <w:szCs w:val="21"/>
              </w:rPr>
              <w:t>‘</w:t>
            </w:r>
            <w:r w:rsidRPr="0051703D">
              <w:rPr>
                <w:rFonts w:asciiTheme="minorHAnsi" w:hAnsiTheme="minorHAnsi" w:cstheme="minorBidi"/>
                <w:color w:val="auto"/>
                <w:kern w:val="2"/>
                <w:sz w:val="21"/>
                <w:szCs w:val="21"/>
              </w:rPr>
              <w:t xml:space="preserve">\0‘, then it means there is no serial number. </w:t>
            </w:r>
          </w:p>
          <w:p w:rsidR="00396F7C" w:rsidRDefault="00396F7C" w:rsidP="005C4907">
            <w:pPr>
              <w:pStyle w:val="Default"/>
              <w:jc w:val="both"/>
              <w:rPr>
                <w:sz w:val="21"/>
                <w:szCs w:val="21"/>
              </w:rPr>
            </w:pPr>
            <w:r w:rsidRPr="0051703D">
              <w:rPr>
                <w:rFonts w:asciiTheme="minorHAnsi" w:hAnsiTheme="minorHAnsi" w:cstheme="minorBidi"/>
                <w:color w:val="auto"/>
                <w:kern w:val="2"/>
                <w:sz w:val="21"/>
                <w:szCs w:val="21"/>
              </w:rPr>
              <w:t xml:space="preserve">Only 8 bytes are used currently, all are digits. </w:t>
            </w:r>
          </w:p>
          <w:p w:rsidR="00396F7C" w:rsidRPr="00EC4D8B" w:rsidRDefault="00396F7C" w:rsidP="005C4907">
            <w:pPr>
              <w:ind w:left="420" w:hangingChars="200" w:hanging="420"/>
              <w:rPr>
                <w:szCs w:val="21"/>
              </w:rPr>
            </w:pPr>
          </w:p>
          <w:p w:rsidR="00396F7C" w:rsidRPr="00A92271" w:rsidRDefault="00396F7C" w:rsidP="005C4907">
            <w:pPr>
              <w:ind w:left="420" w:hangingChars="200" w:hanging="420"/>
              <w:rPr>
                <w:szCs w:val="21"/>
              </w:rPr>
            </w:pPr>
          </w:p>
        </w:tc>
      </w:tr>
      <w:tr w:rsidR="00396F7C" w:rsidTr="005C4907">
        <w:trPr>
          <w:trHeight w:val="312"/>
        </w:trPr>
        <w:tc>
          <w:tcPr>
            <w:tcW w:w="1281" w:type="dxa"/>
          </w:tcPr>
          <w:p w:rsidR="00396F7C" w:rsidRPr="00625ACB" w:rsidRDefault="00396F7C" w:rsidP="005C4907">
            <w:r>
              <w:rPr>
                <w:rFonts w:hint="eastAsia"/>
              </w:rPr>
              <w:t>010</w:t>
            </w:r>
            <w:r>
              <w:t>2</w:t>
            </w:r>
          </w:p>
        </w:tc>
        <w:tc>
          <w:tcPr>
            <w:tcW w:w="2233" w:type="dxa"/>
          </w:tcPr>
          <w:p w:rsidR="00396F7C" w:rsidRDefault="00396F7C" w:rsidP="005C4907">
            <w:pPr>
              <w:ind w:left="420" w:hangingChars="200" w:hanging="420"/>
              <w:rPr>
                <w:szCs w:val="21"/>
              </w:rPr>
            </w:pPr>
            <w:proofErr w:type="spellStart"/>
            <w:r>
              <w:rPr>
                <w:rFonts w:hint="eastAsia"/>
                <w:szCs w:val="21"/>
              </w:rPr>
              <w:t>T</w:t>
            </w:r>
            <w:r>
              <w:rPr>
                <w:szCs w:val="21"/>
              </w:rPr>
              <w:t>ermModelCode</w:t>
            </w:r>
            <w:proofErr w:type="spellEnd"/>
          </w:p>
        </w:tc>
        <w:tc>
          <w:tcPr>
            <w:tcW w:w="1118" w:type="dxa"/>
          </w:tcPr>
          <w:p w:rsidR="00396F7C" w:rsidRDefault="00396F7C" w:rsidP="005C4907">
            <w:pPr>
              <w:ind w:left="420" w:hangingChars="200" w:hanging="420"/>
              <w:rPr>
                <w:szCs w:val="21"/>
              </w:rPr>
            </w:pPr>
            <w:proofErr w:type="spellStart"/>
            <w:r>
              <w:rPr>
                <w:szCs w:val="21"/>
              </w:rPr>
              <w:t>a</w:t>
            </w:r>
            <w:r>
              <w:rPr>
                <w:rFonts w:hint="eastAsia"/>
                <w:szCs w:val="21"/>
              </w:rPr>
              <w:t>ns</w:t>
            </w:r>
            <w:proofErr w:type="spellEnd"/>
            <w:r>
              <w:rPr>
                <w:szCs w:val="21"/>
              </w:rPr>
              <w:t>…6</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Indicates </w:t>
            </w:r>
            <w:r>
              <w:rPr>
                <w:szCs w:val="21"/>
              </w:rPr>
              <w:t>terminal model code, such as: “S80”, “S900” etc.</w:t>
            </w:r>
          </w:p>
        </w:tc>
      </w:tr>
      <w:tr w:rsidR="00396F7C" w:rsidRPr="0051703D" w:rsidTr="005C4907">
        <w:trPr>
          <w:trHeight w:val="312"/>
        </w:trPr>
        <w:tc>
          <w:tcPr>
            <w:tcW w:w="1281" w:type="dxa"/>
          </w:tcPr>
          <w:p w:rsidR="00396F7C" w:rsidRDefault="00396F7C" w:rsidP="005C4907">
            <w:r>
              <w:rPr>
                <w:rFonts w:hint="eastAsia"/>
              </w:rPr>
              <w:t>01</w:t>
            </w:r>
            <w:r>
              <w:t>0</w:t>
            </w:r>
            <w:r>
              <w:rPr>
                <w:rFonts w:hint="eastAsia"/>
              </w:rPr>
              <w:t>3</w:t>
            </w:r>
          </w:p>
        </w:tc>
        <w:tc>
          <w:tcPr>
            <w:tcW w:w="2233" w:type="dxa"/>
          </w:tcPr>
          <w:p w:rsidR="00396F7C" w:rsidRDefault="00396F7C" w:rsidP="005C4907">
            <w:pPr>
              <w:ind w:left="420" w:hangingChars="200" w:hanging="420"/>
              <w:rPr>
                <w:szCs w:val="21"/>
              </w:rPr>
            </w:pPr>
            <w:proofErr w:type="spellStart"/>
            <w:r>
              <w:rPr>
                <w:rFonts w:hint="eastAsia"/>
                <w:szCs w:val="21"/>
              </w:rPr>
              <w:t>TermPrinterInfo</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Indicates the printer type,</w:t>
            </w:r>
          </w:p>
          <w:p w:rsidR="00396F7C" w:rsidRPr="00B32C33" w:rsidRDefault="00396F7C" w:rsidP="005C4907">
            <w:pPr>
              <w:rPr>
                <w:szCs w:val="21"/>
              </w:rPr>
            </w:pPr>
            <w:r>
              <w:rPr>
                <w:szCs w:val="21"/>
              </w:rPr>
              <w:t xml:space="preserve">‘S’ - </w:t>
            </w:r>
            <w:r w:rsidRPr="00B32C33">
              <w:rPr>
                <w:szCs w:val="21"/>
              </w:rPr>
              <w:t>Stylus printer.</w:t>
            </w:r>
          </w:p>
          <w:p w:rsidR="00396F7C" w:rsidRPr="0051703D" w:rsidRDefault="00396F7C" w:rsidP="005C4907">
            <w:pPr>
              <w:pStyle w:val="Default"/>
              <w:jc w:val="both"/>
              <w:rPr>
                <w:rFonts w:asciiTheme="minorHAnsi" w:hAnsiTheme="minorHAnsi" w:cstheme="minorBidi"/>
                <w:color w:val="auto"/>
                <w:kern w:val="2"/>
                <w:sz w:val="21"/>
                <w:szCs w:val="21"/>
              </w:rPr>
            </w:pPr>
            <w:r w:rsidRPr="0051703D">
              <w:rPr>
                <w:rFonts w:asciiTheme="minorHAnsi" w:hAnsiTheme="minorHAnsi" w:cstheme="minorBidi"/>
                <w:color w:val="auto"/>
                <w:kern w:val="2"/>
                <w:sz w:val="21"/>
                <w:szCs w:val="21"/>
              </w:rPr>
              <w:t>‘T‘-</w:t>
            </w:r>
            <w:r>
              <w:rPr>
                <w:rFonts w:asciiTheme="minorHAnsi" w:hAnsiTheme="minorHAnsi" w:cstheme="minorBidi"/>
                <w:color w:val="auto"/>
                <w:kern w:val="2"/>
                <w:sz w:val="21"/>
                <w:szCs w:val="21"/>
              </w:rPr>
              <w:t xml:space="preserve"> </w:t>
            </w:r>
            <w:r w:rsidRPr="0051703D">
              <w:rPr>
                <w:rFonts w:asciiTheme="minorHAnsi" w:hAnsiTheme="minorHAnsi" w:cstheme="minorBidi"/>
                <w:color w:val="auto"/>
                <w:kern w:val="2"/>
                <w:sz w:val="21"/>
                <w:szCs w:val="21"/>
              </w:rPr>
              <w:t>Thermal printer.</w:t>
            </w:r>
          </w:p>
        </w:tc>
      </w:tr>
      <w:tr w:rsidR="00396F7C" w:rsidTr="005C4907">
        <w:trPr>
          <w:trHeight w:val="312"/>
        </w:trPr>
        <w:tc>
          <w:tcPr>
            <w:tcW w:w="1281" w:type="dxa"/>
          </w:tcPr>
          <w:p w:rsidR="00396F7C" w:rsidRPr="00D3127F" w:rsidRDefault="00396F7C" w:rsidP="005C4907">
            <w:r>
              <w:rPr>
                <w:rFonts w:hint="eastAsia"/>
              </w:rPr>
              <w:lastRenderedPageBreak/>
              <w:t>01</w:t>
            </w:r>
            <w:r>
              <w:t>04</w:t>
            </w:r>
          </w:p>
        </w:tc>
        <w:tc>
          <w:tcPr>
            <w:tcW w:w="2233" w:type="dxa"/>
          </w:tcPr>
          <w:p w:rsidR="00396F7C" w:rsidRPr="00D3127F" w:rsidRDefault="00396F7C" w:rsidP="005C4907">
            <w:pPr>
              <w:ind w:left="420" w:hangingChars="200" w:hanging="420"/>
              <w:rPr>
                <w:szCs w:val="21"/>
              </w:rPr>
            </w:pPr>
            <w:proofErr w:type="spellStart"/>
            <w:r>
              <w:rPr>
                <w:rFonts w:hint="eastAsia"/>
                <w:szCs w:val="21"/>
              </w:rPr>
              <w:t>Term</w:t>
            </w:r>
            <w:r>
              <w:rPr>
                <w:szCs w:val="21"/>
              </w:rPr>
              <w:t>ModemExist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Modem module exist</w:t>
            </w:r>
            <w:r>
              <w:rPr>
                <w:szCs w:val="21"/>
              </w:rPr>
              <w:t xml:space="preserve"> or not,</w:t>
            </w:r>
          </w:p>
          <w:p w:rsidR="00396F7C" w:rsidRDefault="00396F7C" w:rsidP="005C4907">
            <w:pPr>
              <w:rPr>
                <w:szCs w:val="21"/>
              </w:rPr>
            </w:pPr>
            <w:r>
              <w:rPr>
                <w:szCs w:val="21"/>
              </w:rPr>
              <w:t>‘0’ - not exist.</w:t>
            </w:r>
          </w:p>
          <w:p w:rsidR="00396F7C" w:rsidRDefault="00396F7C" w:rsidP="005C4907">
            <w:pPr>
              <w:rPr>
                <w:szCs w:val="21"/>
              </w:rPr>
            </w:pPr>
            <w:r>
              <w:rPr>
                <w:szCs w:val="21"/>
              </w:rPr>
              <w:t>‘1’ - exist.</w:t>
            </w:r>
          </w:p>
        </w:tc>
      </w:tr>
      <w:tr w:rsidR="00396F7C" w:rsidRPr="00D26E92" w:rsidTr="005C4907">
        <w:trPr>
          <w:trHeight w:val="312"/>
        </w:trPr>
        <w:tc>
          <w:tcPr>
            <w:tcW w:w="1281" w:type="dxa"/>
          </w:tcPr>
          <w:p w:rsidR="00396F7C" w:rsidRPr="00625ACB" w:rsidRDefault="00396F7C" w:rsidP="005C4907">
            <w:r>
              <w:rPr>
                <w:rFonts w:hint="eastAsia"/>
              </w:rPr>
              <w:t>01</w:t>
            </w:r>
            <w:r>
              <w:t>05</w:t>
            </w:r>
          </w:p>
        </w:tc>
        <w:tc>
          <w:tcPr>
            <w:tcW w:w="2233" w:type="dxa"/>
          </w:tcPr>
          <w:p w:rsidR="00396F7C" w:rsidRDefault="00396F7C" w:rsidP="005C4907">
            <w:pPr>
              <w:ind w:left="420" w:hangingChars="200" w:hanging="420"/>
              <w:rPr>
                <w:szCs w:val="21"/>
              </w:rPr>
            </w:pPr>
            <w:proofErr w:type="spellStart"/>
            <w:r>
              <w:rPr>
                <w:rFonts w:hint="eastAsia"/>
                <w:szCs w:val="21"/>
              </w:rPr>
              <w:t>TermUSBExist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USB</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Pr="00D26E92" w:rsidRDefault="00396F7C" w:rsidP="005C4907">
            <w:pPr>
              <w:ind w:left="420" w:hangingChars="200" w:hanging="420"/>
              <w:rPr>
                <w:szCs w:val="21"/>
              </w:rPr>
            </w:pPr>
            <w:r>
              <w:rPr>
                <w:szCs w:val="21"/>
              </w:rPr>
              <w:t>‘1’ - exist.</w:t>
            </w:r>
          </w:p>
        </w:tc>
      </w:tr>
      <w:tr w:rsidR="00396F7C" w:rsidRPr="00D26E92" w:rsidTr="005C4907">
        <w:trPr>
          <w:trHeight w:val="312"/>
        </w:trPr>
        <w:tc>
          <w:tcPr>
            <w:tcW w:w="1281" w:type="dxa"/>
          </w:tcPr>
          <w:p w:rsidR="00396F7C" w:rsidRPr="00625ACB" w:rsidRDefault="00396F7C" w:rsidP="005C4907">
            <w:r>
              <w:rPr>
                <w:rFonts w:hint="eastAsia"/>
              </w:rPr>
              <w:t>01</w:t>
            </w:r>
            <w:r>
              <w:t>06</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LAN</w:t>
            </w:r>
            <w:r>
              <w:rPr>
                <w:rFonts w:hint="eastAsia"/>
                <w:szCs w:val="21"/>
              </w:rPr>
              <w:t>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LAN</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Pr="00D26E92" w:rsidRDefault="00396F7C" w:rsidP="005C4907">
            <w:pPr>
              <w:ind w:left="420" w:hangingChars="200" w:hanging="420"/>
              <w:rPr>
                <w:szCs w:val="21"/>
              </w:rPr>
            </w:pPr>
            <w:r>
              <w:rPr>
                <w:szCs w:val="21"/>
              </w:rPr>
              <w:t>‘1’ - exist.</w:t>
            </w:r>
          </w:p>
        </w:tc>
      </w:tr>
      <w:tr w:rsidR="00396F7C" w:rsidRPr="002C0DF8" w:rsidTr="005C4907">
        <w:trPr>
          <w:trHeight w:val="312"/>
        </w:trPr>
        <w:tc>
          <w:tcPr>
            <w:tcW w:w="1281" w:type="dxa"/>
          </w:tcPr>
          <w:p w:rsidR="00396F7C" w:rsidRDefault="00396F7C" w:rsidP="005C4907">
            <w:r>
              <w:rPr>
                <w:rFonts w:hint="eastAsia"/>
              </w:rPr>
              <w:t>01</w:t>
            </w:r>
            <w:r>
              <w:t>07</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GPRS</w:t>
            </w:r>
            <w:r>
              <w:rPr>
                <w:rFonts w:hint="eastAsia"/>
                <w:szCs w:val="21"/>
              </w:rPr>
              <w:t>Exist</w:t>
            </w:r>
            <w:proofErr w:type="spellEnd"/>
          </w:p>
        </w:tc>
        <w:tc>
          <w:tcPr>
            <w:tcW w:w="1118" w:type="dxa"/>
          </w:tcPr>
          <w:p w:rsidR="00396F7C" w:rsidRDefault="00396F7C" w:rsidP="005C4907">
            <w:pPr>
              <w:rPr>
                <w:szCs w:val="21"/>
              </w:rPr>
            </w:pPr>
            <w:r>
              <w:rPr>
                <w:szCs w:val="21"/>
              </w:rPr>
              <w:t>a</w:t>
            </w:r>
            <w:r>
              <w:rPr>
                <w:rFonts w:hint="eastAsia"/>
                <w:szCs w:val="21"/>
              </w:rPr>
              <w:t xml:space="preserve">n </w:t>
            </w:r>
            <w:r>
              <w:rPr>
                <w:szCs w:val="21"/>
              </w:rPr>
              <w:t>1</w:t>
            </w:r>
          </w:p>
        </w:tc>
        <w:tc>
          <w:tcPr>
            <w:tcW w:w="1250" w:type="dxa"/>
          </w:tcPr>
          <w:p w:rsidR="00396F7C" w:rsidRDefault="00396F7C" w:rsidP="005C4907">
            <w:pPr>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GPRS</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Pr="002C0DF8" w:rsidRDefault="00396F7C" w:rsidP="005C4907">
            <w:pPr>
              <w:pStyle w:val="Default"/>
              <w:jc w:val="both"/>
              <w:rPr>
                <w:rFonts w:asciiTheme="minorHAnsi" w:hAnsiTheme="minorHAnsi" w:cstheme="minorBidi"/>
                <w:color w:val="auto"/>
                <w:kern w:val="2"/>
                <w:sz w:val="21"/>
                <w:szCs w:val="21"/>
              </w:rPr>
            </w:pPr>
            <w:r w:rsidRPr="0051703D">
              <w:rPr>
                <w:rFonts w:asciiTheme="minorHAnsi" w:hAnsiTheme="minorHAnsi" w:cstheme="minorBidi"/>
                <w:color w:val="auto"/>
                <w:kern w:val="2"/>
                <w:sz w:val="21"/>
                <w:szCs w:val="21"/>
              </w:rPr>
              <w:t>‘1’ - exist.</w:t>
            </w:r>
          </w:p>
        </w:tc>
      </w:tr>
      <w:tr w:rsidR="00396F7C" w:rsidRPr="0096211F" w:rsidTr="005C4907">
        <w:trPr>
          <w:trHeight w:val="312"/>
        </w:trPr>
        <w:tc>
          <w:tcPr>
            <w:tcW w:w="1281" w:type="dxa"/>
          </w:tcPr>
          <w:p w:rsidR="00396F7C" w:rsidRDefault="00396F7C" w:rsidP="005C4907">
            <w:r>
              <w:rPr>
                <w:rFonts w:hint="eastAsia"/>
              </w:rPr>
              <w:t>01</w:t>
            </w:r>
            <w:r>
              <w:t>08</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CDMA</w:t>
            </w:r>
            <w:r>
              <w:rPr>
                <w:rFonts w:hint="eastAsia"/>
                <w:szCs w:val="21"/>
              </w:rPr>
              <w:t>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CDMA</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Pr="0096211F" w:rsidRDefault="00396F7C" w:rsidP="005C4907">
            <w:pPr>
              <w:pStyle w:val="Default"/>
              <w:jc w:val="both"/>
              <w:rPr>
                <w:rFonts w:asciiTheme="minorHAnsi" w:hAnsiTheme="minorHAnsi" w:cstheme="minorBidi"/>
                <w:color w:val="auto"/>
                <w:kern w:val="2"/>
                <w:sz w:val="21"/>
                <w:szCs w:val="21"/>
              </w:rPr>
            </w:pPr>
            <w:r>
              <w:rPr>
                <w:szCs w:val="21"/>
              </w:rPr>
              <w:t>‘1’ - exist.</w:t>
            </w:r>
          </w:p>
        </w:tc>
      </w:tr>
      <w:tr w:rsidR="00396F7C" w:rsidRPr="0096211F" w:rsidTr="005C4907">
        <w:trPr>
          <w:trHeight w:val="312"/>
        </w:trPr>
        <w:tc>
          <w:tcPr>
            <w:tcW w:w="1281" w:type="dxa"/>
          </w:tcPr>
          <w:p w:rsidR="00396F7C" w:rsidRDefault="00396F7C" w:rsidP="005C4907">
            <w:r>
              <w:rPr>
                <w:rFonts w:hint="eastAsia"/>
              </w:rPr>
              <w:t>01</w:t>
            </w:r>
            <w:r>
              <w:t>09</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WIFI</w:t>
            </w:r>
            <w:r>
              <w:rPr>
                <w:rFonts w:hint="eastAsia"/>
                <w:szCs w:val="21"/>
              </w:rPr>
              <w:t>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WIFI</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Pr="0096211F" w:rsidRDefault="00396F7C" w:rsidP="005C4907">
            <w:pPr>
              <w:pStyle w:val="Default"/>
              <w:jc w:val="both"/>
              <w:rPr>
                <w:rFonts w:asciiTheme="minorHAnsi" w:hAnsiTheme="minorHAnsi" w:cstheme="minorBidi"/>
                <w:color w:val="auto"/>
                <w:kern w:val="2"/>
                <w:sz w:val="21"/>
                <w:szCs w:val="21"/>
              </w:rPr>
            </w:pPr>
            <w:r>
              <w:rPr>
                <w:szCs w:val="21"/>
              </w:rPr>
              <w:t>‘1’ - exist.</w:t>
            </w:r>
          </w:p>
        </w:tc>
      </w:tr>
      <w:tr w:rsidR="00396F7C" w:rsidRPr="0096211F" w:rsidTr="005C4907">
        <w:trPr>
          <w:trHeight w:val="312"/>
        </w:trPr>
        <w:tc>
          <w:tcPr>
            <w:tcW w:w="1281" w:type="dxa"/>
          </w:tcPr>
          <w:p w:rsidR="00396F7C" w:rsidRDefault="00396F7C" w:rsidP="005C4907">
            <w:r>
              <w:rPr>
                <w:rFonts w:hint="eastAsia"/>
              </w:rPr>
              <w:t>01</w:t>
            </w:r>
            <w:r>
              <w:t>10</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RF</w:t>
            </w:r>
            <w:r>
              <w:rPr>
                <w:rFonts w:hint="eastAsia"/>
                <w:szCs w:val="21"/>
              </w:rPr>
              <w:t>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RF</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Pr="0096211F" w:rsidRDefault="00396F7C" w:rsidP="005C4907">
            <w:pPr>
              <w:pStyle w:val="Default"/>
              <w:jc w:val="both"/>
              <w:rPr>
                <w:rFonts w:asciiTheme="minorHAnsi" w:hAnsiTheme="minorHAnsi" w:cstheme="minorBidi"/>
                <w:color w:val="auto"/>
                <w:kern w:val="2"/>
                <w:sz w:val="21"/>
                <w:szCs w:val="21"/>
              </w:rPr>
            </w:pPr>
            <w:r>
              <w:rPr>
                <w:szCs w:val="21"/>
              </w:rPr>
              <w:t>‘1’ - exist.</w:t>
            </w:r>
          </w:p>
        </w:tc>
      </w:tr>
      <w:tr w:rsidR="00396F7C" w:rsidTr="005C4907">
        <w:trPr>
          <w:trHeight w:val="312"/>
        </w:trPr>
        <w:tc>
          <w:tcPr>
            <w:tcW w:w="1281" w:type="dxa"/>
          </w:tcPr>
          <w:p w:rsidR="00396F7C" w:rsidRDefault="00396F7C" w:rsidP="005C4907">
            <w:r>
              <w:rPr>
                <w:rFonts w:hint="eastAsia"/>
              </w:rPr>
              <w:t>011</w:t>
            </w:r>
            <w:r>
              <w:t>1</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IC</w:t>
            </w:r>
            <w:r>
              <w:rPr>
                <w:rFonts w:hint="eastAsia"/>
                <w:szCs w:val="21"/>
              </w:rPr>
              <w:t>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IC</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Default="00396F7C" w:rsidP="005C4907">
            <w:pPr>
              <w:ind w:left="420" w:hangingChars="200" w:hanging="420"/>
              <w:rPr>
                <w:szCs w:val="21"/>
              </w:rPr>
            </w:pPr>
            <w:r>
              <w:rPr>
                <w:szCs w:val="21"/>
              </w:rPr>
              <w:t>‘1’ - exist.</w:t>
            </w:r>
          </w:p>
        </w:tc>
      </w:tr>
      <w:tr w:rsidR="00396F7C" w:rsidTr="005C4907">
        <w:trPr>
          <w:trHeight w:val="312"/>
        </w:trPr>
        <w:tc>
          <w:tcPr>
            <w:tcW w:w="1281" w:type="dxa"/>
          </w:tcPr>
          <w:p w:rsidR="00396F7C" w:rsidRDefault="00396F7C" w:rsidP="005C4907">
            <w:r>
              <w:rPr>
                <w:rFonts w:hint="eastAsia"/>
              </w:rPr>
              <w:t>011</w:t>
            </w:r>
            <w:r>
              <w:t>2</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MAG</w:t>
            </w:r>
            <w:r>
              <w:rPr>
                <w:rFonts w:hint="eastAsia"/>
                <w:szCs w:val="21"/>
              </w:rPr>
              <w:t>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MAG</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Default="00396F7C" w:rsidP="005C4907">
            <w:pPr>
              <w:ind w:left="420" w:hangingChars="200" w:hanging="420"/>
              <w:rPr>
                <w:szCs w:val="21"/>
              </w:rPr>
            </w:pPr>
            <w:r>
              <w:rPr>
                <w:szCs w:val="21"/>
              </w:rPr>
              <w:t>‘1’ - exist.</w:t>
            </w:r>
          </w:p>
        </w:tc>
      </w:tr>
      <w:tr w:rsidR="00396F7C" w:rsidTr="005C4907">
        <w:trPr>
          <w:trHeight w:val="312"/>
        </w:trPr>
        <w:tc>
          <w:tcPr>
            <w:tcW w:w="1281" w:type="dxa"/>
          </w:tcPr>
          <w:p w:rsidR="00396F7C" w:rsidRDefault="00396F7C" w:rsidP="005C4907">
            <w:r>
              <w:rPr>
                <w:rFonts w:hint="eastAsia"/>
              </w:rPr>
              <w:t>01</w:t>
            </w:r>
            <w:r>
              <w:t>13</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TILT</w:t>
            </w:r>
            <w:r>
              <w:rPr>
                <w:rFonts w:hint="eastAsia"/>
                <w:szCs w:val="21"/>
              </w:rPr>
              <w:t>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TILT</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Default="00396F7C" w:rsidP="005C4907">
            <w:pPr>
              <w:ind w:left="420" w:hangingChars="200" w:hanging="420"/>
              <w:rPr>
                <w:szCs w:val="21"/>
              </w:rPr>
            </w:pPr>
            <w:r>
              <w:rPr>
                <w:szCs w:val="21"/>
              </w:rPr>
              <w:t>‘1’ - exist.</w:t>
            </w:r>
          </w:p>
        </w:tc>
      </w:tr>
      <w:tr w:rsidR="00396F7C" w:rsidRPr="00727F13" w:rsidTr="005C4907">
        <w:trPr>
          <w:trHeight w:val="312"/>
        </w:trPr>
        <w:tc>
          <w:tcPr>
            <w:tcW w:w="1281" w:type="dxa"/>
          </w:tcPr>
          <w:p w:rsidR="00396F7C" w:rsidRDefault="00396F7C" w:rsidP="005C4907">
            <w:r>
              <w:rPr>
                <w:rFonts w:hint="eastAsia"/>
              </w:rPr>
              <w:t>01</w:t>
            </w:r>
            <w:r>
              <w:t>14</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WCDMA</w:t>
            </w:r>
            <w:r>
              <w:rPr>
                <w:rFonts w:hint="eastAsia"/>
                <w:szCs w:val="21"/>
              </w:rPr>
              <w:t>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WCDMA</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Pr="00727F13" w:rsidRDefault="00396F7C" w:rsidP="005C4907">
            <w:pPr>
              <w:ind w:left="420" w:hangingChars="200" w:hanging="420"/>
              <w:rPr>
                <w:szCs w:val="21"/>
              </w:rPr>
            </w:pPr>
            <w:r>
              <w:rPr>
                <w:szCs w:val="21"/>
              </w:rPr>
              <w:t>‘1’ - exist.</w:t>
            </w:r>
          </w:p>
        </w:tc>
      </w:tr>
      <w:tr w:rsidR="00396F7C" w:rsidRPr="00FD1342" w:rsidTr="005C4907">
        <w:trPr>
          <w:trHeight w:val="312"/>
        </w:trPr>
        <w:tc>
          <w:tcPr>
            <w:tcW w:w="1281" w:type="dxa"/>
          </w:tcPr>
          <w:p w:rsidR="00396F7C" w:rsidRDefault="00396F7C" w:rsidP="005C4907">
            <w:r>
              <w:rPr>
                <w:rFonts w:hint="eastAsia"/>
              </w:rPr>
              <w:t>01</w:t>
            </w:r>
            <w:r>
              <w:t>15</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TOUCHSCR</w:t>
            </w:r>
            <w:r>
              <w:rPr>
                <w:rFonts w:hint="eastAsia"/>
                <w:szCs w:val="21"/>
              </w:rPr>
              <w:t>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touch screen</w:t>
            </w:r>
            <w:r>
              <w:rPr>
                <w:rFonts w:hint="eastAsia"/>
                <w:szCs w:val="21"/>
              </w:rPr>
              <w:t xml:space="preserve"> module </w:t>
            </w:r>
            <w:r>
              <w:rPr>
                <w:rFonts w:hint="eastAsia"/>
                <w:szCs w:val="21"/>
              </w:rPr>
              <w:lastRenderedPageBreak/>
              <w:t>exist</w:t>
            </w:r>
            <w:r>
              <w:rPr>
                <w:szCs w:val="21"/>
              </w:rPr>
              <w:t xml:space="preserve"> or not,</w:t>
            </w:r>
          </w:p>
          <w:p w:rsidR="00396F7C" w:rsidRDefault="00396F7C" w:rsidP="005C4907">
            <w:pPr>
              <w:rPr>
                <w:szCs w:val="21"/>
              </w:rPr>
            </w:pPr>
            <w:r>
              <w:rPr>
                <w:szCs w:val="21"/>
              </w:rPr>
              <w:t>‘0’ - not exist.</w:t>
            </w:r>
          </w:p>
          <w:p w:rsidR="00396F7C" w:rsidRPr="00FD1342" w:rsidRDefault="00396F7C" w:rsidP="005C4907">
            <w:pPr>
              <w:ind w:left="420" w:hangingChars="200" w:hanging="420"/>
              <w:rPr>
                <w:szCs w:val="21"/>
              </w:rPr>
            </w:pPr>
            <w:r>
              <w:rPr>
                <w:szCs w:val="21"/>
              </w:rPr>
              <w:t>‘1’ - exist.</w:t>
            </w:r>
          </w:p>
        </w:tc>
      </w:tr>
      <w:tr w:rsidR="00396F7C" w:rsidRPr="0051703D" w:rsidTr="005C4907">
        <w:trPr>
          <w:trHeight w:val="312"/>
        </w:trPr>
        <w:tc>
          <w:tcPr>
            <w:tcW w:w="1281" w:type="dxa"/>
          </w:tcPr>
          <w:p w:rsidR="00396F7C" w:rsidRDefault="00396F7C" w:rsidP="005C4907">
            <w:r>
              <w:rPr>
                <w:rFonts w:hint="eastAsia"/>
              </w:rPr>
              <w:lastRenderedPageBreak/>
              <w:t>01</w:t>
            </w:r>
            <w:r>
              <w:t>16</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COLORSCR</w:t>
            </w:r>
            <w:r>
              <w:rPr>
                <w:rFonts w:hint="eastAsia"/>
                <w:szCs w:val="21"/>
              </w:rPr>
              <w:t>Exist</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 xml:space="preserve">n </w:t>
            </w:r>
            <w:r>
              <w:rPr>
                <w:szCs w:val="21"/>
              </w:rPr>
              <w:t>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rPr>
                <w:szCs w:val="21"/>
              </w:rPr>
            </w:pPr>
            <w:r>
              <w:rPr>
                <w:rFonts w:hint="eastAsia"/>
                <w:szCs w:val="21"/>
              </w:rPr>
              <w:t xml:space="preserve">Return </w:t>
            </w:r>
            <w:r>
              <w:rPr>
                <w:szCs w:val="21"/>
              </w:rPr>
              <w:t>the</w:t>
            </w:r>
            <w:r>
              <w:rPr>
                <w:rFonts w:hint="eastAsia"/>
                <w:szCs w:val="21"/>
              </w:rPr>
              <w:t xml:space="preserve"> </w:t>
            </w:r>
            <w:r>
              <w:rPr>
                <w:szCs w:val="21"/>
              </w:rPr>
              <w:t>color screen</w:t>
            </w:r>
            <w:r>
              <w:rPr>
                <w:rFonts w:hint="eastAsia"/>
                <w:szCs w:val="21"/>
              </w:rPr>
              <w:t xml:space="preserve"> module exist</w:t>
            </w:r>
            <w:r>
              <w:rPr>
                <w:szCs w:val="21"/>
              </w:rPr>
              <w:t xml:space="preserve"> or not,</w:t>
            </w:r>
          </w:p>
          <w:p w:rsidR="00396F7C" w:rsidRDefault="00396F7C" w:rsidP="005C4907">
            <w:pPr>
              <w:rPr>
                <w:szCs w:val="21"/>
              </w:rPr>
            </w:pPr>
            <w:r>
              <w:rPr>
                <w:szCs w:val="21"/>
              </w:rPr>
              <w:t>‘0’ - not exist.</w:t>
            </w:r>
          </w:p>
          <w:p w:rsidR="00396F7C" w:rsidRPr="0051703D" w:rsidRDefault="00396F7C" w:rsidP="005C4907">
            <w:pPr>
              <w:pStyle w:val="Default"/>
              <w:jc w:val="both"/>
              <w:rPr>
                <w:rFonts w:asciiTheme="minorHAnsi" w:hAnsiTheme="minorHAnsi" w:cstheme="minorBidi"/>
                <w:color w:val="auto"/>
                <w:kern w:val="2"/>
                <w:sz w:val="21"/>
                <w:szCs w:val="21"/>
              </w:rPr>
            </w:pPr>
            <w:r>
              <w:rPr>
                <w:szCs w:val="21"/>
              </w:rPr>
              <w:t>‘1’ - exist.</w:t>
            </w:r>
          </w:p>
        </w:tc>
      </w:tr>
      <w:tr w:rsidR="00396F7C" w:rsidRPr="0051703D" w:rsidTr="005C4907">
        <w:trPr>
          <w:trHeight w:val="312"/>
        </w:trPr>
        <w:tc>
          <w:tcPr>
            <w:tcW w:w="1281" w:type="dxa"/>
          </w:tcPr>
          <w:p w:rsidR="00396F7C" w:rsidRDefault="00396F7C" w:rsidP="005C4907">
            <w:r>
              <w:rPr>
                <w:rFonts w:hint="eastAsia"/>
              </w:rPr>
              <w:t>01</w:t>
            </w:r>
            <w:r>
              <w:t>17</w:t>
            </w:r>
          </w:p>
        </w:tc>
        <w:tc>
          <w:tcPr>
            <w:tcW w:w="2233" w:type="dxa"/>
          </w:tcPr>
          <w:p w:rsidR="00396F7C" w:rsidRDefault="00396F7C" w:rsidP="005C4907">
            <w:pPr>
              <w:ind w:left="420" w:hangingChars="200" w:hanging="420"/>
              <w:rPr>
                <w:szCs w:val="21"/>
              </w:rPr>
            </w:pPr>
            <w:proofErr w:type="spellStart"/>
            <w:r>
              <w:rPr>
                <w:rFonts w:hint="eastAsia"/>
                <w:szCs w:val="21"/>
              </w:rPr>
              <w:t>TermScrSize</w:t>
            </w:r>
            <w:proofErr w:type="spellEnd"/>
          </w:p>
        </w:tc>
        <w:tc>
          <w:tcPr>
            <w:tcW w:w="1118" w:type="dxa"/>
          </w:tcPr>
          <w:p w:rsidR="00396F7C" w:rsidRDefault="00396F7C" w:rsidP="005C4907">
            <w:pPr>
              <w:ind w:left="420" w:hangingChars="200" w:hanging="420"/>
              <w:rPr>
                <w:szCs w:val="21"/>
              </w:rPr>
            </w:pPr>
            <w:r>
              <w:rPr>
                <w:szCs w:val="21"/>
              </w:rPr>
              <w:t xml:space="preserve">n </w:t>
            </w:r>
            <w:r>
              <w:rPr>
                <w:rFonts w:hint="eastAsia"/>
                <w:szCs w:val="21"/>
              </w:rPr>
              <w:t>8</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Pr="0051703D" w:rsidRDefault="00396F7C" w:rsidP="005C4907">
            <w:pPr>
              <w:pStyle w:val="Default"/>
              <w:jc w:val="both"/>
              <w:rPr>
                <w:rFonts w:asciiTheme="minorHAnsi" w:hAnsiTheme="minorHAnsi" w:cstheme="minorBidi"/>
                <w:color w:val="auto"/>
                <w:kern w:val="2"/>
                <w:sz w:val="21"/>
                <w:szCs w:val="21"/>
              </w:rPr>
            </w:pPr>
            <w:r>
              <w:rPr>
                <w:rFonts w:asciiTheme="minorHAnsi" w:hAnsiTheme="minorHAnsi" w:cstheme="minorBidi" w:hint="eastAsia"/>
                <w:color w:val="auto"/>
                <w:kern w:val="2"/>
                <w:sz w:val="21"/>
                <w:szCs w:val="21"/>
              </w:rPr>
              <w:t>The size of the screen, first two bytes indicate the width, last two bytes indicate the height.</w:t>
            </w:r>
          </w:p>
        </w:tc>
      </w:tr>
      <w:tr w:rsidR="00396F7C" w:rsidTr="005C4907">
        <w:trPr>
          <w:trHeight w:val="312"/>
        </w:trPr>
        <w:tc>
          <w:tcPr>
            <w:tcW w:w="1281" w:type="dxa"/>
          </w:tcPr>
          <w:p w:rsidR="00396F7C" w:rsidRDefault="00396F7C" w:rsidP="005C4907">
            <w:r>
              <w:rPr>
                <w:rFonts w:hint="eastAsia"/>
              </w:rPr>
              <w:t>01</w:t>
            </w:r>
            <w:r>
              <w:t>18</w:t>
            </w:r>
          </w:p>
        </w:tc>
        <w:tc>
          <w:tcPr>
            <w:tcW w:w="2233" w:type="dxa"/>
          </w:tcPr>
          <w:p w:rsidR="00396F7C" w:rsidRDefault="00396F7C" w:rsidP="005C4907">
            <w:pPr>
              <w:ind w:left="420" w:hangingChars="200" w:hanging="420"/>
              <w:rPr>
                <w:szCs w:val="21"/>
              </w:rPr>
            </w:pPr>
            <w:proofErr w:type="spellStart"/>
            <w:r>
              <w:rPr>
                <w:rFonts w:hint="eastAsia"/>
                <w:szCs w:val="21"/>
              </w:rPr>
              <w:t>TermAppName</w:t>
            </w:r>
            <w:proofErr w:type="spellEnd"/>
          </w:p>
        </w:tc>
        <w:tc>
          <w:tcPr>
            <w:tcW w:w="1118" w:type="dxa"/>
          </w:tcPr>
          <w:p w:rsidR="00396F7C" w:rsidRDefault="00396F7C" w:rsidP="005C4907">
            <w:pPr>
              <w:ind w:left="420" w:hangingChars="200" w:hanging="420"/>
              <w:rPr>
                <w:szCs w:val="21"/>
              </w:rPr>
            </w:pPr>
            <w:proofErr w:type="spellStart"/>
            <w:r>
              <w:rPr>
                <w:szCs w:val="21"/>
              </w:rPr>
              <w:t>a</w:t>
            </w:r>
            <w:r>
              <w:rPr>
                <w:rFonts w:hint="eastAsia"/>
                <w:szCs w:val="21"/>
              </w:rPr>
              <w:t>ns</w:t>
            </w:r>
            <w:proofErr w:type="spellEnd"/>
            <w:r>
              <w:rPr>
                <w:szCs w:val="21"/>
              </w:rPr>
              <w:t>…33</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pStyle w:val="Default"/>
              <w:jc w:val="both"/>
              <w:rPr>
                <w:sz w:val="21"/>
                <w:szCs w:val="21"/>
              </w:rPr>
            </w:pPr>
            <w:r>
              <w:rPr>
                <w:rFonts w:hint="eastAsia"/>
                <w:sz w:val="21"/>
                <w:szCs w:val="21"/>
              </w:rPr>
              <w:t xml:space="preserve">The name of the application, such as </w:t>
            </w:r>
            <w:r>
              <w:rPr>
                <w:sz w:val="21"/>
                <w:szCs w:val="21"/>
              </w:rPr>
              <w:t>“</w:t>
            </w:r>
            <w:proofErr w:type="spellStart"/>
            <w:r>
              <w:rPr>
                <w:sz w:val="21"/>
                <w:szCs w:val="21"/>
              </w:rPr>
              <w:t>EasyLink</w:t>
            </w:r>
            <w:proofErr w:type="spellEnd"/>
            <w:r>
              <w:rPr>
                <w:sz w:val="21"/>
                <w:szCs w:val="21"/>
              </w:rPr>
              <w:t>”.</w:t>
            </w:r>
          </w:p>
        </w:tc>
      </w:tr>
      <w:tr w:rsidR="00396F7C" w:rsidRPr="002A2484" w:rsidTr="005C4907">
        <w:trPr>
          <w:trHeight w:val="312"/>
        </w:trPr>
        <w:tc>
          <w:tcPr>
            <w:tcW w:w="1281" w:type="dxa"/>
          </w:tcPr>
          <w:p w:rsidR="00396F7C" w:rsidRPr="004F7E31" w:rsidRDefault="00396F7C" w:rsidP="005C4907">
            <w:r>
              <w:t>0119</w:t>
            </w:r>
          </w:p>
        </w:tc>
        <w:tc>
          <w:tcPr>
            <w:tcW w:w="2233" w:type="dxa"/>
          </w:tcPr>
          <w:p w:rsidR="00396F7C" w:rsidRDefault="00396F7C" w:rsidP="005C4907">
            <w:pPr>
              <w:ind w:left="420" w:hangingChars="200" w:hanging="420"/>
              <w:rPr>
                <w:szCs w:val="21"/>
              </w:rPr>
            </w:pPr>
            <w:proofErr w:type="spellStart"/>
            <w:r>
              <w:rPr>
                <w:rFonts w:hint="eastAsia"/>
                <w:szCs w:val="21"/>
              </w:rPr>
              <w:t>TermAppVer</w:t>
            </w:r>
            <w:proofErr w:type="spellEnd"/>
          </w:p>
        </w:tc>
        <w:tc>
          <w:tcPr>
            <w:tcW w:w="1118" w:type="dxa"/>
          </w:tcPr>
          <w:p w:rsidR="00396F7C" w:rsidRDefault="00396F7C" w:rsidP="005C4907">
            <w:pPr>
              <w:ind w:left="420" w:hangingChars="200" w:hanging="420"/>
              <w:rPr>
                <w:szCs w:val="21"/>
              </w:rPr>
            </w:pPr>
            <w:proofErr w:type="spellStart"/>
            <w:r>
              <w:rPr>
                <w:szCs w:val="21"/>
              </w:rPr>
              <w:t>a</w:t>
            </w:r>
            <w:r>
              <w:rPr>
                <w:rFonts w:hint="eastAsia"/>
                <w:szCs w:val="21"/>
              </w:rPr>
              <w:t>ns</w:t>
            </w:r>
            <w:proofErr w:type="spellEnd"/>
            <w:r>
              <w:rPr>
                <w:szCs w:val="21"/>
              </w:rPr>
              <w:t>…33</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Pr="002A2484" w:rsidRDefault="00396F7C" w:rsidP="005C4907">
            <w:pPr>
              <w:pStyle w:val="Default"/>
              <w:jc w:val="both"/>
              <w:rPr>
                <w:sz w:val="21"/>
                <w:szCs w:val="21"/>
              </w:rPr>
            </w:pPr>
            <w:r>
              <w:rPr>
                <w:rFonts w:hint="eastAsia"/>
                <w:sz w:val="21"/>
                <w:szCs w:val="21"/>
              </w:rPr>
              <w:t xml:space="preserve">The version of the application, such as </w:t>
            </w:r>
            <w:r>
              <w:rPr>
                <w:sz w:val="21"/>
                <w:szCs w:val="21"/>
              </w:rPr>
              <w:t>“1.00.00”.</w:t>
            </w:r>
          </w:p>
        </w:tc>
      </w:tr>
      <w:tr w:rsidR="00396F7C" w:rsidRPr="002A2484" w:rsidTr="005C4907">
        <w:trPr>
          <w:trHeight w:val="312"/>
        </w:trPr>
        <w:tc>
          <w:tcPr>
            <w:tcW w:w="1281" w:type="dxa"/>
          </w:tcPr>
          <w:p w:rsidR="00396F7C" w:rsidRDefault="00396F7C" w:rsidP="005C4907">
            <w:r>
              <w:rPr>
                <w:rFonts w:hint="eastAsia"/>
              </w:rPr>
              <w:t>012</w:t>
            </w:r>
            <w:r>
              <w:t>0</w:t>
            </w:r>
          </w:p>
        </w:tc>
        <w:tc>
          <w:tcPr>
            <w:tcW w:w="2233" w:type="dxa"/>
          </w:tcPr>
          <w:p w:rsidR="00396F7C" w:rsidRDefault="00396F7C" w:rsidP="005C4907">
            <w:pPr>
              <w:ind w:left="420" w:hangingChars="200" w:hanging="420"/>
              <w:rPr>
                <w:szCs w:val="21"/>
              </w:rPr>
            </w:pPr>
            <w:proofErr w:type="spellStart"/>
            <w:r>
              <w:rPr>
                <w:rFonts w:hint="eastAsia"/>
                <w:szCs w:val="21"/>
              </w:rPr>
              <w:t>TermAppSOName</w:t>
            </w:r>
            <w:proofErr w:type="spellEnd"/>
          </w:p>
        </w:tc>
        <w:tc>
          <w:tcPr>
            <w:tcW w:w="1118" w:type="dxa"/>
          </w:tcPr>
          <w:p w:rsidR="00396F7C" w:rsidRDefault="00396F7C" w:rsidP="005C4907">
            <w:pPr>
              <w:ind w:left="420" w:hangingChars="200" w:hanging="420"/>
              <w:rPr>
                <w:szCs w:val="21"/>
              </w:rPr>
            </w:pPr>
            <w:proofErr w:type="spellStart"/>
            <w:r>
              <w:rPr>
                <w:szCs w:val="21"/>
              </w:rPr>
              <w:t>a</w:t>
            </w:r>
            <w:r>
              <w:rPr>
                <w:rFonts w:hint="eastAsia"/>
                <w:szCs w:val="21"/>
              </w:rPr>
              <w:t>ns</w:t>
            </w:r>
            <w:proofErr w:type="spellEnd"/>
            <w:r>
              <w:rPr>
                <w:szCs w:val="21"/>
              </w:rPr>
              <w:t>…33</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Pr="002A2484" w:rsidRDefault="00396F7C" w:rsidP="005C4907">
            <w:pPr>
              <w:pStyle w:val="Default"/>
              <w:jc w:val="both"/>
              <w:rPr>
                <w:sz w:val="21"/>
                <w:szCs w:val="21"/>
              </w:rPr>
            </w:pPr>
            <w:r>
              <w:rPr>
                <w:rFonts w:hint="eastAsia"/>
                <w:sz w:val="21"/>
                <w:szCs w:val="21"/>
              </w:rPr>
              <w:t xml:space="preserve">The </w:t>
            </w:r>
            <w:r>
              <w:rPr>
                <w:sz w:val="21"/>
                <w:szCs w:val="21"/>
              </w:rPr>
              <w:t>name</w:t>
            </w:r>
            <w:r>
              <w:rPr>
                <w:rFonts w:hint="eastAsia"/>
                <w:sz w:val="21"/>
                <w:szCs w:val="21"/>
              </w:rPr>
              <w:t xml:space="preserve"> of the</w:t>
            </w:r>
            <w:r>
              <w:rPr>
                <w:sz w:val="21"/>
                <w:szCs w:val="21"/>
              </w:rPr>
              <w:t xml:space="preserve"> dynamic library of</w:t>
            </w:r>
            <w:r>
              <w:rPr>
                <w:rFonts w:hint="eastAsia"/>
                <w:sz w:val="21"/>
                <w:szCs w:val="21"/>
              </w:rPr>
              <w:t xml:space="preserve"> application, such as </w:t>
            </w:r>
            <w:r>
              <w:rPr>
                <w:sz w:val="21"/>
                <w:szCs w:val="21"/>
              </w:rPr>
              <w:t>“</w:t>
            </w:r>
            <w:proofErr w:type="spellStart"/>
            <w:r>
              <w:rPr>
                <w:sz w:val="21"/>
                <w:szCs w:val="21"/>
              </w:rPr>
              <w:t>libabc</w:t>
            </w:r>
            <w:proofErr w:type="spellEnd"/>
            <w:r>
              <w:rPr>
                <w:sz w:val="21"/>
                <w:szCs w:val="21"/>
              </w:rPr>
              <w:t>”.</w:t>
            </w:r>
          </w:p>
        </w:tc>
      </w:tr>
      <w:tr w:rsidR="00396F7C" w:rsidRPr="002A2484" w:rsidTr="005C4907">
        <w:trPr>
          <w:trHeight w:val="312"/>
        </w:trPr>
        <w:tc>
          <w:tcPr>
            <w:tcW w:w="1281" w:type="dxa"/>
          </w:tcPr>
          <w:p w:rsidR="00396F7C" w:rsidRDefault="00396F7C" w:rsidP="005C4907">
            <w:r>
              <w:rPr>
                <w:rFonts w:hint="eastAsia"/>
              </w:rPr>
              <w:t>012</w:t>
            </w:r>
            <w:r>
              <w:t>1</w:t>
            </w:r>
          </w:p>
        </w:tc>
        <w:tc>
          <w:tcPr>
            <w:tcW w:w="2233" w:type="dxa"/>
          </w:tcPr>
          <w:p w:rsidR="00396F7C" w:rsidRDefault="00396F7C" w:rsidP="005C4907">
            <w:pPr>
              <w:ind w:left="420" w:hangingChars="200" w:hanging="420"/>
              <w:rPr>
                <w:szCs w:val="21"/>
              </w:rPr>
            </w:pPr>
            <w:proofErr w:type="spellStart"/>
            <w:r>
              <w:rPr>
                <w:rFonts w:hint="eastAsia"/>
                <w:szCs w:val="21"/>
              </w:rPr>
              <w:t>TermAppSO</w:t>
            </w:r>
            <w:r>
              <w:rPr>
                <w:szCs w:val="21"/>
              </w:rPr>
              <w:t>Ver</w:t>
            </w:r>
            <w:proofErr w:type="spellEnd"/>
          </w:p>
        </w:tc>
        <w:tc>
          <w:tcPr>
            <w:tcW w:w="1118" w:type="dxa"/>
          </w:tcPr>
          <w:p w:rsidR="00396F7C" w:rsidRDefault="00396F7C" w:rsidP="005C4907">
            <w:pPr>
              <w:ind w:left="420" w:hangingChars="200" w:hanging="420"/>
              <w:rPr>
                <w:szCs w:val="21"/>
              </w:rPr>
            </w:pPr>
            <w:proofErr w:type="spellStart"/>
            <w:r>
              <w:rPr>
                <w:szCs w:val="21"/>
              </w:rPr>
              <w:t>a</w:t>
            </w:r>
            <w:r>
              <w:rPr>
                <w:rFonts w:hint="eastAsia"/>
                <w:szCs w:val="21"/>
              </w:rPr>
              <w:t>ns</w:t>
            </w:r>
            <w:proofErr w:type="spellEnd"/>
            <w:r>
              <w:rPr>
                <w:szCs w:val="21"/>
              </w:rPr>
              <w:t>…33</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Pr="002A2484" w:rsidRDefault="00396F7C" w:rsidP="005C4907">
            <w:pPr>
              <w:pStyle w:val="Default"/>
              <w:jc w:val="both"/>
              <w:rPr>
                <w:sz w:val="21"/>
                <w:szCs w:val="21"/>
              </w:rPr>
            </w:pPr>
            <w:r>
              <w:rPr>
                <w:rFonts w:hint="eastAsia"/>
                <w:sz w:val="21"/>
                <w:szCs w:val="21"/>
              </w:rPr>
              <w:t xml:space="preserve">The </w:t>
            </w:r>
            <w:r>
              <w:rPr>
                <w:sz w:val="21"/>
                <w:szCs w:val="21"/>
              </w:rPr>
              <w:t>version</w:t>
            </w:r>
            <w:r>
              <w:rPr>
                <w:rFonts w:hint="eastAsia"/>
                <w:sz w:val="21"/>
                <w:szCs w:val="21"/>
              </w:rPr>
              <w:t xml:space="preserve"> of the</w:t>
            </w:r>
            <w:r>
              <w:rPr>
                <w:sz w:val="21"/>
                <w:szCs w:val="21"/>
              </w:rPr>
              <w:t xml:space="preserve"> dynamic library of</w:t>
            </w:r>
            <w:r>
              <w:rPr>
                <w:rFonts w:hint="eastAsia"/>
                <w:sz w:val="21"/>
                <w:szCs w:val="21"/>
              </w:rPr>
              <w:t xml:space="preserve"> application, such as </w:t>
            </w:r>
            <w:r>
              <w:rPr>
                <w:sz w:val="21"/>
                <w:szCs w:val="21"/>
              </w:rPr>
              <w:t>“1.00.00”.</w:t>
            </w:r>
          </w:p>
        </w:tc>
      </w:tr>
      <w:tr w:rsidR="00396F7C" w:rsidTr="005C4907">
        <w:trPr>
          <w:trHeight w:val="312"/>
        </w:trPr>
        <w:tc>
          <w:tcPr>
            <w:tcW w:w="1281" w:type="dxa"/>
          </w:tcPr>
          <w:p w:rsidR="00396F7C" w:rsidRDefault="00396F7C" w:rsidP="005C4907">
            <w:r>
              <w:rPr>
                <w:rFonts w:hint="eastAsia"/>
              </w:rPr>
              <w:t>012</w:t>
            </w:r>
            <w:r>
              <w:t>2</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Pub</w:t>
            </w:r>
            <w:r>
              <w:rPr>
                <w:rFonts w:hint="eastAsia"/>
                <w:szCs w:val="21"/>
              </w:rPr>
              <w:t>SOName</w:t>
            </w:r>
            <w:proofErr w:type="spellEnd"/>
          </w:p>
        </w:tc>
        <w:tc>
          <w:tcPr>
            <w:tcW w:w="1118" w:type="dxa"/>
          </w:tcPr>
          <w:p w:rsidR="00396F7C" w:rsidRDefault="00396F7C" w:rsidP="005C4907">
            <w:pPr>
              <w:ind w:left="420" w:hangingChars="200" w:hanging="420"/>
              <w:rPr>
                <w:szCs w:val="21"/>
              </w:rPr>
            </w:pPr>
            <w:proofErr w:type="spellStart"/>
            <w:r>
              <w:rPr>
                <w:szCs w:val="21"/>
              </w:rPr>
              <w:t>a</w:t>
            </w:r>
            <w:r>
              <w:rPr>
                <w:rFonts w:hint="eastAsia"/>
                <w:szCs w:val="21"/>
              </w:rPr>
              <w:t>ns</w:t>
            </w:r>
            <w:proofErr w:type="spellEnd"/>
            <w:r>
              <w:rPr>
                <w:szCs w:val="21"/>
              </w:rPr>
              <w:t>…33</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pStyle w:val="Default"/>
              <w:jc w:val="both"/>
              <w:rPr>
                <w:sz w:val="21"/>
                <w:szCs w:val="21"/>
              </w:rPr>
            </w:pPr>
            <w:r>
              <w:rPr>
                <w:rFonts w:hint="eastAsia"/>
                <w:sz w:val="21"/>
                <w:szCs w:val="21"/>
              </w:rPr>
              <w:t xml:space="preserve">The </w:t>
            </w:r>
            <w:r>
              <w:rPr>
                <w:sz w:val="21"/>
                <w:szCs w:val="21"/>
              </w:rPr>
              <w:t>name</w:t>
            </w:r>
            <w:r>
              <w:rPr>
                <w:rFonts w:hint="eastAsia"/>
                <w:sz w:val="21"/>
                <w:szCs w:val="21"/>
              </w:rPr>
              <w:t xml:space="preserve"> of the</w:t>
            </w:r>
            <w:r>
              <w:rPr>
                <w:sz w:val="21"/>
                <w:szCs w:val="21"/>
              </w:rPr>
              <w:t xml:space="preserve"> dynamic library of</w:t>
            </w:r>
            <w:r>
              <w:rPr>
                <w:rFonts w:hint="eastAsia"/>
                <w:sz w:val="21"/>
                <w:szCs w:val="21"/>
              </w:rPr>
              <w:t xml:space="preserve"> </w:t>
            </w:r>
            <w:r>
              <w:rPr>
                <w:sz w:val="21"/>
                <w:szCs w:val="21"/>
              </w:rPr>
              <w:t>public</w:t>
            </w:r>
            <w:r>
              <w:rPr>
                <w:rFonts w:hint="eastAsia"/>
                <w:sz w:val="21"/>
                <w:szCs w:val="21"/>
              </w:rPr>
              <w:t xml:space="preserve">, such as </w:t>
            </w:r>
            <w:r>
              <w:rPr>
                <w:sz w:val="21"/>
                <w:szCs w:val="21"/>
              </w:rPr>
              <w:t>“</w:t>
            </w:r>
            <w:proofErr w:type="spellStart"/>
            <w:r>
              <w:rPr>
                <w:sz w:val="21"/>
                <w:szCs w:val="21"/>
              </w:rPr>
              <w:t>libabc</w:t>
            </w:r>
            <w:proofErr w:type="spellEnd"/>
            <w:r>
              <w:rPr>
                <w:sz w:val="21"/>
                <w:szCs w:val="21"/>
              </w:rPr>
              <w:t>”.</w:t>
            </w:r>
          </w:p>
        </w:tc>
      </w:tr>
      <w:tr w:rsidR="00396F7C" w:rsidRPr="002A2484" w:rsidTr="005C4907">
        <w:trPr>
          <w:trHeight w:val="312"/>
        </w:trPr>
        <w:tc>
          <w:tcPr>
            <w:tcW w:w="1281" w:type="dxa"/>
          </w:tcPr>
          <w:p w:rsidR="00396F7C" w:rsidRDefault="00396F7C" w:rsidP="005C4907">
            <w:r>
              <w:rPr>
                <w:rFonts w:hint="eastAsia"/>
              </w:rPr>
              <w:t>01</w:t>
            </w:r>
            <w:r>
              <w:t>23</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Pub</w:t>
            </w:r>
            <w:r>
              <w:rPr>
                <w:rFonts w:hint="eastAsia"/>
                <w:szCs w:val="21"/>
              </w:rPr>
              <w:t>SO</w:t>
            </w:r>
            <w:r>
              <w:rPr>
                <w:szCs w:val="21"/>
              </w:rPr>
              <w:t>Ver</w:t>
            </w:r>
            <w:proofErr w:type="spellEnd"/>
          </w:p>
        </w:tc>
        <w:tc>
          <w:tcPr>
            <w:tcW w:w="1118" w:type="dxa"/>
          </w:tcPr>
          <w:p w:rsidR="00396F7C" w:rsidRDefault="00396F7C" w:rsidP="005C4907">
            <w:pPr>
              <w:ind w:left="420" w:hangingChars="200" w:hanging="420"/>
              <w:rPr>
                <w:szCs w:val="21"/>
              </w:rPr>
            </w:pPr>
            <w:proofErr w:type="spellStart"/>
            <w:r>
              <w:rPr>
                <w:szCs w:val="21"/>
              </w:rPr>
              <w:t>a</w:t>
            </w:r>
            <w:r>
              <w:rPr>
                <w:rFonts w:hint="eastAsia"/>
                <w:szCs w:val="21"/>
              </w:rPr>
              <w:t>ns</w:t>
            </w:r>
            <w:proofErr w:type="spellEnd"/>
            <w:r>
              <w:rPr>
                <w:szCs w:val="21"/>
              </w:rPr>
              <w:t>…33</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Pr="002A2484" w:rsidRDefault="00396F7C" w:rsidP="005C4907">
            <w:pPr>
              <w:pStyle w:val="Default"/>
              <w:jc w:val="both"/>
              <w:rPr>
                <w:sz w:val="21"/>
                <w:szCs w:val="21"/>
              </w:rPr>
            </w:pPr>
            <w:r>
              <w:rPr>
                <w:rFonts w:hint="eastAsia"/>
                <w:sz w:val="21"/>
                <w:szCs w:val="21"/>
              </w:rPr>
              <w:t xml:space="preserve">The </w:t>
            </w:r>
            <w:r>
              <w:rPr>
                <w:sz w:val="21"/>
                <w:szCs w:val="21"/>
              </w:rPr>
              <w:t>version</w:t>
            </w:r>
            <w:r>
              <w:rPr>
                <w:rFonts w:hint="eastAsia"/>
                <w:sz w:val="21"/>
                <w:szCs w:val="21"/>
              </w:rPr>
              <w:t xml:space="preserve"> of the</w:t>
            </w:r>
            <w:r>
              <w:rPr>
                <w:sz w:val="21"/>
                <w:szCs w:val="21"/>
              </w:rPr>
              <w:t xml:space="preserve"> dynamic library of</w:t>
            </w:r>
            <w:r>
              <w:rPr>
                <w:rFonts w:hint="eastAsia"/>
                <w:sz w:val="21"/>
                <w:szCs w:val="21"/>
              </w:rPr>
              <w:t xml:space="preserve"> </w:t>
            </w:r>
            <w:r>
              <w:rPr>
                <w:sz w:val="21"/>
                <w:szCs w:val="21"/>
              </w:rPr>
              <w:t>public</w:t>
            </w:r>
            <w:r>
              <w:rPr>
                <w:rFonts w:hint="eastAsia"/>
                <w:sz w:val="21"/>
                <w:szCs w:val="21"/>
              </w:rPr>
              <w:t xml:space="preserve">, such as </w:t>
            </w:r>
            <w:r>
              <w:rPr>
                <w:sz w:val="21"/>
                <w:szCs w:val="21"/>
              </w:rPr>
              <w:t>“1.00.00”.</w:t>
            </w:r>
          </w:p>
        </w:tc>
      </w:tr>
      <w:tr w:rsidR="00396F7C" w:rsidTr="005C4907">
        <w:trPr>
          <w:trHeight w:val="312"/>
        </w:trPr>
        <w:tc>
          <w:tcPr>
            <w:tcW w:w="1281" w:type="dxa"/>
          </w:tcPr>
          <w:p w:rsidR="00396F7C" w:rsidRDefault="00396F7C" w:rsidP="005C4907">
            <w:r>
              <w:rPr>
                <w:rFonts w:hint="eastAsia"/>
              </w:rPr>
              <w:t>01</w:t>
            </w:r>
            <w:r>
              <w:t>24</w:t>
            </w:r>
          </w:p>
        </w:tc>
        <w:tc>
          <w:tcPr>
            <w:tcW w:w="2233" w:type="dxa"/>
          </w:tcPr>
          <w:p w:rsidR="00396F7C" w:rsidRPr="006D79C6" w:rsidRDefault="00396F7C" w:rsidP="005C4907">
            <w:pPr>
              <w:ind w:left="420" w:hangingChars="200" w:hanging="420"/>
              <w:rPr>
                <w:szCs w:val="21"/>
              </w:rPr>
            </w:pPr>
            <w:proofErr w:type="spellStart"/>
            <w:r>
              <w:rPr>
                <w:rFonts w:hint="eastAsia"/>
                <w:szCs w:val="21"/>
              </w:rPr>
              <w:t>TermBatteryInfo</w:t>
            </w:r>
            <w:proofErr w:type="spellEnd"/>
          </w:p>
        </w:tc>
        <w:tc>
          <w:tcPr>
            <w:tcW w:w="1118" w:type="dxa"/>
          </w:tcPr>
          <w:p w:rsidR="00396F7C" w:rsidRDefault="00396F7C" w:rsidP="005C4907">
            <w:pPr>
              <w:ind w:left="420" w:hangingChars="200" w:hanging="420"/>
              <w:rPr>
                <w:szCs w:val="21"/>
              </w:rPr>
            </w:pPr>
            <w:r>
              <w:rPr>
                <w:szCs w:val="21"/>
              </w:rPr>
              <w:t>a 1</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pStyle w:val="Default"/>
              <w:jc w:val="both"/>
              <w:rPr>
                <w:sz w:val="21"/>
                <w:szCs w:val="21"/>
              </w:rPr>
            </w:pPr>
            <w:r>
              <w:rPr>
                <w:rFonts w:hint="eastAsia"/>
                <w:sz w:val="21"/>
                <w:szCs w:val="21"/>
              </w:rPr>
              <w:t>Indicates the battery information,</w:t>
            </w:r>
          </w:p>
          <w:p w:rsidR="00396F7C" w:rsidRDefault="00396F7C" w:rsidP="005C4907">
            <w:pPr>
              <w:pStyle w:val="Default"/>
              <w:jc w:val="both"/>
              <w:rPr>
                <w:sz w:val="21"/>
                <w:szCs w:val="21"/>
              </w:rPr>
            </w:pPr>
            <w:r>
              <w:rPr>
                <w:sz w:val="21"/>
                <w:szCs w:val="21"/>
              </w:rPr>
              <w:t>“6” – external power supply, battery has already completed charging.</w:t>
            </w:r>
          </w:p>
          <w:p w:rsidR="00396F7C" w:rsidRDefault="00396F7C" w:rsidP="005C4907">
            <w:pPr>
              <w:pStyle w:val="Default"/>
              <w:jc w:val="both"/>
              <w:rPr>
                <w:sz w:val="21"/>
                <w:szCs w:val="21"/>
              </w:rPr>
            </w:pPr>
            <w:r>
              <w:rPr>
                <w:sz w:val="21"/>
                <w:szCs w:val="21"/>
              </w:rPr>
              <w:t>“5” – external power supply, and battery is charging.</w:t>
            </w:r>
          </w:p>
          <w:p w:rsidR="00396F7C" w:rsidRDefault="00396F7C" w:rsidP="005C4907">
            <w:pPr>
              <w:pStyle w:val="Default"/>
              <w:jc w:val="both"/>
              <w:rPr>
                <w:sz w:val="21"/>
                <w:szCs w:val="21"/>
              </w:rPr>
            </w:pPr>
            <w:r>
              <w:rPr>
                <w:sz w:val="21"/>
                <w:szCs w:val="21"/>
              </w:rPr>
              <w:t>“4” – power 4.</w:t>
            </w:r>
          </w:p>
          <w:p w:rsidR="00396F7C" w:rsidRDefault="00396F7C" w:rsidP="005C4907">
            <w:pPr>
              <w:pStyle w:val="Default"/>
              <w:jc w:val="both"/>
              <w:rPr>
                <w:sz w:val="21"/>
                <w:szCs w:val="21"/>
              </w:rPr>
            </w:pPr>
            <w:r>
              <w:rPr>
                <w:sz w:val="21"/>
                <w:szCs w:val="21"/>
              </w:rPr>
              <w:t>“3” – power 3.</w:t>
            </w:r>
          </w:p>
          <w:p w:rsidR="00396F7C" w:rsidRDefault="00396F7C" w:rsidP="005C4907">
            <w:pPr>
              <w:pStyle w:val="Default"/>
              <w:jc w:val="both"/>
              <w:rPr>
                <w:sz w:val="21"/>
                <w:szCs w:val="21"/>
              </w:rPr>
            </w:pPr>
            <w:r>
              <w:rPr>
                <w:sz w:val="21"/>
                <w:szCs w:val="21"/>
              </w:rPr>
              <w:t>“2” – power 2.</w:t>
            </w:r>
          </w:p>
          <w:p w:rsidR="00396F7C" w:rsidRDefault="00396F7C" w:rsidP="005C4907">
            <w:pPr>
              <w:pStyle w:val="Default"/>
              <w:jc w:val="both"/>
              <w:rPr>
                <w:sz w:val="21"/>
                <w:szCs w:val="21"/>
              </w:rPr>
            </w:pPr>
            <w:r>
              <w:rPr>
                <w:sz w:val="21"/>
                <w:szCs w:val="21"/>
              </w:rPr>
              <w:t>“1” – power 1.</w:t>
            </w:r>
          </w:p>
          <w:p w:rsidR="00396F7C" w:rsidRDefault="00396F7C" w:rsidP="005C4907">
            <w:pPr>
              <w:pStyle w:val="Default"/>
              <w:jc w:val="both"/>
              <w:rPr>
                <w:sz w:val="21"/>
                <w:szCs w:val="21"/>
              </w:rPr>
            </w:pPr>
            <w:r>
              <w:rPr>
                <w:sz w:val="21"/>
                <w:szCs w:val="21"/>
              </w:rPr>
              <w:t>“0” – power too low.</w:t>
            </w:r>
          </w:p>
        </w:tc>
      </w:tr>
      <w:tr w:rsidR="00396F7C" w:rsidTr="005C4907">
        <w:trPr>
          <w:trHeight w:val="312"/>
        </w:trPr>
        <w:tc>
          <w:tcPr>
            <w:tcW w:w="1281" w:type="dxa"/>
          </w:tcPr>
          <w:p w:rsidR="00396F7C" w:rsidRDefault="00396F7C" w:rsidP="005C4907">
            <w:r>
              <w:rPr>
                <w:rFonts w:hint="eastAsia"/>
              </w:rPr>
              <w:t>01</w:t>
            </w:r>
            <w:r>
              <w:t>25</w:t>
            </w:r>
          </w:p>
        </w:tc>
        <w:tc>
          <w:tcPr>
            <w:tcW w:w="2233" w:type="dxa"/>
          </w:tcPr>
          <w:p w:rsidR="00396F7C" w:rsidRDefault="00396F7C" w:rsidP="005C4907">
            <w:pPr>
              <w:ind w:left="420" w:hangingChars="200" w:hanging="420"/>
              <w:rPr>
                <w:szCs w:val="21"/>
              </w:rPr>
            </w:pPr>
            <w:proofErr w:type="spellStart"/>
            <w:r>
              <w:rPr>
                <w:rFonts w:hint="eastAsia"/>
                <w:szCs w:val="21"/>
              </w:rPr>
              <w:t>Term</w:t>
            </w:r>
            <w:r>
              <w:rPr>
                <w:szCs w:val="21"/>
              </w:rPr>
              <w:t>RestFSSize</w:t>
            </w:r>
            <w:proofErr w:type="spellEnd"/>
          </w:p>
        </w:tc>
        <w:tc>
          <w:tcPr>
            <w:tcW w:w="1118" w:type="dxa"/>
          </w:tcPr>
          <w:p w:rsidR="00396F7C" w:rsidRDefault="00396F7C" w:rsidP="005C4907">
            <w:pPr>
              <w:ind w:left="420" w:hangingChars="200" w:hanging="420"/>
              <w:rPr>
                <w:szCs w:val="21"/>
              </w:rPr>
            </w:pPr>
            <w:r>
              <w:rPr>
                <w:szCs w:val="21"/>
              </w:rPr>
              <w:t>a</w:t>
            </w:r>
            <w:r>
              <w:rPr>
                <w:rFonts w:hint="eastAsia"/>
                <w:szCs w:val="21"/>
              </w:rPr>
              <w:t>n</w:t>
            </w:r>
            <w:r>
              <w:rPr>
                <w:szCs w:val="21"/>
              </w:rPr>
              <w:t>…12</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pStyle w:val="Default"/>
              <w:jc w:val="both"/>
              <w:rPr>
                <w:sz w:val="21"/>
                <w:szCs w:val="21"/>
              </w:rPr>
            </w:pPr>
            <w:r>
              <w:rPr>
                <w:sz w:val="21"/>
                <w:szCs w:val="21"/>
              </w:rPr>
              <w:t>The</w:t>
            </w:r>
            <w:r>
              <w:rPr>
                <w:rFonts w:hint="eastAsia"/>
                <w:sz w:val="21"/>
                <w:szCs w:val="21"/>
              </w:rPr>
              <w:t xml:space="preserve"> rest file system size,</w:t>
            </w:r>
            <w:r>
              <w:rPr>
                <w:sz w:val="21"/>
                <w:szCs w:val="21"/>
              </w:rPr>
              <w:t xml:space="preserve"> such as: “1024567” </w:t>
            </w:r>
            <w:proofErr w:type="spellStart"/>
            <w:r>
              <w:rPr>
                <w:sz w:val="21"/>
                <w:szCs w:val="21"/>
              </w:rPr>
              <w:t>meams</w:t>
            </w:r>
            <w:proofErr w:type="spellEnd"/>
            <w:r>
              <w:rPr>
                <w:sz w:val="21"/>
                <w:szCs w:val="21"/>
              </w:rPr>
              <w:t xml:space="preserve"> file system still has 1024567bytes.</w:t>
            </w:r>
          </w:p>
        </w:tc>
      </w:tr>
      <w:tr w:rsidR="00396F7C" w:rsidTr="005C4907">
        <w:trPr>
          <w:trHeight w:val="312"/>
        </w:trPr>
        <w:tc>
          <w:tcPr>
            <w:tcW w:w="1281" w:type="dxa"/>
          </w:tcPr>
          <w:p w:rsidR="00396F7C" w:rsidRDefault="00396F7C" w:rsidP="005C4907">
            <w:r>
              <w:rPr>
                <w:rFonts w:hint="eastAsia"/>
              </w:rPr>
              <w:t>01</w:t>
            </w:r>
            <w:r>
              <w:t>26</w:t>
            </w:r>
          </w:p>
        </w:tc>
        <w:tc>
          <w:tcPr>
            <w:tcW w:w="2233" w:type="dxa"/>
          </w:tcPr>
          <w:p w:rsidR="00396F7C" w:rsidRDefault="00396F7C" w:rsidP="005C4907">
            <w:pPr>
              <w:ind w:left="420" w:hangingChars="200" w:hanging="420"/>
              <w:rPr>
                <w:szCs w:val="21"/>
              </w:rPr>
            </w:pPr>
            <w:proofErr w:type="spellStart"/>
            <w:r>
              <w:rPr>
                <w:rFonts w:hint="eastAsia"/>
                <w:szCs w:val="21"/>
              </w:rPr>
              <w:t>TermOSName</w:t>
            </w:r>
            <w:proofErr w:type="spellEnd"/>
          </w:p>
        </w:tc>
        <w:tc>
          <w:tcPr>
            <w:tcW w:w="1118" w:type="dxa"/>
          </w:tcPr>
          <w:p w:rsidR="00396F7C" w:rsidRDefault="00396F7C" w:rsidP="005C4907">
            <w:pPr>
              <w:ind w:left="420" w:hangingChars="200" w:hanging="420"/>
              <w:rPr>
                <w:szCs w:val="21"/>
              </w:rPr>
            </w:pPr>
            <w:proofErr w:type="spellStart"/>
            <w:r>
              <w:rPr>
                <w:szCs w:val="21"/>
              </w:rPr>
              <w:t>a</w:t>
            </w:r>
            <w:r>
              <w:rPr>
                <w:rFonts w:hint="eastAsia"/>
                <w:szCs w:val="21"/>
              </w:rPr>
              <w:t>ns</w:t>
            </w:r>
            <w:proofErr w:type="spellEnd"/>
            <w:r>
              <w:rPr>
                <w:szCs w:val="21"/>
              </w:rPr>
              <w:t>…24</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pStyle w:val="Default"/>
              <w:jc w:val="both"/>
              <w:rPr>
                <w:sz w:val="21"/>
                <w:szCs w:val="21"/>
              </w:rPr>
            </w:pPr>
            <w:r>
              <w:rPr>
                <w:sz w:val="21"/>
                <w:szCs w:val="21"/>
              </w:rPr>
              <w:t>The operation system name, such as: “</w:t>
            </w:r>
            <w:proofErr w:type="spellStart"/>
            <w:r>
              <w:rPr>
                <w:sz w:val="21"/>
                <w:szCs w:val="21"/>
              </w:rPr>
              <w:t>prolin</w:t>
            </w:r>
            <w:proofErr w:type="spellEnd"/>
            <w:r>
              <w:rPr>
                <w:sz w:val="21"/>
                <w:szCs w:val="21"/>
              </w:rPr>
              <w:t>”, “monitor plus”.</w:t>
            </w:r>
          </w:p>
        </w:tc>
      </w:tr>
      <w:tr w:rsidR="00396F7C" w:rsidTr="005C4907">
        <w:trPr>
          <w:trHeight w:val="312"/>
        </w:trPr>
        <w:tc>
          <w:tcPr>
            <w:tcW w:w="1281" w:type="dxa"/>
          </w:tcPr>
          <w:p w:rsidR="00396F7C" w:rsidRDefault="00396F7C" w:rsidP="005C4907">
            <w:r>
              <w:rPr>
                <w:rFonts w:hint="eastAsia"/>
              </w:rPr>
              <w:lastRenderedPageBreak/>
              <w:t>01</w:t>
            </w:r>
            <w:r>
              <w:t>27</w:t>
            </w:r>
          </w:p>
        </w:tc>
        <w:tc>
          <w:tcPr>
            <w:tcW w:w="2233" w:type="dxa"/>
          </w:tcPr>
          <w:p w:rsidR="00396F7C" w:rsidRDefault="00396F7C" w:rsidP="005C4907">
            <w:pPr>
              <w:ind w:left="420" w:hangingChars="200" w:hanging="420"/>
              <w:rPr>
                <w:szCs w:val="21"/>
              </w:rPr>
            </w:pPr>
            <w:proofErr w:type="spellStart"/>
            <w:r>
              <w:rPr>
                <w:rFonts w:hint="eastAsia"/>
                <w:szCs w:val="21"/>
              </w:rPr>
              <w:t>TermOSVer</w:t>
            </w:r>
            <w:proofErr w:type="spellEnd"/>
          </w:p>
        </w:tc>
        <w:tc>
          <w:tcPr>
            <w:tcW w:w="1118" w:type="dxa"/>
          </w:tcPr>
          <w:p w:rsidR="00396F7C" w:rsidRDefault="00396F7C" w:rsidP="005C4907">
            <w:pPr>
              <w:ind w:left="420" w:hangingChars="200" w:hanging="420"/>
              <w:rPr>
                <w:szCs w:val="21"/>
              </w:rPr>
            </w:pPr>
            <w:proofErr w:type="spellStart"/>
            <w:r>
              <w:rPr>
                <w:szCs w:val="21"/>
              </w:rPr>
              <w:t>A</w:t>
            </w:r>
            <w:r>
              <w:rPr>
                <w:rFonts w:hint="eastAsia"/>
                <w:szCs w:val="21"/>
              </w:rPr>
              <w:t>ns</w:t>
            </w:r>
            <w:proofErr w:type="spellEnd"/>
            <w:r>
              <w:rPr>
                <w:szCs w:val="21"/>
              </w:rPr>
              <w:t>…8</w:t>
            </w:r>
          </w:p>
        </w:tc>
        <w:tc>
          <w:tcPr>
            <w:tcW w:w="1250" w:type="dxa"/>
          </w:tcPr>
          <w:p w:rsidR="00396F7C" w:rsidRDefault="00396F7C" w:rsidP="005C4907">
            <w:pPr>
              <w:ind w:left="420" w:hangingChars="200" w:hanging="420"/>
              <w:rPr>
                <w:szCs w:val="21"/>
              </w:rPr>
            </w:pPr>
            <w:r>
              <w:rPr>
                <w:rFonts w:hint="eastAsia"/>
                <w:szCs w:val="21"/>
              </w:rPr>
              <w:t>R</w:t>
            </w:r>
          </w:p>
        </w:tc>
        <w:tc>
          <w:tcPr>
            <w:tcW w:w="2477" w:type="dxa"/>
          </w:tcPr>
          <w:p w:rsidR="00396F7C" w:rsidRDefault="00396F7C" w:rsidP="005C4907">
            <w:pPr>
              <w:pStyle w:val="Default"/>
              <w:jc w:val="both"/>
              <w:rPr>
                <w:sz w:val="21"/>
                <w:szCs w:val="21"/>
              </w:rPr>
            </w:pPr>
            <w:r>
              <w:rPr>
                <w:rFonts w:hint="eastAsia"/>
                <w:sz w:val="21"/>
                <w:szCs w:val="21"/>
              </w:rPr>
              <w:t>The operation system version,</w:t>
            </w:r>
            <w:r>
              <w:rPr>
                <w:sz w:val="21"/>
                <w:szCs w:val="21"/>
              </w:rPr>
              <w:t xml:space="preserve"> such as: “2.4.31”.</w:t>
            </w:r>
          </w:p>
        </w:tc>
      </w:tr>
      <w:tr w:rsidR="00BD2348" w:rsidTr="005C4907">
        <w:trPr>
          <w:trHeight w:val="312"/>
        </w:trPr>
        <w:tc>
          <w:tcPr>
            <w:tcW w:w="1281" w:type="dxa"/>
          </w:tcPr>
          <w:p w:rsidR="00BD2348" w:rsidRDefault="00BD2348" w:rsidP="00BD2348">
            <w:r>
              <w:rPr>
                <w:rFonts w:hint="eastAsia"/>
              </w:rPr>
              <w:t>0128</w:t>
            </w:r>
          </w:p>
        </w:tc>
        <w:tc>
          <w:tcPr>
            <w:tcW w:w="2233" w:type="dxa"/>
          </w:tcPr>
          <w:p w:rsidR="00BD2348" w:rsidRDefault="00BD2348" w:rsidP="00BD2348">
            <w:pPr>
              <w:ind w:left="420" w:hangingChars="200" w:hanging="420"/>
              <w:rPr>
                <w:szCs w:val="21"/>
              </w:rPr>
            </w:pPr>
            <w:proofErr w:type="spellStart"/>
            <w:r>
              <w:rPr>
                <w:rFonts w:hint="eastAsia"/>
                <w:szCs w:val="21"/>
              </w:rPr>
              <w:t>TermPCIExist</w:t>
            </w:r>
            <w:proofErr w:type="spellEnd"/>
          </w:p>
        </w:tc>
        <w:tc>
          <w:tcPr>
            <w:tcW w:w="1118" w:type="dxa"/>
          </w:tcPr>
          <w:p w:rsidR="00BD2348" w:rsidRDefault="00BD2348" w:rsidP="00BD2348">
            <w:pPr>
              <w:ind w:left="420" w:hangingChars="200" w:hanging="420"/>
              <w:rPr>
                <w:szCs w:val="21"/>
              </w:rPr>
            </w:pPr>
            <w:r>
              <w:rPr>
                <w:szCs w:val="21"/>
              </w:rPr>
              <w:t>A 1</w:t>
            </w:r>
          </w:p>
        </w:tc>
        <w:tc>
          <w:tcPr>
            <w:tcW w:w="1250" w:type="dxa"/>
          </w:tcPr>
          <w:p w:rsidR="00BD2348" w:rsidRDefault="00BD2348" w:rsidP="00BD2348">
            <w:pPr>
              <w:ind w:left="420" w:hangingChars="200" w:hanging="420"/>
              <w:rPr>
                <w:szCs w:val="21"/>
              </w:rPr>
            </w:pPr>
            <w:r>
              <w:rPr>
                <w:rFonts w:hint="eastAsia"/>
                <w:szCs w:val="21"/>
              </w:rPr>
              <w:t>R</w:t>
            </w:r>
          </w:p>
        </w:tc>
        <w:tc>
          <w:tcPr>
            <w:tcW w:w="2477" w:type="dxa"/>
          </w:tcPr>
          <w:p w:rsidR="00BD2348" w:rsidRPr="0075078D" w:rsidRDefault="00BD2348" w:rsidP="00BD2348">
            <w:pPr>
              <w:rPr>
                <w:rFonts w:ascii="Arial" w:hAnsi="Arial" w:cs="Arial"/>
                <w:color w:val="000000"/>
                <w:kern w:val="0"/>
                <w:szCs w:val="21"/>
              </w:rPr>
            </w:pPr>
            <w:r>
              <w:rPr>
                <w:rFonts w:hint="eastAsia"/>
                <w:szCs w:val="21"/>
              </w:rPr>
              <w:t>R</w:t>
            </w:r>
            <w:r w:rsidRPr="0075078D">
              <w:rPr>
                <w:rFonts w:ascii="Arial" w:hAnsi="Arial" w:cs="Arial"/>
                <w:color w:val="000000"/>
                <w:kern w:val="0"/>
                <w:szCs w:val="21"/>
              </w:rPr>
              <w:t>eturn the PCI module exist or not,</w:t>
            </w:r>
          </w:p>
          <w:p w:rsidR="00BD2348" w:rsidRPr="0075078D" w:rsidRDefault="00BD2348" w:rsidP="00BD2348">
            <w:pPr>
              <w:rPr>
                <w:rFonts w:ascii="Arial" w:hAnsi="Arial" w:cs="Arial"/>
                <w:color w:val="000000"/>
                <w:kern w:val="0"/>
                <w:szCs w:val="21"/>
              </w:rPr>
            </w:pPr>
            <w:r w:rsidRPr="0075078D">
              <w:rPr>
                <w:rFonts w:ascii="Arial" w:hAnsi="Arial" w:cs="Arial"/>
                <w:color w:val="000000"/>
                <w:kern w:val="0"/>
                <w:szCs w:val="21"/>
              </w:rPr>
              <w:t>‘0’ - not exist.</w:t>
            </w:r>
          </w:p>
          <w:p w:rsidR="00BD2348" w:rsidRDefault="00BD2348" w:rsidP="00BD2348">
            <w:pPr>
              <w:pStyle w:val="Default"/>
              <w:jc w:val="both"/>
              <w:rPr>
                <w:sz w:val="21"/>
                <w:szCs w:val="21"/>
              </w:rPr>
            </w:pPr>
            <w:r w:rsidRPr="0075078D">
              <w:rPr>
                <w:sz w:val="21"/>
                <w:szCs w:val="21"/>
              </w:rPr>
              <w:t>‘1’ - exist.</w:t>
            </w:r>
          </w:p>
        </w:tc>
      </w:tr>
      <w:tr w:rsidR="00BD2348" w:rsidTr="005C4907">
        <w:trPr>
          <w:trHeight w:val="312"/>
        </w:trPr>
        <w:tc>
          <w:tcPr>
            <w:tcW w:w="1281" w:type="dxa"/>
          </w:tcPr>
          <w:p w:rsidR="00BD2348" w:rsidRDefault="00BD2348" w:rsidP="00BD2348">
            <w:r>
              <w:rPr>
                <w:rFonts w:hint="eastAsia"/>
              </w:rPr>
              <w:t>0129</w:t>
            </w:r>
          </w:p>
        </w:tc>
        <w:tc>
          <w:tcPr>
            <w:tcW w:w="2233" w:type="dxa"/>
          </w:tcPr>
          <w:p w:rsidR="00BD2348" w:rsidRDefault="00BD2348" w:rsidP="00BD2348">
            <w:pPr>
              <w:ind w:left="420" w:hangingChars="200" w:hanging="420"/>
              <w:rPr>
                <w:szCs w:val="21"/>
              </w:rPr>
            </w:pPr>
            <w:proofErr w:type="spellStart"/>
            <w:r>
              <w:rPr>
                <w:rFonts w:hint="eastAsia"/>
                <w:szCs w:val="21"/>
              </w:rPr>
              <w:t>TermTime</w:t>
            </w:r>
            <w:proofErr w:type="spellEnd"/>
          </w:p>
        </w:tc>
        <w:tc>
          <w:tcPr>
            <w:tcW w:w="1118" w:type="dxa"/>
          </w:tcPr>
          <w:p w:rsidR="00BD2348" w:rsidRDefault="00BD2348" w:rsidP="00BD2348">
            <w:pPr>
              <w:ind w:left="420" w:hangingChars="200" w:hanging="420"/>
              <w:rPr>
                <w:szCs w:val="21"/>
              </w:rPr>
            </w:pPr>
            <w:r>
              <w:rPr>
                <w:szCs w:val="21"/>
              </w:rPr>
              <w:t>N</w:t>
            </w:r>
            <w:r>
              <w:rPr>
                <w:rFonts w:hint="eastAsia"/>
                <w:szCs w:val="21"/>
              </w:rPr>
              <w:t xml:space="preserve"> </w:t>
            </w:r>
            <w:r>
              <w:rPr>
                <w:szCs w:val="21"/>
              </w:rPr>
              <w:t>14</w:t>
            </w:r>
          </w:p>
        </w:tc>
        <w:tc>
          <w:tcPr>
            <w:tcW w:w="1250" w:type="dxa"/>
          </w:tcPr>
          <w:p w:rsidR="00BD2348" w:rsidRDefault="00BD2348" w:rsidP="00BD2348">
            <w:pPr>
              <w:ind w:left="420" w:hangingChars="200" w:hanging="420"/>
              <w:rPr>
                <w:szCs w:val="21"/>
              </w:rPr>
            </w:pPr>
            <w:r>
              <w:rPr>
                <w:szCs w:val="21"/>
              </w:rPr>
              <w:t>WR</w:t>
            </w:r>
          </w:p>
        </w:tc>
        <w:tc>
          <w:tcPr>
            <w:tcW w:w="2477" w:type="dxa"/>
          </w:tcPr>
          <w:p w:rsidR="00BD2348" w:rsidRDefault="00BD2348" w:rsidP="00BD2348">
            <w:pPr>
              <w:rPr>
                <w:szCs w:val="21"/>
              </w:rPr>
            </w:pPr>
            <w:proofErr w:type="spellStart"/>
            <w:r>
              <w:rPr>
                <w:rFonts w:ascii="Times New Roman" w:eastAsia="宋体" w:hAnsi="Times New Roman" w:cs="Times New Roman"/>
                <w:sz w:val="22"/>
              </w:rPr>
              <w:t>Termianl</w:t>
            </w:r>
            <w:proofErr w:type="spellEnd"/>
            <w:r>
              <w:rPr>
                <w:rFonts w:ascii="Times New Roman" w:eastAsia="宋体" w:hAnsi="Times New Roman" w:cs="Times New Roman"/>
                <w:sz w:val="22"/>
              </w:rPr>
              <w:t xml:space="preserve"> time , BCD format :</w:t>
            </w:r>
            <w:proofErr w:type="spellStart"/>
            <w:r w:rsidRPr="002F35AC">
              <w:rPr>
                <w:rFonts w:ascii="Times New Roman" w:eastAsia="宋体" w:hAnsi="Times New Roman" w:cs="Times New Roman"/>
                <w:sz w:val="22"/>
              </w:rPr>
              <w:t>YYMMDDhhmmss</w:t>
            </w:r>
            <w:r>
              <w:rPr>
                <w:rFonts w:ascii="Times New Roman" w:eastAsia="宋体" w:hAnsi="Times New Roman" w:cs="Times New Roman"/>
                <w:sz w:val="22"/>
              </w:rPr>
              <w:t>WW</w:t>
            </w:r>
            <w:proofErr w:type="spellEnd"/>
            <w:r>
              <w:rPr>
                <w:rFonts w:ascii="Times New Roman" w:eastAsia="宋体" w:hAnsi="Times New Roman" w:cs="Times New Roman"/>
                <w:sz w:val="22"/>
              </w:rPr>
              <w:t xml:space="preserve">, set time with format: </w:t>
            </w:r>
            <w:proofErr w:type="spellStart"/>
            <w:r w:rsidRPr="002F35AC">
              <w:rPr>
                <w:rFonts w:ascii="Times New Roman" w:eastAsia="宋体" w:hAnsi="Times New Roman" w:cs="Times New Roman"/>
                <w:sz w:val="22"/>
              </w:rPr>
              <w:t>YYMMDDhhmmss</w:t>
            </w:r>
            <w:proofErr w:type="spellEnd"/>
            <w:r>
              <w:rPr>
                <w:rFonts w:ascii="Times New Roman" w:eastAsia="宋体" w:hAnsi="Times New Roman" w:cs="Times New Roman"/>
                <w:sz w:val="22"/>
              </w:rPr>
              <w:t xml:space="preserve">, and get time with format: </w:t>
            </w:r>
            <w:proofErr w:type="spellStart"/>
            <w:r w:rsidRPr="002F35AC">
              <w:rPr>
                <w:rFonts w:ascii="Times New Roman" w:eastAsia="宋体" w:hAnsi="Times New Roman" w:cs="Times New Roman"/>
                <w:sz w:val="22"/>
              </w:rPr>
              <w:t>YYMMDDhhmmss</w:t>
            </w:r>
            <w:r>
              <w:rPr>
                <w:rFonts w:ascii="Times New Roman" w:eastAsia="宋体" w:hAnsi="Times New Roman" w:cs="Times New Roman"/>
                <w:sz w:val="22"/>
              </w:rPr>
              <w:t>WW</w:t>
            </w:r>
            <w:proofErr w:type="spellEnd"/>
            <w:r>
              <w:rPr>
                <w:rFonts w:ascii="Times New Roman" w:eastAsia="宋体" w:hAnsi="Times New Roman" w:cs="Times New Roman"/>
                <w:sz w:val="22"/>
              </w:rPr>
              <w:t>.</w:t>
            </w:r>
            <w:r w:rsidRPr="002F35AC">
              <w:rPr>
                <w:rFonts w:ascii="宋体" w:eastAsia="宋体" w:hAnsi="宋体" w:cs="宋体"/>
              </w:rPr>
              <w:br/>
            </w:r>
          </w:p>
        </w:tc>
      </w:tr>
    </w:tbl>
    <w:p w:rsidR="00396F7C" w:rsidRPr="002815AB" w:rsidRDefault="00396F7C" w:rsidP="00396F7C"/>
    <w:p w:rsidR="00396F7C" w:rsidRDefault="00396F7C" w:rsidP="00396F7C">
      <w:pPr>
        <w:pStyle w:val="2"/>
        <w:rPr>
          <w:color w:val="0070C0"/>
        </w:rPr>
      </w:pPr>
      <w:bookmarkStart w:id="3482" w:name="_Appendix_4_–"/>
      <w:bookmarkStart w:id="3483" w:name="_Toc478130846"/>
      <w:bookmarkEnd w:id="3482"/>
      <w:r w:rsidRPr="00A327AB">
        <w:rPr>
          <w:rFonts w:hint="eastAsia"/>
          <w:color w:val="0070C0"/>
        </w:rPr>
        <w:t xml:space="preserve">Appendix </w:t>
      </w:r>
      <w:r>
        <w:rPr>
          <w:color w:val="0070C0"/>
        </w:rPr>
        <w:t>4 – Application parameter list</w:t>
      </w:r>
      <w:bookmarkEnd w:id="3480"/>
      <w:bookmarkEnd w:id="3483"/>
    </w:p>
    <w:tbl>
      <w:tblPr>
        <w:tblStyle w:val="a5"/>
        <w:tblW w:w="8359" w:type="dxa"/>
        <w:tblLook w:val="04A0" w:firstRow="1" w:lastRow="0" w:firstColumn="1" w:lastColumn="0" w:noHBand="0" w:noVBand="1"/>
      </w:tblPr>
      <w:tblGrid>
        <w:gridCol w:w="1281"/>
        <w:gridCol w:w="2233"/>
        <w:gridCol w:w="1118"/>
        <w:gridCol w:w="1250"/>
        <w:gridCol w:w="2477"/>
      </w:tblGrid>
      <w:tr w:rsidR="00396F7C" w:rsidRPr="00F95871" w:rsidTr="000F0922">
        <w:trPr>
          <w:trHeight w:val="312"/>
        </w:trPr>
        <w:tc>
          <w:tcPr>
            <w:tcW w:w="1281" w:type="dxa"/>
            <w:shd w:val="clear" w:color="auto" w:fill="5B9BD5" w:themeFill="accent1"/>
          </w:tcPr>
          <w:p w:rsidR="00396F7C" w:rsidRPr="00F95871" w:rsidRDefault="00396F7C" w:rsidP="005C4907">
            <w:pPr>
              <w:ind w:left="402" w:hangingChars="200" w:hanging="402"/>
              <w:rPr>
                <w:rFonts w:ascii="Arial" w:hAnsi="Arial" w:cs="Arial"/>
                <w:b/>
                <w:color w:val="E7E6E6" w:themeColor="background2"/>
                <w:sz w:val="20"/>
                <w:szCs w:val="20"/>
              </w:rPr>
            </w:pPr>
            <w:bookmarkStart w:id="3484" w:name="_Hlk459803208"/>
            <w:r>
              <w:rPr>
                <w:rFonts w:ascii="Arial" w:hAnsi="Arial" w:cs="Arial"/>
                <w:b/>
                <w:color w:val="E7E6E6" w:themeColor="background2"/>
                <w:sz w:val="20"/>
                <w:szCs w:val="20"/>
              </w:rPr>
              <w:t>TAG</w:t>
            </w:r>
          </w:p>
        </w:tc>
        <w:tc>
          <w:tcPr>
            <w:tcW w:w="2233" w:type="dxa"/>
            <w:shd w:val="clear" w:color="auto" w:fill="5B9BD5" w:themeFill="accent1"/>
          </w:tcPr>
          <w:p w:rsidR="00396F7C" w:rsidRPr="00F95871" w:rsidRDefault="00396F7C" w:rsidP="005C4907">
            <w:pPr>
              <w:ind w:left="402" w:hangingChars="200" w:hanging="402"/>
              <w:rPr>
                <w:rFonts w:ascii="Arial" w:hAnsi="Arial" w:cs="Arial"/>
                <w:b/>
                <w:color w:val="E7E6E6" w:themeColor="background2"/>
                <w:sz w:val="20"/>
                <w:szCs w:val="20"/>
              </w:rPr>
            </w:pPr>
            <w:r w:rsidRPr="00F95871">
              <w:rPr>
                <w:rFonts w:ascii="Arial" w:hAnsi="Arial" w:cs="Arial"/>
                <w:b/>
                <w:color w:val="E7E6E6" w:themeColor="background2"/>
                <w:sz w:val="20"/>
                <w:szCs w:val="20"/>
              </w:rPr>
              <w:t>Element</w:t>
            </w:r>
          </w:p>
        </w:tc>
        <w:tc>
          <w:tcPr>
            <w:tcW w:w="1118" w:type="dxa"/>
            <w:shd w:val="clear" w:color="auto" w:fill="5B9BD5" w:themeFill="accent1"/>
          </w:tcPr>
          <w:p w:rsidR="00396F7C" w:rsidRPr="00F95871" w:rsidRDefault="00396F7C" w:rsidP="005C4907">
            <w:pPr>
              <w:ind w:left="402" w:hangingChars="200" w:hanging="402"/>
              <w:rPr>
                <w:rFonts w:ascii="Arial" w:hAnsi="Arial" w:cs="Arial"/>
                <w:b/>
                <w:color w:val="E7E6E6" w:themeColor="background2"/>
                <w:sz w:val="20"/>
                <w:szCs w:val="20"/>
              </w:rPr>
            </w:pPr>
            <w:r w:rsidRPr="00F95871">
              <w:rPr>
                <w:rFonts w:ascii="Arial" w:hAnsi="Arial" w:cs="Arial"/>
                <w:b/>
                <w:color w:val="E7E6E6" w:themeColor="background2"/>
                <w:sz w:val="20"/>
                <w:szCs w:val="20"/>
              </w:rPr>
              <w:t>Attribute</w:t>
            </w:r>
          </w:p>
        </w:tc>
        <w:tc>
          <w:tcPr>
            <w:tcW w:w="1250" w:type="dxa"/>
            <w:shd w:val="clear" w:color="auto" w:fill="5B9BD5" w:themeFill="accent1"/>
          </w:tcPr>
          <w:p w:rsidR="00396F7C" w:rsidRPr="00F95871" w:rsidRDefault="00396F7C" w:rsidP="005C4907">
            <w:pPr>
              <w:ind w:left="402" w:hangingChars="200" w:hanging="402"/>
              <w:rPr>
                <w:rFonts w:ascii="Arial" w:hAnsi="Arial" w:cs="Arial"/>
                <w:b/>
                <w:color w:val="E7E6E6" w:themeColor="background2"/>
                <w:sz w:val="20"/>
                <w:szCs w:val="20"/>
              </w:rPr>
            </w:pPr>
            <w:r>
              <w:rPr>
                <w:rFonts w:ascii="Arial" w:hAnsi="Arial" w:cs="Arial" w:hint="eastAsia"/>
                <w:b/>
                <w:color w:val="E7E6E6" w:themeColor="background2"/>
                <w:sz w:val="20"/>
                <w:szCs w:val="20"/>
              </w:rPr>
              <w:t>Read Write</w:t>
            </w:r>
          </w:p>
        </w:tc>
        <w:tc>
          <w:tcPr>
            <w:tcW w:w="2477" w:type="dxa"/>
            <w:shd w:val="clear" w:color="auto" w:fill="5B9BD5" w:themeFill="accent1"/>
          </w:tcPr>
          <w:p w:rsidR="00396F7C" w:rsidRPr="00F95871" w:rsidRDefault="00396F7C" w:rsidP="005C4907">
            <w:pPr>
              <w:ind w:left="402" w:hangingChars="200" w:hanging="402"/>
              <w:rPr>
                <w:rFonts w:ascii="Arial" w:hAnsi="Arial" w:cs="Arial"/>
                <w:b/>
                <w:color w:val="E7E6E6" w:themeColor="background2"/>
                <w:sz w:val="20"/>
                <w:szCs w:val="20"/>
              </w:rPr>
            </w:pPr>
            <w:r w:rsidRPr="00F95871">
              <w:rPr>
                <w:rFonts w:ascii="Arial" w:hAnsi="Arial" w:cs="Arial"/>
                <w:b/>
                <w:color w:val="E7E6E6" w:themeColor="background2"/>
                <w:sz w:val="20"/>
                <w:szCs w:val="20"/>
              </w:rPr>
              <w:t>Description</w:t>
            </w:r>
          </w:p>
        </w:tc>
      </w:tr>
      <w:bookmarkEnd w:id="3484"/>
      <w:tr w:rsidR="00396F7C" w:rsidRPr="00EB0CA0" w:rsidTr="005C4907">
        <w:trPr>
          <w:trHeight w:val="312"/>
        </w:trPr>
        <w:tc>
          <w:tcPr>
            <w:tcW w:w="1281" w:type="dxa"/>
          </w:tcPr>
          <w:p w:rsidR="00396F7C" w:rsidRPr="00B617E6" w:rsidRDefault="00396F7C" w:rsidP="005C4907">
            <w:r>
              <w:t>0201</w:t>
            </w:r>
          </w:p>
        </w:tc>
        <w:tc>
          <w:tcPr>
            <w:tcW w:w="2233" w:type="dxa"/>
          </w:tcPr>
          <w:p w:rsidR="00396F7C" w:rsidRPr="00EB0CA0" w:rsidRDefault="00396F7C" w:rsidP="005C4907">
            <w:pPr>
              <w:ind w:left="420" w:hangingChars="200" w:hanging="420"/>
              <w:rPr>
                <w:szCs w:val="21"/>
              </w:rPr>
            </w:pPr>
            <w:proofErr w:type="spellStart"/>
            <w:r w:rsidRPr="00EB0CA0">
              <w:rPr>
                <w:rFonts w:hint="eastAsia"/>
                <w:szCs w:val="21"/>
              </w:rPr>
              <w:t>SleepModeTimeout</w:t>
            </w:r>
            <w:proofErr w:type="spellEnd"/>
          </w:p>
        </w:tc>
        <w:tc>
          <w:tcPr>
            <w:tcW w:w="1118" w:type="dxa"/>
          </w:tcPr>
          <w:p w:rsidR="00396F7C" w:rsidRPr="00EB0CA0" w:rsidRDefault="00396F7C" w:rsidP="005C4907">
            <w:pPr>
              <w:ind w:left="420" w:hangingChars="200" w:hanging="420"/>
              <w:rPr>
                <w:szCs w:val="21"/>
              </w:rPr>
            </w:pPr>
            <w:r w:rsidRPr="00EB0CA0">
              <w:rPr>
                <w:szCs w:val="21"/>
              </w:rPr>
              <w:t>n…4</w:t>
            </w:r>
          </w:p>
        </w:tc>
        <w:tc>
          <w:tcPr>
            <w:tcW w:w="1250" w:type="dxa"/>
          </w:tcPr>
          <w:p w:rsidR="00396F7C" w:rsidRPr="00EB0CA0" w:rsidRDefault="00396F7C" w:rsidP="005C4907">
            <w:pPr>
              <w:ind w:left="420" w:hangingChars="200" w:hanging="420"/>
              <w:rPr>
                <w:szCs w:val="21"/>
              </w:rPr>
            </w:pPr>
            <w:r>
              <w:rPr>
                <w:rFonts w:hint="eastAsia"/>
                <w:szCs w:val="21"/>
              </w:rPr>
              <w:t>WR</w:t>
            </w:r>
          </w:p>
        </w:tc>
        <w:tc>
          <w:tcPr>
            <w:tcW w:w="2477" w:type="dxa"/>
          </w:tcPr>
          <w:p w:rsidR="00396F7C" w:rsidRDefault="00396F7C" w:rsidP="005C4907">
            <w:pPr>
              <w:ind w:left="420" w:hangingChars="200" w:hanging="420"/>
              <w:rPr>
                <w:szCs w:val="21"/>
              </w:rPr>
            </w:pPr>
            <w:r w:rsidRPr="00EB0CA0">
              <w:rPr>
                <w:szCs w:val="21"/>
              </w:rPr>
              <w:t>Timeout in 100ms for waiting timeout. Valid value should be [0, 3000]. The value of “”</w:t>
            </w:r>
            <w:r w:rsidRPr="00EB0CA0">
              <w:rPr>
                <w:rFonts w:hint="eastAsia"/>
                <w:szCs w:val="21"/>
              </w:rPr>
              <w:t xml:space="preserve"> or 0</w:t>
            </w:r>
            <w:r w:rsidRPr="00EB0CA0">
              <w:rPr>
                <w:szCs w:val="21"/>
              </w:rPr>
              <w:t xml:space="preserve"> means waiting till user canceled or confirmed.</w:t>
            </w:r>
          </w:p>
          <w:p w:rsidR="00396F7C" w:rsidRPr="00EB0CA0" w:rsidRDefault="00396F7C" w:rsidP="005C4907">
            <w:pPr>
              <w:ind w:left="420" w:hangingChars="200" w:hanging="420"/>
              <w:rPr>
                <w:szCs w:val="21"/>
              </w:rPr>
            </w:pPr>
            <w:r>
              <w:rPr>
                <w:szCs w:val="21"/>
              </w:rPr>
              <w:t>Such as: 0x30 0x00 means 3000.</w:t>
            </w:r>
          </w:p>
        </w:tc>
      </w:tr>
      <w:tr w:rsidR="00396F7C" w:rsidRPr="00EB0CA0" w:rsidTr="005C4907">
        <w:trPr>
          <w:trHeight w:val="312"/>
        </w:trPr>
        <w:tc>
          <w:tcPr>
            <w:tcW w:w="1281" w:type="dxa"/>
          </w:tcPr>
          <w:p w:rsidR="00396F7C" w:rsidRPr="00B617E6" w:rsidRDefault="00396F7C" w:rsidP="005C4907">
            <w:r>
              <w:t>0202</w:t>
            </w:r>
          </w:p>
        </w:tc>
        <w:tc>
          <w:tcPr>
            <w:tcW w:w="2233" w:type="dxa"/>
          </w:tcPr>
          <w:p w:rsidR="00396F7C" w:rsidRPr="00EB0CA0" w:rsidRDefault="00396F7C" w:rsidP="005C4907">
            <w:pPr>
              <w:ind w:left="420" w:hangingChars="200" w:hanging="420"/>
              <w:rPr>
                <w:szCs w:val="21"/>
              </w:rPr>
            </w:pPr>
            <w:proofErr w:type="spellStart"/>
            <w:r>
              <w:rPr>
                <w:rFonts w:hint="eastAsia"/>
                <w:szCs w:val="21"/>
              </w:rPr>
              <w:t>PINEncryptionType</w:t>
            </w:r>
            <w:proofErr w:type="spellEnd"/>
          </w:p>
        </w:tc>
        <w:tc>
          <w:tcPr>
            <w:tcW w:w="1118" w:type="dxa"/>
          </w:tcPr>
          <w:p w:rsidR="00396F7C" w:rsidRPr="00EB0CA0" w:rsidRDefault="00396F7C" w:rsidP="005C4907">
            <w:pPr>
              <w:rPr>
                <w:szCs w:val="21"/>
              </w:rPr>
            </w:pPr>
            <w:r w:rsidRPr="00EB0CA0">
              <w:rPr>
                <w:szCs w:val="21"/>
              </w:rPr>
              <w:t>n</w:t>
            </w:r>
            <w:r>
              <w:rPr>
                <w:szCs w:val="21"/>
              </w:rPr>
              <w:t xml:space="preserve"> 2</w:t>
            </w:r>
          </w:p>
        </w:tc>
        <w:tc>
          <w:tcPr>
            <w:tcW w:w="1250" w:type="dxa"/>
          </w:tcPr>
          <w:p w:rsidR="00396F7C" w:rsidRDefault="00396F7C" w:rsidP="005C4907">
            <w:pPr>
              <w:ind w:left="420" w:hangingChars="200" w:hanging="420"/>
              <w:jc w:val="left"/>
              <w:rPr>
                <w:szCs w:val="21"/>
              </w:rPr>
            </w:pPr>
            <w:r>
              <w:rPr>
                <w:rFonts w:hint="eastAsia"/>
                <w:szCs w:val="21"/>
              </w:rPr>
              <w:t>WR</w:t>
            </w:r>
          </w:p>
        </w:tc>
        <w:tc>
          <w:tcPr>
            <w:tcW w:w="2477" w:type="dxa"/>
          </w:tcPr>
          <w:p w:rsidR="00396F7C" w:rsidRPr="00EB0CA0" w:rsidRDefault="00396F7C" w:rsidP="005C4907">
            <w:pPr>
              <w:ind w:left="420" w:hangingChars="200" w:hanging="420"/>
              <w:jc w:val="left"/>
              <w:rPr>
                <w:szCs w:val="21"/>
              </w:rPr>
            </w:pPr>
            <w:r>
              <w:rPr>
                <w:szCs w:val="21"/>
              </w:rPr>
              <w:t>For PIN encryption, i</w:t>
            </w:r>
            <w:r w:rsidRPr="00EB0CA0">
              <w:rPr>
                <w:rFonts w:hint="eastAsia"/>
                <w:szCs w:val="21"/>
              </w:rPr>
              <w:t>ndicates which kind of encryption is going to adopt, valid value shall be as below:</w:t>
            </w:r>
          </w:p>
          <w:p w:rsidR="00396F7C" w:rsidRPr="00EB0CA0" w:rsidRDefault="00396F7C" w:rsidP="005C4907">
            <w:pPr>
              <w:ind w:left="420" w:hangingChars="200" w:hanging="420"/>
              <w:jc w:val="left"/>
              <w:rPr>
                <w:szCs w:val="21"/>
              </w:rPr>
            </w:pPr>
            <w:r w:rsidRPr="00EB0CA0">
              <w:rPr>
                <w:szCs w:val="21"/>
              </w:rPr>
              <w:t>1 – TDES</w:t>
            </w:r>
          </w:p>
          <w:p w:rsidR="00396F7C" w:rsidRPr="00EB0CA0" w:rsidRDefault="00396F7C" w:rsidP="005C4907">
            <w:pPr>
              <w:ind w:left="420" w:hangingChars="200" w:hanging="420"/>
              <w:rPr>
                <w:szCs w:val="21"/>
              </w:rPr>
            </w:pPr>
            <w:r w:rsidRPr="00EB0CA0">
              <w:rPr>
                <w:szCs w:val="21"/>
              </w:rPr>
              <w:t>2 –</w:t>
            </w:r>
            <w:r>
              <w:rPr>
                <w:szCs w:val="21"/>
              </w:rPr>
              <w:t xml:space="preserve"> DUKPT</w:t>
            </w:r>
          </w:p>
        </w:tc>
      </w:tr>
      <w:tr w:rsidR="00396F7C" w:rsidRPr="00EB0CA0" w:rsidTr="005C4907">
        <w:trPr>
          <w:trHeight w:val="1423"/>
        </w:trPr>
        <w:tc>
          <w:tcPr>
            <w:tcW w:w="1281" w:type="dxa"/>
          </w:tcPr>
          <w:p w:rsidR="00396F7C" w:rsidRPr="00625ACB" w:rsidRDefault="00396F7C" w:rsidP="005C4907">
            <w:r>
              <w:t>0203</w:t>
            </w:r>
          </w:p>
        </w:tc>
        <w:tc>
          <w:tcPr>
            <w:tcW w:w="2233" w:type="dxa"/>
          </w:tcPr>
          <w:p w:rsidR="00396F7C" w:rsidRDefault="00396F7C" w:rsidP="005C4907">
            <w:pPr>
              <w:ind w:left="420" w:hangingChars="200" w:hanging="420"/>
              <w:rPr>
                <w:szCs w:val="21"/>
              </w:rPr>
            </w:pPr>
            <w:proofErr w:type="spellStart"/>
            <w:r>
              <w:rPr>
                <w:rFonts w:hint="eastAsia"/>
                <w:szCs w:val="21"/>
              </w:rPr>
              <w:t>PINEncryptionKeyIdx</w:t>
            </w:r>
            <w:proofErr w:type="spellEnd"/>
          </w:p>
        </w:tc>
        <w:tc>
          <w:tcPr>
            <w:tcW w:w="1118" w:type="dxa"/>
          </w:tcPr>
          <w:p w:rsidR="00396F7C" w:rsidRDefault="00396F7C" w:rsidP="005C4907">
            <w:pPr>
              <w:ind w:left="420" w:hangingChars="200" w:hanging="420"/>
              <w:rPr>
                <w:szCs w:val="21"/>
              </w:rPr>
            </w:pPr>
            <w:r>
              <w:rPr>
                <w:rFonts w:hint="eastAsia"/>
                <w:szCs w:val="21"/>
              </w:rPr>
              <w:t>n</w:t>
            </w:r>
            <w:r>
              <w:rPr>
                <w:szCs w:val="21"/>
              </w:rPr>
              <w:t xml:space="preserve"> </w:t>
            </w:r>
            <w:r>
              <w:rPr>
                <w:rFonts w:hint="eastAsia"/>
                <w:szCs w:val="21"/>
              </w:rPr>
              <w:t>2</w:t>
            </w:r>
          </w:p>
        </w:tc>
        <w:tc>
          <w:tcPr>
            <w:tcW w:w="1250" w:type="dxa"/>
          </w:tcPr>
          <w:p w:rsidR="00396F7C" w:rsidRDefault="00396F7C" w:rsidP="005C4907">
            <w:pPr>
              <w:ind w:left="420" w:hangingChars="200" w:hanging="420"/>
              <w:jc w:val="left"/>
              <w:rPr>
                <w:szCs w:val="21"/>
              </w:rPr>
            </w:pPr>
            <w:r>
              <w:rPr>
                <w:rFonts w:hint="eastAsia"/>
                <w:szCs w:val="21"/>
              </w:rPr>
              <w:t>WR</w:t>
            </w:r>
          </w:p>
        </w:tc>
        <w:tc>
          <w:tcPr>
            <w:tcW w:w="2477" w:type="dxa"/>
          </w:tcPr>
          <w:p w:rsidR="00396F7C" w:rsidRPr="00EB0CA0" w:rsidRDefault="00396F7C" w:rsidP="005C4907">
            <w:pPr>
              <w:ind w:left="420" w:hangingChars="200" w:hanging="420"/>
              <w:jc w:val="left"/>
              <w:rPr>
                <w:szCs w:val="21"/>
              </w:rPr>
            </w:pPr>
            <w:r>
              <w:rPr>
                <w:szCs w:val="21"/>
              </w:rPr>
              <w:t>For PIN encryption, i</w:t>
            </w:r>
            <w:r w:rsidRPr="00EB0CA0">
              <w:rPr>
                <w:rFonts w:hint="eastAsia"/>
                <w:szCs w:val="21"/>
              </w:rPr>
              <w:t xml:space="preserve">ndicates which key is going to be </w:t>
            </w:r>
            <w:r w:rsidRPr="00EB0CA0">
              <w:rPr>
                <w:szCs w:val="21"/>
              </w:rPr>
              <w:t>used for data encryption</w:t>
            </w:r>
          </w:p>
        </w:tc>
      </w:tr>
      <w:tr w:rsidR="00396F7C" w:rsidRPr="00EB0CA0" w:rsidTr="005C4907">
        <w:trPr>
          <w:trHeight w:val="312"/>
        </w:trPr>
        <w:tc>
          <w:tcPr>
            <w:tcW w:w="1281" w:type="dxa"/>
          </w:tcPr>
          <w:p w:rsidR="00396F7C" w:rsidRPr="00625ACB" w:rsidDel="00654350" w:rsidRDefault="00396F7C" w:rsidP="005C4907">
            <w:r>
              <w:t>0204</w:t>
            </w:r>
          </w:p>
        </w:tc>
        <w:tc>
          <w:tcPr>
            <w:tcW w:w="2233" w:type="dxa"/>
          </w:tcPr>
          <w:p w:rsidR="00396F7C" w:rsidRDefault="00396F7C" w:rsidP="005C4907">
            <w:pPr>
              <w:ind w:left="420" w:hangingChars="200" w:hanging="420"/>
              <w:rPr>
                <w:szCs w:val="21"/>
              </w:rPr>
            </w:pPr>
            <w:proofErr w:type="spellStart"/>
            <w:r>
              <w:rPr>
                <w:rFonts w:hint="eastAsia"/>
                <w:szCs w:val="21"/>
              </w:rPr>
              <w:t>PINBlockMode</w:t>
            </w:r>
            <w:proofErr w:type="spellEnd"/>
          </w:p>
        </w:tc>
        <w:tc>
          <w:tcPr>
            <w:tcW w:w="1118" w:type="dxa"/>
          </w:tcPr>
          <w:p w:rsidR="00396F7C" w:rsidRDefault="00396F7C" w:rsidP="005C4907">
            <w:pPr>
              <w:ind w:left="420" w:hangingChars="200" w:hanging="420"/>
              <w:rPr>
                <w:szCs w:val="21"/>
              </w:rPr>
            </w:pPr>
            <w:r>
              <w:rPr>
                <w:szCs w:val="21"/>
              </w:rPr>
              <w:t>n</w:t>
            </w:r>
            <w:r>
              <w:rPr>
                <w:rFonts w:hint="eastAsia"/>
                <w:szCs w:val="21"/>
              </w:rPr>
              <w:t xml:space="preserve"> </w:t>
            </w:r>
            <w:r>
              <w:rPr>
                <w:szCs w:val="21"/>
              </w:rPr>
              <w:t>2</w:t>
            </w:r>
          </w:p>
        </w:tc>
        <w:tc>
          <w:tcPr>
            <w:tcW w:w="1250" w:type="dxa"/>
          </w:tcPr>
          <w:p w:rsidR="00396F7C" w:rsidRDefault="00396F7C" w:rsidP="005C4907">
            <w:pPr>
              <w:ind w:left="420" w:hangingChars="200" w:hanging="420"/>
              <w:jc w:val="left"/>
              <w:rPr>
                <w:szCs w:val="21"/>
              </w:rPr>
            </w:pPr>
            <w:r>
              <w:rPr>
                <w:rFonts w:hint="eastAsia"/>
                <w:szCs w:val="21"/>
              </w:rPr>
              <w:t>WR</w:t>
            </w:r>
          </w:p>
        </w:tc>
        <w:tc>
          <w:tcPr>
            <w:tcW w:w="2477" w:type="dxa"/>
          </w:tcPr>
          <w:p w:rsidR="00396F7C" w:rsidRDefault="00396F7C" w:rsidP="005C4907">
            <w:pPr>
              <w:ind w:left="420" w:hangingChars="200" w:hanging="420"/>
              <w:jc w:val="left"/>
              <w:rPr>
                <w:szCs w:val="21"/>
              </w:rPr>
            </w:pPr>
            <w:r>
              <w:rPr>
                <w:rFonts w:hint="eastAsia"/>
                <w:szCs w:val="21"/>
              </w:rPr>
              <w:t>PIN block mode,</w:t>
            </w:r>
          </w:p>
          <w:p w:rsidR="00396F7C" w:rsidRDefault="00396F7C" w:rsidP="005C4907">
            <w:pPr>
              <w:ind w:left="420" w:hangingChars="200" w:hanging="420"/>
              <w:jc w:val="left"/>
              <w:rPr>
                <w:szCs w:val="21"/>
              </w:rPr>
            </w:pPr>
            <w:r>
              <w:rPr>
                <w:szCs w:val="21"/>
              </w:rPr>
              <w:t>0x00 – ISO9564 format 0.</w:t>
            </w:r>
          </w:p>
          <w:p w:rsidR="00396F7C" w:rsidRDefault="00396F7C" w:rsidP="005C4907">
            <w:pPr>
              <w:ind w:left="420" w:hangingChars="200" w:hanging="420"/>
              <w:jc w:val="left"/>
              <w:rPr>
                <w:szCs w:val="21"/>
              </w:rPr>
            </w:pPr>
            <w:r>
              <w:rPr>
                <w:szCs w:val="21"/>
              </w:rPr>
              <w:t>0x01 – ISO9564 format 1.</w:t>
            </w:r>
          </w:p>
          <w:p w:rsidR="00396F7C" w:rsidRDefault="00396F7C" w:rsidP="005C4907">
            <w:pPr>
              <w:ind w:left="420" w:hangingChars="200" w:hanging="420"/>
              <w:jc w:val="left"/>
              <w:rPr>
                <w:szCs w:val="21"/>
              </w:rPr>
            </w:pPr>
            <w:r>
              <w:rPr>
                <w:szCs w:val="21"/>
              </w:rPr>
              <w:lastRenderedPageBreak/>
              <w:t>0x02 – ISO9564 format 3.</w:t>
            </w:r>
          </w:p>
          <w:p w:rsidR="00396F7C" w:rsidRDefault="00396F7C" w:rsidP="005C4907">
            <w:pPr>
              <w:ind w:left="420" w:hangingChars="200" w:hanging="420"/>
              <w:jc w:val="left"/>
              <w:rPr>
                <w:szCs w:val="21"/>
              </w:rPr>
            </w:pPr>
            <w:r>
              <w:rPr>
                <w:szCs w:val="21"/>
              </w:rPr>
              <w:t>0x03 – HK EPS format.</w:t>
            </w:r>
          </w:p>
        </w:tc>
      </w:tr>
      <w:tr w:rsidR="00396F7C" w:rsidRPr="00EB0CA0" w:rsidTr="005C4907">
        <w:trPr>
          <w:trHeight w:val="312"/>
        </w:trPr>
        <w:tc>
          <w:tcPr>
            <w:tcW w:w="1281" w:type="dxa"/>
          </w:tcPr>
          <w:p w:rsidR="00396F7C" w:rsidRPr="00B617E6" w:rsidRDefault="00396F7C" w:rsidP="005C4907">
            <w:r>
              <w:lastRenderedPageBreak/>
              <w:t>0205</w:t>
            </w:r>
          </w:p>
        </w:tc>
        <w:tc>
          <w:tcPr>
            <w:tcW w:w="2233" w:type="dxa"/>
          </w:tcPr>
          <w:p w:rsidR="00396F7C" w:rsidRPr="00EB0CA0" w:rsidRDefault="00396F7C" w:rsidP="005C4907">
            <w:pPr>
              <w:ind w:left="420" w:hangingChars="200" w:hanging="420"/>
              <w:rPr>
                <w:szCs w:val="21"/>
              </w:rPr>
            </w:pPr>
            <w:proofErr w:type="spellStart"/>
            <w:r w:rsidRPr="00EB0CA0">
              <w:rPr>
                <w:rFonts w:hint="eastAsia"/>
                <w:szCs w:val="21"/>
              </w:rPr>
              <w:t>DataEncryptionType</w:t>
            </w:r>
            <w:proofErr w:type="spellEnd"/>
          </w:p>
        </w:tc>
        <w:tc>
          <w:tcPr>
            <w:tcW w:w="1118" w:type="dxa"/>
          </w:tcPr>
          <w:p w:rsidR="00396F7C" w:rsidRPr="00EB0CA0" w:rsidRDefault="00396F7C" w:rsidP="005C4907">
            <w:pPr>
              <w:ind w:left="420" w:hangingChars="200" w:hanging="420"/>
              <w:rPr>
                <w:szCs w:val="21"/>
              </w:rPr>
            </w:pPr>
            <w:r w:rsidRPr="00EB0CA0">
              <w:rPr>
                <w:szCs w:val="21"/>
              </w:rPr>
              <w:t>n</w:t>
            </w:r>
            <w:r>
              <w:rPr>
                <w:szCs w:val="21"/>
              </w:rPr>
              <w:t xml:space="preserve"> 2</w:t>
            </w:r>
          </w:p>
        </w:tc>
        <w:tc>
          <w:tcPr>
            <w:tcW w:w="1250" w:type="dxa"/>
          </w:tcPr>
          <w:p w:rsidR="00396F7C" w:rsidRDefault="00396F7C" w:rsidP="005C4907">
            <w:pPr>
              <w:ind w:left="420" w:hangingChars="200" w:hanging="420"/>
              <w:jc w:val="left"/>
              <w:rPr>
                <w:szCs w:val="21"/>
              </w:rPr>
            </w:pPr>
            <w:r>
              <w:rPr>
                <w:rFonts w:hint="eastAsia"/>
                <w:szCs w:val="21"/>
              </w:rPr>
              <w:t>WR</w:t>
            </w:r>
          </w:p>
        </w:tc>
        <w:tc>
          <w:tcPr>
            <w:tcW w:w="2477" w:type="dxa"/>
          </w:tcPr>
          <w:p w:rsidR="00396F7C" w:rsidRPr="00EB0CA0" w:rsidRDefault="00396F7C" w:rsidP="005C4907">
            <w:pPr>
              <w:ind w:left="420" w:hangingChars="200" w:hanging="420"/>
              <w:jc w:val="left"/>
              <w:rPr>
                <w:szCs w:val="21"/>
              </w:rPr>
            </w:pPr>
            <w:r>
              <w:rPr>
                <w:szCs w:val="21"/>
              </w:rPr>
              <w:t>For Data encryption, i</w:t>
            </w:r>
            <w:r w:rsidRPr="00EB0CA0">
              <w:rPr>
                <w:rFonts w:hint="eastAsia"/>
                <w:szCs w:val="21"/>
              </w:rPr>
              <w:t>ndicates which kind of encryption is going to adopt, valid value shall be as below:</w:t>
            </w:r>
          </w:p>
          <w:p w:rsidR="00396F7C" w:rsidRPr="00E16E37" w:rsidRDefault="00396F7C" w:rsidP="005C4907">
            <w:pPr>
              <w:ind w:left="420" w:hangingChars="200" w:hanging="420"/>
              <w:jc w:val="left"/>
              <w:rPr>
                <w:szCs w:val="21"/>
              </w:rPr>
            </w:pPr>
            <w:r w:rsidRPr="00E16E37">
              <w:rPr>
                <w:szCs w:val="21"/>
              </w:rPr>
              <w:t>0 – no encryption</w:t>
            </w:r>
          </w:p>
          <w:p w:rsidR="00396F7C" w:rsidRPr="00EB0CA0" w:rsidRDefault="00396F7C" w:rsidP="005C4907">
            <w:pPr>
              <w:ind w:left="420" w:hangingChars="200" w:hanging="420"/>
              <w:jc w:val="left"/>
              <w:rPr>
                <w:szCs w:val="21"/>
              </w:rPr>
            </w:pPr>
            <w:r w:rsidRPr="00EB0CA0">
              <w:rPr>
                <w:szCs w:val="21"/>
              </w:rPr>
              <w:t>1 – TDES</w:t>
            </w:r>
          </w:p>
          <w:p w:rsidR="00396F7C" w:rsidRDefault="00396F7C" w:rsidP="005C4907">
            <w:pPr>
              <w:ind w:left="420" w:hangingChars="200" w:hanging="420"/>
              <w:rPr>
                <w:ins w:id="3485" w:author="ZhangYuan(张园/深圳)" w:date="2017-03-22T11:44:00Z"/>
                <w:szCs w:val="21"/>
              </w:rPr>
            </w:pPr>
            <w:r w:rsidRPr="00EB0CA0">
              <w:rPr>
                <w:szCs w:val="21"/>
              </w:rPr>
              <w:t>2 – RSA</w:t>
            </w:r>
          </w:p>
          <w:p w:rsidR="007B1541" w:rsidRPr="00EB0CA0" w:rsidRDefault="007B1541" w:rsidP="005C4907">
            <w:pPr>
              <w:ind w:left="420" w:hangingChars="200" w:hanging="420"/>
              <w:rPr>
                <w:szCs w:val="21"/>
              </w:rPr>
            </w:pPr>
            <w:ins w:id="3486" w:author="ZhangYuan(张园/深圳)" w:date="2017-03-22T11:44:00Z">
              <w:r>
                <w:rPr>
                  <w:szCs w:val="21"/>
                </w:rPr>
                <w:t>3 - MAC</w:t>
              </w:r>
            </w:ins>
          </w:p>
        </w:tc>
      </w:tr>
      <w:tr w:rsidR="00396F7C" w:rsidRPr="00EB0CA0" w:rsidTr="005C4907">
        <w:trPr>
          <w:trHeight w:val="312"/>
        </w:trPr>
        <w:tc>
          <w:tcPr>
            <w:tcW w:w="1281" w:type="dxa"/>
          </w:tcPr>
          <w:p w:rsidR="00396F7C" w:rsidRPr="00B617E6" w:rsidRDefault="00396F7C" w:rsidP="005C4907">
            <w:r>
              <w:t>0206</w:t>
            </w:r>
          </w:p>
        </w:tc>
        <w:tc>
          <w:tcPr>
            <w:tcW w:w="2233" w:type="dxa"/>
          </w:tcPr>
          <w:p w:rsidR="00396F7C" w:rsidRPr="00EB0CA0" w:rsidRDefault="00396F7C" w:rsidP="005C4907">
            <w:pPr>
              <w:ind w:left="420" w:hangingChars="200" w:hanging="420"/>
              <w:rPr>
                <w:szCs w:val="21"/>
              </w:rPr>
            </w:pPr>
            <w:proofErr w:type="spellStart"/>
            <w:r w:rsidRPr="00EB0CA0">
              <w:rPr>
                <w:rFonts w:hint="eastAsia"/>
                <w:szCs w:val="21"/>
              </w:rPr>
              <w:t>DataEncryptionKeyIdx</w:t>
            </w:r>
            <w:proofErr w:type="spellEnd"/>
          </w:p>
        </w:tc>
        <w:tc>
          <w:tcPr>
            <w:tcW w:w="1118" w:type="dxa"/>
          </w:tcPr>
          <w:p w:rsidR="00396F7C" w:rsidRPr="00EB0CA0" w:rsidRDefault="00396F7C" w:rsidP="005C4907">
            <w:pPr>
              <w:rPr>
                <w:szCs w:val="21"/>
              </w:rPr>
            </w:pPr>
            <w:r>
              <w:rPr>
                <w:szCs w:val="21"/>
              </w:rPr>
              <w:t>n 2</w:t>
            </w:r>
          </w:p>
        </w:tc>
        <w:tc>
          <w:tcPr>
            <w:tcW w:w="1250" w:type="dxa"/>
          </w:tcPr>
          <w:p w:rsidR="00396F7C" w:rsidRDefault="00396F7C" w:rsidP="005C4907">
            <w:pPr>
              <w:ind w:left="420" w:hangingChars="200" w:hanging="420"/>
              <w:rPr>
                <w:szCs w:val="21"/>
              </w:rPr>
            </w:pPr>
            <w:r>
              <w:rPr>
                <w:rFonts w:hint="eastAsia"/>
                <w:szCs w:val="21"/>
              </w:rPr>
              <w:t>WR</w:t>
            </w:r>
          </w:p>
        </w:tc>
        <w:tc>
          <w:tcPr>
            <w:tcW w:w="2477" w:type="dxa"/>
          </w:tcPr>
          <w:p w:rsidR="00396F7C" w:rsidRPr="00EB0CA0" w:rsidRDefault="00396F7C" w:rsidP="005C4907">
            <w:pPr>
              <w:ind w:left="420" w:hangingChars="200" w:hanging="420"/>
              <w:rPr>
                <w:szCs w:val="21"/>
              </w:rPr>
            </w:pPr>
            <w:r>
              <w:rPr>
                <w:szCs w:val="21"/>
              </w:rPr>
              <w:t>For Data encryption, i</w:t>
            </w:r>
            <w:r w:rsidRPr="00EB0CA0">
              <w:rPr>
                <w:rFonts w:hint="eastAsia"/>
                <w:szCs w:val="21"/>
              </w:rPr>
              <w:t xml:space="preserve">ndicates which key is going to be </w:t>
            </w:r>
            <w:r w:rsidRPr="00EB0CA0">
              <w:rPr>
                <w:szCs w:val="21"/>
              </w:rPr>
              <w:t>used for data encryption</w:t>
            </w:r>
          </w:p>
        </w:tc>
      </w:tr>
      <w:tr w:rsidR="00396F7C" w:rsidRPr="00EB0CA0" w:rsidTr="005C4907">
        <w:trPr>
          <w:trHeight w:val="312"/>
        </w:trPr>
        <w:tc>
          <w:tcPr>
            <w:tcW w:w="1281" w:type="dxa"/>
          </w:tcPr>
          <w:p w:rsidR="00396F7C" w:rsidRPr="00625ACB" w:rsidRDefault="00396F7C" w:rsidP="005C4907">
            <w:r>
              <w:t>0207</w:t>
            </w:r>
          </w:p>
        </w:tc>
        <w:tc>
          <w:tcPr>
            <w:tcW w:w="2233" w:type="dxa"/>
          </w:tcPr>
          <w:p w:rsidR="00396F7C" w:rsidRPr="00EB0CA0" w:rsidRDefault="00396F7C" w:rsidP="005C4907">
            <w:pPr>
              <w:ind w:left="420" w:hangingChars="200" w:hanging="420"/>
              <w:rPr>
                <w:szCs w:val="21"/>
              </w:rPr>
            </w:pPr>
            <w:proofErr w:type="spellStart"/>
            <w:r w:rsidRPr="00EB0CA0">
              <w:rPr>
                <w:rFonts w:hint="eastAsia"/>
                <w:szCs w:val="21"/>
              </w:rPr>
              <w:t>FallbackAllowFlag</w:t>
            </w:r>
            <w:proofErr w:type="spellEnd"/>
          </w:p>
        </w:tc>
        <w:tc>
          <w:tcPr>
            <w:tcW w:w="1118" w:type="dxa"/>
          </w:tcPr>
          <w:p w:rsidR="00396F7C" w:rsidRPr="00EB0CA0" w:rsidRDefault="00396F7C" w:rsidP="005C4907">
            <w:pPr>
              <w:ind w:left="420" w:hangingChars="200" w:hanging="420"/>
              <w:rPr>
                <w:szCs w:val="21"/>
              </w:rPr>
            </w:pPr>
            <w:r w:rsidRPr="00EB0CA0">
              <w:rPr>
                <w:szCs w:val="21"/>
              </w:rPr>
              <w:t>N</w:t>
            </w:r>
            <w:r>
              <w:rPr>
                <w:szCs w:val="21"/>
              </w:rPr>
              <w:t xml:space="preserve"> 2</w:t>
            </w:r>
          </w:p>
        </w:tc>
        <w:tc>
          <w:tcPr>
            <w:tcW w:w="1250" w:type="dxa"/>
          </w:tcPr>
          <w:p w:rsidR="00396F7C" w:rsidRPr="00EB0CA0" w:rsidRDefault="00396F7C" w:rsidP="005C4907">
            <w:pPr>
              <w:ind w:left="420" w:hangingChars="200" w:hanging="420"/>
              <w:rPr>
                <w:szCs w:val="21"/>
              </w:rPr>
            </w:pPr>
            <w:r>
              <w:rPr>
                <w:rFonts w:hint="eastAsia"/>
                <w:szCs w:val="21"/>
              </w:rPr>
              <w:t>WR</w:t>
            </w:r>
          </w:p>
        </w:tc>
        <w:tc>
          <w:tcPr>
            <w:tcW w:w="2477" w:type="dxa"/>
          </w:tcPr>
          <w:p w:rsidR="00396F7C" w:rsidRPr="00EB0CA0" w:rsidRDefault="00396F7C" w:rsidP="005C4907">
            <w:pPr>
              <w:ind w:left="420" w:hangingChars="200" w:hanging="420"/>
              <w:rPr>
                <w:szCs w:val="21"/>
              </w:rPr>
            </w:pPr>
            <w:r w:rsidRPr="00EB0CA0">
              <w:rPr>
                <w:rFonts w:hint="eastAsia"/>
                <w:szCs w:val="21"/>
              </w:rPr>
              <w:t>Indicates whether allow fallback.</w:t>
            </w:r>
          </w:p>
          <w:p w:rsidR="00396F7C" w:rsidRPr="00EB0CA0" w:rsidRDefault="00396F7C" w:rsidP="005C4907">
            <w:pPr>
              <w:ind w:left="420" w:hangingChars="200" w:hanging="420"/>
              <w:rPr>
                <w:szCs w:val="21"/>
              </w:rPr>
            </w:pPr>
            <w:r w:rsidRPr="00EB0CA0">
              <w:rPr>
                <w:rFonts w:hint="eastAsia"/>
                <w:szCs w:val="21"/>
              </w:rPr>
              <w:t xml:space="preserve">0 </w:t>
            </w:r>
            <w:r w:rsidRPr="00EB0CA0">
              <w:rPr>
                <w:szCs w:val="21"/>
              </w:rPr>
              <w:t>–</w:t>
            </w:r>
            <w:r w:rsidRPr="00EB0CA0">
              <w:rPr>
                <w:rFonts w:hint="eastAsia"/>
                <w:szCs w:val="21"/>
              </w:rPr>
              <w:t xml:space="preserve"> Fallback not allowed</w:t>
            </w:r>
          </w:p>
          <w:p w:rsidR="00396F7C" w:rsidRPr="00EB0CA0" w:rsidRDefault="00396F7C" w:rsidP="005C4907">
            <w:pPr>
              <w:ind w:left="420" w:hangingChars="200" w:hanging="420"/>
              <w:rPr>
                <w:szCs w:val="21"/>
              </w:rPr>
            </w:pPr>
            <w:r w:rsidRPr="00EB0CA0">
              <w:rPr>
                <w:szCs w:val="21"/>
              </w:rPr>
              <w:t>1 – Fallback allowed</w:t>
            </w:r>
          </w:p>
        </w:tc>
      </w:tr>
      <w:tr w:rsidR="00396F7C" w:rsidRPr="00EB0CA0" w:rsidTr="005C4907">
        <w:trPr>
          <w:trHeight w:val="312"/>
        </w:trPr>
        <w:tc>
          <w:tcPr>
            <w:tcW w:w="1281" w:type="dxa"/>
          </w:tcPr>
          <w:p w:rsidR="00396F7C" w:rsidRPr="00625ACB" w:rsidRDefault="00396F7C" w:rsidP="005C4907">
            <w:r>
              <w:t>0208</w:t>
            </w:r>
          </w:p>
        </w:tc>
        <w:tc>
          <w:tcPr>
            <w:tcW w:w="2233" w:type="dxa"/>
          </w:tcPr>
          <w:p w:rsidR="00396F7C" w:rsidRPr="00EB0CA0" w:rsidRDefault="00396F7C" w:rsidP="005C4907">
            <w:pPr>
              <w:ind w:left="420" w:hangingChars="200" w:hanging="420"/>
              <w:rPr>
                <w:szCs w:val="21"/>
              </w:rPr>
            </w:pPr>
            <w:proofErr w:type="spellStart"/>
            <w:r w:rsidRPr="00EB0CA0">
              <w:rPr>
                <w:rFonts w:hint="eastAsia"/>
                <w:szCs w:val="21"/>
              </w:rPr>
              <w:t>PANMaskStartPos</w:t>
            </w:r>
            <w:proofErr w:type="spellEnd"/>
          </w:p>
        </w:tc>
        <w:tc>
          <w:tcPr>
            <w:tcW w:w="1118" w:type="dxa"/>
          </w:tcPr>
          <w:p w:rsidR="00396F7C" w:rsidRPr="00EB0CA0" w:rsidRDefault="00396F7C" w:rsidP="005C4907">
            <w:pPr>
              <w:ind w:left="420" w:hangingChars="200" w:hanging="420"/>
              <w:rPr>
                <w:szCs w:val="21"/>
              </w:rPr>
            </w:pPr>
            <w:r>
              <w:rPr>
                <w:szCs w:val="21"/>
              </w:rPr>
              <w:t>n 2</w:t>
            </w:r>
          </w:p>
        </w:tc>
        <w:tc>
          <w:tcPr>
            <w:tcW w:w="1250" w:type="dxa"/>
          </w:tcPr>
          <w:p w:rsidR="00396F7C" w:rsidRPr="00EB0CA0" w:rsidRDefault="00396F7C" w:rsidP="005C4907">
            <w:pPr>
              <w:ind w:left="420" w:hangingChars="200" w:hanging="420"/>
              <w:rPr>
                <w:szCs w:val="21"/>
              </w:rPr>
            </w:pPr>
            <w:r>
              <w:rPr>
                <w:rFonts w:hint="eastAsia"/>
                <w:szCs w:val="21"/>
              </w:rPr>
              <w:t>WR</w:t>
            </w:r>
          </w:p>
        </w:tc>
        <w:tc>
          <w:tcPr>
            <w:tcW w:w="2477" w:type="dxa"/>
          </w:tcPr>
          <w:p w:rsidR="00396F7C" w:rsidRDefault="00396F7C" w:rsidP="005C4907">
            <w:pPr>
              <w:ind w:left="420" w:hangingChars="200" w:hanging="420"/>
              <w:rPr>
                <w:ins w:id="3487" w:author="ZhangYuan(张园/深圳)" w:date="2016-12-19T14:37:00Z"/>
                <w:szCs w:val="21"/>
              </w:rPr>
            </w:pPr>
            <w:r w:rsidRPr="00EB0CA0">
              <w:rPr>
                <w:szCs w:val="21"/>
              </w:rPr>
              <w:t>Indicates the first few number of clear digits for the masked PAN, valid value: 0 to 6.</w:t>
            </w:r>
          </w:p>
          <w:p w:rsidR="00BF6990" w:rsidRPr="00EB0CA0" w:rsidRDefault="00BF6990" w:rsidP="005C4907">
            <w:pPr>
              <w:ind w:left="420" w:hangingChars="200" w:hanging="420"/>
              <w:rPr>
                <w:szCs w:val="21"/>
              </w:rPr>
            </w:pPr>
            <w:ins w:id="3488" w:author="ZhangYuan(张园/深圳)" w:date="2016-12-19T14:37:00Z">
              <w:r>
                <w:rPr>
                  <w:szCs w:val="21"/>
                </w:rPr>
                <w:t>Default value: 6</w:t>
              </w:r>
            </w:ins>
          </w:p>
        </w:tc>
      </w:tr>
      <w:tr w:rsidR="00396F7C" w:rsidRPr="00EB0CA0" w:rsidTr="005C4907">
        <w:trPr>
          <w:trHeight w:val="312"/>
        </w:trPr>
        <w:tc>
          <w:tcPr>
            <w:tcW w:w="1281" w:type="dxa"/>
          </w:tcPr>
          <w:p w:rsidR="00396F7C" w:rsidRPr="00C8297C" w:rsidRDefault="00396F7C" w:rsidP="005C4907"/>
        </w:tc>
        <w:tc>
          <w:tcPr>
            <w:tcW w:w="2233" w:type="dxa"/>
          </w:tcPr>
          <w:p w:rsidR="00396F7C" w:rsidRPr="00EB0CA0" w:rsidRDefault="00396F7C" w:rsidP="005C4907">
            <w:pPr>
              <w:ind w:left="420" w:hangingChars="200" w:hanging="420"/>
              <w:rPr>
                <w:szCs w:val="21"/>
              </w:rPr>
            </w:pPr>
          </w:p>
        </w:tc>
        <w:tc>
          <w:tcPr>
            <w:tcW w:w="1118" w:type="dxa"/>
          </w:tcPr>
          <w:p w:rsidR="00396F7C" w:rsidRPr="00EB0CA0" w:rsidRDefault="00396F7C" w:rsidP="005C4907">
            <w:pPr>
              <w:ind w:left="420" w:hangingChars="200" w:hanging="420"/>
              <w:rPr>
                <w:szCs w:val="21"/>
              </w:rPr>
            </w:pPr>
          </w:p>
        </w:tc>
        <w:tc>
          <w:tcPr>
            <w:tcW w:w="1250" w:type="dxa"/>
          </w:tcPr>
          <w:p w:rsidR="00396F7C" w:rsidRDefault="00396F7C" w:rsidP="005C4907">
            <w:pPr>
              <w:ind w:left="420" w:hangingChars="200" w:hanging="420"/>
              <w:rPr>
                <w:szCs w:val="21"/>
              </w:rPr>
            </w:pPr>
          </w:p>
        </w:tc>
        <w:tc>
          <w:tcPr>
            <w:tcW w:w="2477" w:type="dxa"/>
          </w:tcPr>
          <w:p w:rsidR="00396F7C" w:rsidRPr="00A92271" w:rsidRDefault="00396F7C" w:rsidP="005C4907">
            <w:pPr>
              <w:ind w:left="420" w:hangingChars="200" w:hanging="420"/>
              <w:rPr>
                <w:szCs w:val="21"/>
              </w:rPr>
            </w:pPr>
          </w:p>
        </w:tc>
      </w:tr>
    </w:tbl>
    <w:p w:rsidR="00396F7C" w:rsidRPr="00921BA1" w:rsidRDefault="00396F7C" w:rsidP="00396F7C"/>
    <w:p w:rsidR="00396F7C" w:rsidRDefault="00396F7C" w:rsidP="00396F7C">
      <w:pPr>
        <w:pStyle w:val="2"/>
        <w:rPr>
          <w:color w:val="0070C0"/>
        </w:rPr>
      </w:pPr>
      <w:bookmarkStart w:id="3489" w:name="_Toc459643031"/>
      <w:bookmarkStart w:id="3490" w:name="_Toc478130847"/>
      <w:r w:rsidRPr="00A327AB">
        <w:rPr>
          <w:rFonts w:hint="eastAsia"/>
          <w:color w:val="0070C0"/>
        </w:rPr>
        <w:t xml:space="preserve">Appendix </w:t>
      </w:r>
      <w:r>
        <w:rPr>
          <w:color w:val="0070C0"/>
        </w:rPr>
        <w:t>5 – Transaction parameter list</w:t>
      </w:r>
      <w:bookmarkEnd w:id="3489"/>
      <w:bookmarkEnd w:id="3490"/>
    </w:p>
    <w:tbl>
      <w:tblPr>
        <w:tblStyle w:val="a5"/>
        <w:tblW w:w="8217" w:type="dxa"/>
        <w:tblLayout w:type="fixed"/>
        <w:tblLook w:val="04A0" w:firstRow="1" w:lastRow="0" w:firstColumn="1" w:lastColumn="0" w:noHBand="0" w:noVBand="1"/>
        <w:tblPrChange w:id="3491" w:author="ZhangYuan(张园/深圳)" w:date="2017-04-13T14:45:00Z">
          <w:tblPr>
            <w:tblStyle w:val="a5"/>
            <w:tblW w:w="8217" w:type="dxa"/>
            <w:tblLayout w:type="fixed"/>
            <w:tblLook w:val="04A0" w:firstRow="1" w:lastRow="0" w:firstColumn="1" w:lastColumn="0" w:noHBand="0" w:noVBand="1"/>
          </w:tblPr>
        </w:tblPrChange>
      </w:tblPr>
      <w:tblGrid>
        <w:gridCol w:w="1402"/>
        <w:gridCol w:w="1684"/>
        <w:gridCol w:w="981"/>
        <w:gridCol w:w="1264"/>
        <w:gridCol w:w="2886"/>
        <w:tblGridChange w:id="3492">
          <w:tblGrid>
            <w:gridCol w:w="1402"/>
            <w:gridCol w:w="1684"/>
            <w:gridCol w:w="981"/>
            <w:gridCol w:w="1264"/>
            <w:gridCol w:w="2886"/>
          </w:tblGrid>
        </w:tblGridChange>
      </w:tblGrid>
      <w:tr w:rsidR="00FF0528" w:rsidRPr="003048DE" w:rsidTr="00D71BCC">
        <w:trPr>
          <w:trHeight w:val="312"/>
          <w:trPrChange w:id="3493" w:author="ZhangYuan(张园/深圳)" w:date="2017-04-13T14:45:00Z">
            <w:trPr>
              <w:trHeight w:val="312"/>
            </w:trPr>
          </w:trPrChange>
        </w:trPr>
        <w:tc>
          <w:tcPr>
            <w:tcW w:w="853" w:type="pct"/>
            <w:shd w:val="clear" w:color="auto" w:fill="8EAADB" w:themeFill="accent5" w:themeFillTint="99"/>
            <w:tcPrChange w:id="3494" w:author="ZhangYuan(张园/深圳)" w:date="2017-04-13T14:45:00Z">
              <w:tcPr>
                <w:tcW w:w="853" w:type="pct"/>
              </w:tcPr>
            </w:tcPrChange>
          </w:tcPr>
          <w:p w:rsidR="00FF0528" w:rsidRPr="003048DE" w:rsidRDefault="00FF0528" w:rsidP="00BF6990">
            <w:pPr>
              <w:ind w:left="400" w:hangingChars="200" w:hanging="400"/>
              <w:rPr>
                <w:rFonts w:ascii="Arial" w:hAnsi="Arial" w:cs="Arial"/>
                <w:color w:val="E7E6E6" w:themeColor="background2"/>
                <w:sz w:val="20"/>
                <w:szCs w:val="20"/>
              </w:rPr>
            </w:pPr>
            <w:r w:rsidRPr="003048DE">
              <w:rPr>
                <w:rFonts w:ascii="Arial" w:hAnsi="Arial" w:cs="Arial"/>
                <w:color w:val="E7E6E6" w:themeColor="background2"/>
                <w:sz w:val="20"/>
                <w:szCs w:val="20"/>
              </w:rPr>
              <w:t>Tag</w:t>
            </w:r>
          </w:p>
        </w:tc>
        <w:tc>
          <w:tcPr>
            <w:tcW w:w="1025" w:type="pct"/>
            <w:shd w:val="clear" w:color="auto" w:fill="8EAADB" w:themeFill="accent5" w:themeFillTint="99"/>
            <w:tcPrChange w:id="3495" w:author="ZhangYuan(张园/深圳)" w:date="2017-04-13T14:45:00Z">
              <w:tcPr>
                <w:tcW w:w="1025" w:type="pct"/>
              </w:tcPr>
            </w:tcPrChange>
          </w:tcPr>
          <w:p w:rsidR="00FF0528" w:rsidRPr="003048DE" w:rsidRDefault="00FF0528" w:rsidP="00BF6990">
            <w:pPr>
              <w:ind w:left="400" w:hangingChars="200" w:hanging="400"/>
              <w:rPr>
                <w:rFonts w:ascii="Arial" w:hAnsi="Arial" w:cs="Arial"/>
                <w:color w:val="E7E6E6" w:themeColor="background2"/>
                <w:sz w:val="20"/>
                <w:szCs w:val="20"/>
              </w:rPr>
            </w:pPr>
            <w:r w:rsidRPr="003048DE">
              <w:rPr>
                <w:rFonts w:ascii="Arial" w:hAnsi="Arial" w:cs="Arial"/>
                <w:color w:val="E7E6E6" w:themeColor="background2"/>
                <w:sz w:val="20"/>
                <w:szCs w:val="20"/>
              </w:rPr>
              <w:t>Element</w:t>
            </w:r>
          </w:p>
        </w:tc>
        <w:tc>
          <w:tcPr>
            <w:tcW w:w="597" w:type="pct"/>
            <w:shd w:val="clear" w:color="auto" w:fill="8EAADB" w:themeFill="accent5" w:themeFillTint="99"/>
            <w:tcPrChange w:id="3496" w:author="ZhangYuan(张园/深圳)" w:date="2017-04-13T14:45:00Z">
              <w:tcPr>
                <w:tcW w:w="597" w:type="pct"/>
              </w:tcPr>
            </w:tcPrChange>
          </w:tcPr>
          <w:p w:rsidR="00FF0528" w:rsidRPr="003048DE" w:rsidRDefault="00FF0528" w:rsidP="00BF6990">
            <w:pPr>
              <w:ind w:left="400" w:hangingChars="200" w:hanging="400"/>
              <w:rPr>
                <w:rFonts w:ascii="Arial" w:hAnsi="Arial" w:cs="Arial"/>
                <w:color w:val="E7E6E6" w:themeColor="background2"/>
                <w:sz w:val="20"/>
                <w:szCs w:val="20"/>
              </w:rPr>
            </w:pPr>
            <w:r w:rsidRPr="003048DE">
              <w:rPr>
                <w:rFonts w:ascii="Arial" w:hAnsi="Arial" w:cs="Arial"/>
                <w:color w:val="E7E6E6" w:themeColor="background2"/>
                <w:sz w:val="20"/>
                <w:szCs w:val="20"/>
              </w:rPr>
              <w:t>Attribute</w:t>
            </w:r>
          </w:p>
        </w:tc>
        <w:tc>
          <w:tcPr>
            <w:tcW w:w="769" w:type="pct"/>
            <w:shd w:val="clear" w:color="auto" w:fill="8EAADB" w:themeFill="accent5" w:themeFillTint="99"/>
            <w:tcPrChange w:id="3497" w:author="ZhangYuan(张园/深圳)" w:date="2017-04-13T14:45:00Z">
              <w:tcPr>
                <w:tcW w:w="769" w:type="pct"/>
              </w:tcPr>
            </w:tcPrChange>
          </w:tcPr>
          <w:p w:rsidR="00FF0528" w:rsidRPr="003048DE" w:rsidRDefault="00FF0528" w:rsidP="00BF6990">
            <w:pPr>
              <w:ind w:left="402" w:hangingChars="200" w:hanging="402"/>
              <w:rPr>
                <w:rFonts w:ascii="Arial" w:hAnsi="Arial" w:cs="Arial"/>
                <w:color w:val="E7E6E6" w:themeColor="background2"/>
                <w:sz w:val="20"/>
                <w:szCs w:val="20"/>
              </w:rPr>
            </w:pPr>
            <w:r>
              <w:rPr>
                <w:rFonts w:ascii="Arial" w:hAnsi="Arial" w:cs="Arial" w:hint="eastAsia"/>
                <w:b/>
                <w:color w:val="E7E6E6" w:themeColor="background2"/>
                <w:sz w:val="20"/>
                <w:szCs w:val="20"/>
              </w:rPr>
              <w:t>Read Write</w:t>
            </w:r>
          </w:p>
        </w:tc>
        <w:tc>
          <w:tcPr>
            <w:tcW w:w="1757" w:type="pct"/>
            <w:shd w:val="clear" w:color="auto" w:fill="8EAADB" w:themeFill="accent5" w:themeFillTint="99"/>
            <w:tcPrChange w:id="3498" w:author="ZhangYuan(张园/深圳)" w:date="2017-04-13T14:45:00Z">
              <w:tcPr>
                <w:tcW w:w="1757" w:type="pct"/>
              </w:tcPr>
            </w:tcPrChange>
          </w:tcPr>
          <w:p w:rsidR="00FF0528" w:rsidRPr="003048DE" w:rsidRDefault="00FF0528" w:rsidP="00BF6990">
            <w:pPr>
              <w:ind w:left="400" w:hangingChars="200" w:hanging="400"/>
              <w:rPr>
                <w:rFonts w:ascii="Arial" w:hAnsi="Arial" w:cs="Arial"/>
                <w:color w:val="E7E6E6" w:themeColor="background2"/>
                <w:sz w:val="20"/>
                <w:szCs w:val="20"/>
              </w:rPr>
            </w:pPr>
            <w:r w:rsidRPr="003048DE">
              <w:rPr>
                <w:rFonts w:ascii="Arial" w:hAnsi="Arial" w:cs="Arial"/>
                <w:color w:val="E7E6E6" w:themeColor="background2"/>
                <w:sz w:val="20"/>
                <w:szCs w:val="20"/>
              </w:rPr>
              <w:t>Description</w:t>
            </w:r>
          </w:p>
        </w:tc>
      </w:tr>
      <w:tr w:rsidR="00FF0528" w:rsidRPr="00EB0CA0" w:rsidTr="00FF0528">
        <w:trPr>
          <w:trHeight w:val="312"/>
        </w:trPr>
        <w:tc>
          <w:tcPr>
            <w:tcW w:w="853" w:type="pct"/>
          </w:tcPr>
          <w:p w:rsidR="00FF0528" w:rsidRPr="00B617E6" w:rsidRDefault="00FF0528" w:rsidP="00BF6990">
            <w:r>
              <w:t>0301</w:t>
            </w:r>
          </w:p>
        </w:tc>
        <w:tc>
          <w:tcPr>
            <w:tcW w:w="1025" w:type="pct"/>
          </w:tcPr>
          <w:p w:rsidR="00FF0528" w:rsidRPr="00EB0CA0" w:rsidRDefault="00FF0528" w:rsidP="00BF6990">
            <w:pPr>
              <w:ind w:left="420" w:hangingChars="200" w:hanging="420"/>
              <w:rPr>
                <w:szCs w:val="21"/>
              </w:rPr>
            </w:pPr>
            <w:proofErr w:type="spellStart"/>
            <w:r w:rsidRPr="00EB0CA0">
              <w:rPr>
                <w:szCs w:val="21"/>
              </w:rPr>
              <w:t>CurrentTxnType</w:t>
            </w:r>
            <w:proofErr w:type="spellEnd"/>
          </w:p>
        </w:tc>
        <w:tc>
          <w:tcPr>
            <w:tcW w:w="597" w:type="pct"/>
          </w:tcPr>
          <w:p w:rsidR="00FF0528" w:rsidRPr="00EB0CA0" w:rsidRDefault="00FF0528" w:rsidP="00BF6990">
            <w:pPr>
              <w:ind w:left="420" w:hangingChars="200" w:hanging="420"/>
              <w:rPr>
                <w:szCs w:val="21"/>
              </w:rPr>
            </w:pPr>
            <w:r w:rsidRPr="00EB0CA0">
              <w:rPr>
                <w:szCs w:val="21"/>
              </w:rPr>
              <w:t>n</w:t>
            </w:r>
            <w:r>
              <w:rPr>
                <w:szCs w:val="21"/>
              </w:rPr>
              <w:t xml:space="preserve"> 2</w:t>
            </w:r>
            <w:bookmarkStart w:id="3499" w:name="_GoBack"/>
            <w:bookmarkEnd w:id="3499"/>
          </w:p>
        </w:tc>
        <w:tc>
          <w:tcPr>
            <w:tcW w:w="769" w:type="pct"/>
          </w:tcPr>
          <w:p w:rsidR="00FF0528" w:rsidRPr="00EB0CA0" w:rsidRDefault="00FF0528" w:rsidP="00BF6990">
            <w:pPr>
              <w:ind w:left="420" w:hangingChars="200" w:hanging="420"/>
              <w:rPr>
                <w:szCs w:val="21"/>
              </w:rPr>
            </w:pPr>
            <w:r>
              <w:rPr>
                <w:rFonts w:hint="eastAsia"/>
                <w:szCs w:val="21"/>
              </w:rPr>
              <w:t>R</w:t>
            </w:r>
          </w:p>
        </w:tc>
        <w:tc>
          <w:tcPr>
            <w:tcW w:w="1757" w:type="pct"/>
          </w:tcPr>
          <w:p w:rsidR="00BD2348" w:rsidRDefault="00BD2348" w:rsidP="00BD2348">
            <w:pPr>
              <w:ind w:left="420" w:hangingChars="200" w:hanging="420"/>
              <w:rPr>
                <w:szCs w:val="21"/>
              </w:rPr>
            </w:pPr>
            <w:r w:rsidRPr="00EB0CA0">
              <w:rPr>
                <w:szCs w:val="21"/>
              </w:rPr>
              <w:t>Indicates current transaction</w:t>
            </w:r>
            <w:r>
              <w:rPr>
                <w:szCs w:val="21"/>
              </w:rPr>
              <w:t xml:space="preserve"> </w:t>
            </w:r>
            <w:r w:rsidRPr="00EB0CA0">
              <w:rPr>
                <w:szCs w:val="21"/>
              </w:rPr>
              <w:t>type:</w:t>
            </w:r>
          </w:p>
          <w:p w:rsidR="00BD2348" w:rsidRPr="00EB0CA0" w:rsidRDefault="00BD2348" w:rsidP="00BD2348">
            <w:pPr>
              <w:ind w:left="420" w:hangingChars="200" w:hanging="420"/>
              <w:rPr>
                <w:szCs w:val="21"/>
              </w:rPr>
            </w:pPr>
            <w:r>
              <w:rPr>
                <w:szCs w:val="21"/>
              </w:rPr>
              <w:t>0</w:t>
            </w:r>
            <w:r w:rsidRPr="00184C2C">
              <w:rPr>
                <w:rFonts w:hint="eastAsia"/>
                <w:szCs w:val="21"/>
              </w:rPr>
              <w:t xml:space="preserve"> </w:t>
            </w:r>
            <w:r w:rsidRPr="00184C2C">
              <w:rPr>
                <w:szCs w:val="21"/>
              </w:rPr>
              <w:t>–</w:t>
            </w:r>
            <w:r>
              <w:rPr>
                <w:szCs w:val="21"/>
              </w:rPr>
              <w:t xml:space="preserve"> NONE</w:t>
            </w:r>
          </w:p>
          <w:p w:rsidR="00BD2348" w:rsidRDefault="00BD2348" w:rsidP="00BD2348">
            <w:pPr>
              <w:ind w:left="420" w:hangingChars="200" w:hanging="420"/>
              <w:rPr>
                <w:szCs w:val="21"/>
              </w:rPr>
            </w:pPr>
            <w:r>
              <w:rPr>
                <w:szCs w:val="21"/>
              </w:rPr>
              <w:t>1</w:t>
            </w:r>
            <w:r w:rsidRPr="00EB0CA0">
              <w:rPr>
                <w:rFonts w:hint="eastAsia"/>
                <w:szCs w:val="21"/>
              </w:rPr>
              <w:t xml:space="preserve"> </w:t>
            </w:r>
            <w:r w:rsidRPr="00EB0CA0">
              <w:rPr>
                <w:szCs w:val="21"/>
              </w:rPr>
              <w:t>– Magnetic Swipe Card</w:t>
            </w:r>
          </w:p>
          <w:p w:rsidR="00BD2348" w:rsidRPr="00EB0CA0" w:rsidRDefault="00BD2348" w:rsidP="00BD2348">
            <w:pPr>
              <w:ind w:left="420" w:hangingChars="200" w:hanging="420"/>
              <w:rPr>
                <w:szCs w:val="21"/>
              </w:rPr>
            </w:pPr>
            <w:r>
              <w:rPr>
                <w:szCs w:val="21"/>
              </w:rPr>
              <w:t>2 – Fallback Swipe Card</w:t>
            </w:r>
          </w:p>
          <w:p w:rsidR="00BD2348" w:rsidRPr="00EB0CA0" w:rsidRDefault="00BD2348" w:rsidP="00BD2348">
            <w:pPr>
              <w:ind w:left="420" w:hangingChars="200" w:hanging="420"/>
              <w:rPr>
                <w:szCs w:val="21"/>
              </w:rPr>
            </w:pPr>
            <w:r>
              <w:rPr>
                <w:szCs w:val="21"/>
              </w:rPr>
              <w:t>3</w:t>
            </w:r>
            <w:r w:rsidRPr="00EB0CA0">
              <w:rPr>
                <w:rFonts w:hint="eastAsia"/>
                <w:szCs w:val="21"/>
              </w:rPr>
              <w:t xml:space="preserve"> </w:t>
            </w:r>
            <w:r w:rsidRPr="00EB0CA0">
              <w:rPr>
                <w:szCs w:val="21"/>
              </w:rPr>
              <w:t>– EMV Contact Card</w:t>
            </w:r>
          </w:p>
          <w:p w:rsidR="00FF0528" w:rsidRDefault="00BD2348" w:rsidP="00BD2348">
            <w:pPr>
              <w:ind w:left="420" w:hangingChars="200" w:hanging="420"/>
              <w:rPr>
                <w:ins w:id="3500" w:author="ZhangYuan(张园/深圳)" w:date="2016-12-19T16:15:00Z"/>
                <w:szCs w:val="21"/>
              </w:rPr>
            </w:pPr>
            <w:r>
              <w:rPr>
                <w:szCs w:val="21"/>
              </w:rPr>
              <w:t>4</w:t>
            </w:r>
            <w:r w:rsidRPr="00EB0CA0">
              <w:rPr>
                <w:rFonts w:hint="eastAsia"/>
                <w:szCs w:val="21"/>
              </w:rPr>
              <w:t xml:space="preserve"> </w:t>
            </w:r>
            <w:r w:rsidRPr="00EB0CA0">
              <w:rPr>
                <w:szCs w:val="21"/>
              </w:rPr>
              <w:t>– Contactless Card</w:t>
            </w:r>
          </w:p>
          <w:p w:rsidR="00F25E21" w:rsidRPr="00EB0CA0" w:rsidRDefault="00F25E21" w:rsidP="00BD2348">
            <w:pPr>
              <w:ind w:left="420" w:hangingChars="200" w:hanging="420"/>
              <w:rPr>
                <w:szCs w:val="21"/>
              </w:rPr>
            </w:pPr>
            <w:ins w:id="3501" w:author="ZhangYuan(张园/深圳)" w:date="2016-12-19T16:15:00Z">
              <w:r>
                <w:rPr>
                  <w:szCs w:val="21"/>
                </w:rPr>
                <w:t xml:space="preserve">0xFF – </w:t>
              </w:r>
              <w:r>
                <w:rPr>
                  <w:rFonts w:ascii="Arial" w:hAnsi="Arial" w:cs="Arial"/>
                  <w:color w:val="333333"/>
                  <w:szCs w:val="21"/>
                </w:rPr>
                <w:t>Unknown the card type</w:t>
              </w:r>
            </w:ins>
          </w:p>
        </w:tc>
      </w:tr>
      <w:tr w:rsidR="00FF0528" w:rsidRPr="00EB0CA0" w:rsidTr="00FF0528">
        <w:trPr>
          <w:trHeight w:val="312"/>
        </w:trPr>
        <w:tc>
          <w:tcPr>
            <w:tcW w:w="853" w:type="pct"/>
          </w:tcPr>
          <w:p w:rsidR="00FF0528" w:rsidRPr="00625ACB" w:rsidRDefault="00FF0528" w:rsidP="00BF6990">
            <w:r>
              <w:t>0302</w:t>
            </w:r>
          </w:p>
        </w:tc>
        <w:tc>
          <w:tcPr>
            <w:tcW w:w="1025" w:type="pct"/>
          </w:tcPr>
          <w:p w:rsidR="00FF0528" w:rsidRPr="00EB0CA0" w:rsidRDefault="00FF0528" w:rsidP="00BF6990">
            <w:pPr>
              <w:ind w:left="420" w:hangingChars="200" w:hanging="420"/>
              <w:rPr>
                <w:szCs w:val="21"/>
              </w:rPr>
            </w:pPr>
            <w:proofErr w:type="spellStart"/>
            <w:r w:rsidRPr="00EB0CA0">
              <w:rPr>
                <w:szCs w:val="21"/>
              </w:rPr>
              <w:t>CurrentCLSSType</w:t>
            </w:r>
            <w:proofErr w:type="spellEnd"/>
          </w:p>
        </w:tc>
        <w:tc>
          <w:tcPr>
            <w:tcW w:w="597" w:type="pct"/>
          </w:tcPr>
          <w:p w:rsidR="00FF0528" w:rsidRPr="00EB0CA0" w:rsidRDefault="00FF0528" w:rsidP="00BF6990">
            <w:pPr>
              <w:ind w:left="420" w:hangingChars="200" w:hanging="420"/>
              <w:rPr>
                <w:szCs w:val="21"/>
              </w:rPr>
            </w:pPr>
            <w:r>
              <w:rPr>
                <w:szCs w:val="21"/>
              </w:rPr>
              <w:t>n 2</w:t>
            </w:r>
          </w:p>
        </w:tc>
        <w:tc>
          <w:tcPr>
            <w:tcW w:w="769" w:type="pct"/>
          </w:tcPr>
          <w:p w:rsidR="00FF0528" w:rsidRPr="00EB0CA0" w:rsidRDefault="00FF0528" w:rsidP="00BF6990">
            <w:pPr>
              <w:ind w:left="420" w:hangingChars="200" w:hanging="420"/>
              <w:rPr>
                <w:szCs w:val="21"/>
              </w:rPr>
            </w:pPr>
            <w:r>
              <w:rPr>
                <w:rFonts w:hint="eastAsia"/>
                <w:szCs w:val="21"/>
              </w:rPr>
              <w:t>R</w:t>
            </w:r>
          </w:p>
        </w:tc>
        <w:tc>
          <w:tcPr>
            <w:tcW w:w="1757" w:type="pct"/>
          </w:tcPr>
          <w:p w:rsidR="00FF0528" w:rsidRPr="00EB0CA0" w:rsidRDefault="00FF0528" w:rsidP="00BF6990">
            <w:pPr>
              <w:ind w:left="420" w:hangingChars="200" w:hanging="420"/>
              <w:rPr>
                <w:szCs w:val="21"/>
              </w:rPr>
            </w:pPr>
            <w:r w:rsidRPr="00EB0CA0">
              <w:rPr>
                <w:szCs w:val="21"/>
              </w:rPr>
              <w:t>Indicates current contactless transaction type:</w:t>
            </w:r>
          </w:p>
          <w:p w:rsidR="00412F3B" w:rsidRDefault="00FF0528" w:rsidP="00BF6990">
            <w:pPr>
              <w:autoSpaceDE w:val="0"/>
              <w:autoSpaceDN w:val="0"/>
              <w:adjustRightInd w:val="0"/>
              <w:jc w:val="left"/>
              <w:rPr>
                <w:ins w:id="3502" w:author="ZhangYuan(张园/深圳)" w:date="2016-12-19T16:14:00Z"/>
                <w:szCs w:val="21"/>
              </w:rPr>
            </w:pPr>
            <w:r w:rsidRPr="00184C2C">
              <w:rPr>
                <w:szCs w:val="21"/>
              </w:rPr>
              <w:t>0</w:t>
            </w:r>
            <w:r w:rsidRPr="00184C2C">
              <w:rPr>
                <w:rFonts w:hint="eastAsia"/>
                <w:szCs w:val="21"/>
              </w:rPr>
              <w:t xml:space="preserve"> </w:t>
            </w:r>
            <w:r w:rsidRPr="00184C2C">
              <w:rPr>
                <w:szCs w:val="21"/>
              </w:rPr>
              <w:t>– KERNTYPE_DEF                    1</w:t>
            </w:r>
            <w:r w:rsidRPr="00184C2C">
              <w:rPr>
                <w:rFonts w:hint="eastAsia"/>
                <w:szCs w:val="21"/>
              </w:rPr>
              <w:t xml:space="preserve"> </w:t>
            </w:r>
            <w:r w:rsidRPr="00184C2C">
              <w:rPr>
                <w:szCs w:val="21"/>
              </w:rPr>
              <w:t xml:space="preserve">– KERNTYPE_JCB                    </w:t>
            </w:r>
            <w:r w:rsidRPr="00184C2C">
              <w:rPr>
                <w:szCs w:val="21"/>
              </w:rPr>
              <w:lastRenderedPageBreak/>
              <w:t>2</w:t>
            </w:r>
            <w:r w:rsidRPr="00184C2C">
              <w:rPr>
                <w:rFonts w:hint="eastAsia"/>
                <w:szCs w:val="21"/>
              </w:rPr>
              <w:t xml:space="preserve"> </w:t>
            </w:r>
            <w:r w:rsidRPr="00184C2C">
              <w:rPr>
                <w:szCs w:val="21"/>
              </w:rPr>
              <w:t>– KERNTYPE_MC                     3</w:t>
            </w:r>
            <w:r w:rsidRPr="00184C2C">
              <w:rPr>
                <w:rFonts w:hint="eastAsia"/>
                <w:szCs w:val="21"/>
              </w:rPr>
              <w:t xml:space="preserve"> </w:t>
            </w:r>
            <w:r w:rsidRPr="00184C2C">
              <w:rPr>
                <w:szCs w:val="21"/>
              </w:rPr>
              <w:t>– KERNTYPE_VIS                    4</w:t>
            </w:r>
            <w:r w:rsidRPr="00184C2C">
              <w:rPr>
                <w:rFonts w:hint="eastAsia"/>
                <w:szCs w:val="21"/>
              </w:rPr>
              <w:t xml:space="preserve"> </w:t>
            </w:r>
            <w:r w:rsidRPr="00184C2C">
              <w:rPr>
                <w:szCs w:val="21"/>
              </w:rPr>
              <w:t>– KERNTYPE_PBOC                   5</w:t>
            </w:r>
            <w:r w:rsidRPr="00184C2C">
              <w:rPr>
                <w:rFonts w:hint="eastAsia"/>
                <w:szCs w:val="21"/>
              </w:rPr>
              <w:t xml:space="preserve"> </w:t>
            </w:r>
            <w:r w:rsidRPr="00184C2C">
              <w:rPr>
                <w:szCs w:val="21"/>
              </w:rPr>
              <w:t>– KERNTYPE_AE                     6</w:t>
            </w:r>
            <w:r w:rsidRPr="00184C2C">
              <w:rPr>
                <w:rFonts w:hint="eastAsia"/>
                <w:szCs w:val="21"/>
              </w:rPr>
              <w:t xml:space="preserve"> </w:t>
            </w:r>
            <w:r w:rsidRPr="00184C2C">
              <w:rPr>
                <w:szCs w:val="21"/>
              </w:rPr>
              <w:t>– KERNTYPE_ZIP</w:t>
            </w:r>
          </w:p>
          <w:p w:rsidR="00412F3B" w:rsidRDefault="00412F3B" w:rsidP="00BF6990">
            <w:pPr>
              <w:autoSpaceDE w:val="0"/>
              <w:autoSpaceDN w:val="0"/>
              <w:adjustRightInd w:val="0"/>
              <w:jc w:val="left"/>
              <w:rPr>
                <w:ins w:id="3503" w:author="ZhangYuan(张园/深圳)" w:date="2016-12-19T16:14:00Z"/>
                <w:szCs w:val="21"/>
              </w:rPr>
            </w:pPr>
          </w:p>
          <w:p w:rsidR="00FF0528" w:rsidRPr="00EB0CA0" w:rsidRDefault="00412F3B" w:rsidP="00F25E21">
            <w:pPr>
              <w:autoSpaceDE w:val="0"/>
              <w:autoSpaceDN w:val="0"/>
              <w:adjustRightInd w:val="0"/>
              <w:jc w:val="left"/>
              <w:rPr>
                <w:szCs w:val="21"/>
              </w:rPr>
            </w:pPr>
            <w:ins w:id="3504" w:author="ZhangYuan(张园/深圳)" w:date="2016-12-19T16:14:00Z">
              <w:r>
                <w:rPr>
                  <w:szCs w:val="21"/>
                </w:rPr>
                <w:t xml:space="preserve">0xFF </w:t>
              </w:r>
            </w:ins>
            <w:ins w:id="3505" w:author="ZhangYuan(张园/深圳)" w:date="2016-12-19T16:15:00Z">
              <w:r>
                <w:rPr>
                  <w:szCs w:val="21"/>
                </w:rPr>
                <w:t xml:space="preserve">– </w:t>
              </w:r>
              <w:r>
                <w:rPr>
                  <w:rFonts w:ascii="Arial" w:hAnsi="Arial" w:cs="Arial"/>
                  <w:color w:val="333333"/>
                  <w:szCs w:val="21"/>
                </w:rPr>
                <w:t xml:space="preserve">Unknown the </w:t>
              </w:r>
            </w:ins>
            <w:ins w:id="3506" w:author="ZhangYuan(张园/深圳)" w:date="2016-12-19T16:16:00Z">
              <w:r w:rsidR="00F25E21">
                <w:rPr>
                  <w:rFonts w:ascii="Arial" w:hAnsi="Arial" w:cs="Arial"/>
                  <w:color w:val="333333"/>
                  <w:szCs w:val="21"/>
                </w:rPr>
                <w:t>contactless transaction</w:t>
              </w:r>
            </w:ins>
            <w:ins w:id="3507" w:author="ZhangYuan(张园/深圳)" w:date="2016-12-19T16:15:00Z">
              <w:r>
                <w:rPr>
                  <w:rFonts w:ascii="Arial" w:hAnsi="Arial" w:cs="Arial"/>
                  <w:color w:val="333333"/>
                  <w:szCs w:val="21"/>
                </w:rPr>
                <w:t xml:space="preserve"> type</w:t>
              </w:r>
            </w:ins>
            <w:r w:rsidR="00FF0528" w:rsidRPr="00184C2C">
              <w:rPr>
                <w:szCs w:val="21"/>
              </w:rPr>
              <w:t xml:space="preserve">   </w:t>
            </w:r>
            <w:r w:rsidR="00FF0528">
              <w:rPr>
                <w:rFonts w:ascii="Consolas" w:hAnsi="Consolas" w:cs="Consolas"/>
                <w:color w:val="000000"/>
                <w:kern w:val="0"/>
                <w:sz w:val="20"/>
                <w:szCs w:val="20"/>
              </w:rPr>
              <w:t xml:space="preserve">                 </w:t>
            </w:r>
          </w:p>
        </w:tc>
      </w:tr>
      <w:tr w:rsidR="00FF0528" w:rsidRPr="00184C2C" w:rsidTr="00FF0528">
        <w:trPr>
          <w:trHeight w:val="312"/>
        </w:trPr>
        <w:tc>
          <w:tcPr>
            <w:tcW w:w="853" w:type="pct"/>
          </w:tcPr>
          <w:p w:rsidR="00FF0528" w:rsidRPr="00625ACB" w:rsidRDefault="00FF0528" w:rsidP="00BF6990">
            <w:r>
              <w:lastRenderedPageBreak/>
              <w:t>0303</w:t>
            </w:r>
          </w:p>
        </w:tc>
        <w:tc>
          <w:tcPr>
            <w:tcW w:w="1025" w:type="pct"/>
          </w:tcPr>
          <w:p w:rsidR="00FF0528" w:rsidRPr="00EB0CA0" w:rsidRDefault="00FF0528" w:rsidP="00BF6990">
            <w:pPr>
              <w:ind w:left="420" w:hangingChars="200" w:hanging="420"/>
              <w:rPr>
                <w:szCs w:val="21"/>
              </w:rPr>
            </w:pPr>
            <w:proofErr w:type="spellStart"/>
            <w:r w:rsidRPr="00EB0CA0">
              <w:rPr>
                <w:szCs w:val="21"/>
              </w:rPr>
              <w:t>Current</w:t>
            </w:r>
            <w:r>
              <w:rPr>
                <w:rFonts w:hint="eastAsia"/>
                <w:szCs w:val="21"/>
              </w:rPr>
              <w:t>PathType</w:t>
            </w:r>
            <w:proofErr w:type="spellEnd"/>
          </w:p>
        </w:tc>
        <w:tc>
          <w:tcPr>
            <w:tcW w:w="597" w:type="pct"/>
          </w:tcPr>
          <w:p w:rsidR="00FF0528" w:rsidRPr="00EB0CA0" w:rsidRDefault="00FF0528" w:rsidP="00BF6990">
            <w:pPr>
              <w:ind w:left="420" w:hangingChars="200" w:hanging="420"/>
              <w:rPr>
                <w:szCs w:val="21"/>
              </w:rPr>
            </w:pPr>
            <w:r>
              <w:rPr>
                <w:szCs w:val="21"/>
              </w:rPr>
              <w:t>n 2</w:t>
            </w:r>
          </w:p>
        </w:tc>
        <w:tc>
          <w:tcPr>
            <w:tcW w:w="769" w:type="pct"/>
          </w:tcPr>
          <w:p w:rsidR="00FF0528" w:rsidRPr="00184C2C" w:rsidRDefault="00FF0528" w:rsidP="00BF6990">
            <w:pPr>
              <w:ind w:left="400" w:hangingChars="200" w:hanging="400"/>
              <w:rPr>
                <w:rFonts w:ascii="Consolas" w:hAnsi="Consolas" w:cs="Consolas"/>
                <w:color w:val="000000"/>
                <w:kern w:val="0"/>
                <w:sz w:val="20"/>
                <w:szCs w:val="20"/>
              </w:rPr>
            </w:pPr>
            <w:r w:rsidRPr="00184C2C">
              <w:rPr>
                <w:rFonts w:ascii="Consolas" w:hAnsi="Consolas" w:cs="Consolas" w:hint="eastAsia"/>
                <w:color w:val="000000"/>
                <w:kern w:val="0"/>
                <w:sz w:val="20"/>
                <w:szCs w:val="20"/>
              </w:rPr>
              <w:t>R</w:t>
            </w:r>
          </w:p>
        </w:tc>
        <w:tc>
          <w:tcPr>
            <w:tcW w:w="1757" w:type="pct"/>
          </w:tcPr>
          <w:p w:rsidR="00FF0528" w:rsidRPr="00184C2C" w:rsidRDefault="00FF0528" w:rsidP="00BF6990">
            <w:pPr>
              <w:ind w:left="420" w:hangingChars="200" w:hanging="420"/>
              <w:rPr>
                <w:szCs w:val="21"/>
              </w:rPr>
            </w:pPr>
            <w:r w:rsidRPr="00EB0CA0">
              <w:rPr>
                <w:szCs w:val="21"/>
              </w:rPr>
              <w:t xml:space="preserve">Indicates current contactless </w:t>
            </w:r>
            <w:r>
              <w:rPr>
                <w:szCs w:val="21"/>
              </w:rPr>
              <w:t>path</w:t>
            </w:r>
            <w:r w:rsidRPr="00EB0CA0">
              <w:rPr>
                <w:szCs w:val="21"/>
              </w:rPr>
              <w:t xml:space="preserve"> type:</w:t>
            </w:r>
          </w:p>
          <w:p w:rsidR="00FF0528" w:rsidRPr="00184C2C" w:rsidRDefault="00FF0528" w:rsidP="00BF6990">
            <w:pPr>
              <w:autoSpaceDE w:val="0"/>
              <w:autoSpaceDN w:val="0"/>
              <w:adjustRightInd w:val="0"/>
              <w:jc w:val="left"/>
              <w:rPr>
                <w:szCs w:val="21"/>
              </w:rPr>
            </w:pPr>
            <w:r w:rsidRPr="00184C2C">
              <w:rPr>
                <w:szCs w:val="21"/>
              </w:rPr>
              <w:t>0</w:t>
            </w:r>
            <w:r w:rsidRPr="00E83AB3">
              <w:rPr>
                <w:rFonts w:hint="eastAsia"/>
                <w:szCs w:val="21"/>
              </w:rPr>
              <w:t xml:space="preserve"> </w:t>
            </w:r>
            <w:r w:rsidRPr="00E83AB3">
              <w:rPr>
                <w:szCs w:val="21"/>
              </w:rPr>
              <w:t xml:space="preserve">– </w:t>
            </w:r>
            <w:r w:rsidRPr="00184C2C">
              <w:rPr>
                <w:szCs w:val="21"/>
              </w:rPr>
              <w:t xml:space="preserve">CLSS_PATH_NORMAL                </w:t>
            </w:r>
          </w:p>
          <w:p w:rsidR="00FF0528" w:rsidRPr="00184C2C" w:rsidRDefault="00FF0528" w:rsidP="00BF6990">
            <w:pPr>
              <w:autoSpaceDE w:val="0"/>
              <w:autoSpaceDN w:val="0"/>
              <w:adjustRightInd w:val="0"/>
              <w:jc w:val="left"/>
              <w:rPr>
                <w:szCs w:val="21"/>
              </w:rPr>
            </w:pPr>
            <w:r w:rsidRPr="00184C2C">
              <w:rPr>
                <w:szCs w:val="21"/>
              </w:rPr>
              <w:t xml:space="preserve">1 – CLSS_VISA_MSD                   </w:t>
            </w:r>
          </w:p>
          <w:p w:rsidR="006874F7" w:rsidRDefault="00FF0528" w:rsidP="00BF6990">
            <w:pPr>
              <w:autoSpaceDE w:val="0"/>
              <w:autoSpaceDN w:val="0"/>
              <w:adjustRightInd w:val="0"/>
              <w:jc w:val="left"/>
              <w:rPr>
                <w:ins w:id="3508" w:author="ZhangYuan(张园/深圳)" w:date="2016-12-19T16:22:00Z"/>
                <w:szCs w:val="21"/>
              </w:rPr>
            </w:pPr>
            <w:r>
              <w:rPr>
                <w:szCs w:val="21"/>
              </w:rPr>
              <w:t xml:space="preserve">2 </w:t>
            </w:r>
            <w:r w:rsidRPr="00184C2C">
              <w:rPr>
                <w:szCs w:val="21"/>
              </w:rPr>
              <w:t>–</w:t>
            </w:r>
            <w:r>
              <w:rPr>
                <w:szCs w:val="21"/>
              </w:rPr>
              <w:t xml:space="preserve"> </w:t>
            </w:r>
            <w:r w:rsidRPr="00184C2C">
              <w:rPr>
                <w:szCs w:val="21"/>
              </w:rPr>
              <w:t xml:space="preserve">CLSS_VISA_QVSDC                 </w:t>
            </w:r>
            <w:r>
              <w:rPr>
                <w:szCs w:val="21"/>
              </w:rPr>
              <w:t xml:space="preserve">3 </w:t>
            </w:r>
            <w:r w:rsidRPr="00184C2C">
              <w:rPr>
                <w:szCs w:val="21"/>
              </w:rPr>
              <w:t>–</w:t>
            </w:r>
            <w:r>
              <w:rPr>
                <w:szCs w:val="21"/>
              </w:rPr>
              <w:t xml:space="preserve"> </w:t>
            </w:r>
            <w:r w:rsidRPr="00184C2C">
              <w:rPr>
                <w:szCs w:val="21"/>
              </w:rPr>
              <w:t xml:space="preserve">CLSS_VISA_VSDC                  </w:t>
            </w:r>
            <w:r>
              <w:rPr>
                <w:szCs w:val="21"/>
              </w:rPr>
              <w:t xml:space="preserve">4 </w:t>
            </w:r>
            <w:r w:rsidRPr="00184C2C">
              <w:rPr>
                <w:szCs w:val="21"/>
              </w:rPr>
              <w:t>–</w:t>
            </w:r>
            <w:r>
              <w:rPr>
                <w:szCs w:val="21"/>
              </w:rPr>
              <w:t xml:space="preserve"> </w:t>
            </w:r>
            <w:r w:rsidRPr="00184C2C">
              <w:rPr>
                <w:szCs w:val="21"/>
              </w:rPr>
              <w:t xml:space="preserve">CLSS_VISA_CONTACT               </w:t>
            </w:r>
            <w:r>
              <w:rPr>
                <w:szCs w:val="21"/>
              </w:rPr>
              <w:t xml:space="preserve">5 </w:t>
            </w:r>
            <w:r w:rsidRPr="00184C2C">
              <w:rPr>
                <w:szCs w:val="21"/>
              </w:rPr>
              <w:t>–</w:t>
            </w:r>
            <w:r>
              <w:rPr>
                <w:szCs w:val="21"/>
              </w:rPr>
              <w:t xml:space="preserve"> </w:t>
            </w:r>
            <w:r w:rsidRPr="00184C2C">
              <w:rPr>
                <w:szCs w:val="21"/>
              </w:rPr>
              <w:t xml:space="preserve">CLSS_MC_MAG                     </w:t>
            </w:r>
            <w:r>
              <w:rPr>
                <w:szCs w:val="21"/>
              </w:rPr>
              <w:t xml:space="preserve">6 </w:t>
            </w:r>
            <w:r w:rsidRPr="00184C2C">
              <w:rPr>
                <w:szCs w:val="21"/>
              </w:rPr>
              <w:t>–</w:t>
            </w:r>
            <w:r>
              <w:rPr>
                <w:szCs w:val="21"/>
              </w:rPr>
              <w:t xml:space="preserve"> </w:t>
            </w:r>
            <w:r w:rsidRPr="00184C2C">
              <w:rPr>
                <w:szCs w:val="21"/>
              </w:rPr>
              <w:t xml:space="preserve">CLSS_MC_MCHIP                   </w:t>
            </w:r>
            <w:r>
              <w:rPr>
                <w:szCs w:val="21"/>
              </w:rPr>
              <w:t xml:space="preserve">7 </w:t>
            </w:r>
            <w:r w:rsidRPr="00184C2C">
              <w:rPr>
                <w:szCs w:val="21"/>
              </w:rPr>
              <w:t>–</w:t>
            </w:r>
            <w:r>
              <w:rPr>
                <w:szCs w:val="21"/>
              </w:rPr>
              <w:t xml:space="preserve"> </w:t>
            </w:r>
            <w:r w:rsidRPr="00184C2C">
              <w:rPr>
                <w:szCs w:val="21"/>
              </w:rPr>
              <w:t xml:space="preserve">CLSS_VISA_WAVE2                 </w:t>
            </w:r>
            <w:r>
              <w:rPr>
                <w:szCs w:val="21"/>
              </w:rPr>
              <w:t xml:space="preserve">8 </w:t>
            </w:r>
            <w:r w:rsidRPr="00184C2C">
              <w:rPr>
                <w:szCs w:val="21"/>
              </w:rPr>
              <w:t>–</w:t>
            </w:r>
            <w:r>
              <w:rPr>
                <w:szCs w:val="21"/>
              </w:rPr>
              <w:t xml:space="preserve"> </w:t>
            </w:r>
            <w:r w:rsidRPr="00184C2C">
              <w:rPr>
                <w:szCs w:val="21"/>
              </w:rPr>
              <w:t xml:space="preserve">CLSS_JCB_WAVE2                  </w:t>
            </w:r>
            <w:r>
              <w:rPr>
                <w:szCs w:val="21"/>
              </w:rPr>
              <w:t xml:space="preserve">9 </w:t>
            </w:r>
            <w:r w:rsidRPr="00184C2C">
              <w:rPr>
                <w:szCs w:val="21"/>
              </w:rPr>
              <w:t>–</w:t>
            </w:r>
            <w:r>
              <w:rPr>
                <w:szCs w:val="21"/>
              </w:rPr>
              <w:t xml:space="preserve"> </w:t>
            </w:r>
            <w:r w:rsidRPr="00184C2C">
              <w:rPr>
                <w:szCs w:val="21"/>
              </w:rPr>
              <w:t xml:space="preserve">CLSS_VISA_MSD_CVN17             </w:t>
            </w:r>
            <w:r>
              <w:rPr>
                <w:szCs w:val="21"/>
              </w:rPr>
              <w:t xml:space="preserve">10 </w:t>
            </w:r>
            <w:r w:rsidRPr="00184C2C">
              <w:rPr>
                <w:szCs w:val="21"/>
              </w:rPr>
              <w:t>–</w:t>
            </w:r>
            <w:r>
              <w:rPr>
                <w:szCs w:val="21"/>
              </w:rPr>
              <w:t xml:space="preserve"> </w:t>
            </w:r>
            <w:r w:rsidRPr="00184C2C">
              <w:rPr>
                <w:szCs w:val="21"/>
              </w:rPr>
              <w:t>CLSS_VISA_MSD_LEGACY</w:t>
            </w:r>
          </w:p>
          <w:p w:rsidR="00FF0528" w:rsidRPr="00184C2C" w:rsidRDefault="006874F7" w:rsidP="006874F7">
            <w:pPr>
              <w:autoSpaceDE w:val="0"/>
              <w:autoSpaceDN w:val="0"/>
              <w:adjustRightInd w:val="0"/>
              <w:jc w:val="left"/>
              <w:rPr>
                <w:rFonts w:ascii="Consolas" w:hAnsi="Consolas" w:cs="Consolas"/>
                <w:color w:val="000000"/>
                <w:kern w:val="0"/>
                <w:sz w:val="20"/>
                <w:szCs w:val="20"/>
              </w:rPr>
            </w:pPr>
            <w:ins w:id="3509" w:author="ZhangYuan(张园/深圳)" w:date="2016-12-19T16:22:00Z">
              <w:r>
                <w:rPr>
                  <w:szCs w:val="21"/>
                </w:rPr>
                <w:t xml:space="preserve">0xFF – </w:t>
              </w:r>
              <w:r>
                <w:rPr>
                  <w:rFonts w:ascii="Arial" w:hAnsi="Arial" w:cs="Arial"/>
                  <w:color w:val="333333"/>
                  <w:szCs w:val="21"/>
                </w:rPr>
                <w:t>Unknown the contactless path type</w:t>
              </w:r>
            </w:ins>
            <w:r w:rsidR="00FF0528" w:rsidRPr="00184C2C">
              <w:rPr>
                <w:szCs w:val="21"/>
              </w:rPr>
              <w:t xml:space="preserve"> </w:t>
            </w:r>
            <w:r w:rsidR="00FF0528">
              <w:rPr>
                <w:rFonts w:ascii="Consolas" w:hAnsi="Consolas" w:cs="Consolas"/>
                <w:color w:val="000000"/>
                <w:kern w:val="0"/>
                <w:sz w:val="20"/>
                <w:szCs w:val="20"/>
              </w:rPr>
              <w:t xml:space="preserve">           </w:t>
            </w:r>
          </w:p>
        </w:tc>
      </w:tr>
      <w:tr w:rsidR="00FF0528" w:rsidRPr="00E83AB3" w:rsidTr="00FF0528">
        <w:trPr>
          <w:trHeight w:val="312"/>
        </w:trPr>
        <w:tc>
          <w:tcPr>
            <w:tcW w:w="853" w:type="pct"/>
          </w:tcPr>
          <w:p w:rsidR="00FF0528" w:rsidRPr="00184C2C" w:rsidRDefault="00FF0528" w:rsidP="00BF6990">
            <w:r>
              <w:t>0304</w:t>
            </w:r>
          </w:p>
        </w:tc>
        <w:tc>
          <w:tcPr>
            <w:tcW w:w="1025" w:type="pct"/>
          </w:tcPr>
          <w:p w:rsidR="00FF0528" w:rsidRPr="00EB0CA0" w:rsidRDefault="00FF0528" w:rsidP="00BF6990">
            <w:pPr>
              <w:ind w:left="420" w:hangingChars="200" w:hanging="420"/>
              <w:rPr>
                <w:szCs w:val="21"/>
              </w:rPr>
            </w:pPr>
            <w:r>
              <w:rPr>
                <w:szCs w:val="21"/>
              </w:rPr>
              <w:t>Track1 data</w:t>
            </w:r>
          </w:p>
        </w:tc>
        <w:tc>
          <w:tcPr>
            <w:tcW w:w="597" w:type="pct"/>
          </w:tcPr>
          <w:p w:rsidR="00FF0528" w:rsidRPr="00EB0CA0" w:rsidRDefault="00FF0528" w:rsidP="00BF6990">
            <w:pPr>
              <w:rPr>
                <w:szCs w:val="21"/>
              </w:rPr>
            </w:pPr>
            <w:proofErr w:type="spellStart"/>
            <w:r w:rsidRPr="00470514">
              <w:rPr>
                <w:rFonts w:hint="eastAsia"/>
                <w:szCs w:val="21"/>
              </w:rPr>
              <w:t>ans</w:t>
            </w:r>
            <w:proofErr w:type="spellEnd"/>
            <w:r w:rsidRPr="00470514">
              <w:rPr>
                <w:szCs w:val="21"/>
              </w:rPr>
              <w:t>…</w:t>
            </w:r>
            <w:r>
              <w:rPr>
                <w:rFonts w:hint="eastAsia"/>
                <w:szCs w:val="21"/>
              </w:rPr>
              <w:t>7</w:t>
            </w:r>
            <w:r>
              <w:rPr>
                <w:szCs w:val="21"/>
              </w:rPr>
              <w:t>9</w:t>
            </w:r>
          </w:p>
        </w:tc>
        <w:tc>
          <w:tcPr>
            <w:tcW w:w="769" w:type="pct"/>
          </w:tcPr>
          <w:p w:rsidR="00FF0528" w:rsidRPr="00EB0CA0" w:rsidRDefault="00FF0528" w:rsidP="00BF6990">
            <w:pPr>
              <w:ind w:left="420" w:hangingChars="200" w:hanging="420"/>
              <w:rPr>
                <w:szCs w:val="21"/>
              </w:rPr>
            </w:pPr>
            <w:r>
              <w:rPr>
                <w:rFonts w:hint="eastAsia"/>
                <w:szCs w:val="21"/>
              </w:rPr>
              <w:t>R</w:t>
            </w:r>
          </w:p>
        </w:tc>
        <w:tc>
          <w:tcPr>
            <w:tcW w:w="1757" w:type="pct"/>
          </w:tcPr>
          <w:p w:rsidR="00FF0528" w:rsidRPr="00E83AB3" w:rsidRDefault="00FF0528" w:rsidP="00BF6990">
            <w:r w:rsidRPr="00E83AB3">
              <w:t xml:space="preserve">Track1 data, </w:t>
            </w:r>
            <w:r w:rsidRPr="00184C2C">
              <w:t>Track1 needs 79 bytes.</w:t>
            </w:r>
          </w:p>
        </w:tc>
      </w:tr>
      <w:tr w:rsidR="00FF0528" w:rsidRPr="00E83AB3" w:rsidTr="00FF0528">
        <w:trPr>
          <w:trHeight w:val="312"/>
        </w:trPr>
        <w:tc>
          <w:tcPr>
            <w:tcW w:w="853" w:type="pct"/>
          </w:tcPr>
          <w:p w:rsidR="00FF0528" w:rsidRPr="00184C2C" w:rsidRDefault="00FF0528" w:rsidP="00BF6990">
            <w:r>
              <w:t>0305</w:t>
            </w:r>
          </w:p>
        </w:tc>
        <w:tc>
          <w:tcPr>
            <w:tcW w:w="1025" w:type="pct"/>
          </w:tcPr>
          <w:p w:rsidR="00FF0528" w:rsidRDefault="00FF0528" w:rsidP="00BF6990">
            <w:pPr>
              <w:ind w:left="420" w:hangingChars="200" w:hanging="420"/>
              <w:rPr>
                <w:szCs w:val="21"/>
              </w:rPr>
            </w:pPr>
            <w:r>
              <w:rPr>
                <w:rFonts w:hint="eastAsia"/>
                <w:szCs w:val="21"/>
              </w:rPr>
              <w:t>Track2</w:t>
            </w:r>
            <w:r>
              <w:rPr>
                <w:szCs w:val="21"/>
              </w:rPr>
              <w:t xml:space="preserve"> data</w:t>
            </w:r>
          </w:p>
        </w:tc>
        <w:tc>
          <w:tcPr>
            <w:tcW w:w="597" w:type="pct"/>
          </w:tcPr>
          <w:p w:rsidR="00FF0528" w:rsidRDefault="00FF0528" w:rsidP="00BF6990">
            <w:pPr>
              <w:ind w:left="420" w:hangingChars="200" w:hanging="420"/>
              <w:rPr>
                <w:szCs w:val="21"/>
              </w:rPr>
            </w:pPr>
            <w:proofErr w:type="spellStart"/>
            <w:r w:rsidRPr="00470514">
              <w:rPr>
                <w:rFonts w:hint="eastAsia"/>
                <w:szCs w:val="21"/>
              </w:rPr>
              <w:t>ans</w:t>
            </w:r>
            <w:proofErr w:type="spellEnd"/>
            <w:r w:rsidRPr="00470514">
              <w:rPr>
                <w:szCs w:val="21"/>
              </w:rPr>
              <w:t>…</w:t>
            </w:r>
            <w:r>
              <w:rPr>
                <w:szCs w:val="21"/>
              </w:rPr>
              <w:t>37</w:t>
            </w:r>
          </w:p>
        </w:tc>
        <w:tc>
          <w:tcPr>
            <w:tcW w:w="769" w:type="pct"/>
          </w:tcPr>
          <w:p w:rsidR="00FF0528" w:rsidRPr="00EB0CA0" w:rsidRDefault="00FF0528" w:rsidP="00BF6990">
            <w:pPr>
              <w:ind w:left="420" w:hangingChars="200" w:hanging="420"/>
              <w:jc w:val="left"/>
              <w:rPr>
                <w:szCs w:val="21"/>
              </w:rPr>
            </w:pPr>
            <w:r>
              <w:rPr>
                <w:rFonts w:hint="eastAsia"/>
                <w:szCs w:val="21"/>
              </w:rPr>
              <w:t>R</w:t>
            </w:r>
          </w:p>
        </w:tc>
        <w:tc>
          <w:tcPr>
            <w:tcW w:w="1757" w:type="pct"/>
          </w:tcPr>
          <w:p w:rsidR="00FF0528" w:rsidRPr="00E83AB3" w:rsidRDefault="00FF0528" w:rsidP="00BF6990">
            <w:r w:rsidRPr="00E83AB3">
              <w:rPr>
                <w:rFonts w:hint="eastAsia"/>
              </w:rPr>
              <w:t>Track2</w:t>
            </w:r>
            <w:r w:rsidRPr="00E83AB3">
              <w:t xml:space="preserve"> data, </w:t>
            </w:r>
            <w:r w:rsidRPr="00184C2C">
              <w:t>Track2 needs 37 bytes.</w:t>
            </w:r>
          </w:p>
        </w:tc>
      </w:tr>
      <w:tr w:rsidR="00FF0528" w:rsidRPr="00E83AB3" w:rsidTr="00FF0528">
        <w:trPr>
          <w:trHeight w:val="312"/>
        </w:trPr>
        <w:tc>
          <w:tcPr>
            <w:tcW w:w="853" w:type="pct"/>
          </w:tcPr>
          <w:p w:rsidR="00FF0528" w:rsidRPr="00184C2C" w:rsidRDefault="00FF0528" w:rsidP="00BF6990">
            <w:r>
              <w:t>0306</w:t>
            </w:r>
          </w:p>
        </w:tc>
        <w:tc>
          <w:tcPr>
            <w:tcW w:w="1025" w:type="pct"/>
          </w:tcPr>
          <w:p w:rsidR="00FF0528" w:rsidRDefault="00FF0528" w:rsidP="00BF6990">
            <w:pPr>
              <w:ind w:left="420" w:hangingChars="200" w:hanging="420"/>
              <w:rPr>
                <w:szCs w:val="21"/>
              </w:rPr>
            </w:pPr>
            <w:r>
              <w:rPr>
                <w:rFonts w:hint="eastAsia"/>
                <w:szCs w:val="21"/>
              </w:rPr>
              <w:t xml:space="preserve">Track3 </w:t>
            </w:r>
            <w:r>
              <w:rPr>
                <w:szCs w:val="21"/>
              </w:rPr>
              <w:t>data</w:t>
            </w:r>
          </w:p>
        </w:tc>
        <w:tc>
          <w:tcPr>
            <w:tcW w:w="597" w:type="pct"/>
          </w:tcPr>
          <w:p w:rsidR="00FF0528" w:rsidRDefault="00FF0528" w:rsidP="00BF6990">
            <w:pPr>
              <w:ind w:left="420" w:hangingChars="200" w:hanging="420"/>
              <w:rPr>
                <w:szCs w:val="21"/>
              </w:rPr>
            </w:pPr>
            <w:proofErr w:type="spellStart"/>
            <w:r w:rsidRPr="00470514">
              <w:rPr>
                <w:rFonts w:hint="eastAsia"/>
                <w:szCs w:val="21"/>
              </w:rPr>
              <w:t>ans</w:t>
            </w:r>
            <w:proofErr w:type="spellEnd"/>
            <w:r w:rsidRPr="00470514">
              <w:rPr>
                <w:szCs w:val="21"/>
              </w:rPr>
              <w:t>…</w:t>
            </w:r>
            <w:r>
              <w:rPr>
                <w:rFonts w:hint="eastAsia"/>
                <w:szCs w:val="21"/>
              </w:rPr>
              <w:t>107</w:t>
            </w:r>
          </w:p>
        </w:tc>
        <w:tc>
          <w:tcPr>
            <w:tcW w:w="769" w:type="pct"/>
          </w:tcPr>
          <w:p w:rsidR="00FF0528" w:rsidRPr="00EB0CA0" w:rsidRDefault="00FF0528" w:rsidP="00BF6990">
            <w:pPr>
              <w:ind w:left="420" w:hangingChars="200" w:hanging="420"/>
              <w:jc w:val="left"/>
              <w:rPr>
                <w:szCs w:val="21"/>
              </w:rPr>
            </w:pPr>
            <w:r>
              <w:rPr>
                <w:rFonts w:hint="eastAsia"/>
                <w:szCs w:val="21"/>
              </w:rPr>
              <w:t>R</w:t>
            </w:r>
          </w:p>
        </w:tc>
        <w:tc>
          <w:tcPr>
            <w:tcW w:w="1757" w:type="pct"/>
          </w:tcPr>
          <w:p w:rsidR="00FF0528" w:rsidRPr="00E83AB3" w:rsidRDefault="00FF0528" w:rsidP="00BF6990">
            <w:r w:rsidRPr="00E83AB3">
              <w:rPr>
                <w:rFonts w:hint="eastAsia"/>
              </w:rPr>
              <w:t xml:space="preserve">Track3 </w:t>
            </w:r>
            <w:r w:rsidRPr="00E83AB3">
              <w:t xml:space="preserve">data, </w:t>
            </w:r>
            <w:r w:rsidRPr="00184C2C">
              <w:t>Track3 needs 107 bytes.</w:t>
            </w:r>
          </w:p>
        </w:tc>
      </w:tr>
      <w:tr w:rsidR="00FF0528" w:rsidRPr="00E83AB3" w:rsidTr="00FF0528">
        <w:trPr>
          <w:trHeight w:val="312"/>
        </w:trPr>
        <w:tc>
          <w:tcPr>
            <w:tcW w:w="853" w:type="pct"/>
          </w:tcPr>
          <w:p w:rsidR="00FF0528" w:rsidRDefault="00FF0528" w:rsidP="00BF6990">
            <w:r>
              <w:rPr>
                <w:rFonts w:hint="eastAsia"/>
              </w:rPr>
              <w:t>0307</w:t>
            </w:r>
          </w:p>
        </w:tc>
        <w:tc>
          <w:tcPr>
            <w:tcW w:w="1025" w:type="pct"/>
          </w:tcPr>
          <w:p w:rsidR="00FF0528" w:rsidRDefault="00FF0528" w:rsidP="00BF6990">
            <w:pPr>
              <w:ind w:left="420" w:hangingChars="200" w:hanging="420"/>
              <w:rPr>
                <w:szCs w:val="21"/>
              </w:rPr>
            </w:pPr>
            <w:r>
              <w:rPr>
                <w:rFonts w:hint="eastAsia"/>
                <w:szCs w:val="21"/>
              </w:rPr>
              <w:t>Expire date</w:t>
            </w:r>
          </w:p>
        </w:tc>
        <w:tc>
          <w:tcPr>
            <w:tcW w:w="597" w:type="pct"/>
          </w:tcPr>
          <w:p w:rsidR="00FF0528" w:rsidRPr="00470514" w:rsidRDefault="00FF0528" w:rsidP="00BF6990">
            <w:pPr>
              <w:ind w:left="420" w:hangingChars="200" w:hanging="420"/>
              <w:rPr>
                <w:szCs w:val="21"/>
              </w:rPr>
            </w:pPr>
            <w:proofErr w:type="spellStart"/>
            <w:r>
              <w:rPr>
                <w:szCs w:val="21"/>
              </w:rPr>
              <w:t>a</w:t>
            </w:r>
            <w:r>
              <w:rPr>
                <w:rFonts w:hint="eastAsia"/>
                <w:szCs w:val="21"/>
              </w:rPr>
              <w:t>ns</w:t>
            </w:r>
            <w:proofErr w:type="spellEnd"/>
            <w:r>
              <w:rPr>
                <w:rFonts w:hint="eastAsia"/>
                <w:szCs w:val="21"/>
              </w:rPr>
              <w:t xml:space="preserve"> </w:t>
            </w:r>
            <w:r>
              <w:rPr>
                <w:szCs w:val="21"/>
              </w:rPr>
              <w:t>4</w:t>
            </w:r>
          </w:p>
        </w:tc>
        <w:tc>
          <w:tcPr>
            <w:tcW w:w="769" w:type="pct"/>
          </w:tcPr>
          <w:p w:rsidR="00FF0528" w:rsidRDefault="00FF0528" w:rsidP="00BF6990">
            <w:pPr>
              <w:ind w:left="420" w:hangingChars="200" w:hanging="420"/>
              <w:jc w:val="left"/>
              <w:rPr>
                <w:szCs w:val="21"/>
              </w:rPr>
            </w:pPr>
            <w:r>
              <w:rPr>
                <w:rFonts w:hint="eastAsia"/>
                <w:szCs w:val="21"/>
              </w:rPr>
              <w:t>R</w:t>
            </w:r>
          </w:p>
        </w:tc>
        <w:tc>
          <w:tcPr>
            <w:tcW w:w="1757" w:type="pct"/>
          </w:tcPr>
          <w:p w:rsidR="00FF0528" w:rsidRPr="00E83AB3" w:rsidRDefault="00FF0528" w:rsidP="00BF6990">
            <w:r>
              <w:rPr>
                <w:rFonts w:hint="eastAsia"/>
              </w:rPr>
              <w:t>Expire date of the card.</w:t>
            </w:r>
          </w:p>
        </w:tc>
      </w:tr>
      <w:tr w:rsidR="00FF0528" w:rsidRPr="00EB0CA0" w:rsidTr="00FF0528">
        <w:trPr>
          <w:trHeight w:val="312"/>
        </w:trPr>
        <w:tc>
          <w:tcPr>
            <w:tcW w:w="853" w:type="pct"/>
          </w:tcPr>
          <w:p w:rsidR="00FF0528" w:rsidRPr="00184C2C" w:rsidRDefault="00FF0528" w:rsidP="00BF6990">
            <w:r>
              <w:t>0308</w:t>
            </w:r>
          </w:p>
        </w:tc>
        <w:tc>
          <w:tcPr>
            <w:tcW w:w="1025" w:type="pct"/>
          </w:tcPr>
          <w:p w:rsidR="00FF0528" w:rsidRDefault="00FF0528" w:rsidP="00BF6990">
            <w:pPr>
              <w:ind w:left="105" w:hangingChars="50" w:hanging="105"/>
              <w:rPr>
                <w:szCs w:val="21"/>
              </w:rPr>
            </w:pPr>
            <w:proofErr w:type="spellStart"/>
            <w:r w:rsidRPr="00470514">
              <w:rPr>
                <w:rFonts w:hint="eastAsia"/>
                <w:szCs w:val="21"/>
              </w:rPr>
              <w:t>OnlineAuthorization</w:t>
            </w:r>
            <w:proofErr w:type="spellEnd"/>
            <w:r w:rsidRPr="00470514">
              <w:rPr>
                <w:rFonts w:hint="eastAsia"/>
                <w:szCs w:val="21"/>
              </w:rPr>
              <w:t xml:space="preserve"> Result</w:t>
            </w:r>
          </w:p>
        </w:tc>
        <w:tc>
          <w:tcPr>
            <w:tcW w:w="597" w:type="pct"/>
          </w:tcPr>
          <w:p w:rsidR="00FF0528" w:rsidRDefault="00FF0528" w:rsidP="00BF6990">
            <w:pPr>
              <w:ind w:left="420" w:hangingChars="200" w:hanging="420"/>
              <w:rPr>
                <w:szCs w:val="21"/>
              </w:rPr>
            </w:pPr>
            <w:r>
              <w:rPr>
                <w:szCs w:val="21"/>
              </w:rPr>
              <w:t>n 2</w:t>
            </w:r>
          </w:p>
        </w:tc>
        <w:tc>
          <w:tcPr>
            <w:tcW w:w="769" w:type="pct"/>
          </w:tcPr>
          <w:p w:rsidR="00FF0528" w:rsidRDefault="00FF0528" w:rsidP="00BF6990">
            <w:pPr>
              <w:ind w:left="420" w:hangingChars="200" w:hanging="420"/>
              <w:jc w:val="left"/>
              <w:rPr>
                <w:szCs w:val="21"/>
              </w:rPr>
            </w:pPr>
            <w:r>
              <w:rPr>
                <w:szCs w:val="21"/>
              </w:rPr>
              <w:t>W</w:t>
            </w:r>
            <w:r>
              <w:rPr>
                <w:rFonts w:hint="eastAsia"/>
                <w:szCs w:val="21"/>
              </w:rPr>
              <w:t>R</w:t>
            </w:r>
          </w:p>
        </w:tc>
        <w:tc>
          <w:tcPr>
            <w:tcW w:w="1757" w:type="pct"/>
          </w:tcPr>
          <w:p w:rsidR="00FF0528" w:rsidRPr="00470514" w:rsidRDefault="00FF0528" w:rsidP="00BF6990">
            <w:pPr>
              <w:rPr>
                <w:szCs w:val="21"/>
              </w:rPr>
            </w:pPr>
            <w:r>
              <w:rPr>
                <w:szCs w:val="21"/>
              </w:rPr>
              <w:t xml:space="preserve">Only use for EMV contact. </w:t>
            </w:r>
            <w:r w:rsidRPr="00470514">
              <w:rPr>
                <w:rFonts w:hint="eastAsia"/>
                <w:szCs w:val="21"/>
              </w:rPr>
              <w:t>Indicate the result of online authorization</w:t>
            </w:r>
          </w:p>
          <w:p w:rsidR="00FF0528" w:rsidRPr="00470514" w:rsidRDefault="00FF0528" w:rsidP="00BF6990">
            <w:pPr>
              <w:rPr>
                <w:szCs w:val="21"/>
              </w:rPr>
            </w:pPr>
            <w:r w:rsidRPr="00470514">
              <w:rPr>
                <w:rFonts w:hint="eastAsia"/>
                <w:szCs w:val="21"/>
              </w:rPr>
              <w:t>0: transaction approved online</w:t>
            </w:r>
          </w:p>
          <w:p w:rsidR="00FF0528" w:rsidRPr="00470514" w:rsidRDefault="00FF0528" w:rsidP="00BF6990">
            <w:pPr>
              <w:rPr>
                <w:szCs w:val="21"/>
              </w:rPr>
            </w:pPr>
            <w:r w:rsidRPr="00470514">
              <w:rPr>
                <w:rFonts w:hint="eastAsia"/>
                <w:szCs w:val="21"/>
              </w:rPr>
              <w:t>1: transaction declined online</w:t>
            </w:r>
          </w:p>
          <w:p w:rsidR="00FF0528" w:rsidRPr="00EB0CA0" w:rsidRDefault="00FF0528" w:rsidP="00BF6990">
            <w:pPr>
              <w:ind w:left="420" w:hangingChars="200" w:hanging="420"/>
              <w:jc w:val="left"/>
              <w:rPr>
                <w:szCs w:val="21"/>
              </w:rPr>
            </w:pPr>
            <w:r w:rsidRPr="00470514">
              <w:rPr>
                <w:rFonts w:hint="eastAsia"/>
                <w:szCs w:val="21"/>
              </w:rPr>
              <w:t>2: connect host failed</w:t>
            </w:r>
          </w:p>
        </w:tc>
      </w:tr>
      <w:tr w:rsidR="00FF0528" w:rsidRPr="00EB0CA0" w:rsidTr="00FF0528">
        <w:trPr>
          <w:trHeight w:val="312"/>
        </w:trPr>
        <w:tc>
          <w:tcPr>
            <w:tcW w:w="853" w:type="pct"/>
          </w:tcPr>
          <w:p w:rsidR="00FF0528" w:rsidRDefault="00FF0528" w:rsidP="00BF6990">
            <w:r>
              <w:rPr>
                <w:rFonts w:hint="eastAsia"/>
              </w:rPr>
              <w:t>0309</w:t>
            </w:r>
          </w:p>
        </w:tc>
        <w:tc>
          <w:tcPr>
            <w:tcW w:w="1025" w:type="pct"/>
          </w:tcPr>
          <w:p w:rsidR="00FF0528" w:rsidRPr="00470514" w:rsidRDefault="00FF0528" w:rsidP="00BF6990">
            <w:pPr>
              <w:ind w:left="105" w:hangingChars="50" w:hanging="105"/>
              <w:rPr>
                <w:szCs w:val="21"/>
              </w:rPr>
            </w:pPr>
            <w:r>
              <w:rPr>
                <w:rFonts w:hint="eastAsia"/>
                <w:szCs w:val="21"/>
              </w:rPr>
              <w:t>Response code</w:t>
            </w:r>
          </w:p>
        </w:tc>
        <w:tc>
          <w:tcPr>
            <w:tcW w:w="597" w:type="pct"/>
          </w:tcPr>
          <w:p w:rsidR="00FF0528" w:rsidRDefault="00FF0528" w:rsidP="00BF6990">
            <w:pPr>
              <w:ind w:left="420" w:hangingChars="200" w:hanging="420"/>
              <w:rPr>
                <w:szCs w:val="21"/>
              </w:rPr>
            </w:pPr>
            <w:r>
              <w:rPr>
                <w:szCs w:val="21"/>
              </w:rPr>
              <w:t>A</w:t>
            </w:r>
            <w:r>
              <w:rPr>
                <w:rFonts w:hint="eastAsia"/>
                <w:szCs w:val="21"/>
              </w:rPr>
              <w:t xml:space="preserve">n </w:t>
            </w:r>
            <w:r>
              <w:rPr>
                <w:szCs w:val="21"/>
              </w:rPr>
              <w:t>2</w:t>
            </w:r>
          </w:p>
        </w:tc>
        <w:tc>
          <w:tcPr>
            <w:tcW w:w="769" w:type="pct"/>
          </w:tcPr>
          <w:p w:rsidR="00FF0528" w:rsidRDefault="00FF0528" w:rsidP="00BF6990">
            <w:pPr>
              <w:ind w:left="420" w:hangingChars="200" w:hanging="420"/>
              <w:jc w:val="left"/>
              <w:rPr>
                <w:szCs w:val="21"/>
              </w:rPr>
            </w:pPr>
            <w:r>
              <w:rPr>
                <w:rFonts w:hint="eastAsia"/>
                <w:szCs w:val="21"/>
              </w:rPr>
              <w:t>WR</w:t>
            </w:r>
          </w:p>
        </w:tc>
        <w:tc>
          <w:tcPr>
            <w:tcW w:w="1757" w:type="pct"/>
          </w:tcPr>
          <w:p w:rsidR="00FF0528" w:rsidRDefault="00FF0528" w:rsidP="00BF6990">
            <w:pPr>
              <w:rPr>
                <w:szCs w:val="21"/>
              </w:rPr>
            </w:pPr>
            <w:proofErr w:type="spellStart"/>
            <w:r>
              <w:rPr>
                <w:szCs w:val="21"/>
              </w:rPr>
              <w:t>Authorisation</w:t>
            </w:r>
            <w:proofErr w:type="spellEnd"/>
            <w:r>
              <w:rPr>
                <w:rFonts w:hint="eastAsia"/>
                <w:szCs w:val="21"/>
              </w:rPr>
              <w:t xml:space="preserve"> </w:t>
            </w:r>
            <w:r w:rsidRPr="00BA0756">
              <w:rPr>
                <w:szCs w:val="21"/>
              </w:rPr>
              <w:t>Response Code</w:t>
            </w:r>
            <w:r>
              <w:rPr>
                <w:szCs w:val="21"/>
              </w:rPr>
              <w:t>.</w:t>
            </w:r>
          </w:p>
          <w:p w:rsidR="00FF0528" w:rsidRDefault="00FF0528" w:rsidP="00BF6990">
            <w:pPr>
              <w:rPr>
                <w:szCs w:val="21"/>
              </w:rPr>
            </w:pPr>
            <w:r w:rsidRPr="00BA0756">
              <w:rPr>
                <w:szCs w:val="21"/>
              </w:rPr>
              <w:t>Code that defines the disposition of a message</w:t>
            </w:r>
          </w:p>
        </w:tc>
      </w:tr>
      <w:tr w:rsidR="00FF0528" w:rsidRPr="00EB0CA0" w:rsidTr="00FF0528">
        <w:trPr>
          <w:trHeight w:val="312"/>
        </w:trPr>
        <w:tc>
          <w:tcPr>
            <w:tcW w:w="853" w:type="pct"/>
          </w:tcPr>
          <w:p w:rsidR="00FF0528" w:rsidRDefault="00FF0528" w:rsidP="00BF6990">
            <w:r>
              <w:rPr>
                <w:rFonts w:hint="eastAsia"/>
              </w:rPr>
              <w:t>0310</w:t>
            </w:r>
          </w:p>
        </w:tc>
        <w:tc>
          <w:tcPr>
            <w:tcW w:w="1025" w:type="pct"/>
          </w:tcPr>
          <w:p w:rsidR="00FF0528" w:rsidRPr="00470514" w:rsidRDefault="00FF0528" w:rsidP="00BF6990">
            <w:pPr>
              <w:ind w:left="105" w:hangingChars="50" w:hanging="105"/>
              <w:rPr>
                <w:szCs w:val="21"/>
              </w:rPr>
            </w:pPr>
            <w:proofErr w:type="spellStart"/>
            <w:r>
              <w:rPr>
                <w:rFonts w:hint="eastAsia"/>
                <w:szCs w:val="21"/>
              </w:rPr>
              <w:t>Auth</w:t>
            </w:r>
            <w:proofErr w:type="spellEnd"/>
            <w:r>
              <w:rPr>
                <w:rFonts w:hint="eastAsia"/>
                <w:szCs w:val="21"/>
              </w:rPr>
              <w:t xml:space="preserve"> code</w:t>
            </w:r>
          </w:p>
        </w:tc>
        <w:tc>
          <w:tcPr>
            <w:tcW w:w="597" w:type="pct"/>
          </w:tcPr>
          <w:p w:rsidR="00FF0528" w:rsidRDefault="00FF0528" w:rsidP="00BF6990">
            <w:pPr>
              <w:ind w:left="420" w:hangingChars="200" w:hanging="420"/>
              <w:rPr>
                <w:szCs w:val="21"/>
              </w:rPr>
            </w:pPr>
            <w:r>
              <w:rPr>
                <w:szCs w:val="21"/>
              </w:rPr>
              <w:t>A</w:t>
            </w:r>
            <w:r>
              <w:rPr>
                <w:rFonts w:hint="eastAsia"/>
                <w:szCs w:val="21"/>
              </w:rPr>
              <w:t xml:space="preserve">n </w:t>
            </w:r>
            <w:r>
              <w:rPr>
                <w:szCs w:val="21"/>
              </w:rPr>
              <w:t>6</w:t>
            </w:r>
          </w:p>
        </w:tc>
        <w:tc>
          <w:tcPr>
            <w:tcW w:w="769" w:type="pct"/>
          </w:tcPr>
          <w:p w:rsidR="00FF0528" w:rsidRDefault="00FF0528" w:rsidP="00BF6990">
            <w:pPr>
              <w:ind w:left="420" w:hangingChars="200" w:hanging="420"/>
              <w:jc w:val="left"/>
              <w:rPr>
                <w:szCs w:val="21"/>
              </w:rPr>
            </w:pPr>
            <w:r>
              <w:rPr>
                <w:rFonts w:hint="eastAsia"/>
                <w:szCs w:val="21"/>
              </w:rPr>
              <w:t>WR</w:t>
            </w:r>
          </w:p>
        </w:tc>
        <w:tc>
          <w:tcPr>
            <w:tcW w:w="1757" w:type="pct"/>
          </w:tcPr>
          <w:p w:rsidR="00FF0528" w:rsidRDefault="00FF0528" w:rsidP="00BF6990">
            <w:pPr>
              <w:rPr>
                <w:szCs w:val="21"/>
              </w:rPr>
            </w:pPr>
            <w:proofErr w:type="spellStart"/>
            <w:r>
              <w:rPr>
                <w:szCs w:val="21"/>
              </w:rPr>
              <w:t>Authorisation</w:t>
            </w:r>
            <w:proofErr w:type="spellEnd"/>
            <w:r>
              <w:rPr>
                <w:rFonts w:hint="eastAsia"/>
                <w:szCs w:val="21"/>
              </w:rPr>
              <w:t xml:space="preserve"> </w:t>
            </w:r>
            <w:r w:rsidRPr="00BA0756">
              <w:rPr>
                <w:szCs w:val="21"/>
              </w:rPr>
              <w:t>Code</w:t>
            </w:r>
            <w:r>
              <w:rPr>
                <w:szCs w:val="21"/>
              </w:rPr>
              <w:t>.</w:t>
            </w:r>
          </w:p>
          <w:p w:rsidR="00FF0528" w:rsidRDefault="00FF0528" w:rsidP="00BF6990">
            <w:pPr>
              <w:rPr>
                <w:szCs w:val="21"/>
              </w:rPr>
            </w:pPr>
            <w:r w:rsidRPr="00BA0756">
              <w:rPr>
                <w:szCs w:val="21"/>
              </w:rPr>
              <w:t>Value generated</w:t>
            </w:r>
            <w:r>
              <w:rPr>
                <w:szCs w:val="21"/>
              </w:rPr>
              <w:t xml:space="preserve"> by the </w:t>
            </w:r>
            <w:proofErr w:type="spellStart"/>
            <w:r>
              <w:rPr>
                <w:szCs w:val="21"/>
              </w:rPr>
              <w:t>authorisation</w:t>
            </w:r>
            <w:proofErr w:type="spellEnd"/>
            <w:r>
              <w:rPr>
                <w:szCs w:val="21"/>
              </w:rPr>
              <w:t xml:space="preserve"> authority</w:t>
            </w:r>
            <w:r>
              <w:rPr>
                <w:rFonts w:hint="eastAsia"/>
                <w:szCs w:val="21"/>
              </w:rPr>
              <w:t xml:space="preserve"> </w:t>
            </w:r>
            <w:r w:rsidRPr="00BA0756">
              <w:rPr>
                <w:szCs w:val="21"/>
              </w:rPr>
              <w:t>for an approved transaction</w:t>
            </w:r>
          </w:p>
        </w:tc>
      </w:tr>
      <w:tr w:rsidR="00FF0528" w:rsidRPr="00EB0CA0" w:rsidTr="00FF0528">
        <w:trPr>
          <w:trHeight w:val="312"/>
        </w:trPr>
        <w:tc>
          <w:tcPr>
            <w:tcW w:w="853" w:type="pct"/>
          </w:tcPr>
          <w:p w:rsidR="00FF0528" w:rsidRDefault="00FF0528" w:rsidP="00BF6990">
            <w:r>
              <w:rPr>
                <w:rFonts w:hint="eastAsia"/>
              </w:rPr>
              <w:lastRenderedPageBreak/>
              <w:t>0311</w:t>
            </w:r>
          </w:p>
        </w:tc>
        <w:tc>
          <w:tcPr>
            <w:tcW w:w="1025" w:type="pct"/>
          </w:tcPr>
          <w:p w:rsidR="00FF0528" w:rsidRPr="00470514" w:rsidRDefault="00FF0528" w:rsidP="00BF6990">
            <w:pPr>
              <w:ind w:left="105" w:hangingChars="50" w:hanging="105"/>
              <w:rPr>
                <w:szCs w:val="21"/>
              </w:rPr>
            </w:pPr>
            <w:proofErr w:type="spellStart"/>
            <w:r>
              <w:rPr>
                <w:rFonts w:hint="eastAsia"/>
                <w:szCs w:val="21"/>
              </w:rPr>
              <w:t>Auth</w:t>
            </w:r>
            <w:proofErr w:type="spellEnd"/>
            <w:r>
              <w:rPr>
                <w:rFonts w:hint="eastAsia"/>
                <w:szCs w:val="21"/>
              </w:rPr>
              <w:t xml:space="preserve"> data</w:t>
            </w:r>
          </w:p>
        </w:tc>
        <w:tc>
          <w:tcPr>
            <w:tcW w:w="597" w:type="pct"/>
          </w:tcPr>
          <w:p w:rsidR="00FF0528" w:rsidRDefault="00FF0528" w:rsidP="00BF6990">
            <w:pPr>
              <w:ind w:left="420" w:hangingChars="200" w:hanging="420"/>
              <w:rPr>
                <w:szCs w:val="21"/>
              </w:rPr>
            </w:pPr>
            <w:proofErr w:type="spellStart"/>
            <w:r>
              <w:rPr>
                <w:szCs w:val="21"/>
              </w:rPr>
              <w:t>Ans</w:t>
            </w:r>
            <w:proofErr w:type="spellEnd"/>
            <w:r>
              <w:rPr>
                <w:szCs w:val="21"/>
              </w:rPr>
              <w:t>…16</w:t>
            </w:r>
          </w:p>
        </w:tc>
        <w:tc>
          <w:tcPr>
            <w:tcW w:w="769" w:type="pct"/>
          </w:tcPr>
          <w:p w:rsidR="00FF0528" w:rsidRDefault="00FF0528" w:rsidP="00BF6990">
            <w:pPr>
              <w:ind w:left="420" w:hangingChars="200" w:hanging="420"/>
              <w:jc w:val="left"/>
              <w:rPr>
                <w:szCs w:val="21"/>
              </w:rPr>
            </w:pPr>
            <w:r>
              <w:rPr>
                <w:rFonts w:hint="eastAsia"/>
                <w:szCs w:val="21"/>
              </w:rPr>
              <w:t>WR</w:t>
            </w:r>
          </w:p>
        </w:tc>
        <w:tc>
          <w:tcPr>
            <w:tcW w:w="1757" w:type="pct"/>
          </w:tcPr>
          <w:p w:rsidR="00FF0528" w:rsidRDefault="00FF0528" w:rsidP="00BF6990">
            <w:pPr>
              <w:rPr>
                <w:szCs w:val="21"/>
              </w:rPr>
            </w:pPr>
            <w:bookmarkStart w:id="3510" w:name="OLE_LINK10"/>
            <w:bookmarkStart w:id="3511" w:name="OLE_LINK11"/>
            <w:r>
              <w:rPr>
                <w:szCs w:val="21"/>
              </w:rPr>
              <w:t>Issuer</w:t>
            </w:r>
            <w:r>
              <w:rPr>
                <w:rFonts w:hint="eastAsia"/>
                <w:szCs w:val="21"/>
              </w:rPr>
              <w:t xml:space="preserve"> </w:t>
            </w:r>
            <w:r>
              <w:rPr>
                <w:szCs w:val="21"/>
              </w:rPr>
              <w:t>Authentication</w:t>
            </w:r>
            <w:r>
              <w:rPr>
                <w:rFonts w:hint="eastAsia"/>
                <w:szCs w:val="21"/>
              </w:rPr>
              <w:t xml:space="preserve"> </w:t>
            </w:r>
            <w:r w:rsidRPr="00AF6237">
              <w:rPr>
                <w:szCs w:val="21"/>
              </w:rPr>
              <w:t>Data</w:t>
            </w:r>
            <w:r>
              <w:rPr>
                <w:szCs w:val="21"/>
              </w:rPr>
              <w:t>.</w:t>
            </w:r>
          </w:p>
          <w:bookmarkEnd w:id="3510"/>
          <w:bookmarkEnd w:id="3511"/>
          <w:p w:rsidR="00FF0528" w:rsidRDefault="00FF0528" w:rsidP="00BF6990">
            <w:pPr>
              <w:rPr>
                <w:szCs w:val="21"/>
              </w:rPr>
            </w:pPr>
            <w:r w:rsidRPr="00AF6237">
              <w:rPr>
                <w:szCs w:val="21"/>
              </w:rPr>
              <w:t>Data sent to the ICC for online issuer</w:t>
            </w:r>
            <w:r>
              <w:rPr>
                <w:rFonts w:hint="eastAsia"/>
                <w:szCs w:val="21"/>
              </w:rPr>
              <w:t xml:space="preserve"> </w:t>
            </w:r>
            <w:r w:rsidRPr="00AF6237">
              <w:rPr>
                <w:szCs w:val="21"/>
              </w:rPr>
              <w:t>Authentication</w:t>
            </w:r>
            <w:r>
              <w:rPr>
                <w:szCs w:val="21"/>
              </w:rPr>
              <w:t>.</w:t>
            </w:r>
          </w:p>
        </w:tc>
      </w:tr>
      <w:tr w:rsidR="00FF0528" w:rsidRPr="00EB0CA0" w:rsidTr="00FF0528">
        <w:trPr>
          <w:trHeight w:val="312"/>
        </w:trPr>
        <w:tc>
          <w:tcPr>
            <w:tcW w:w="853" w:type="pct"/>
          </w:tcPr>
          <w:p w:rsidR="00FF0528" w:rsidRDefault="00FF0528" w:rsidP="00BF6990">
            <w:r>
              <w:rPr>
                <w:rFonts w:hint="eastAsia"/>
              </w:rPr>
              <w:t>0312</w:t>
            </w:r>
          </w:p>
        </w:tc>
        <w:tc>
          <w:tcPr>
            <w:tcW w:w="1025" w:type="pct"/>
          </w:tcPr>
          <w:p w:rsidR="00FF0528" w:rsidRPr="00470514" w:rsidRDefault="00FF0528" w:rsidP="00BF6990">
            <w:pPr>
              <w:ind w:left="105" w:hangingChars="50" w:hanging="105"/>
              <w:rPr>
                <w:szCs w:val="21"/>
              </w:rPr>
            </w:pPr>
            <w:proofErr w:type="spellStart"/>
            <w:r>
              <w:rPr>
                <w:rFonts w:hint="eastAsia"/>
                <w:szCs w:val="21"/>
              </w:rPr>
              <w:t>Auth</w:t>
            </w:r>
            <w:proofErr w:type="spellEnd"/>
            <w:r>
              <w:rPr>
                <w:rFonts w:hint="eastAsia"/>
                <w:szCs w:val="21"/>
              </w:rPr>
              <w:t xml:space="preserve"> data len</w:t>
            </w:r>
            <w:r>
              <w:rPr>
                <w:szCs w:val="21"/>
              </w:rPr>
              <w:t>gth</w:t>
            </w:r>
          </w:p>
        </w:tc>
        <w:tc>
          <w:tcPr>
            <w:tcW w:w="597" w:type="pct"/>
          </w:tcPr>
          <w:p w:rsidR="00FF0528" w:rsidRDefault="00FF0528" w:rsidP="00BF6990">
            <w:pPr>
              <w:ind w:left="420" w:hangingChars="200" w:hanging="420"/>
              <w:rPr>
                <w:szCs w:val="21"/>
              </w:rPr>
            </w:pPr>
            <w:r>
              <w:rPr>
                <w:szCs w:val="21"/>
              </w:rPr>
              <w:t>N</w:t>
            </w:r>
            <w:r>
              <w:rPr>
                <w:rFonts w:hint="eastAsia"/>
                <w:szCs w:val="21"/>
              </w:rPr>
              <w:t xml:space="preserve"> </w:t>
            </w:r>
            <w:r>
              <w:rPr>
                <w:szCs w:val="21"/>
              </w:rPr>
              <w:t>4</w:t>
            </w:r>
          </w:p>
        </w:tc>
        <w:tc>
          <w:tcPr>
            <w:tcW w:w="769" w:type="pct"/>
          </w:tcPr>
          <w:p w:rsidR="00FF0528" w:rsidRDefault="00FF0528" w:rsidP="00BF6990">
            <w:pPr>
              <w:ind w:left="420" w:hangingChars="200" w:hanging="420"/>
              <w:jc w:val="left"/>
              <w:rPr>
                <w:szCs w:val="21"/>
              </w:rPr>
            </w:pPr>
            <w:r>
              <w:rPr>
                <w:rFonts w:hint="eastAsia"/>
                <w:szCs w:val="21"/>
              </w:rPr>
              <w:t>WR</w:t>
            </w:r>
          </w:p>
        </w:tc>
        <w:tc>
          <w:tcPr>
            <w:tcW w:w="1757" w:type="pct"/>
          </w:tcPr>
          <w:p w:rsidR="00FF0528" w:rsidRDefault="00FF0528" w:rsidP="00BF6990">
            <w:pPr>
              <w:rPr>
                <w:szCs w:val="21"/>
              </w:rPr>
            </w:pPr>
            <w:r>
              <w:rPr>
                <w:szCs w:val="21"/>
              </w:rPr>
              <w:t>Issuer</w:t>
            </w:r>
            <w:r>
              <w:rPr>
                <w:rFonts w:hint="eastAsia"/>
                <w:szCs w:val="21"/>
              </w:rPr>
              <w:t xml:space="preserve"> </w:t>
            </w:r>
            <w:r>
              <w:rPr>
                <w:szCs w:val="21"/>
              </w:rPr>
              <w:t>Authentication</w:t>
            </w:r>
            <w:r>
              <w:rPr>
                <w:rFonts w:hint="eastAsia"/>
                <w:szCs w:val="21"/>
              </w:rPr>
              <w:t xml:space="preserve"> </w:t>
            </w:r>
            <w:r w:rsidRPr="00AF6237">
              <w:rPr>
                <w:szCs w:val="21"/>
              </w:rPr>
              <w:t>Data</w:t>
            </w:r>
            <w:r>
              <w:rPr>
                <w:szCs w:val="21"/>
              </w:rPr>
              <w:t xml:space="preserve"> length.</w:t>
            </w:r>
          </w:p>
        </w:tc>
      </w:tr>
      <w:tr w:rsidR="00FF0528" w:rsidRPr="00EB0CA0" w:rsidTr="00FF0528">
        <w:trPr>
          <w:trHeight w:val="312"/>
        </w:trPr>
        <w:tc>
          <w:tcPr>
            <w:tcW w:w="853" w:type="pct"/>
          </w:tcPr>
          <w:p w:rsidR="00FF0528" w:rsidRDefault="00FF0528" w:rsidP="00BF6990">
            <w:r>
              <w:rPr>
                <w:rFonts w:hint="eastAsia"/>
              </w:rPr>
              <w:t>0313</w:t>
            </w:r>
          </w:p>
        </w:tc>
        <w:tc>
          <w:tcPr>
            <w:tcW w:w="1025" w:type="pct"/>
          </w:tcPr>
          <w:p w:rsidR="00FF0528" w:rsidRPr="00470514" w:rsidRDefault="00FF0528" w:rsidP="00BF6990">
            <w:pPr>
              <w:ind w:left="105" w:hangingChars="50" w:hanging="105"/>
              <w:rPr>
                <w:szCs w:val="21"/>
              </w:rPr>
            </w:pPr>
            <w:r>
              <w:rPr>
                <w:rFonts w:hint="eastAsia"/>
                <w:szCs w:val="21"/>
              </w:rPr>
              <w:t>Issuer script</w:t>
            </w:r>
          </w:p>
        </w:tc>
        <w:tc>
          <w:tcPr>
            <w:tcW w:w="597" w:type="pct"/>
          </w:tcPr>
          <w:p w:rsidR="00FF0528" w:rsidRDefault="00FF0528" w:rsidP="00BF6990">
            <w:pPr>
              <w:ind w:left="420" w:hangingChars="200" w:hanging="420"/>
              <w:rPr>
                <w:szCs w:val="21"/>
              </w:rPr>
            </w:pPr>
            <w:proofErr w:type="spellStart"/>
            <w:r>
              <w:rPr>
                <w:szCs w:val="21"/>
              </w:rPr>
              <w:t>A</w:t>
            </w:r>
            <w:r>
              <w:rPr>
                <w:rFonts w:hint="eastAsia"/>
                <w:szCs w:val="21"/>
              </w:rPr>
              <w:t>ns</w:t>
            </w:r>
            <w:proofErr w:type="spellEnd"/>
            <w:r>
              <w:rPr>
                <w:szCs w:val="21"/>
              </w:rPr>
              <w:t>…300</w:t>
            </w:r>
          </w:p>
        </w:tc>
        <w:tc>
          <w:tcPr>
            <w:tcW w:w="769" w:type="pct"/>
          </w:tcPr>
          <w:p w:rsidR="00FF0528" w:rsidRDefault="00FF0528" w:rsidP="00BF6990">
            <w:pPr>
              <w:ind w:left="420" w:hangingChars="200" w:hanging="420"/>
              <w:jc w:val="left"/>
              <w:rPr>
                <w:szCs w:val="21"/>
              </w:rPr>
            </w:pPr>
            <w:r>
              <w:rPr>
                <w:rFonts w:hint="eastAsia"/>
                <w:szCs w:val="21"/>
              </w:rPr>
              <w:t>WR</w:t>
            </w:r>
          </w:p>
        </w:tc>
        <w:tc>
          <w:tcPr>
            <w:tcW w:w="1757" w:type="pct"/>
          </w:tcPr>
          <w:p w:rsidR="00FF0528" w:rsidRDefault="00FF0528" w:rsidP="00BF6990">
            <w:pPr>
              <w:rPr>
                <w:szCs w:val="21"/>
              </w:rPr>
            </w:pPr>
            <w:r>
              <w:rPr>
                <w:rFonts w:hint="eastAsia"/>
                <w:szCs w:val="21"/>
              </w:rPr>
              <w:t>Issuer script</w:t>
            </w:r>
            <w:r>
              <w:rPr>
                <w:szCs w:val="21"/>
              </w:rPr>
              <w:t>, tag 71 + tag 72 data.</w:t>
            </w:r>
          </w:p>
        </w:tc>
      </w:tr>
      <w:tr w:rsidR="00FF0528" w:rsidRPr="00EB0CA0" w:rsidTr="00FF0528">
        <w:trPr>
          <w:trHeight w:val="312"/>
        </w:trPr>
        <w:tc>
          <w:tcPr>
            <w:tcW w:w="853" w:type="pct"/>
          </w:tcPr>
          <w:p w:rsidR="00FF0528" w:rsidRDefault="00FF0528" w:rsidP="00BF6990">
            <w:r>
              <w:rPr>
                <w:rFonts w:hint="eastAsia"/>
              </w:rPr>
              <w:t>0314</w:t>
            </w:r>
          </w:p>
        </w:tc>
        <w:tc>
          <w:tcPr>
            <w:tcW w:w="1025" w:type="pct"/>
          </w:tcPr>
          <w:p w:rsidR="00FF0528" w:rsidRPr="00470514" w:rsidRDefault="00FF0528" w:rsidP="00BF6990">
            <w:pPr>
              <w:ind w:left="105" w:hangingChars="50" w:hanging="105"/>
              <w:rPr>
                <w:szCs w:val="21"/>
              </w:rPr>
            </w:pPr>
            <w:r>
              <w:rPr>
                <w:rFonts w:hint="eastAsia"/>
                <w:szCs w:val="21"/>
              </w:rPr>
              <w:t>Issuer script length</w:t>
            </w:r>
          </w:p>
        </w:tc>
        <w:tc>
          <w:tcPr>
            <w:tcW w:w="597" w:type="pct"/>
          </w:tcPr>
          <w:p w:rsidR="00FF0528" w:rsidRDefault="00FF0528" w:rsidP="00BF6990">
            <w:pPr>
              <w:ind w:left="420" w:hangingChars="200" w:hanging="420"/>
              <w:rPr>
                <w:szCs w:val="21"/>
              </w:rPr>
            </w:pPr>
            <w:r>
              <w:rPr>
                <w:szCs w:val="21"/>
              </w:rPr>
              <w:t>N</w:t>
            </w:r>
            <w:r>
              <w:rPr>
                <w:rFonts w:hint="eastAsia"/>
                <w:szCs w:val="21"/>
              </w:rPr>
              <w:t xml:space="preserve"> </w:t>
            </w:r>
            <w:r>
              <w:rPr>
                <w:szCs w:val="21"/>
              </w:rPr>
              <w:t>4</w:t>
            </w:r>
          </w:p>
        </w:tc>
        <w:tc>
          <w:tcPr>
            <w:tcW w:w="769" w:type="pct"/>
          </w:tcPr>
          <w:p w:rsidR="00FF0528" w:rsidRDefault="00FF0528" w:rsidP="00BF6990">
            <w:pPr>
              <w:ind w:left="420" w:hangingChars="200" w:hanging="420"/>
              <w:jc w:val="left"/>
              <w:rPr>
                <w:szCs w:val="21"/>
              </w:rPr>
            </w:pPr>
            <w:r>
              <w:rPr>
                <w:rFonts w:hint="eastAsia"/>
                <w:szCs w:val="21"/>
              </w:rPr>
              <w:t>WR</w:t>
            </w:r>
          </w:p>
        </w:tc>
        <w:tc>
          <w:tcPr>
            <w:tcW w:w="1757" w:type="pct"/>
          </w:tcPr>
          <w:p w:rsidR="00FF0528" w:rsidRDefault="00FF0528" w:rsidP="00BF6990">
            <w:pPr>
              <w:rPr>
                <w:szCs w:val="21"/>
              </w:rPr>
            </w:pPr>
            <w:r>
              <w:rPr>
                <w:rFonts w:hint="eastAsia"/>
                <w:szCs w:val="21"/>
              </w:rPr>
              <w:t>Issuer script length</w:t>
            </w:r>
          </w:p>
        </w:tc>
      </w:tr>
      <w:tr w:rsidR="00FF0528" w:rsidRPr="00EB0CA0" w:rsidTr="00FF0528">
        <w:trPr>
          <w:trHeight w:val="312"/>
        </w:trPr>
        <w:tc>
          <w:tcPr>
            <w:tcW w:w="853" w:type="pct"/>
          </w:tcPr>
          <w:p w:rsidR="00FF0528" w:rsidRDefault="00FF0528" w:rsidP="00BF6990">
            <w:r>
              <w:rPr>
                <w:rFonts w:hint="eastAsia"/>
              </w:rPr>
              <w:t>0315</w:t>
            </w:r>
          </w:p>
        </w:tc>
        <w:tc>
          <w:tcPr>
            <w:tcW w:w="1025" w:type="pct"/>
          </w:tcPr>
          <w:p w:rsidR="00FF0528" w:rsidRDefault="00FF0528" w:rsidP="00BF6990">
            <w:pPr>
              <w:ind w:left="105" w:hangingChars="50" w:hanging="105"/>
              <w:rPr>
                <w:szCs w:val="21"/>
              </w:rPr>
            </w:pPr>
            <w:r>
              <w:rPr>
                <w:rFonts w:hint="eastAsia"/>
                <w:szCs w:val="21"/>
              </w:rPr>
              <w:t>Online pin input</w:t>
            </w:r>
          </w:p>
        </w:tc>
        <w:tc>
          <w:tcPr>
            <w:tcW w:w="597" w:type="pct"/>
          </w:tcPr>
          <w:p w:rsidR="00FF0528" w:rsidRDefault="00FF0528" w:rsidP="00BF6990">
            <w:pPr>
              <w:ind w:left="420" w:hangingChars="200" w:hanging="420"/>
              <w:rPr>
                <w:szCs w:val="21"/>
              </w:rPr>
            </w:pPr>
            <w:r>
              <w:rPr>
                <w:szCs w:val="21"/>
              </w:rPr>
              <w:t>A</w:t>
            </w:r>
            <w:r>
              <w:rPr>
                <w:rFonts w:hint="eastAsia"/>
                <w:szCs w:val="21"/>
              </w:rPr>
              <w:t xml:space="preserve">n </w:t>
            </w:r>
            <w:r>
              <w:rPr>
                <w:szCs w:val="21"/>
              </w:rPr>
              <w:t>1</w:t>
            </w:r>
          </w:p>
        </w:tc>
        <w:tc>
          <w:tcPr>
            <w:tcW w:w="769" w:type="pct"/>
          </w:tcPr>
          <w:p w:rsidR="00FF0528" w:rsidRDefault="00FF0528" w:rsidP="00BF6990">
            <w:pPr>
              <w:ind w:left="420" w:hangingChars="200" w:hanging="420"/>
              <w:jc w:val="left"/>
              <w:rPr>
                <w:szCs w:val="21"/>
              </w:rPr>
            </w:pPr>
            <w:r>
              <w:rPr>
                <w:rFonts w:hint="eastAsia"/>
                <w:szCs w:val="21"/>
              </w:rPr>
              <w:t>WR</w:t>
            </w:r>
          </w:p>
        </w:tc>
        <w:tc>
          <w:tcPr>
            <w:tcW w:w="1757" w:type="pct"/>
          </w:tcPr>
          <w:p w:rsidR="00FF0528" w:rsidRDefault="00FF0528" w:rsidP="00BF6990">
            <w:pPr>
              <w:rPr>
                <w:szCs w:val="21"/>
              </w:rPr>
            </w:pPr>
            <w:r>
              <w:rPr>
                <w:rFonts w:hint="eastAsia"/>
                <w:szCs w:val="21"/>
              </w:rPr>
              <w:t>Online pin input</w:t>
            </w:r>
            <w:r>
              <w:rPr>
                <w:szCs w:val="21"/>
              </w:rPr>
              <w:t xml:space="preserve">, </w:t>
            </w:r>
            <w:r w:rsidRPr="004F44EA">
              <w:rPr>
                <w:szCs w:val="21"/>
              </w:rPr>
              <w:t xml:space="preserve">Online PIN input: </w:t>
            </w:r>
          </w:p>
          <w:p w:rsidR="00FF0528" w:rsidRDefault="00FF0528" w:rsidP="00BF6990">
            <w:pPr>
              <w:rPr>
                <w:szCs w:val="21"/>
              </w:rPr>
            </w:pPr>
            <w:r>
              <w:rPr>
                <w:szCs w:val="21"/>
              </w:rPr>
              <w:t>0 - no</w:t>
            </w:r>
          </w:p>
          <w:p w:rsidR="00FF0528" w:rsidRDefault="00FF0528" w:rsidP="00BF6990">
            <w:pPr>
              <w:rPr>
                <w:szCs w:val="21"/>
              </w:rPr>
            </w:pPr>
            <w:r>
              <w:rPr>
                <w:szCs w:val="21"/>
              </w:rPr>
              <w:t>1 - yes</w:t>
            </w:r>
          </w:p>
        </w:tc>
      </w:tr>
      <w:tr w:rsidR="00FF0528" w:rsidRPr="00EB0CA0" w:rsidTr="00FF0528">
        <w:trPr>
          <w:trHeight w:val="312"/>
        </w:trPr>
        <w:tc>
          <w:tcPr>
            <w:tcW w:w="853" w:type="pct"/>
          </w:tcPr>
          <w:p w:rsidR="00FF0528" w:rsidRDefault="00FF0528" w:rsidP="00BF6990">
            <w:r>
              <w:rPr>
                <w:rFonts w:hint="eastAsia"/>
              </w:rPr>
              <w:t>0316</w:t>
            </w:r>
          </w:p>
        </w:tc>
        <w:tc>
          <w:tcPr>
            <w:tcW w:w="1025" w:type="pct"/>
          </w:tcPr>
          <w:p w:rsidR="00FF0528" w:rsidRDefault="00FF0528" w:rsidP="00BF6990">
            <w:pPr>
              <w:ind w:left="105" w:hangingChars="50" w:hanging="105"/>
              <w:rPr>
                <w:szCs w:val="21"/>
              </w:rPr>
            </w:pPr>
            <w:r>
              <w:rPr>
                <w:szCs w:val="21"/>
              </w:rPr>
              <w:t>P</w:t>
            </w:r>
            <w:r>
              <w:rPr>
                <w:rFonts w:hint="eastAsia"/>
                <w:szCs w:val="21"/>
              </w:rPr>
              <w:t xml:space="preserve">in </w:t>
            </w:r>
            <w:r>
              <w:rPr>
                <w:szCs w:val="21"/>
              </w:rPr>
              <w:t>block</w:t>
            </w:r>
          </w:p>
        </w:tc>
        <w:tc>
          <w:tcPr>
            <w:tcW w:w="597" w:type="pct"/>
          </w:tcPr>
          <w:p w:rsidR="00FF0528" w:rsidRDefault="00FF0528" w:rsidP="00BF6990">
            <w:pPr>
              <w:ind w:left="420" w:hangingChars="200" w:hanging="420"/>
              <w:rPr>
                <w:szCs w:val="21"/>
              </w:rPr>
            </w:pPr>
            <w:proofErr w:type="spellStart"/>
            <w:r>
              <w:rPr>
                <w:szCs w:val="21"/>
              </w:rPr>
              <w:t>Ans</w:t>
            </w:r>
            <w:proofErr w:type="spellEnd"/>
            <w:r>
              <w:rPr>
                <w:szCs w:val="21"/>
              </w:rPr>
              <w:t xml:space="preserve"> 8</w:t>
            </w:r>
          </w:p>
        </w:tc>
        <w:tc>
          <w:tcPr>
            <w:tcW w:w="769" w:type="pct"/>
          </w:tcPr>
          <w:p w:rsidR="00FF0528" w:rsidRDefault="00FF0528" w:rsidP="00BF6990">
            <w:pPr>
              <w:ind w:left="420" w:hangingChars="200" w:hanging="420"/>
              <w:jc w:val="left"/>
              <w:rPr>
                <w:szCs w:val="21"/>
              </w:rPr>
            </w:pPr>
            <w:r>
              <w:rPr>
                <w:rFonts w:hint="eastAsia"/>
                <w:szCs w:val="21"/>
              </w:rPr>
              <w:t>WR</w:t>
            </w:r>
          </w:p>
        </w:tc>
        <w:tc>
          <w:tcPr>
            <w:tcW w:w="1757" w:type="pct"/>
          </w:tcPr>
          <w:p w:rsidR="00FF0528" w:rsidRDefault="00FF0528" w:rsidP="00BF6990">
            <w:pPr>
              <w:rPr>
                <w:szCs w:val="21"/>
              </w:rPr>
            </w:pPr>
            <w:r>
              <w:rPr>
                <w:szCs w:val="21"/>
              </w:rPr>
              <w:t>P</w:t>
            </w:r>
            <w:r>
              <w:rPr>
                <w:rFonts w:hint="eastAsia"/>
                <w:szCs w:val="21"/>
              </w:rPr>
              <w:t xml:space="preserve">in </w:t>
            </w:r>
            <w:r>
              <w:rPr>
                <w:szCs w:val="21"/>
              </w:rPr>
              <w:t>block</w:t>
            </w:r>
          </w:p>
        </w:tc>
      </w:tr>
      <w:tr w:rsidR="00FF0528" w:rsidRPr="00EB0CA0" w:rsidTr="00FF0528">
        <w:trPr>
          <w:trHeight w:val="312"/>
        </w:trPr>
        <w:tc>
          <w:tcPr>
            <w:tcW w:w="853" w:type="pct"/>
          </w:tcPr>
          <w:p w:rsidR="00FF0528" w:rsidRDefault="00FF0528" w:rsidP="00BF6990">
            <w:r>
              <w:rPr>
                <w:rFonts w:hint="eastAsia"/>
              </w:rPr>
              <w:t>0317</w:t>
            </w:r>
          </w:p>
        </w:tc>
        <w:tc>
          <w:tcPr>
            <w:tcW w:w="1025" w:type="pct"/>
          </w:tcPr>
          <w:p w:rsidR="00FF0528" w:rsidRDefault="00FF0528" w:rsidP="00BF6990">
            <w:pPr>
              <w:ind w:left="105" w:hangingChars="50" w:hanging="105"/>
              <w:rPr>
                <w:szCs w:val="21"/>
              </w:rPr>
            </w:pPr>
            <w:bookmarkStart w:id="3512" w:name="OLE_LINK8"/>
            <w:proofErr w:type="spellStart"/>
            <w:r>
              <w:rPr>
                <w:rFonts w:hint="eastAsia"/>
                <w:szCs w:val="21"/>
              </w:rPr>
              <w:t>ksn</w:t>
            </w:r>
            <w:bookmarkEnd w:id="3512"/>
            <w:proofErr w:type="spellEnd"/>
          </w:p>
        </w:tc>
        <w:tc>
          <w:tcPr>
            <w:tcW w:w="597" w:type="pct"/>
          </w:tcPr>
          <w:p w:rsidR="00FF0528" w:rsidRDefault="00FF0528" w:rsidP="00BF6990">
            <w:pPr>
              <w:ind w:left="420" w:hangingChars="200" w:hanging="420"/>
              <w:rPr>
                <w:szCs w:val="21"/>
              </w:rPr>
            </w:pPr>
            <w:proofErr w:type="spellStart"/>
            <w:r>
              <w:rPr>
                <w:szCs w:val="21"/>
              </w:rPr>
              <w:t>A</w:t>
            </w:r>
            <w:r>
              <w:rPr>
                <w:rFonts w:hint="eastAsia"/>
                <w:szCs w:val="21"/>
              </w:rPr>
              <w:t>ns</w:t>
            </w:r>
            <w:proofErr w:type="spellEnd"/>
            <w:r>
              <w:rPr>
                <w:rFonts w:hint="eastAsia"/>
                <w:szCs w:val="21"/>
              </w:rPr>
              <w:t xml:space="preserve"> </w:t>
            </w:r>
            <w:r>
              <w:rPr>
                <w:szCs w:val="21"/>
              </w:rPr>
              <w:t>10</w:t>
            </w:r>
          </w:p>
        </w:tc>
        <w:tc>
          <w:tcPr>
            <w:tcW w:w="769" w:type="pct"/>
          </w:tcPr>
          <w:p w:rsidR="00FF0528" w:rsidRDefault="00FF0528" w:rsidP="00BF6990">
            <w:pPr>
              <w:ind w:left="420" w:hangingChars="200" w:hanging="420"/>
              <w:jc w:val="left"/>
              <w:rPr>
                <w:szCs w:val="21"/>
              </w:rPr>
            </w:pPr>
            <w:r>
              <w:rPr>
                <w:rFonts w:hint="eastAsia"/>
                <w:szCs w:val="21"/>
              </w:rPr>
              <w:t>WR</w:t>
            </w:r>
          </w:p>
        </w:tc>
        <w:tc>
          <w:tcPr>
            <w:tcW w:w="1757" w:type="pct"/>
          </w:tcPr>
          <w:p w:rsidR="00FF0528" w:rsidRDefault="00FF0528" w:rsidP="00BF6990">
            <w:pPr>
              <w:rPr>
                <w:szCs w:val="21"/>
              </w:rPr>
            </w:pPr>
            <w:proofErr w:type="spellStart"/>
            <w:r>
              <w:rPr>
                <w:rFonts w:hint="eastAsia"/>
                <w:szCs w:val="21"/>
              </w:rPr>
              <w:t>ksn</w:t>
            </w:r>
            <w:proofErr w:type="spellEnd"/>
          </w:p>
        </w:tc>
      </w:tr>
      <w:tr w:rsidR="00FF0528" w:rsidRPr="00EB0CA0" w:rsidTr="00FF0528">
        <w:trPr>
          <w:trHeight w:val="312"/>
        </w:trPr>
        <w:tc>
          <w:tcPr>
            <w:tcW w:w="853" w:type="pct"/>
          </w:tcPr>
          <w:p w:rsidR="00FF0528" w:rsidRDefault="00FF0528" w:rsidP="00BF6990">
            <w:r>
              <w:rPr>
                <w:rFonts w:hint="eastAsia"/>
              </w:rPr>
              <w:t>0318</w:t>
            </w:r>
          </w:p>
        </w:tc>
        <w:tc>
          <w:tcPr>
            <w:tcW w:w="1025" w:type="pct"/>
          </w:tcPr>
          <w:p w:rsidR="00FF0528" w:rsidRDefault="00FF0528" w:rsidP="00BF6990">
            <w:pPr>
              <w:ind w:left="105" w:hangingChars="50" w:hanging="105"/>
              <w:rPr>
                <w:szCs w:val="21"/>
              </w:rPr>
            </w:pPr>
            <w:r>
              <w:rPr>
                <w:rFonts w:hint="eastAsia"/>
                <w:szCs w:val="21"/>
              </w:rPr>
              <w:t>ICS</w:t>
            </w:r>
          </w:p>
        </w:tc>
        <w:tc>
          <w:tcPr>
            <w:tcW w:w="597" w:type="pct"/>
          </w:tcPr>
          <w:p w:rsidR="00FF0528" w:rsidRDefault="00FF0528" w:rsidP="00BF6990">
            <w:pPr>
              <w:ind w:left="420" w:hangingChars="200" w:hanging="420"/>
              <w:rPr>
                <w:szCs w:val="21"/>
              </w:rPr>
            </w:pPr>
            <w:proofErr w:type="spellStart"/>
            <w:r>
              <w:rPr>
                <w:rFonts w:hint="eastAsia"/>
                <w:szCs w:val="21"/>
              </w:rPr>
              <w:t>Ans</w:t>
            </w:r>
            <w:proofErr w:type="spellEnd"/>
            <w:r>
              <w:rPr>
                <w:szCs w:val="21"/>
              </w:rPr>
              <w:t>…</w:t>
            </w:r>
            <w:ins w:id="3513" w:author="ZhangYuan(张园/深圳)" w:date="2016-12-19T16:24:00Z">
              <w:r w:rsidR="00C34BBD">
                <w:rPr>
                  <w:szCs w:val="21"/>
                </w:rPr>
                <w:t>128</w:t>
              </w:r>
            </w:ins>
            <w:del w:id="3514" w:author="ZhangYuan(张园/深圳)" w:date="2016-12-19T16:24:00Z">
              <w:r w:rsidDel="00C34BBD">
                <w:rPr>
                  <w:szCs w:val="21"/>
                </w:rPr>
                <w:delText>64</w:delText>
              </w:r>
            </w:del>
          </w:p>
        </w:tc>
        <w:tc>
          <w:tcPr>
            <w:tcW w:w="769" w:type="pct"/>
          </w:tcPr>
          <w:p w:rsidR="00FF0528" w:rsidRDefault="00FF0528" w:rsidP="00BF6990">
            <w:pPr>
              <w:ind w:left="420" w:hangingChars="200" w:hanging="420"/>
              <w:jc w:val="left"/>
              <w:rPr>
                <w:szCs w:val="21"/>
              </w:rPr>
            </w:pPr>
            <w:r>
              <w:rPr>
                <w:rFonts w:hint="eastAsia"/>
                <w:szCs w:val="21"/>
              </w:rPr>
              <w:t>WR</w:t>
            </w:r>
          </w:p>
        </w:tc>
        <w:tc>
          <w:tcPr>
            <w:tcW w:w="1757" w:type="pct"/>
          </w:tcPr>
          <w:p w:rsidR="00FF0528" w:rsidRDefault="00FF0528" w:rsidP="00BF6990">
            <w:pPr>
              <w:rPr>
                <w:szCs w:val="21"/>
              </w:rPr>
            </w:pPr>
            <w:r>
              <w:rPr>
                <w:rFonts w:hint="eastAsia"/>
                <w:szCs w:val="21"/>
              </w:rPr>
              <w:t>Used to choose ICS.</w:t>
            </w:r>
            <w:r>
              <w:rPr>
                <w:szCs w:val="21"/>
              </w:rPr>
              <w:t xml:space="preserve"> Fill in the ICS type.</w:t>
            </w:r>
          </w:p>
        </w:tc>
      </w:tr>
      <w:tr w:rsidR="00FF0528" w:rsidRPr="00EB0CA0" w:rsidTr="00FF0528">
        <w:trPr>
          <w:trHeight w:val="312"/>
        </w:trPr>
        <w:tc>
          <w:tcPr>
            <w:tcW w:w="853" w:type="pct"/>
          </w:tcPr>
          <w:p w:rsidR="00FF0528" w:rsidRDefault="00FF0528" w:rsidP="00BF6990">
            <w:r>
              <w:rPr>
                <w:rFonts w:hint="eastAsia"/>
              </w:rPr>
              <w:t>0319</w:t>
            </w:r>
          </w:p>
        </w:tc>
        <w:tc>
          <w:tcPr>
            <w:tcW w:w="1025" w:type="pct"/>
          </w:tcPr>
          <w:p w:rsidR="00FF0528" w:rsidDel="00182A2D" w:rsidRDefault="00FF0528" w:rsidP="00BF6990">
            <w:pPr>
              <w:ind w:left="105" w:hangingChars="50" w:hanging="105"/>
              <w:rPr>
                <w:szCs w:val="21"/>
              </w:rPr>
            </w:pPr>
            <w:proofErr w:type="spellStart"/>
            <w:r>
              <w:rPr>
                <w:rFonts w:hint="eastAsia"/>
                <w:szCs w:val="21"/>
              </w:rPr>
              <w:t>MaskedPAN</w:t>
            </w:r>
            <w:proofErr w:type="spellEnd"/>
          </w:p>
        </w:tc>
        <w:tc>
          <w:tcPr>
            <w:tcW w:w="597" w:type="pct"/>
          </w:tcPr>
          <w:p w:rsidR="00FF0528" w:rsidRDefault="00FF0528" w:rsidP="00BF6990">
            <w:pPr>
              <w:ind w:left="420" w:hangingChars="200" w:hanging="420"/>
              <w:rPr>
                <w:szCs w:val="21"/>
              </w:rPr>
            </w:pPr>
            <w:proofErr w:type="spellStart"/>
            <w:r>
              <w:rPr>
                <w:szCs w:val="21"/>
              </w:rPr>
              <w:t>A</w:t>
            </w:r>
            <w:r>
              <w:rPr>
                <w:rFonts w:hint="eastAsia"/>
                <w:szCs w:val="21"/>
              </w:rPr>
              <w:t>ns</w:t>
            </w:r>
            <w:proofErr w:type="spellEnd"/>
            <w:r>
              <w:rPr>
                <w:szCs w:val="21"/>
              </w:rPr>
              <w:t>…32</w:t>
            </w:r>
          </w:p>
        </w:tc>
        <w:tc>
          <w:tcPr>
            <w:tcW w:w="769" w:type="pct"/>
          </w:tcPr>
          <w:p w:rsidR="00FF0528" w:rsidRDefault="00FF0528" w:rsidP="00BF6990">
            <w:pPr>
              <w:ind w:left="420" w:hangingChars="200" w:hanging="420"/>
              <w:jc w:val="left"/>
              <w:rPr>
                <w:szCs w:val="21"/>
              </w:rPr>
            </w:pPr>
            <w:r>
              <w:rPr>
                <w:rFonts w:hint="eastAsia"/>
                <w:szCs w:val="21"/>
              </w:rPr>
              <w:t>R</w:t>
            </w:r>
          </w:p>
        </w:tc>
        <w:tc>
          <w:tcPr>
            <w:tcW w:w="1757" w:type="pct"/>
          </w:tcPr>
          <w:p w:rsidR="00FF0528" w:rsidRDefault="00FF0528" w:rsidP="00BF6990">
            <w:pPr>
              <w:rPr>
                <w:szCs w:val="21"/>
              </w:rPr>
            </w:pPr>
            <w:r>
              <w:rPr>
                <w:szCs w:val="21"/>
              </w:rPr>
              <w:t>M</w:t>
            </w:r>
            <w:r>
              <w:rPr>
                <w:rFonts w:hint="eastAsia"/>
                <w:szCs w:val="21"/>
              </w:rPr>
              <w:t xml:space="preserve">ask </w:t>
            </w:r>
            <w:r>
              <w:rPr>
                <w:szCs w:val="21"/>
              </w:rPr>
              <w:t>PAN.</w:t>
            </w:r>
          </w:p>
        </w:tc>
      </w:tr>
      <w:tr w:rsidR="00BF6990" w:rsidRPr="00EB0CA0" w:rsidTr="00FF0528">
        <w:trPr>
          <w:trHeight w:val="312"/>
          <w:ins w:id="3515" w:author="ZhangYuan(张园/深圳)" w:date="2016-12-19T14:37:00Z"/>
        </w:trPr>
        <w:tc>
          <w:tcPr>
            <w:tcW w:w="853" w:type="pct"/>
          </w:tcPr>
          <w:p w:rsidR="00BF6990" w:rsidRDefault="00BF6990" w:rsidP="00BF6990">
            <w:pPr>
              <w:rPr>
                <w:ins w:id="3516" w:author="ZhangYuan(张园/深圳)" w:date="2016-12-19T14:37:00Z"/>
              </w:rPr>
            </w:pPr>
            <w:ins w:id="3517" w:author="ZhangYuan(张园/深圳)" w:date="2016-12-19T14:37:00Z">
              <w:r>
                <w:rPr>
                  <w:rFonts w:hint="eastAsia"/>
                </w:rPr>
                <w:t>031A</w:t>
              </w:r>
            </w:ins>
          </w:p>
        </w:tc>
        <w:tc>
          <w:tcPr>
            <w:tcW w:w="1025" w:type="pct"/>
          </w:tcPr>
          <w:p w:rsidR="00BF6990" w:rsidRDefault="0035505E" w:rsidP="00BF6990">
            <w:pPr>
              <w:ind w:left="105" w:hangingChars="50" w:hanging="105"/>
              <w:rPr>
                <w:ins w:id="3518" w:author="ZhangYuan(张园/深圳)" w:date="2016-12-19T14:37:00Z"/>
                <w:szCs w:val="21"/>
              </w:rPr>
            </w:pPr>
            <w:ins w:id="3519" w:author="ZhangYuan(张园/深圳)" w:date="2016-12-19T14:38:00Z">
              <w:r w:rsidRPr="0035505E">
                <w:rPr>
                  <w:szCs w:val="21"/>
                  <w:rPrChange w:id="3520" w:author="ZhangYuan(张园/深圳)" w:date="2016-12-19T14:39:00Z">
                    <w:rPr>
                      <w:rFonts w:ascii="Arial" w:hAnsi="Arial" w:cs="Arial"/>
                      <w:color w:val="333333"/>
                      <w:szCs w:val="21"/>
                    </w:rPr>
                  </w:rPrChange>
                </w:rPr>
                <w:t xml:space="preserve">Holder Verification </w:t>
              </w:r>
              <w:r w:rsidR="0028477B" w:rsidRPr="0035505E">
                <w:rPr>
                  <w:szCs w:val="21"/>
                  <w:rPrChange w:id="3521" w:author="ZhangYuan(张园/深圳)" w:date="2016-12-19T14:39:00Z">
                    <w:rPr>
                      <w:rFonts w:ascii="Arial" w:hAnsi="Arial" w:cs="Arial"/>
                      <w:color w:val="333333"/>
                      <w:szCs w:val="21"/>
                    </w:rPr>
                  </w:rPrChange>
                </w:rPr>
                <w:t>Method</w:t>
              </w:r>
            </w:ins>
          </w:p>
        </w:tc>
        <w:tc>
          <w:tcPr>
            <w:tcW w:w="597" w:type="pct"/>
          </w:tcPr>
          <w:p w:rsidR="00BF6990" w:rsidRDefault="0035505E" w:rsidP="00BF6990">
            <w:pPr>
              <w:ind w:left="420" w:hangingChars="200" w:hanging="420"/>
              <w:rPr>
                <w:ins w:id="3522" w:author="ZhangYuan(张园/深圳)" w:date="2016-12-19T14:37:00Z"/>
                <w:szCs w:val="21"/>
              </w:rPr>
            </w:pPr>
            <w:ins w:id="3523" w:author="ZhangYuan(张园/深圳)" w:date="2016-12-19T14:39:00Z">
              <w:r>
                <w:rPr>
                  <w:szCs w:val="21"/>
                </w:rPr>
                <w:t>B</w:t>
              </w:r>
              <w:r>
                <w:rPr>
                  <w:rFonts w:hint="eastAsia"/>
                  <w:szCs w:val="21"/>
                </w:rPr>
                <w:t>1</w:t>
              </w:r>
            </w:ins>
          </w:p>
        </w:tc>
        <w:tc>
          <w:tcPr>
            <w:tcW w:w="769" w:type="pct"/>
          </w:tcPr>
          <w:p w:rsidR="00BF6990" w:rsidRDefault="0035505E" w:rsidP="00BF6990">
            <w:pPr>
              <w:ind w:left="420" w:hangingChars="200" w:hanging="420"/>
              <w:jc w:val="left"/>
              <w:rPr>
                <w:ins w:id="3524" w:author="ZhangYuan(张园/深圳)" w:date="2016-12-19T14:37:00Z"/>
                <w:szCs w:val="21"/>
              </w:rPr>
            </w:pPr>
            <w:ins w:id="3525" w:author="ZhangYuan(张园/深圳)" w:date="2016-12-19T14:39:00Z">
              <w:r>
                <w:rPr>
                  <w:rFonts w:hint="eastAsia"/>
                  <w:szCs w:val="21"/>
                </w:rPr>
                <w:t>R</w:t>
              </w:r>
            </w:ins>
          </w:p>
        </w:tc>
        <w:tc>
          <w:tcPr>
            <w:tcW w:w="1757" w:type="pct"/>
          </w:tcPr>
          <w:p w:rsidR="0035505E" w:rsidRPr="0035505E" w:rsidRDefault="0035505E" w:rsidP="0035505E">
            <w:pPr>
              <w:rPr>
                <w:ins w:id="3526" w:author="ZhangYuan(张园/深圳)" w:date="2016-12-19T14:39:00Z"/>
                <w:szCs w:val="21"/>
              </w:rPr>
            </w:pPr>
            <w:ins w:id="3527" w:author="ZhangYuan(张园/深圳)" w:date="2016-12-19T14:39:00Z">
              <w:r w:rsidRPr="0035505E">
                <w:rPr>
                  <w:szCs w:val="21"/>
                </w:rPr>
                <w:t>Holder Verification Method</w:t>
              </w:r>
            </w:ins>
          </w:p>
          <w:p w:rsidR="0035505E" w:rsidRPr="0035505E" w:rsidRDefault="0035505E" w:rsidP="0035505E">
            <w:pPr>
              <w:rPr>
                <w:ins w:id="3528" w:author="ZhangYuan(张园/深圳)" w:date="2016-12-19T14:39:00Z"/>
                <w:szCs w:val="21"/>
              </w:rPr>
            </w:pPr>
            <w:ins w:id="3529" w:author="ZhangYuan(张园/深圳)" w:date="2016-12-19T14:39:00Z">
              <w:r w:rsidRPr="0035505E">
                <w:rPr>
                  <w:szCs w:val="21"/>
                </w:rPr>
                <w:t>0x00 - NO CVM</w:t>
              </w:r>
            </w:ins>
          </w:p>
          <w:p w:rsidR="0035505E" w:rsidRPr="0035505E" w:rsidRDefault="0035505E" w:rsidP="0035505E">
            <w:pPr>
              <w:rPr>
                <w:ins w:id="3530" w:author="ZhangYuan(张园/深圳)" w:date="2016-12-19T14:39:00Z"/>
                <w:szCs w:val="21"/>
              </w:rPr>
            </w:pPr>
            <w:ins w:id="3531" w:author="ZhangYuan(张园/深圳)" w:date="2016-12-19T14:39:00Z">
              <w:r w:rsidRPr="0035505E">
                <w:rPr>
                  <w:szCs w:val="21"/>
                </w:rPr>
                <w:t>0x01 - SIGNATURE</w:t>
              </w:r>
            </w:ins>
          </w:p>
          <w:p w:rsidR="0035505E" w:rsidRPr="0035505E" w:rsidRDefault="0035505E" w:rsidP="0035505E">
            <w:pPr>
              <w:rPr>
                <w:ins w:id="3532" w:author="ZhangYuan(张园/深圳)" w:date="2016-12-19T14:39:00Z"/>
                <w:szCs w:val="21"/>
              </w:rPr>
            </w:pPr>
            <w:ins w:id="3533" w:author="ZhangYuan(张园/深圳)" w:date="2016-12-19T14:39:00Z">
              <w:r w:rsidRPr="0035505E">
                <w:rPr>
                  <w:szCs w:val="21"/>
                </w:rPr>
                <w:t>0x02 - ONLINE PIN</w:t>
              </w:r>
            </w:ins>
          </w:p>
          <w:p w:rsidR="0035505E" w:rsidRPr="0035505E" w:rsidRDefault="0035505E" w:rsidP="0035505E">
            <w:pPr>
              <w:rPr>
                <w:ins w:id="3534" w:author="ZhangYuan(张园/深圳)" w:date="2016-12-19T14:39:00Z"/>
                <w:szCs w:val="21"/>
              </w:rPr>
            </w:pPr>
            <w:ins w:id="3535" w:author="ZhangYuan(张园/深圳)" w:date="2016-12-19T14:39:00Z">
              <w:r w:rsidRPr="0035505E">
                <w:rPr>
                  <w:szCs w:val="21"/>
                </w:rPr>
                <w:t>0x03 - OFFLINE PIN</w:t>
              </w:r>
            </w:ins>
          </w:p>
          <w:p w:rsidR="00BF6990" w:rsidRDefault="0035505E" w:rsidP="0035505E">
            <w:pPr>
              <w:rPr>
                <w:ins w:id="3536" w:author="ZhangYuan(张园/深圳)" w:date="2016-12-19T14:37:00Z"/>
                <w:szCs w:val="21"/>
              </w:rPr>
            </w:pPr>
            <w:ins w:id="3537" w:author="ZhangYuan(张园/深圳)" w:date="2016-12-19T14:39:00Z">
              <w:r w:rsidRPr="0035505E">
                <w:rPr>
                  <w:szCs w:val="21"/>
                </w:rPr>
                <w:t>0x04 - REFERENCE THE CUSTOMER DEVICE</w:t>
              </w:r>
            </w:ins>
          </w:p>
        </w:tc>
      </w:tr>
      <w:tr w:rsidR="00851702" w:rsidRPr="00EB0CA0" w:rsidTr="00FF0528">
        <w:trPr>
          <w:trHeight w:val="312"/>
          <w:ins w:id="3538" w:author="ZhangYuan(张园/深圳)" w:date="2016-12-19T16:19:00Z"/>
        </w:trPr>
        <w:tc>
          <w:tcPr>
            <w:tcW w:w="853" w:type="pct"/>
          </w:tcPr>
          <w:p w:rsidR="00851702" w:rsidRDefault="00851702" w:rsidP="00BF6990">
            <w:pPr>
              <w:rPr>
                <w:ins w:id="3539" w:author="ZhangYuan(张园/深圳)" w:date="2016-12-19T16:19:00Z"/>
              </w:rPr>
            </w:pPr>
          </w:p>
        </w:tc>
        <w:tc>
          <w:tcPr>
            <w:tcW w:w="1025" w:type="pct"/>
          </w:tcPr>
          <w:p w:rsidR="00851702" w:rsidRPr="00851702" w:rsidRDefault="00851702" w:rsidP="00BF6990">
            <w:pPr>
              <w:ind w:left="105" w:hangingChars="50" w:hanging="105"/>
              <w:rPr>
                <w:ins w:id="3540" w:author="ZhangYuan(张园/深圳)" w:date="2016-12-19T16:19:00Z"/>
                <w:szCs w:val="21"/>
              </w:rPr>
            </w:pPr>
          </w:p>
        </w:tc>
        <w:tc>
          <w:tcPr>
            <w:tcW w:w="597" w:type="pct"/>
          </w:tcPr>
          <w:p w:rsidR="00851702" w:rsidRDefault="00851702" w:rsidP="00BF6990">
            <w:pPr>
              <w:ind w:left="420" w:hangingChars="200" w:hanging="420"/>
              <w:rPr>
                <w:ins w:id="3541" w:author="ZhangYuan(张园/深圳)" w:date="2016-12-19T16:19:00Z"/>
                <w:szCs w:val="21"/>
              </w:rPr>
            </w:pPr>
          </w:p>
        </w:tc>
        <w:tc>
          <w:tcPr>
            <w:tcW w:w="769" w:type="pct"/>
          </w:tcPr>
          <w:p w:rsidR="00851702" w:rsidRDefault="00851702" w:rsidP="00BF6990">
            <w:pPr>
              <w:ind w:left="420" w:hangingChars="200" w:hanging="420"/>
              <w:jc w:val="left"/>
              <w:rPr>
                <w:ins w:id="3542" w:author="ZhangYuan(张园/深圳)" w:date="2016-12-19T16:19:00Z"/>
                <w:szCs w:val="21"/>
              </w:rPr>
            </w:pPr>
          </w:p>
        </w:tc>
        <w:tc>
          <w:tcPr>
            <w:tcW w:w="1757" w:type="pct"/>
          </w:tcPr>
          <w:p w:rsidR="00851702" w:rsidRPr="0035505E" w:rsidRDefault="00851702" w:rsidP="0035505E">
            <w:pPr>
              <w:rPr>
                <w:ins w:id="3543" w:author="ZhangYuan(张园/深圳)" w:date="2016-12-19T16:19:00Z"/>
                <w:szCs w:val="21"/>
              </w:rPr>
            </w:pPr>
          </w:p>
        </w:tc>
      </w:tr>
    </w:tbl>
    <w:p w:rsidR="00396F7C" w:rsidRDefault="00396F7C" w:rsidP="00F86AB0"/>
    <w:p w:rsidR="00F842A4" w:rsidRDefault="00F842A4" w:rsidP="00F842A4">
      <w:pPr>
        <w:pStyle w:val="2"/>
        <w:rPr>
          <w:color w:val="0070C0"/>
        </w:rPr>
      </w:pPr>
      <w:bookmarkStart w:id="3544" w:name="_Appendix_5_–"/>
      <w:bookmarkStart w:id="3545" w:name="_Toc478130848"/>
      <w:bookmarkEnd w:id="3544"/>
      <w:r w:rsidRPr="00A327AB">
        <w:rPr>
          <w:rFonts w:hint="eastAsia"/>
          <w:color w:val="0070C0"/>
        </w:rPr>
        <w:t xml:space="preserve">Appendix </w:t>
      </w:r>
      <w:r w:rsidR="00396F7C">
        <w:rPr>
          <w:color w:val="0070C0"/>
        </w:rPr>
        <w:t>6</w:t>
      </w:r>
      <w:r w:rsidR="00EF25B7">
        <w:rPr>
          <w:color w:val="0070C0"/>
        </w:rPr>
        <w:t xml:space="preserve"> </w:t>
      </w:r>
      <w:r>
        <w:rPr>
          <w:color w:val="0070C0"/>
        </w:rPr>
        <w:t xml:space="preserve">– Data to be set before </w:t>
      </w:r>
      <w:proofErr w:type="spellStart"/>
      <w:r w:rsidR="00571D3B">
        <w:rPr>
          <w:color w:val="0070C0"/>
        </w:rPr>
        <w:t>StartTransaction</w:t>
      </w:r>
      <w:bookmarkEnd w:id="3545"/>
      <w:proofErr w:type="spellEnd"/>
    </w:p>
    <w:tbl>
      <w:tblPr>
        <w:tblStyle w:val="a5"/>
        <w:tblW w:w="5000" w:type="pct"/>
        <w:tblLook w:val="04A0" w:firstRow="1" w:lastRow="0" w:firstColumn="1" w:lastColumn="0" w:noHBand="0" w:noVBand="1"/>
      </w:tblPr>
      <w:tblGrid>
        <w:gridCol w:w="1353"/>
        <w:gridCol w:w="1599"/>
        <w:gridCol w:w="1238"/>
        <w:gridCol w:w="1234"/>
        <w:gridCol w:w="2872"/>
      </w:tblGrid>
      <w:tr w:rsidR="004E36B1" w:rsidRPr="00F842A4" w:rsidTr="00B64DED">
        <w:trPr>
          <w:trHeight w:val="321"/>
        </w:trPr>
        <w:tc>
          <w:tcPr>
            <w:tcW w:w="815" w:type="pct"/>
            <w:shd w:val="clear" w:color="auto" w:fill="5B9BD5" w:themeFill="accent1"/>
          </w:tcPr>
          <w:p w:rsidR="004E36B1" w:rsidRPr="00F842A4" w:rsidRDefault="004E36B1" w:rsidP="00FD5D7C">
            <w:pPr>
              <w:jc w:val="center"/>
              <w:rPr>
                <w:rFonts w:ascii="Arial" w:hAnsi="Arial" w:cs="Arial"/>
                <w:b/>
                <w:color w:val="E7E6E6" w:themeColor="background2"/>
                <w:sz w:val="20"/>
                <w:szCs w:val="20"/>
                <w:lang w:bidi="en-US"/>
              </w:rPr>
            </w:pPr>
            <w:r>
              <w:rPr>
                <w:rFonts w:ascii="Arial" w:hAnsi="Arial" w:cs="Arial" w:hint="eastAsia"/>
                <w:b/>
                <w:color w:val="E7E6E6" w:themeColor="background2"/>
                <w:sz w:val="20"/>
                <w:szCs w:val="20"/>
                <w:lang w:bidi="en-US"/>
              </w:rPr>
              <w:t>TAG</w:t>
            </w:r>
          </w:p>
        </w:tc>
        <w:tc>
          <w:tcPr>
            <w:tcW w:w="964" w:type="pct"/>
            <w:shd w:val="clear" w:color="auto" w:fill="5B9BD5" w:themeFill="accent1"/>
          </w:tcPr>
          <w:p w:rsidR="004E36B1" w:rsidRPr="00F842A4" w:rsidRDefault="004E36B1" w:rsidP="00FD5D7C">
            <w:pPr>
              <w:jc w:val="center"/>
              <w:rPr>
                <w:rFonts w:ascii="Arial" w:hAnsi="Arial" w:cs="Arial"/>
                <w:b/>
                <w:color w:val="E7E6E6" w:themeColor="background2"/>
                <w:sz w:val="20"/>
                <w:szCs w:val="20"/>
                <w:lang w:bidi="en-US"/>
              </w:rPr>
            </w:pPr>
            <w:r w:rsidRPr="00F842A4">
              <w:rPr>
                <w:rFonts w:ascii="Arial" w:hAnsi="Arial" w:cs="Arial"/>
                <w:b/>
                <w:color w:val="E7E6E6" w:themeColor="background2"/>
                <w:sz w:val="20"/>
                <w:szCs w:val="20"/>
                <w:lang w:bidi="en-US"/>
              </w:rPr>
              <w:t>Field Name</w:t>
            </w:r>
          </w:p>
        </w:tc>
        <w:tc>
          <w:tcPr>
            <w:tcW w:w="746" w:type="pct"/>
            <w:shd w:val="clear" w:color="auto" w:fill="5B9BD5" w:themeFill="accent1"/>
          </w:tcPr>
          <w:p w:rsidR="004E36B1" w:rsidRPr="00F842A4" w:rsidRDefault="004E36B1" w:rsidP="00FD5D7C">
            <w:pPr>
              <w:jc w:val="center"/>
              <w:rPr>
                <w:rFonts w:ascii="Arial" w:hAnsi="Arial" w:cs="Arial"/>
                <w:b/>
                <w:color w:val="E7E6E6" w:themeColor="background2"/>
                <w:sz w:val="20"/>
                <w:szCs w:val="20"/>
                <w:lang w:bidi="en-US"/>
              </w:rPr>
            </w:pPr>
            <w:r w:rsidRPr="00F842A4">
              <w:rPr>
                <w:rFonts w:ascii="Arial" w:hAnsi="Arial" w:cs="Arial"/>
                <w:b/>
                <w:color w:val="E7E6E6" w:themeColor="background2"/>
                <w:sz w:val="20"/>
                <w:szCs w:val="20"/>
                <w:lang w:bidi="en-US"/>
              </w:rPr>
              <w:t>Required</w:t>
            </w:r>
          </w:p>
        </w:tc>
        <w:tc>
          <w:tcPr>
            <w:tcW w:w="744" w:type="pct"/>
            <w:shd w:val="clear" w:color="auto" w:fill="5B9BD5" w:themeFill="accent1"/>
          </w:tcPr>
          <w:p w:rsidR="004E36B1" w:rsidRPr="00F842A4" w:rsidRDefault="004E36B1" w:rsidP="00FD5D7C">
            <w:pPr>
              <w:jc w:val="center"/>
              <w:rPr>
                <w:rFonts w:ascii="Arial" w:hAnsi="Arial" w:cs="Arial"/>
                <w:b/>
                <w:color w:val="E7E6E6" w:themeColor="background2"/>
                <w:sz w:val="20"/>
                <w:szCs w:val="20"/>
                <w:lang w:bidi="en-US"/>
              </w:rPr>
            </w:pPr>
            <w:r w:rsidRPr="00F842A4">
              <w:rPr>
                <w:rFonts w:ascii="Arial" w:hAnsi="Arial" w:cs="Arial"/>
                <w:b/>
                <w:color w:val="E7E6E6" w:themeColor="background2"/>
                <w:sz w:val="20"/>
                <w:szCs w:val="20"/>
                <w:lang w:bidi="en-US"/>
              </w:rPr>
              <w:t>Attribute</w:t>
            </w:r>
          </w:p>
        </w:tc>
        <w:tc>
          <w:tcPr>
            <w:tcW w:w="1731" w:type="pct"/>
            <w:shd w:val="clear" w:color="auto" w:fill="5B9BD5" w:themeFill="accent1"/>
          </w:tcPr>
          <w:p w:rsidR="004E36B1" w:rsidRPr="00F842A4" w:rsidRDefault="004E36B1" w:rsidP="00FD5D7C">
            <w:pPr>
              <w:jc w:val="center"/>
              <w:rPr>
                <w:rFonts w:ascii="Arial" w:hAnsi="Arial" w:cs="Arial"/>
                <w:b/>
                <w:color w:val="E7E6E6" w:themeColor="background2"/>
                <w:sz w:val="20"/>
                <w:szCs w:val="20"/>
                <w:lang w:bidi="en-US"/>
              </w:rPr>
            </w:pPr>
            <w:r w:rsidRPr="00F842A4">
              <w:rPr>
                <w:rFonts w:ascii="Arial" w:hAnsi="Arial" w:cs="Arial"/>
                <w:b/>
                <w:color w:val="E7E6E6" w:themeColor="background2"/>
                <w:sz w:val="20"/>
                <w:szCs w:val="20"/>
                <w:lang w:bidi="en-US"/>
              </w:rPr>
              <w:t>Description</w:t>
            </w:r>
          </w:p>
        </w:tc>
      </w:tr>
      <w:tr w:rsidR="004E36B1" w:rsidRPr="00477465" w:rsidTr="004E36B1">
        <w:tc>
          <w:tcPr>
            <w:tcW w:w="815" w:type="pct"/>
          </w:tcPr>
          <w:p w:rsidR="004E36B1" w:rsidRDefault="004E36B1" w:rsidP="00FD5D7C">
            <w:pPr>
              <w:jc w:val="center"/>
              <w:rPr>
                <w:szCs w:val="21"/>
                <w:lang w:bidi="en-US"/>
              </w:rPr>
            </w:pPr>
            <w:r>
              <w:rPr>
                <w:szCs w:val="21"/>
                <w:lang w:bidi="en-US"/>
              </w:rPr>
              <w:t>9F02</w:t>
            </w:r>
          </w:p>
        </w:tc>
        <w:tc>
          <w:tcPr>
            <w:tcW w:w="964" w:type="pct"/>
          </w:tcPr>
          <w:p w:rsidR="004E36B1" w:rsidRPr="00477465" w:rsidRDefault="004E36B1" w:rsidP="00FD5D7C">
            <w:pPr>
              <w:jc w:val="center"/>
              <w:rPr>
                <w:szCs w:val="21"/>
                <w:lang w:bidi="en-US"/>
              </w:rPr>
            </w:pPr>
            <w:proofErr w:type="spellStart"/>
            <w:r>
              <w:rPr>
                <w:rFonts w:hint="eastAsia"/>
                <w:szCs w:val="21"/>
                <w:lang w:bidi="en-US"/>
              </w:rPr>
              <w:t>TxnAmount</w:t>
            </w:r>
            <w:proofErr w:type="spellEnd"/>
          </w:p>
        </w:tc>
        <w:tc>
          <w:tcPr>
            <w:tcW w:w="746" w:type="pct"/>
          </w:tcPr>
          <w:p w:rsidR="004E36B1" w:rsidRPr="00477465" w:rsidRDefault="004E36B1" w:rsidP="00FD5D7C">
            <w:pPr>
              <w:jc w:val="center"/>
              <w:rPr>
                <w:szCs w:val="21"/>
                <w:lang w:bidi="en-US"/>
              </w:rPr>
            </w:pPr>
            <w:r w:rsidRPr="00477465">
              <w:rPr>
                <w:rFonts w:hint="eastAsia"/>
                <w:szCs w:val="21"/>
              </w:rPr>
              <w:t>M</w:t>
            </w:r>
          </w:p>
        </w:tc>
        <w:tc>
          <w:tcPr>
            <w:tcW w:w="744" w:type="pct"/>
          </w:tcPr>
          <w:p w:rsidR="004E36B1" w:rsidRPr="00477465" w:rsidRDefault="004E36B1" w:rsidP="00FD5D7C">
            <w:pPr>
              <w:jc w:val="center"/>
              <w:rPr>
                <w:szCs w:val="21"/>
                <w:lang w:bidi="en-US"/>
              </w:rPr>
            </w:pPr>
            <w:r>
              <w:rPr>
                <w:rFonts w:hint="eastAsia"/>
                <w:szCs w:val="21"/>
                <w:lang w:bidi="en-US"/>
              </w:rPr>
              <w:t>N</w:t>
            </w:r>
            <w:r>
              <w:rPr>
                <w:szCs w:val="21"/>
                <w:lang w:bidi="en-US"/>
              </w:rPr>
              <w:t>…</w:t>
            </w:r>
            <w:r>
              <w:rPr>
                <w:rFonts w:hint="eastAsia"/>
                <w:szCs w:val="21"/>
                <w:lang w:bidi="en-US"/>
              </w:rPr>
              <w:t>12</w:t>
            </w:r>
          </w:p>
        </w:tc>
        <w:tc>
          <w:tcPr>
            <w:tcW w:w="1731" w:type="pct"/>
          </w:tcPr>
          <w:p w:rsidR="004E36B1" w:rsidRPr="00477465" w:rsidRDefault="004E36B1" w:rsidP="00FD5D7C">
            <w:pPr>
              <w:rPr>
                <w:szCs w:val="21"/>
                <w:lang w:bidi="en-US"/>
              </w:rPr>
            </w:pPr>
            <w:r>
              <w:rPr>
                <w:rFonts w:hint="eastAsia"/>
                <w:szCs w:val="21"/>
                <w:lang w:bidi="en-US"/>
              </w:rPr>
              <w:t>Transaction Amount</w:t>
            </w:r>
          </w:p>
        </w:tc>
      </w:tr>
      <w:tr w:rsidR="004E36B1" w:rsidRPr="00477465" w:rsidTr="004E36B1">
        <w:tc>
          <w:tcPr>
            <w:tcW w:w="815" w:type="pct"/>
          </w:tcPr>
          <w:p w:rsidR="004E36B1" w:rsidRDefault="004E36B1" w:rsidP="00FD5D7C">
            <w:pPr>
              <w:jc w:val="center"/>
              <w:rPr>
                <w:szCs w:val="21"/>
              </w:rPr>
            </w:pPr>
            <w:r>
              <w:rPr>
                <w:szCs w:val="21"/>
              </w:rPr>
              <w:t>9C</w:t>
            </w:r>
          </w:p>
        </w:tc>
        <w:tc>
          <w:tcPr>
            <w:tcW w:w="964" w:type="pct"/>
          </w:tcPr>
          <w:p w:rsidR="004E36B1" w:rsidRPr="00477465" w:rsidRDefault="004E36B1" w:rsidP="00FD5D7C">
            <w:pPr>
              <w:jc w:val="center"/>
              <w:rPr>
                <w:szCs w:val="21"/>
              </w:rPr>
            </w:pPr>
            <w:proofErr w:type="spellStart"/>
            <w:r>
              <w:rPr>
                <w:rFonts w:hint="eastAsia"/>
                <w:szCs w:val="21"/>
              </w:rPr>
              <w:t>TransactionType</w:t>
            </w:r>
            <w:proofErr w:type="spellEnd"/>
          </w:p>
        </w:tc>
        <w:tc>
          <w:tcPr>
            <w:tcW w:w="746" w:type="pct"/>
          </w:tcPr>
          <w:p w:rsidR="004E36B1" w:rsidRPr="00477465" w:rsidRDefault="004E36B1" w:rsidP="00FD5D7C">
            <w:pPr>
              <w:jc w:val="center"/>
              <w:rPr>
                <w:szCs w:val="21"/>
              </w:rPr>
            </w:pPr>
            <w:r w:rsidRPr="00477465">
              <w:rPr>
                <w:rFonts w:hint="eastAsia"/>
                <w:szCs w:val="21"/>
              </w:rPr>
              <w:t>M</w:t>
            </w:r>
          </w:p>
        </w:tc>
        <w:tc>
          <w:tcPr>
            <w:tcW w:w="744" w:type="pct"/>
          </w:tcPr>
          <w:p w:rsidR="004E36B1" w:rsidRPr="00477465" w:rsidRDefault="004E36B1" w:rsidP="00FD5D7C">
            <w:pPr>
              <w:jc w:val="center"/>
              <w:rPr>
                <w:szCs w:val="21"/>
              </w:rPr>
            </w:pPr>
            <w:r>
              <w:rPr>
                <w:rFonts w:hint="eastAsia"/>
                <w:szCs w:val="21"/>
              </w:rPr>
              <w:t>Hex 2</w:t>
            </w:r>
          </w:p>
        </w:tc>
        <w:tc>
          <w:tcPr>
            <w:tcW w:w="1731" w:type="pct"/>
          </w:tcPr>
          <w:p w:rsidR="004E36B1" w:rsidRPr="00477465" w:rsidRDefault="004E36B1" w:rsidP="00FD5D7C">
            <w:pPr>
              <w:rPr>
                <w:color w:val="000000" w:themeColor="text1"/>
                <w:szCs w:val="21"/>
              </w:rPr>
            </w:pPr>
            <w:r>
              <w:rPr>
                <w:rFonts w:hint="eastAsia"/>
                <w:color w:val="000000" w:themeColor="text1"/>
                <w:szCs w:val="21"/>
              </w:rPr>
              <w:t>Transaction type</w:t>
            </w:r>
          </w:p>
        </w:tc>
      </w:tr>
      <w:tr w:rsidR="004E36B1" w:rsidRPr="00477465" w:rsidTr="004E36B1">
        <w:tc>
          <w:tcPr>
            <w:tcW w:w="815" w:type="pct"/>
          </w:tcPr>
          <w:p w:rsidR="004E36B1" w:rsidRDefault="004E36B1" w:rsidP="00FD5D7C">
            <w:pPr>
              <w:jc w:val="center"/>
              <w:rPr>
                <w:szCs w:val="21"/>
              </w:rPr>
            </w:pPr>
            <w:r>
              <w:rPr>
                <w:szCs w:val="21"/>
              </w:rPr>
              <w:t>5F2A</w:t>
            </w:r>
          </w:p>
        </w:tc>
        <w:tc>
          <w:tcPr>
            <w:tcW w:w="964" w:type="pct"/>
          </w:tcPr>
          <w:p w:rsidR="004E36B1" w:rsidRPr="00477465" w:rsidRDefault="004E36B1" w:rsidP="00FD5D7C">
            <w:pPr>
              <w:jc w:val="center"/>
              <w:rPr>
                <w:szCs w:val="21"/>
              </w:rPr>
            </w:pPr>
            <w:proofErr w:type="spellStart"/>
            <w:r>
              <w:rPr>
                <w:rFonts w:hint="eastAsia"/>
                <w:szCs w:val="21"/>
              </w:rPr>
              <w:t>TxnCurcyCode</w:t>
            </w:r>
            <w:proofErr w:type="spellEnd"/>
          </w:p>
        </w:tc>
        <w:tc>
          <w:tcPr>
            <w:tcW w:w="746" w:type="pct"/>
          </w:tcPr>
          <w:p w:rsidR="004E36B1" w:rsidRPr="00477465" w:rsidRDefault="004E36B1" w:rsidP="00FD5D7C">
            <w:pPr>
              <w:jc w:val="center"/>
              <w:rPr>
                <w:szCs w:val="21"/>
              </w:rPr>
            </w:pPr>
            <w:r w:rsidRPr="00477465">
              <w:rPr>
                <w:szCs w:val="21"/>
              </w:rPr>
              <w:t>M</w:t>
            </w:r>
          </w:p>
        </w:tc>
        <w:tc>
          <w:tcPr>
            <w:tcW w:w="744" w:type="pct"/>
          </w:tcPr>
          <w:p w:rsidR="004E36B1" w:rsidRPr="00477465" w:rsidRDefault="004E36B1" w:rsidP="00FD5D7C">
            <w:pPr>
              <w:jc w:val="center"/>
              <w:rPr>
                <w:szCs w:val="21"/>
              </w:rPr>
            </w:pPr>
            <w:r>
              <w:rPr>
                <w:rFonts w:hint="eastAsia"/>
                <w:szCs w:val="21"/>
              </w:rPr>
              <w:t>Hex 4</w:t>
            </w:r>
          </w:p>
        </w:tc>
        <w:tc>
          <w:tcPr>
            <w:tcW w:w="1731" w:type="pct"/>
          </w:tcPr>
          <w:p w:rsidR="004E36B1" w:rsidRPr="00477465" w:rsidRDefault="004E36B1" w:rsidP="00FD5D7C">
            <w:pPr>
              <w:rPr>
                <w:szCs w:val="21"/>
              </w:rPr>
            </w:pPr>
            <w:r>
              <w:rPr>
                <w:rFonts w:hint="eastAsia"/>
                <w:szCs w:val="21"/>
              </w:rPr>
              <w:t>Transaction Currency Code</w:t>
            </w:r>
          </w:p>
        </w:tc>
      </w:tr>
      <w:tr w:rsidR="004E36B1" w:rsidRPr="00477465" w:rsidTr="004E36B1">
        <w:tc>
          <w:tcPr>
            <w:tcW w:w="815" w:type="pct"/>
          </w:tcPr>
          <w:p w:rsidR="004E36B1" w:rsidRDefault="004E36B1" w:rsidP="00FD5D7C">
            <w:pPr>
              <w:jc w:val="center"/>
              <w:rPr>
                <w:szCs w:val="21"/>
                <w:lang w:bidi="en-US"/>
              </w:rPr>
            </w:pPr>
            <w:r>
              <w:rPr>
                <w:rFonts w:hint="eastAsia"/>
                <w:szCs w:val="21"/>
                <w:lang w:bidi="en-US"/>
              </w:rPr>
              <w:t>5F36</w:t>
            </w:r>
          </w:p>
        </w:tc>
        <w:tc>
          <w:tcPr>
            <w:tcW w:w="964" w:type="pct"/>
          </w:tcPr>
          <w:p w:rsidR="004E36B1" w:rsidRPr="00477465" w:rsidRDefault="004E36B1" w:rsidP="00FD5D7C">
            <w:pPr>
              <w:jc w:val="center"/>
              <w:rPr>
                <w:szCs w:val="21"/>
                <w:lang w:bidi="en-US"/>
              </w:rPr>
            </w:pPr>
            <w:proofErr w:type="spellStart"/>
            <w:r>
              <w:rPr>
                <w:rFonts w:hint="eastAsia"/>
                <w:szCs w:val="21"/>
                <w:lang w:bidi="en-US"/>
              </w:rPr>
              <w:t>TxnCurcyExp</w:t>
            </w:r>
            <w:proofErr w:type="spellEnd"/>
          </w:p>
        </w:tc>
        <w:tc>
          <w:tcPr>
            <w:tcW w:w="746" w:type="pct"/>
          </w:tcPr>
          <w:p w:rsidR="004E36B1" w:rsidRPr="00477465" w:rsidRDefault="004E36B1" w:rsidP="00FD5D7C">
            <w:pPr>
              <w:jc w:val="center"/>
              <w:rPr>
                <w:szCs w:val="21"/>
              </w:rPr>
            </w:pPr>
            <w:r w:rsidRPr="00477465">
              <w:rPr>
                <w:szCs w:val="21"/>
              </w:rPr>
              <w:t>M</w:t>
            </w:r>
          </w:p>
        </w:tc>
        <w:tc>
          <w:tcPr>
            <w:tcW w:w="744" w:type="pct"/>
          </w:tcPr>
          <w:p w:rsidR="004E36B1" w:rsidRPr="00477465" w:rsidRDefault="004E36B1" w:rsidP="00FD5D7C">
            <w:pPr>
              <w:jc w:val="center"/>
              <w:rPr>
                <w:szCs w:val="21"/>
              </w:rPr>
            </w:pPr>
            <w:r>
              <w:rPr>
                <w:rFonts w:hint="eastAsia"/>
                <w:szCs w:val="21"/>
              </w:rPr>
              <w:t>Hex 2</w:t>
            </w:r>
          </w:p>
        </w:tc>
        <w:tc>
          <w:tcPr>
            <w:tcW w:w="1731" w:type="pct"/>
          </w:tcPr>
          <w:p w:rsidR="004E36B1" w:rsidRPr="00477465" w:rsidRDefault="004E36B1" w:rsidP="00FD5D7C">
            <w:pPr>
              <w:rPr>
                <w:szCs w:val="21"/>
              </w:rPr>
            </w:pPr>
            <w:r w:rsidRPr="00BB71BC">
              <w:rPr>
                <w:szCs w:val="21"/>
              </w:rPr>
              <w:t>Transaction Currency Exponent</w:t>
            </w:r>
          </w:p>
        </w:tc>
      </w:tr>
      <w:tr w:rsidR="004E36B1" w:rsidTr="004E36B1">
        <w:tc>
          <w:tcPr>
            <w:tcW w:w="815" w:type="pct"/>
          </w:tcPr>
          <w:p w:rsidR="004E36B1" w:rsidRDefault="004E36B1" w:rsidP="00FD5D7C">
            <w:pPr>
              <w:jc w:val="center"/>
              <w:rPr>
                <w:szCs w:val="21"/>
                <w:lang w:bidi="en-US"/>
              </w:rPr>
            </w:pPr>
            <w:r>
              <w:rPr>
                <w:rFonts w:hint="eastAsia"/>
                <w:szCs w:val="21"/>
                <w:lang w:bidi="en-US"/>
              </w:rPr>
              <w:t>9A</w:t>
            </w:r>
          </w:p>
        </w:tc>
        <w:tc>
          <w:tcPr>
            <w:tcW w:w="964" w:type="pct"/>
          </w:tcPr>
          <w:p w:rsidR="004E36B1" w:rsidRDefault="004E36B1" w:rsidP="00FD5D7C">
            <w:pPr>
              <w:jc w:val="center"/>
              <w:rPr>
                <w:szCs w:val="21"/>
                <w:lang w:bidi="en-US"/>
              </w:rPr>
            </w:pPr>
            <w:proofErr w:type="spellStart"/>
            <w:r>
              <w:rPr>
                <w:rFonts w:hint="eastAsia"/>
                <w:szCs w:val="21"/>
                <w:lang w:bidi="en-US"/>
              </w:rPr>
              <w:t>TxnDate</w:t>
            </w:r>
            <w:proofErr w:type="spellEnd"/>
          </w:p>
        </w:tc>
        <w:tc>
          <w:tcPr>
            <w:tcW w:w="746" w:type="pct"/>
          </w:tcPr>
          <w:p w:rsidR="004E36B1" w:rsidRPr="00477465" w:rsidRDefault="004E36B1" w:rsidP="00FD5D7C">
            <w:pPr>
              <w:jc w:val="center"/>
              <w:rPr>
                <w:szCs w:val="21"/>
              </w:rPr>
            </w:pPr>
            <w:r>
              <w:rPr>
                <w:rFonts w:hint="eastAsia"/>
                <w:szCs w:val="21"/>
              </w:rPr>
              <w:t>M</w:t>
            </w:r>
          </w:p>
        </w:tc>
        <w:tc>
          <w:tcPr>
            <w:tcW w:w="744" w:type="pct"/>
          </w:tcPr>
          <w:p w:rsidR="004E36B1" w:rsidRDefault="004E36B1" w:rsidP="00FD5D7C">
            <w:pPr>
              <w:jc w:val="center"/>
              <w:rPr>
                <w:szCs w:val="21"/>
              </w:rPr>
            </w:pPr>
            <w:r>
              <w:rPr>
                <w:rFonts w:hint="eastAsia"/>
                <w:szCs w:val="21"/>
              </w:rPr>
              <w:t>N 6</w:t>
            </w:r>
          </w:p>
        </w:tc>
        <w:tc>
          <w:tcPr>
            <w:tcW w:w="1731" w:type="pct"/>
          </w:tcPr>
          <w:p w:rsidR="004E36B1" w:rsidRDefault="004E36B1" w:rsidP="00FD5D7C">
            <w:pPr>
              <w:rPr>
                <w:color w:val="000000" w:themeColor="text1"/>
                <w:szCs w:val="21"/>
              </w:rPr>
            </w:pPr>
            <w:r>
              <w:rPr>
                <w:rFonts w:hint="eastAsia"/>
                <w:color w:val="000000" w:themeColor="text1"/>
                <w:szCs w:val="21"/>
              </w:rPr>
              <w:t>Transaction Date</w:t>
            </w:r>
            <w:r w:rsidRPr="0063607B">
              <w:rPr>
                <w:szCs w:val="21"/>
              </w:rPr>
              <w:t xml:space="preserve"> (YYMMDD)</w:t>
            </w:r>
          </w:p>
        </w:tc>
      </w:tr>
      <w:tr w:rsidR="004E36B1" w:rsidTr="004E36B1">
        <w:tc>
          <w:tcPr>
            <w:tcW w:w="815" w:type="pct"/>
          </w:tcPr>
          <w:p w:rsidR="004E36B1" w:rsidRDefault="004E36B1" w:rsidP="00FD5D7C">
            <w:pPr>
              <w:jc w:val="center"/>
              <w:rPr>
                <w:szCs w:val="21"/>
                <w:lang w:bidi="en-US"/>
              </w:rPr>
            </w:pPr>
            <w:r>
              <w:rPr>
                <w:rFonts w:hint="eastAsia"/>
                <w:szCs w:val="21"/>
                <w:lang w:bidi="en-US"/>
              </w:rPr>
              <w:t>9F21</w:t>
            </w:r>
          </w:p>
        </w:tc>
        <w:tc>
          <w:tcPr>
            <w:tcW w:w="964" w:type="pct"/>
          </w:tcPr>
          <w:p w:rsidR="004E36B1" w:rsidRDefault="004E36B1" w:rsidP="00FD5D7C">
            <w:pPr>
              <w:jc w:val="center"/>
              <w:rPr>
                <w:szCs w:val="21"/>
                <w:lang w:bidi="en-US"/>
              </w:rPr>
            </w:pPr>
            <w:proofErr w:type="spellStart"/>
            <w:r>
              <w:rPr>
                <w:rFonts w:hint="eastAsia"/>
                <w:szCs w:val="21"/>
                <w:lang w:bidi="en-US"/>
              </w:rPr>
              <w:t>TxnTime</w:t>
            </w:r>
            <w:proofErr w:type="spellEnd"/>
          </w:p>
        </w:tc>
        <w:tc>
          <w:tcPr>
            <w:tcW w:w="746" w:type="pct"/>
          </w:tcPr>
          <w:p w:rsidR="004E36B1" w:rsidRPr="00477465" w:rsidRDefault="004E36B1" w:rsidP="00FD5D7C">
            <w:pPr>
              <w:jc w:val="center"/>
              <w:rPr>
                <w:szCs w:val="21"/>
              </w:rPr>
            </w:pPr>
            <w:r>
              <w:rPr>
                <w:rFonts w:hint="eastAsia"/>
                <w:szCs w:val="21"/>
              </w:rPr>
              <w:t>M</w:t>
            </w:r>
          </w:p>
        </w:tc>
        <w:tc>
          <w:tcPr>
            <w:tcW w:w="744" w:type="pct"/>
          </w:tcPr>
          <w:p w:rsidR="004E36B1" w:rsidRDefault="004E36B1" w:rsidP="00FD5D7C">
            <w:pPr>
              <w:jc w:val="center"/>
              <w:rPr>
                <w:szCs w:val="21"/>
              </w:rPr>
            </w:pPr>
            <w:r>
              <w:rPr>
                <w:rFonts w:hint="eastAsia"/>
                <w:szCs w:val="21"/>
              </w:rPr>
              <w:t>N 6</w:t>
            </w:r>
          </w:p>
        </w:tc>
        <w:tc>
          <w:tcPr>
            <w:tcW w:w="1731" w:type="pct"/>
          </w:tcPr>
          <w:p w:rsidR="004E36B1" w:rsidRDefault="004E36B1" w:rsidP="00FD5D7C">
            <w:pPr>
              <w:rPr>
                <w:color w:val="000000" w:themeColor="text1"/>
                <w:szCs w:val="21"/>
              </w:rPr>
            </w:pPr>
            <w:r>
              <w:rPr>
                <w:rFonts w:hint="eastAsia"/>
                <w:color w:val="000000" w:themeColor="text1"/>
                <w:szCs w:val="21"/>
              </w:rPr>
              <w:t>Transaction Time</w:t>
            </w:r>
            <w:r>
              <w:rPr>
                <w:szCs w:val="21"/>
              </w:rPr>
              <w:t xml:space="preserve"> (</w:t>
            </w:r>
            <w:proofErr w:type="spellStart"/>
            <w:r>
              <w:rPr>
                <w:rFonts w:hint="eastAsia"/>
                <w:szCs w:val="21"/>
              </w:rPr>
              <w:t>hhmmss</w:t>
            </w:r>
            <w:proofErr w:type="spellEnd"/>
            <w:r w:rsidRPr="0063607B">
              <w:rPr>
                <w:szCs w:val="21"/>
              </w:rPr>
              <w:t>)</w:t>
            </w:r>
          </w:p>
        </w:tc>
      </w:tr>
    </w:tbl>
    <w:p w:rsidR="00F842A4" w:rsidRPr="00F842A4" w:rsidRDefault="00F842A4" w:rsidP="00F842A4"/>
    <w:p w:rsidR="00421239" w:rsidRDefault="00421239" w:rsidP="00421239">
      <w:pPr>
        <w:pStyle w:val="2"/>
        <w:rPr>
          <w:color w:val="0070C0"/>
        </w:rPr>
      </w:pPr>
      <w:bookmarkStart w:id="3546" w:name="_Appendix_6_–"/>
      <w:bookmarkStart w:id="3547" w:name="_Toc478130849"/>
      <w:bookmarkEnd w:id="3546"/>
      <w:r w:rsidRPr="00A327AB">
        <w:rPr>
          <w:rFonts w:hint="eastAsia"/>
          <w:color w:val="0070C0"/>
        </w:rPr>
        <w:t xml:space="preserve">Appendix </w:t>
      </w:r>
      <w:r w:rsidR="00396F7C">
        <w:rPr>
          <w:color w:val="0070C0"/>
        </w:rPr>
        <w:t>7</w:t>
      </w:r>
      <w:r w:rsidR="00EF25B7">
        <w:rPr>
          <w:color w:val="0070C0"/>
        </w:rPr>
        <w:t xml:space="preserve"> </w:t>
      </w:r>
      <w:r>
        <w:rPr>
          <w:color w:val="0070C0"/>
        </w:rPr>
        <w:t xml:space="preserve">– Data to be set before </w:t>
      </w:r>
      <w:proofErr w:type="spellStart"/>
      <w:r w:rsidR="00571D3B">
        <w:rPr>
          <w:color w:val="0070C0"/>
        </w:rPr>
        <w:t>CompleteTransaction</w:t>
      </w:r>
      <w:bookmarkEnd w:id="3547"/>
      <w:proofErr w:type="spellEnd"/>
    </w:p>
    <w:tbl>
      <w:tblPr>
        <w:tblStyle w:val="a5"/>
        <w:tblW w:w="5000" w:type="pct"/>
        <w:tblLook w:val="04A0" w:firstRow="1" w:lastRow="0" w:firstColumn="1" w:lastColumn="0" w:noHBand="0" w:noVBand="1"/>
      </w:tblPr>
      <w:tblGrid>
        <w:gridCol w:w="1381"/>
        <w:gridCol w:w="1487"/>
        <w:gridCol w:w="1264"/>
        <w:gridCol w:w="1264"/>
        <w:gridCol w:w="2900"/>
      </w:tblGrid>
      <w:tr w:rsidR="00CE0E41" w:rsidRPr="004074B6" w:rsidTr="00C921B1">
        <w:trPr>
          <w:trHeight w:val="321"/>
        </w:trPr>
        <w:tc>
          <w:tcPr>
            <w:tcW w:w="832" w:type="pct"/>
            <w:shd w:val="clear" w:color="auto" w:fill="5B9BD5" w:themeFill="accent1"/>
          </w:tcPr>
          <w:p w:rsidR="00CE0E41" w:rsidRPr="004074B6" w:rsidRDefault="00CE0E41" w:rsidP="00FD5D7C">
            <w:pPr>
              <w:jc w:val="center"/>
              <w:rPr>
                <w:rFonts w:ascii="Arial" w:hAnsi="Arial" w:cs="Arial"/>
                <w:b/>
                <w:color w:val="E7E6E6" w:themeColor="background2"/>
                <w:sz w:val="20"/>
                <w:szCs w:val="20"/>
                <w:lang w:bidi="en-US"/>
              </w:rPr>
            </w:pPr>
            <w:r>
              <w:rPr>
                <w:rFonts w:ascii="Arial" w:hAnsi="Arial" w:cs="Arial" w:hint="eastAsia"/>
                <w:b/>
                <w:color w:val="E7E6E6" w:themeColor="background2"/>
                <w:sz w:val="20"/>
                <w:szCs w:val="20"/>
                <w:lang w:bidi="en-US"/>
              </w:rPr>
              <w:t>TAG</w:t>
            </w:r>
          </w:p>
        </w:tc>
        <w:tc>
          <w:tcPr>
            <w:tcW w:w="896" w:type="pct"/>
            <w:shd w:val="clear" w:color="auto" w:fill="5B9BD5" w:themeFill="accent1"/>
          </w:tcPr>
          <w:p w:rsidR="00CE0E41" w:rsidRPr="004074B6" w:rsidRDefault="00CE0E41" w:rsidP="00FD5D7C">
            <w:pPr>
              <w:jc w:val="center"/>
              <w:rPr>
                <w:rFonts w:ascii="Arial" w:hAnsi="Arial" w:cs="Arial"/>
                <w:b/>
                <w:color w:val="E7E6E6" w:themeColor="background2"/>
                <w:sz w:val="20"/>
                <w:szCs w:val="20"/>
                <w:lang w:bidi="en-US"/>
              </w:rPr>
            </w:pPr>
            <w:r w:rsidRPr="004074B6">
              <w:rPr>
                <w:rFonts w:ascii="Arial" w:hAnsi="Arial" w:cs="Arial"/>
                <w:b/>
                <w:color w:val="E7E6E6" w:themeColor="background2"/>
                <w:sz w:val="20"/>
                <w:szCs w:val="20"/>
                <w:lang w:bidi="en-US"/>
              </w:rPr>
              <w:t>Field Name</w:t>
            </w:r>
          </w:p>
        </w:tc>
        <w:tc>
          <w:tcPr>
            <w:tcW w:w="762" w:type="pct"/>
            <w:shd w:val="clear" w:color="auto" w:fill="5B9BD5" w:themeFill="accent1"/>
          </w:tcPr>
          <w:p w:rsidR="00CE0E41" w:rsidRPr="004074B6" w:rsidRDefault="00CE0E41" w:rsidP="00FD5D7C">
            <w:pPr>
              <w:jc w:val="center"/>
              <w:rPr>
                <w:rFonts w:ascii="Arial" w:hAnsi="Arial" w:cs="Arial"/>
                <w:b/>
                <w:color w:val="E7E6E6" w:themeColor="background2"/>
                <w:sz w:val="20"/>
                <w:szCs w:val="20"/>
                <w:lang w:bidi="en-US"/>
              </w:rPr>
            </w:pPr>
            <w:r w:rsidRPr="004074B6">
              <w:rPr>
                <w:rFonts w:ascii="Arial" w:hAnsi="Arial" w:cs="Arial"/>
                <w:b/>
                <w:color w:val="E7E6E6" w:themeColor="background2"/>
                <w:sz w:val="20"/>
                <w:szCs w:val="20"/>
                <w:lang w:bidi="en-US"/>
              </w:rPr>
              <w:t>Required</w:t>
            </w:r>
          </w:p>
        </w:tc>
        <w:tc>
          <w:tcPr>
            <w:tcW w:w="762" w:type="pct"/>
            <w:shd w:val="clear" w:color="auto" w:fill="5B9BD5" w:themeFill="accent1"/>
          </w:tcPr>
          <w:p w:rsidR="00CE0E41" w:rsidRPr="004074B6" w:rsidRDefault="00CE0E41" w:rsidP="00FD5D7C">
            <w:pPr>
              <w:jc w:val="center"/>
              <w:rPr>
                <w:rFonts w:ascii="Arial" w:hAnsi="Arial" w:cs="Arial"/>
                <w:b/>
                <w:color w:val="E7E6E6" w:themeColor="background2"/>
                <w:sz w:val="20"/>
                <w:szCs w:val="20"/>
                <w:lang w:bidi="en-US"/>
              </w:rPr>
            </w:pPr>
            <w:r w:rsidRPr="004074B6">
              <w:rPr>
                <w:rFonts w:ascii="Arial" w:hAnsi="Arial" w:cs="Arial"/>
                <w:b/>
                <w:color w:val="E7E6E6" w:themeColor="background2"/>
                <w:sz w:val="20"/>
                <w:szCs w:val="20"/>
                <w:lang w:bidi="en-US"/>
              </w:rPr>
              <w:t>Attribute</w:t>
            </w:r>
          </w:p>
        </w:tc>
        <w:tc>
          <w:tcPr>
            <w:tcW w:w="1748" w:type="pct"/>
            <w:shd w:val="clear" w:color="auto" w:fill="5B9BD5" w:themeFill="accent1"/>
          </w:tcPr>
          <w:p w:rsidR="00CE0E41" w:rsidRPr="004074B6" w:rsidRDefault="00CE0E41" w:rsidP="00FD5D7C">
            <w:pPr>
              <w:jc w:val="center"/>
              <w:rPr>
                <w:rFonts w:ascii="Arial" w:hAnsi="Arial" w:cs="Arial"/>
                <w:b/>
                <w:color w:val="E7E6E6" w:themeColor="background2"/>
                <w:sz w:val="20"/>
                <w:szCs w:val="20"/>
                <w:lang w:bidi="en-US"/>
              </w:rPr>
            </w:pPr>
            <w:r w:rsidRPr="004074B6">
              <w:rPr>
                <w:rFonts w:ascii="Arial" w:hAnsi="Arial" w:cs="Arial"/>
                <w:b/>
                <w:color w:val="E7E6E6" w:themeColor="background2"/>
                <w:sz w:val="20"/>
                <w:szCs w:val="20"/>
                <w:lang w:bidi="en-US"/>
              </w:rPr>
              <w:t>Description</w:t>
            </w:r>
          </w:p>
        </w:tc>
      </w:tr>
      <w:tr w:rsidR="00CE0E41" w:rsidRPr="00477465" w:rsidTr="00CE0E41">
        <w:tc>
          <w:tcPr>
            <w:tcW w:w="832" w:type="pct"/>
          </w:tcPr>
          <w:p w:rsidR="00CE0E41" w:rsidRPr="00470514" w:rsidRDefault="00531FC2" w:rsidP="00FD5D7C">
            <w:pPr>
              <w:jc w:val="center"/>
              <w:rPr>
                <w:szCs w:val="21"/>
              </w:rPr>
            </w:pPr>
            <w:r>
              <w:rPr>
                <w:szCs w:val="21"/>
              </w:rPr>
              <w:lastRenderedPageBreak/>
              <w:t>91</w:t>
            </w:r>
          </w:p>
        </w:tc>
        <w:tc>
          <w:tcPr>
            <w:tcW w:w="896" w:type="pct"/>
          </w:tcPr>
          <w:p w:rsidR="00CE0E41" w:rsidRPr="00477465" w:rsidRDefault="00CE0E41" w:rsidP="00FD5D7C">
            <w:pPr>
              <w:jc w:val="center"/>
              <w:rPr>
                <w:szCs w:val="21"/>
              </w:rPr>
            </w:pPr>
            <w:r w:rsidRPr="00470514">
              <w:rPr>
                <w:rFonts w:hint="eastAsia"/>
                <w:szCs w:val="21"/>
              </w:rPr>
              <w:t>Issuer Authentication Data</w:t>
            </w:r>
          </w:p>
        </w:tc>
        <w:tc>
          <w:tcPr>
            <w:tcW w:w="762" w:type="pct"/>
          </w:tcPr>
          <w:p w:rsidR="00CE0E41" w:rsidRPr="00477465" w:rsidRDefault="00CE0E41" w:rsidP="00FD5D7C">
            <w:pPr>
              <w:jc w:val="center"/>
              <w:rPr>
                <w:szCs w:val="21"/>
              </w:rPr>
            </w:pPr>
            <w:r>
              <w:rPr>
                <w:szCs w:val="21"/>
              </w:rPr>
              <w:t>C</w:t>
            </w:r>
          </w:p>
        </w:tc>
        <w:tc>
          <w:tcPr>
            <w:tcW w:w="762" w:type="pct"/>
          </w:tcPr>
          <w:p w:rsidR="00CE0E41" w:rsidRPr="00477465" w:rsidRDefault="00CE0E41" w:rsidP="00FD5D7C">
            <w:pPr>
              <w:jc w:val="center"/>
              <w:rPr>
                <w:szCs w:val="21"/>
              </w:rPr>
            </w:pPr>
            <w:proofErr w:type="spellStart"/>
            <w:r w:rsidRPr="00470514">
              <w:rPr>
                <w:rFonts w:hint="eastAsia"/>
                <w:szCs w:val="21"/>
              </w:rPr>
              <w:t>ans</w:t>
            </w:r>
            <w:proofErr w:type="spellEnd"/>
            <w:r w:rsidRPr="00470514">
              <w:rPr>
                <w:szCs w:val="21"/>
              </w:rPr>
              <w:t>…</w:t>
            </w:r>
            <w:r w:rsidRPr="00470514">
              <w:rPr>
                <w:rFonts w:hint="eastAsia"/>
                <w:szCs w:val="21"/>
              </w:rPr>
              <w:t>1024</w:t>
            </w:r>
          </w:p>
        </w:tc>
        <w:tc>
          <w:tcPr>
            <w:tcW w:w="1748" w:type="pct"/>
          </w:tcPr>
          <w:p w:rsidR="00CE0E41" w:rsidRPr="00477465" w:rsidRDefault="00CE0E41" w:rsidP="00FD5D7C">
            <w:pPr>
              <w:rPr>
                <w:szCs w:val="21"/>
              </w:rPr>
            </w:pPr>
            <w:r w:rsidRPr="00470514">
              <w:rPr>
                <w:szCs w:val="21"/>
              </w:rPr>
              <w:t>I</w:t>
            </w:r>
            <w:r w:rsidRPr="00470514">
              <w:rPr>
                <w:rFonts w:hint="eastAsia"/>
                <w:szCs w:val="21"/>
              </w:rPr>
              <w:t>ssuer authentication data which is contained in the host response message. (value of tag 8A)</w:t>
            </w:r>
          </w:p>
        </w:tc>
      </w:tr>
      <w:tr w:rsidR="00CE0E41" w:rsidRPr="00477465" w:rsidTr="00CE0E41">
        <w:tc>
          <w:tcPr>
            <w:tcW w:w="832" w:type="pct"/>
          </w:tcPr>
          <w:p w:rsidR="00CE0E41" w:rsidRPr="00470514" w:rsidRDefault="00CE0E41" w:rsidP="00FD5D7C">
            <w:pPr>
              <w:jc w:val="center"/>
              <w:rPr>
                <w:szCs w:val="21"/>
              </w:rPr>
            </w:pPr>
            <w:r>
              <w:rPr>
                <w:rFonts w:hint="eastAsia"/>
                <w:szCs w:val="21"/>
              </w:rPr>
              <w:t>71</w:t>
            </w:r>
          </w:p>
        </w:tc>
        <w:tc>
          <w:tcPr>
            <w:tcW w:w="896" w:type="pct"/>
          </w:tcPr>
          <w:p w:rsidR="00CE0E41" w:rsidRPr="00477465" w:rsidRDefault="00CE0E41" w:rsidP="00FD5D7C">
            <w:pPr>
              <w:jc w:val="center"/>
              <w:rPr>
                <w:szCs w:val="21"/>
              </w:rPr>
            </w:pPr>
            <w:r w:rsidRPr="00470514">
              <w:rPr>
                <w:rFonts w:hint="eastAsia"/>
                <w:szCs w:val="21"/>
              </w:rPr>
              <w:t>Issuer Script Data 1</w:t>
            </w:r>
          </w:p>
        </w:tc>
        <w:tc>
          <w:tcPr>
            <w:tcW w:w="762" w:type="pct"/>
          </w:tcPr>
          <w:p w:rsidR="00CE0E41" w:rsidRPr="00477465" w:rsidRDefault="00CE0E41" w:rsidP="00FD5D7C">
            <w:pPr>
              <w:jc w:val="center"/>
              <w:rPr>
                <w:szCs w:val="21"/>
              </w:rPr>
            </w:pPr>
            <w:r>
              <w:rPr>
                <w:szCs w:val="21"/>
              </w:rPr>
              <w:t>C</w:t>
            </w:r>
          </w:p>
        </w:tc>
        <w:tc>
          <w:tcPr>
            <w:tcW w:w="762" w:type="pct"/>
          </w:tcPr>
          <w:p w:rsidR="00CE0E41" w:rsidRPr="00477465" w:rsidRDefault="00CE0E41" w:rsidP="00FD5D7C">
            <w:pPr>
              <w:jc w:val="center"/>
              <w:rPr>
                <w:szCs w:val="21"/>
              </w:rPr>
            </w:pPr>
            <w:proofErr w:type="spellStart"/>
            <w:r w:rsidRPr="00470514">
              <w:rPr>
                <w:rFonts w:hint="eastAsia"/>
                <w:szCs w:val="21"/>
              </w:rPr>
              <w:t>ans</w:t>
            </w:r>
            <w:proofErr w:type="spellEnd"/>
            <w:r w:rsidRPr="00470514">
              <w:rPr>
                <w:szCs w:val="21"/>
              </w:rPr>
              <w:t>…</w:t>
            </w:r>
            <w:r w:rsidRPr="00470514">
              <w:rPr>
                <w:rFonts w:hint="eastAsia"/>
                <w:szCs w:val="21"/>
              </w:rPr>
              <w:t>1024</w:t>
            </w:r>
          </w:p>
        </w:tc>
        <w:tc>
          <w:tcPr>
            <w:tcW w:w="1748" w:type="pct"/>
          </w:tcPr>
          <w:p w:rsidR="00CE0E41" w:rsidRPr="00470514" w:rsidRDefault="00CE0E41" w:rsidP="00FD5D7C">
            <w:pPr>
              <w:rPr>
                <w:szCs w:val="21"/>
              </w:rPr>
            </w:pPr>
            <w:r w:rsidRPr="00470514">
              <w:rPr>
                <w:rFonts w:hint="eastAsia"/>
                <w:szCs w:val="21"/>
              </w:rPr>
              <w:t>Issuer Script Data which is contained in the host response message. (value of tag 71)</w:t>
            </w:r>
          </w:p>
        </w:tc>
      </w:tr>
      <w:tr w:rsidR="00CE0E41" w:rsidRPr="00477465" w:rsidTr="00CE0E41">
        <w:tc>
          <w:tcPr>
            <w:tcW w:w="832" w:type="pct"/>
          </w:tcPr>
          <w:p w:rsidR="00CE0E41" w:rsidRPr="00470514" w:rsidRDefault="00CE0E41" w:rsidP="00FD5D7C">
            <w:pPr>
              <w:jc w:val="center"/>
              <w:rPr>
                <w:szCs w:val="21"/>
              </w:rPr>
            </w:pPr>
            <w:r>
              <w:rPr>
                <w:rFonts w:hint="eastAsia"/>
                <w:szCs w:val="21"/>
              </w:rPr>
              <w:t>72</w:t>
            </w:r>
          </w:p>
        </w:tc>
        <w:tc>
          <w:tcPr>
            <w:tcW w:w="896" w:type="pct"/>
          </w:tcPr>
          <w:p w:rsidR="00CE0E41" w:rsidRPr="00477465" w:rsidRDefault="00CE0E41" w:rsidP="00FD5D7C">
            <w:pPr>
              <w:jc w:val="center"/>
              <w:rPr>
                <w:szCs w:val="21"/>
              </w:rPr>
            </w:pPr>
            <w:r w:rsidRPr="00470514">
              <w:rPr>
                <w:rFonts w:hint="eastAsia"/>
                <w:szCs w:val="21"/>
              </w:rPr>
              <w:t>Issuer Script Data 2</w:t>
            </w:r>
          </w:p>
        </w:tc>
        <w:tc>
          <w:tcPr>
            <w:tcW w:w="762" w:type="pct"/>
          </w:tcPr>
          <w:p w:rsidR="00CE0E41" w:rsidRPr="00477465" w:rsidRDefault="00CE0E41" w:rsidP="00FD5D7C">
            <w:pPr>
              <w:jc w:val="center"/>
              <w:rPr>
                <w:szCs w:val="21"/>
              </w:rPr>
            </w:pPr>
            <w:r>
              <w:rPr>
                <w:szCs w:val="21"/>
              </w:rPr>
              <w:t>C</w:t>
            </w:r>
          </w:p>
        </w:tc>
        <w:tc>
          <w:tcPr>
            <w:tcW w:w="762" w:type="pct"/>
          </w:tcPr>
          <w:p w:rsidR="00CE0E41" w:rsidRPr="00477465" w:rsidRDefault="00CE0E41" w:rsidP="00FD5D7C">
            <w:pPr>
              <w:jc w:val="center"/>
              <w:rPr>
                <w:szCs w:val="21"/>
              </w:rPr>
            </w:pPr>
            <w:proofErr w:type="spellStart"/>
            <w:r w:rsidRPr="00470514">
              <w:rPr>
                <w:rFonts w:hint="eastAsia"/>
                <w:szCs w:val="21"/>
              </w:rPr>
              <w:t>ans</w:t>
            </w:r>
            <w:proofErr w:type="spellEnd"/>
            <w:r w:rsidRPr="00470514">
              <w:rPr>
                <w:szCs w:val="21"/>
              </w:rPr>
              <w:t>…</w:t>
            </w:r>
            <w:r w:rsidRPr="00470514">
              <w:rPr>
                <w:rFonts w:hint="eastAsia"/>
                <w:szCs w:val="21"/>
              </w:rPr>
              <w:t>1024</w:t>
            </w:r>
          </w:p>
        </w:tc>
        <w:tc>
          <w:tcPr>
            <w:tcW w:w="1748" w:type="pct"/>
          </w:tcPr>
          <w:p w:rsidR="00CE0E41" w:rsidRPr="00477465" w:rsidRDefault="00CE0E41" w:rsidP="00FD5D7C">
            <w:pPr>
              <w:rPr>
                <w:szCs w:val="21"/>
              </w:rPr>
            </w:pPr>
            <w:r w:rsidRPr="00470514">
              <w:rPr>
                <w:rFonts w:hint="eastAsia"/>
                <w:szCs w:val="21"/>
              </w:rPr>
              <w:t>Issuer Script Data which is contained in the host response message. (value of tag 72)</w:t>
            </w:r>
          </w:p>
        </w:tc>
      </w:tr>
      <w:tr w:rsidR="00CE0E41" w:rsidRPr="00477465" w:rsidTr="00CE0E41">
        <w:tc>
          <w:tcPr>
            <w:tcW w:w="832" w:type="pct"/>
          </w:tcPr>
          <w:p w:rsidR="00CE0E41" w:rsidRPr="00470514" w:rsidRDefault="00C26D65" w:rsidP="00FD5D7C">
            <w:pPr>
              <w:jc w:val="center"/>
              <w:rPr>
                <w:szCs w:val="21"/>
              </w:rPr>
            </w:pPr>
            <w:r>
              <w:rPr>
                <w:szCs w:val="21"/>
              </w:rPr>
              <w:t>0308</w:t>
            </w:r>
          </w:p>
        </w:tc>
        <w:tc>
          <w:tcPr>
            <w:tcW w:w="896" w:type="pct"/>
          </w:tcPr>
          <w:p w:rsidR="00CE0E41" w:rsidRPr="00477465" w:rsidRDefault="00CE0E41" w:rsidP="00FD5D7C">
            <w:pPr>
              <w:jc w:val="center"/>
              <w:rPr>
                <w:szCs w:val="21"/>
              </w:rPr>
            </w:pPr>
            <w:r w:rsidRPr="00470514">
              <w:rPr>
                <w:rFonts w:hint="eastAsia"/>
                <w:szCs w:val="21"/>
              </w:rPr>
              <w:t>Online Authorization Result</w:t>
            </w:r>
          </w:p>
        </w:tc>
        <w:tc>
          <w:tcPr>
            <w:tcW w:w="762" w:type="pct"/>
          </w:tcPr>
          <w:p w:rsidR="00CE0E41" w:rsidRPr="00477465" w:rsidRDefault="00CE0E41" w:rsidP="00FD5D7C">
            <w:pPr>
              <w:jc w:val="center"/>
              <w:rPr>
                <w:szCs w:val="21"/>
              </w:rPr>
            </w:pPr>
            <w:r w:rsidRPr="00477465">
              <w:rPr>
                <w:szCs w:val="21"/>
              </w:rPr>
              <w:t>M</w:t>
            </w:r>
          </w:p>
        </w:tc>
        <w:tc>
          <w:tcPr>
            <w:tcW w:w="762" w:type="pct"/>
          </w:tcPr>
          <w:p w:rsidR="00CE0E41" w:rsidRPr="00477465" w:rsidRDefault="00CE0E41" w:rsidP="00FD5D7C">
            <w:pPr>
              <w:jc w:val="center"/>
              <w:rPr>
                <w:szCs w:val="21"/>
              </w:rPr>
            </w:pPr>
            <w:r>
              <w:rPr>
                <w:rFonts w:hint="eastAsia"/>
                <w:szCs w:val="21"/>
              </w:rPr>
              <w:t>N</w:t>
            </w:r>
            <w:r>
              <w:rPr>
                <w:szCs w:val="21"/>
              </w:rPr>
              <w:t xml:space="preserve"> </w:t>
            </w:r>
            <w:r>
              <w:rPr>
                <w:rFonts w:hint="eastAsia"/>
                <w:szCs w:val="21"/>
              </w:rPr>
              <w:t>1</w:t>
            </w:r>
          </w:p>
        </w:tc>
        <w:tc>
          <w:tcPr>
            <w:tcW w:w="1748" w:type="pct"/>
          </w:tcPr>
          <w:p w:rsidR="00CE0E41" w:rsidRPr="00470514" w:rsidRDefault="00CE0E41" w:rsidP="00FD5D7C">
            <w:pPr>
              <w:rPr>
                <w:szCs w:val="21"/>
              </w:rPr>
            </w:pPr>
            <w:r>
              <w:rPr>
                <w:szCs w:val="21"/>
              </w:rPr>
              <w:t xml:space="preserve">Only use for EMV contact. </w:t>
            </w:r>
            <w:r w:rsidRPr="00470514">
              <w:rPr>
                <w:rFonts w:hint="eastAsia"/>
                <w:szCs w:val="21"/>
              </w:rPr>
              <w:t>Indicate the result of online authorization</w:t>
            </w:r>
          </w:p>
          <w:p w:rsidR="00CE0E41" w:rsidRPr="00470514" w:rsidRDefault="00CE0E41" w:rsidP="00FD5D7C">
            <w:pPr>
              <w:rPr>
                <w:szCs w:val="21"/>
              </w:rPr>
            </w:pPr>
            <w:r w:rsidRPr="00470514">
              <w:rPr>
                <w:rFonts w:hint="eastAsia"/>
                <w:szCs w:val="21"/>
              </w:rPr>
              <w:t>0: transaction approved online</w:t>
            </w:r>
          </w:p>
          <w:p w:rsidR="00CE0E41" w:rsidRPr="00470514" w:rsidRDefault="00CE0E41" w:rsidP="00FD5D7C">
            <w:pPr>
              <w:rPr>
                <w:szCs w:val="21"/>
              </w:rPr>
            </w:pPr>
            <w:r w:rsidRPr="00470514">
              <w:rPr>
                <w:rFonts w:hint="eastAsia"/>
                <w:szCs w:val="21"/>
              </w:rPr>
              <w:t>1: transaction declined online</w:t>
            </w:r>
          </w:p>
          <w:p w:rsidR="00CE0E41" w:rsidRPr="00477465" w:rsidRDefault="00CE0E41" w:rsidP="00FD5D7C">
            <w:pPr>
              <w:rPr>
                <w:szCs w:val="21"/>
              </w:rPr>
            </w:pPr>
            <w:r w:rsidRPr="00470514">
              <w:rPr>
                <w:rFonts w:hint="eastAsia"/>
                <w:szCs w:val="21"/>
              </w:rPr>
              <w:t>2: connect host failed</w:t>
            </w:r>
          </w:p>
        </w:tc>
      </w:tr>
      <w:tr w:rsidR="00CE0E41" w:rsidTr="00CE0E41">
        <w:tc>
          <w:tcPr>
            <w:tcW w:w="832" w:type="pct"/>
          </w:tcPr>
          <w:p w:rsidR="00CE0E41" w:rsidRPr="00470514" w:rsidRDefault="00CE0E41" w:rsidP="00FD5D7C">
            <w:pPr>
              <w:jc w:val="center"/>
              <w:rPr>
                <w:szCs w:val="21"/>
              </w:rPr>
            </w:pPr>
            <w:r>
              <w:rPr>
                <w:rFonts w:hint="eastAsia"/>
                <w:szCs w:val="21"/>
              </w:rPr>
              <w:t>8A</w:t>
            </w:r>
          </w:p>
        </w:tc>
        <w:tc>
          <w:tcPr>
            <w:tcW w:w="896" w:type="pct"/>
          </w:tcPr>
          <w:p w:rsidR="00CE0E41" w:rsidRDefault="00CE0E41" w:rsidP="00FD5D7C">
            <w:pPr>
              <w:jc w:val="center"/>
              <w:rPr>
                <w:szCs w:val="21"/>
              </w:rPr>
            </w:pPr>
            <w:r w:rsidRPr="00470514">
              <w:rPr>
                <w:rFonts w:hint="eastAsia"/>
                <w:szCs w:val="21"/>
              </w:rPr>
              <w:t>Response Code</w:t>
            </w:r>
          </w:p>
        </w:tc>
        <w:tc>
          <w:tcPr>
            <w:tcW w:w="762" w:type="pct"/>
          </w:tcPr>
          <w:p w:rsidR="00CE0E41" w:rsidRPr="00477465" w:rsidRDefault="00CE0E41" w:rsidP="00FD5D7C">
            <w:pPr>
              <w:jc w:val="center"/>
              <w:rPr>
                <w:szCs w:val="21"/>
              </w:rPr>
            </w:pPr>
            <w:r>
              <w:rPr>
                <w:rFonts w:hint="eastAsia"/>
                <w:szCs w:val="21"/>
              </w:rPr>
              <w:t>M</w:t>
            </w:r>
          </w:p>
        </w:tc>
        <w:tc>
          <w:tcPr>
            <w:tcW w:w="762" w:type="pct"/>
          </w:tcPr>
          <w:p w:rsidR="00CE0E41" w:rsidRDefault="00CE0E41" w:rsidP="00FD5D7C">
            <w:pPr>
              <w:jc w:val="center"/>
              <w:rPr>
                <w:szCs w:val="21"/>
              </w:rPr>
            </w:pPr>
            <w:r w:rsidRPr="00470514">
              <w:rPr>
                <w:rFonts w:hint="eastAsia"/>
                <w:szCs w:val="21"/>
              </w:rPr>
              <w:t>ans2</w:t>
            </w:r>
          </w:p>
        </w:tc>
        <w:tc>
          <w:tcPr>
            <w:tcW w:w="1748" w:type="pct"/>
          </w:tcPr>
          <w:p w:rsidR="00CE0E41" w:rsidRPr="00470514" w:rsidRDefault="00CE0E41" w:rsidP="00FD5D7C">
            <w:pPr>
              <w:rPr>
                <w:szCs w:val="21"/>
              </w:rPr>
            </w:pPr>
            <w:r>
              <w:rPr>
                <w:szCs w:val="21"/>
              </w:rPr>
              <w:t xml:space="preserve">Only use for EMV contact. </w:t>
            </w:r>
            <w:r w:rsidRPr="00470514">
              <w:rPr>
                <w:rFonts w:hint="eastAsia"/>
                <w:szCs w:val="21"/>
              </w:rPr>
              <w:t>Host authorization response code</w:t>
            </w:r>
          </w:p>
        </w:tc>
      </w:tr>
      <w:tr w:rsidR="00CE0E41" w:rsidTr="00CE0E41">
        <w:tc>
          <w:tcPr>
            <w:tcW w:w="832" w:type="pct"/>
          </w:tcPr>
          <w:p w:rsidR="00CE0E41" w:rsidRPr="00470514" w:rsidRDefault="00CE0E41" w:rsidP="00FD5D7C">
            <w:pPr>
              <w:jc w:val="center"/>
              <w:rPr>
                <w:szCs w:val="21"/>
              </w:rPr>
            </w:pPr>
            <w:r>
              <w:rPr>
                <w:szCs w:val="21"/>
              </w:rPr>
              <w:t>89</w:t>
            </w:r>
          </w:p>
        </w:tc>
        <w:tc>
          <w:tcPr>
            <w:tcW w:w="896" w:type="pct"/>
          </w:tcPr>
          <w:p w:rsidR="00CE0E41" w:rsidRDefault="00CE0E41" w:rsidP="00FD5D7C">
            <w:pPr>
              <w:jc w:val="center"/>
              <w:rPr>
                <w:szCs w:val="21"/>
              </w:rPr>
            </w:pPr>
            <w:r w:rsidRPr="00470514">
              <w:rPr>
                <w:rFonts w:hint="eastAsia"/>
                <w:szCs w:val="21"/>
              </w:rPr>
              <w:t>Authorization Code</w:t>
            </w:r>
          </w:p>
        </w:tc>
        <w:tc>
          <w:tcPr>
            <w:tcW w:w="762" w:type="pct"/>
          </w:tcPr>
          <w:p w:rsidR="00CE0E41" w:rsidRPr="00477465" w:rsidRDefault="00CE0E41" w:rsidP="00FD5D7C">
            <w:pPr>
              <w:jc w:val="center"/>
              <w:rPr>
                <w:szCs w:val="21"/>
              </w:rPr>
            </w:pPr>
            <w:r>
              <w:rPr>
                <w:rFonts w:hint="eastAsia"/>
                <w:szCs w:val="21"/>
              </w:rPr>
              <w:t>M</w:t>
            </w:r>
          </w:p>
        </w:tc>
        <w:tc>
          <w:tcPr>
            <w:tcW w:w="762" w:type="pct"/>
          </w:tcPr>
          <w:p w:rsidR="00CE0E41" w:rsidRDefault="00CE0E41" w:rsidP="00FD5D7C">
            <w:pPr>
              <w:jc w:val="center"/>
              <w:rPr>
                <w:szCs w:val="21"/>
              </w:rPr>
            </w:pPr>
            <w:r w:rsidRPr="00470514">
              <w:rPr>
                <w:rFonts w:hint="eastAsia"/>
                <w:szCs w:val="21"/>
              </w:rPr>
              <w:t>ans6</w:t>
            </w:r>
          </w:p>
        </w:tc>
        <w:tc>
          <w:tcPr>
            <w:tcW w:w="1748" w:type="pct"/>
          </w:tcPr>
          <w:p w:rsidR="00CE0E41" w:rsidRPr="00470514" w:rsidRDefault="00CE0E41" w:rsidP="00FD5D7C">
            <w:pPr>
              <w:rPr>
                <w:szCs w:val="21"/>
              </w:rPr>
            </w:pPr>
            <w:r>
              <w:rPr>
                <w:szCs w:val="21"/>
              </w:rPr>
              <w:t xml:space="preserve">Only use for EMV contact. </w:t>
            </w:r>
            <w:r w:rsidRPr="00470514">
              <w:rPr>
                <w:szCs w:val="21"/>
              </w:rPr>
              <w:t>H</w:t>
            </w:r>
            <w:r w:rsidRPr="00470514">
              <w:rPr>
                <w:rFonts w:hint="eastAsia"/>
                <w:szCs w:val="21"/>
              </w:rPr>
              <w:t>ost authorization code</w:t>
            </w:r>
          </w:p>
        </w:tc>
      </w:tr>
    </w:tbl>
    <w:p w:rsidR="00F842A4" w:rsidRPr="00421239" w:rsidRDefault="00F842A4" w:rsidP="00F86AB0"/>
    <w:p w:rsidR="004C6030" w:rsidRPr="00A327AB" w:rsidRDefault="00DE6B3E" w:rsidP="00A327AB">
      <w:pPr>
        <w:pStyle w:val="2"/>
        <w:rPr>
          <w:color w:val="0070C0"/>
        </w:rPr>
      </w:pPr>
      <w:bookmarkStart w:id="3548" w:name="_Toc478130850"/>
      <w:r w:rsidRPr="00A327AB">
        <w:rPr>
          <w:rFonts w:hint="eastAsia"/>
          <w:color w:val="0070C0"/>
        </w:rPr>
        <w:t xml:space="preserve">Appendix </w:t>
      </w:r>
      <w:r w:rsidR="00396F7C">
        <w:rPr>
          <w:color w:val="0070C0"/>
        </w:rPr>
        <w:t>8</w:t>
      </w:r>
      <w:r w:rsidR="00EF25B7">
        <w:rPr>
          <w:color w:val="0070C0"/>
        </w:rPr>
        <w:t xml:space="preserve"> - </w:t>
      </w:r>
      <w:r w:rsidRPr="00A327AB">
        <w:rPr>
          <w:rFonts w:hint="eastAsia"/>
          <w:color w:val="0070C0"/>
        </w:rPr>
        <w:t>EMV T</w:t>
      </w:r>
      <w:r w:rsidRPr="00A327AB">
        <w:rPr>
          <w:color w:val="0070C0"/>
        </w:rPr>
        <w:t>AGs</w:t>
      </w:r>
      <w:bookmarkEnd w:id="3548"/>
    </w:p>
    <w:p w:rsidR="00DE6B3E" w:rsidRDefault="00DE6B3E" w:rsidP="00A327AB">
      <w:pPr>
        <w:pStyle w:val="3"/>
        <w:numPr>
          <w:ilvl w:val="0"/>
          <w:numId w:val="0"/>
        </w:numPr>
        <w:ind w:left="420" w:hanging="420"/>
      </w:pPr>
      <w:bookmarkStart w:id="3549" w:name="_Toc478130851"/>
      <w:r>
        <w:rPr>
          <w:rFonts w:hint="eastAsia"/>
        </w:rPr>
        <w:t xml:space="preserve">EMV TAGs can be </w:t>
      </w:r>
      <w:r>
        <w:t xml:space="preserve">accessed after </w:t>
      </w:r>
      <w:proofErr w:type="spellStart"/>
      <w:r w:rsidR="00571D3B">
        <w:t>StartTransaction</w:t>
      </w:r>
      <w:proofErr w:type="spellEnd"/>
      <w:r w:rsidR="00A047FC">
        <w:t>:</w:t>
      </w:r>
      <w:bookmarkEnd w:id="354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 w:type="dxa"/>
          <w:left w:w="101" w:type="dxa"/>
          <w:bottom w:w="14" w:type="dxa"/>
          <w:right w:w="101" w:type="dxa"/>
        </w:tblCellMar>
        <w:tblLook w:val="01E0" w:firstRow="1" w:lastRow="1" w:firstColumn="1" w:lastColumn="1" w:noHBand="0" w:noVBand="0"/>
      </w:tblPr>
      <w:tblGrid>
        <w:gridCol w:w="1833"/>
        <w:gridCol w:w="6453"/>
      </w:tblGrid>
      <w:tr w:rsidR="00BA21B9" w:rsidRPr="00A7682F" w:rsidTr="00BA21B9">
        <w:trPr>
          <w:trHeight w:val="218"/>
          <w:tblHeader/>
          <w:jc w:val="center"/>
        </w:trPr>
        <w:tc>
          <w:tcPr>
            <w:tcW w:w="1833"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586B4B" w:rsidRPr="002A7CBC" w:rsidRDefault="00586B4B" w:rsidP="00586B4B">
            <w:pPr>
              <w:rPr>
                <w:rFonts w:ascii="Arial" w:eastAsia="Arial Unicode MS" w:hAnsi="Arial" w:cs="Arial"/>
                <w:bCs/>
                <w:color w:val="E7E6E6" w:themeColor="background2"/>
                <w:sz w:val="20"/>
                <w:szCs w:val="20"/>
              </w:rPr>
            </w:pPr>
            <w:r w:rsidRPr="002A7CBC">
              <w:rPr>
                <w:rFonts w:ascii="Arial" w:eastAsia="Arial Unicode MS" w:hAnsi="Arial" w:cs="Arial"/>
                <w:bCs/>
                <w:color w:val="E7E6E6" w:themeColor="background2"/>
                <w:sz w:val="20"/>
                <w:szCs w:val="20"/>
              </w:rPr>
              <w:t>Tag Identifier</w:t>
            </w:r>
          </w:p>
        </w:tc>
        <w:tc>
          <w:tcPr>
            <w:tcW w:w="6453" w:type="dxa"/>
            <w:tcBorders>
              <w:top w:val="single" w:sz="8" w:space="0" w:color="auto"/>
              <w:left w:val="single" w:sz="8" w:space="0" w:color="auto"/>
              <w:bottom w:val="single" w:sz="8" w:space="0" w:color="auto"/>
              <w:right w:val="single" w:sz="8" w:space="0" w:color="auto"/>
              <w:tl2br w:val="nil"/>
              <w:tr2bl w:val="nil"/>
            </w:tcBorders>
            <w:shd w:val="clear" w:color="auto" w:fill="5B9BD5" w:themeFill="accent1"/>
            <w:tcMar>
              <w:left w:w="101" w:type="dxa"/>
              <w:right w:w="101" w:type="dxa"/>
            </w:tcMar>
          </w:tcPr>
          <w:p w:rsidR="00586B4B" w:rsidRPr="002A7CBC" w:rsidRDefault="00586B4B" w:rsidP="00586B4B">
            <w:pPr>
              <w:rPr>
                <w:rFonts w:ascii="Arial" w:eastAsia="Arial Unicode MS" w:hAnsi="Arial" w:cs="Arial"/>
                <w:bCs/>
                <w:color w:val="E7E6E6" w:themeColor="background2"/>
                <w:sz w:val="20"/>
                <w:szCs w:val="20"/>
              </w:rPr>
            </w:pPr>
            <w:r w:rsidRPr="002A7CBC">
              <w:rPr>
                <w:rFonts w:ascii="Arial" w:eastAsia="Arial Unicode MS" w:hAnsi="Arial" w:cs="Arial"/>
                <w:bCs/>
                <w:color w:val="E7E6E6" w:themeColor="background2"/>
                <w:sz w:val="20"/>
                <w:szCs w:val="20"/>
              </w:rPr>
              <w:t>Description</w:t>
            </w:r>
          </w:p>
        </w:tc>
      </w:tr>
      <w:tr w:rsidR="00586B4B" w:rsidRPr="00586B4B" w:rsidTr="00586B4B">
        <w:trPr>
          <w:trHeight w:val="308"/>
          <w:jc w:val="center"/>
        </w:trPr>
        <w:tc>
          <w:tcPr>
            <w:tcW w:w="1833" w:type="dxa"/>
            <w:shd w:val="clear" w:color="auto" w:fill="auto"/>
            <w:tcMar>
              <w:left w:w="101" w:type="dxa"/>
              <w:right w:w="101" w:type="dxa"/>
            </w:tcMar>
          </w:tcPr>
          <w:p w:rsidR="00586B4B" w:rsidRPr="00586B4B" w:rsidRDefault="00586B4B" w:rsidP="00586B4B">
            <w:r w:rsidRPr="00586B4B">
              <w:t>4F</w:t>
            </w:r>
          </w:p>
        </w:tc>
        <w:tc>
          <w:tcPr>
            <w:tcW w:w="6453" w:type="dxa"/>
            <w:shd w:val="clear" w:color="auto" w:fill="auto"/>
            <w:tcMar>
              <w:left w:w="101" w:type="dxa"/>
              <w:right w:w="101" w:type="dxa"/>
            </w:tcMar>
          </w:tcPr>
          <w:p w:rsidR="00586B4B" w:rsidRPr="00586B4B" w:rsidRDefault="00586B4B" w:rsidP="00BA21B9">
            <w:pPr>
              <w:tabs>
                <w:tab w:val="left" w:pos="3705"/>
              </w:tabs>
            </w:pPr>
            <w:r w:rsidRPr="00586B4B">
              <w:t>Application Identifier</w:t>
            </w:r>
            <w:r w:rsidR="00BA21B9">
              <w:tab/>
            </w:r>
          </w:p>
        </w:tc>
      </w:tr>
      <w:tr w:rsidR="00586B4B" w:rsidRPr="00586B4B" w:rsidTr="00586B4B">
        <w:trPr>
          <w:trHeight w:val="288"/>
          <w:jc w:val="center"/>
        </w:trPr>
        <w:tc>
          <w:tcPr>
            <w:tcW w:w="1833" w:type="dxa"/>
            <w:shd w:val="clear" w:color="auto" w:fill="auto"/>
            <w:tcMar>
              <w:left w:w="101" w:type="dxa"/>
              <w:right w:w="101" w:type="dxa"/>
            </w:tcMar>
          </w:tcPr>
          <w:p w:rsidR="00586B4B" w:rsidRPr="00586B4B" w:rsidRDefault="00586B4B" w:rsidP="00586B4B">
            <w:r w:rsidRPr="00586B4B">
              <w:t>9F12</w:t>
            </w:r>
          </w:p>
        </w:tc>
        <w:tc>
          <w:tcPr>
            <w:tcW w:w="6453" w:type="dxa"/>
            <w:shd w:val="clear" w:color="auto" w:fill="auto"/>
            <w:tcMar>
              <w:left w:w="101" w:type="dxa"/>
              <w:right w:w="101" w:type="dxa"/>
            </w:tcMar>
          </w:tcPr>
          <w:p w:rsidR="00586B4B" w:rsidRPr="00586B4B" w:rsidRDefault="00586B4B" w:rsidP="00586B4B">
            <w:r w:rsidRPr="00586B4B">
              <w:t>Application preferred Name</w:t>
            </w:r>
          </w:p>
        </w:tc>
      </w:tr>
      <w:tr w:rsidR="00586B4B" w:rsidRPr="00586B4B" w:rsidTr="00586B4B">
        <w:trPr>
          <w:trHeight w:val="288"/>
          <w:jc w:val="center"/>
        </w:trPr>
        <w:tc>
          <w:tcPr>
            <w:tcW w:w="1833" w:type="dxa"/>
            <w:shd w:val="clear" w:color="auto" w:fill="auto"/>
            <w:tcMar>
              <w:left w:w="101" w:type="dxa"/>
              <w:right w:w="101" w:type="dxa"/>
            </w:tcMar>
          </w:tcPr>
          <w:p w:rsidR="00586B4B" w:rsidRPr="00586B4B" w:rsidRDefault="00586B4B" w:rsidP="00586B4B">
            <w:r w:rsidRPr="00586B4B">
              <w:t>50</w:t>
            </w:r>
          </w:p>
        </w:tc>
        <w:tc>
          <w:tcPr>
            <w:tcW w:w="6453" w:type="dxa"/>
            <w:shd w:val="clear" w:color="auto" w:fill="auto"/>
            <w:tcMar>
              <w:left w:w="101" w:type="dxa"/>
              <w:right w:w="101" w:type="dxa"/>
            </w:tcMar>
          </w:tcPr>
          <w:p w:rsidR="00586B4B" w:rsidRPr="00586B4B" w:rsidRDefault="00586B4B" w:rsidP="00586B4B">
            <w:r w:rsidRPr="00586B4B">
              <w:t>Application Label</w:t>
            </w:r>
          </w:p>
        </w:tc>
      </w:tr>
      <w:tr w:rsidR="00586B4B" w:rsidRPr="00586B4B" w:rsidTr="00586B4B">
        <w:trPr>
          <w:trHeight w:val="428"/>
          <w:jc w:val="center"/>
        </w:trPr>
        <w:tc>
          <w:tcPr>
            <w:tcW w:w="1833" w:type="dxa"/>
            <w:shd w:val="clear" w:color="auto" w:fill="auto"/>
            <w:tcMar>
              <w:left w:w="101" w:type="dxa"/>
              <w:right w:w="101" w:type="dxa"/>
            </w:tcMar>
          </w:tcPr>
          <w:p w:rsidR="00586B4B" w:rsidRPr="00586B4B" w:rsidRDefault="00586B4B" w:rsidP="00586B4B">
            <w:r w:rsidRPr="00586B4B">
              <w:t>5F30</w:t>
            </w:r>
          </w:p>
        </w:tc>
        <w:tc>
          <w:tcPr>
            <w:tcW w:w="6453" w:type="dxa"/>
            <w:shd w:val="clear" w:color="auto" w:fill="auto"/>
            <w:tcMar>
              <w:left w:w="101" w:type="dxa"/>
              <w:right w:w="101" w:type="dxa"/>
            </w:tcMar>
          </w:tcPr>
          <w:p w:rsidR="00586B4B" w:rsidRPr="00586B4B" w:rsidRDefault="00586B4B" w:rsidP="00586B4B">
            <w:r w:rsidRPr="00586B4B">
              <w:t>Service Code</w:t>
            </w:r>
          </w:p>
        </w:tc>
      </w:tr>
      <w:tr w:rsidR="00586B4B" w:rsidRPr="00586B4B" w:rsidTr="00586B4B">
        <w:trPr>
          <w:trHeight w:val="288"/>
          <w:jc w:val="center"/>
        </w:trPr>
        <w:tc>
          <w:tcPr>
            <w:tcW w:w="1833" w:type="dxa"/>
            <w:shd w:val="clear" w:color="auto" w:fill="auto"/>
            <w:tcMar>
              <w:left w:w="101" w:type="dxa"/>
              <w:right w:w="101" w:type="dxa"/>
            </w:tcMar>
          </w:tcPr>
          <w:p w:rsidR="00586B4B" w:rsidRPr="00586B4B" w:rsidRDefault="00586B4B" w:rsidP="00586B4B">
            <w:r w:rsidRPr="00586B4B">
              <w:t>5F20</w:t>
            </w:r>
          </w:p>
        </w:tc>
        <w:tc>
          <w:tcPr>
            <w:tcW w:w="6453" w:type="dxa"/>
            <w:shd w:val="clear" w:color="auto" w:fill="auto"/>
            <w:tcMar>
              <w:left w:w="101" w:type="dxa"/>
              <w:right w:w="101" w:type="dxa"/>
            </w:tcMar>
          </w:tcPr>
          <w:p w:rsidR="00586B4B" w:rsidRPr="00586B4B" w:rsidRDefault="00586B4B" w:rsidP="00586B4B">
            <w:r w:rsidRPr="00586B4B">
              <w:t>Cardholder Name</w:t>
            </w:r>
          </w:p>
        </w:tc>
      </w:tr>
      <w:tr w:rsidR="00586B4B" w:rsidRPr="00586B4B" w:rsidTr="00586B4B">
        <w:trPr>
          <w:trHeight w:val="288"/>
          <w:jc w:val="center"/>
        </w:trPr>
        <w:tc>
          <w:tcPr>
            <w:tcW w:w="1833" w:type="dxa"/>
            <w:shd w:val="clear" w:color="auto" w:fill="auto"/>
            <w:tcMar>
              <w:left w:w="101" w:type="dxa"/>
              <w:right w:w="101" w:type="dxa"/>
            </w:tcMar>
          </w:tcPr>
          <w:p w:rsidR="00586B4B" w:rsidRPr="00586B4B" w:rsidRDefault="00586B4B" w:rsidP="00586B4B">
            <w:r w:rsidRPr="00586B4B">
              <w:t>57</w:t>
            </w:r>
          </w:p>
        </w:tc>
        <w:tc>
          <w:tcPr>
            <w:tcW w:w="6453" w:type="dxa"/>
            <w:shd w:val="clear" w:color="auto" w:fill="auto"/>
            <w:tcMar>
              <w:left w:w="101" w:type="dxa"/>
              <w:right w:w="101" w:type="dxa"/>
            </w:tcMar>
          </w:tcPr>
          <w:p w:rsidR="00586B4B" w:rsidRPr="00586B4B" w:rsidRDefault="00586B4B" w:rsidP="00586B4B">
            <w:r w:rsidRPr="00586B4B">
              <w:t xml:space="preserve">Track 2 Equivalent </w:t>
            </w:r>
          </w:p>
          <w:p w:rsidR="00586B4B" w:rsidRPr="00586B4B" w:rsidRDefault="00586B4B" w:rsidP="00586B4B">
            <w:r w:rsidRPr="00586B4B">
              <w:t xml:space="preserve">Primary Account Number </w:t>
            </w:r>
          </w:p>
          <w:p w:rsidR="00586B4B" w:rsidRPr="00586B4B" w:rsidRDefault="00586B4B" w:rsidP="00586B4B">
            <w:r w:rsidRPr="00586B4B">
              <w:t>Field Separator (Hex 'D')</w:t>
            </w:r>
          </w:p>
          <w:p w:rsidR="00586B4B" w:rsidRPr="00586B4B" w:rsidRDefault="00586B4B" w:rsidP="00586B4B">
            <w:r w:rsidRPr="00586B4B">
              <w:t>Expiration Date (YYMM)</w:t>
            </w:r>
          </w:p>
          <w:p w:rsidR="00586B4B" w:rsidRPr="00586B4B" w:rsidRDefault="00586B4B" w:rsidP="00586B4B">
            <w:r w:rsidRPr="00586B4B">
              <w:t>Service Code</w:t>
            </w:r>
          </w:p>
          <w:p w:rsidR="00586B4B" w:rsidRPr="00586B4B" w:rsidRDefault="00586B4B" w:rsidP="00586B4B">
            <w:r w:rsidRPr="00586B4B">
              <w:t>Discretionary Data (defined by individual payment systems)</w:t>
            </w:r>
          </w:p>
          <w:p w:rsidR="00586B4B" w:rsidRPr="00586B4B" w:rsidRDefault="00586B4B" w:rsidP="00586B4B">
            <w:r w:rsidRPr="00586B4B">
              <w:t>Pad with one Hex 'F' if needed to ensure whole bytes</w:t>
            </w:r>
          </w:p>
        </w:tc>
      </w:tr>
      <w:tr w:rsidR="00586B4B" w:rsidRPr="00586B4B" w:rsidTr="00586B4B">
        <w:trPr>
          <w:trHeight w:val="288"/>
          <w:jc w:val="center"/>
        </w:trPr>
        <w:tc>
          <w:tcPr>
            <w:tcW w:w="1833" w:type="dxa"/>
            <w:shd w:val="clear" w:color="auto" w:fill="auto"/>
            <w:tcMar>
              <w:left w:w="101" w:type="dxa"/>
              <w:right w:w="101" w:type="dxa"/>
            </w:tcMar>
          </w:tcPr>
          <w:p w:rsidR="00586B4B" w:rsidRPr="00586B4B" w:rsidRDefault="00586B4B" w:rsidP="00586B4B">
            <w:r w:rsidRPr="00586B4B">
              <w:t>5A</w:t>
            </w:r>
          </w:p>
        </w:tc>
        <w:tc>
          <w:tcPr>
            <w:tcW w:w="6453" w:type="dxa"/>
            <w:shd w:val="clear" w:color="auto" w:fill="auto"/>
            <w:tcMar>
              <w:left w:w="101" w:type="dxa"/>
              <w:right w:w="101" w:type="dxa"/>
            </w:tcMar>
          </w:tcPr>
          <w:p w:rsidR="00586B4B" w:rsidRPr="00586B4B" w:rsidRDefault="00586B4B" w:rsidP="00586B4B">
            <w:r w:rsidRPr="00586B4B">
              <w:t>Application Primary Account Number</w:t>
            </w:r>
          </w:p>
        </w:tc>
      </w:tr>
      <w:tr w:rsidR="00586B4B" w:rsidRPr="00586B4B" w:rsidTr="00586B4B">
        <w:trPr>
          <w:trHeight w:val="288"/>
          <w:jc w:val="center"/>
        </w:trPr>
        <w:tc>
          <w:tcPr>
            <w:tcW w:w="1833" w:type="dxa"/>
            <w:shd w:val="clear" w:color="auto" w:fill="auto"/>
            <w:tcMar>
              <w:left w:w="101" w:type="dxa"/>
              <w:right w:w="101" w:type="dxa"/>
            </w:tcMar>
          </w:tcPr>
          <w:p w:rsidR="00586B4B" w:rsidRPr="00586B4B" w:rsidRDefault="00586B4B" w:rsidP="00586B4B">
            <w:r w:rsidRPr="00586B4B">
              <w:t>5F24</w:t>
            </w:r>
          </w:p>
        </w:tc>
        <w:tc>
          <w:tcPr>
            <w:tcW w:w="6453" w:type="dxa"/>
            <w:shd w:val="clear" w:color="auto" w:fill="auto"/>
            <w:tcMar>
              <w:left w:w="101" w:type="dxa"/>
              <w:right w:w="101" w:type="dxa"/>
            </w:tcMar>
          </w:tcPr>
          <w:p w:rsidR="00586B4B" w:rsidRPr="00586B4B" w:rsidRDefault="00586B4B" w:rsidP="00586B4B">
            <w:r w:rsidRPr="00586B4B">
              <w:t>Application Expiry Date</w:t>
            </w:r>
          </w:p>
        </w:tc>
      </w:tr>
      <w:tr w:rsidR="00586B4B" w:rsidRPr="00586B4B" w:rsidTr="00586B4B">
        <w:trPr>
          <w:trHeight w:val="288"/>
          <w:jc w:val="center"/>
        </w:trPr>
        <w:tc>
          <w:tcPr>
            <w:tcW w:w="1833" w:type="dxa"/>
            <w:shd w:val="clear" w:color="auto" w:fill="auto"/>
            <w:tcMar>
              <w:left w:w="101" w:type="dxa"/>
              <w:right w:w="101" w:type="dxa"/>
            </w:tcMar>
          </w:tcPr>
          <w:p w:rsidR="00586B4B" w:rsidRPr="00586B4B" w:rsidRDefault="00586B4B" w:rsidP="00586B4B">
            <w:r w:rsidRPr="00586B4B">
              <w:lastRenderedPageBreak/>
              <w:t>5F34</w:t>
            </w:r>
          </w:p>
        </w:tc>
        <w:tc>
          <w:tcPr>
            <w:tcW w:w="6453" w:type="dxa"/>
            <w:shd w:val="clear" w:color="auto" w:fill="auto"/>
            <w:tcMar>
              <w:left w:w="101" w:type="dxa"/>
              <w:right w:w="101" w:type="dxa"/>
            </w:tcMar>
          </w:tcPr>
          <w:p w:rsidR="00586B4B" w:rsidRPr="00586B4B" w:rsidRDefault="00586B4B" w:rsidP="00586B4B">
            <w:r w:rsidRPr="00586B4B">
              <w:t>Application Primary account Number sequence number</w:t>
            </w:r>
          </w:p>
        </w:tc>
      </w:tr>
      <w:tr w:rsidR="00586B4B" w:rsidRPr="00586B4B" w:rsidTr="00586B4B">
        <w:trPr>
          <w:trHeight w:val="299"/>
          <w:jc w:val="center"/>
        </w:trPr>
        <w:tc>
          <w:tcPr>
            <w:tcW w:w="1833" w:type="dxa"/>
            <w:shd w:val="clear" w:color="auto" w:fill="auto"/>
            <w:tcMar>
              <w:left w:w="101" w:type="dxa"/>
              <w:right w:w="101" w:type="dxa"/>
            </w:tcMar>
          </w:tcPr>
          <w:p w:rsidR="00586B4B" w:rsidRPr="00586B4B" w:rsidRDefault="00586B4B" w:rsidP="00586B4B">
            <w:r w:rsidRPr="00586B4B">
              <w:t>5F25</w:t>
            </w:r>
          </w:p>
        </w:tc>
        <w:tc>
          <w:tcPr>
            <w:tcW w:w="6453" w:type="dxa"/>
            <w:shd w:val="clear" w:color="auto" w:fill="auto"/>
            <w:tcMar>
              <w:left w:w="101" w:type="dxa"/>
              <w:right w:w="101" w:type="dxa"/>
            </w:tcMar>
          </w:tcPr>
          <w:p w:rsidR="00586B4B" w:rsidRPr="00586B4B" w:rsidRDefault="00586B4B" w:rsidP="00586B4B">
            <w:r w:rsidRPr="00586B4B">
              <w:t xml:space="preserve">Application Effective Date </w:t>
            </w:r>
          </w:p>
        </w:tc>
      </w:tr>
      <w:tr w:rsidR="00586B4B" w:rsidRPr="00EA45F6" w:rsidTr="00586B4B">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95</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Terminal Verification Results</w:t>
            </w:r>
          </w:p>
        </w:tc>
      </w:tr>
      <w:tr w:rsidR="00586B4B" w:rsidRPr="00EA45F6" w:rsidTr="00586B4B">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9B</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Transaction Status Information</w:t>
            </w:r>
          </w:p>
        </w:tc>
      </w:tr>
      <w:tr w:rsidR="00586B4B" w:rsidRPr="00EA45F6" w:rsidTr="00586B4B">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9F27</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Cryptogram Information Data</w:t>
            </w:r>
          </w:p>
        </w:tc>
      </w:tr>
      <w:tr w:rsidR="00586B4B" w:rsidRPr="00EA45F6" w:rsidTr="00586B4B">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8A</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Authorization response Code</w:t>
            </w:r>
          </w:p>
        </w:tc>
      </w:tr>
      <w:tr w:rsidR="00586B4B" w:rsidRPr="00EA45F6" w:rsidTr="00586B4B">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9F26</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 xml:space="preserve">Cryptogram returned by the ICC in response of the GENERATE AC command </w:t>
            </w:r>
          </w:p>
        </w:tc>
      </w:tr>
      <w:tr w:rsidR="00586B4B" w:rsidRPr="00EA45F6" w:rsidTr="00586B4B">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9F36</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Application Transaction Counter</w:t>
            </w:r>
          </w:p>
          <w:p w:rsidR="00586B4B" w:rsidRPr="00586B4B" w:rsidRDefault="00586B4B" w:rsidP="00586B4B">
            <w:r w:rsidRPr="00586B4B">
              <w:t xml:space="preserve">Counter maintained by the application in the ICC (incrementing the ATC is managed by the ICC) </w:t>
            </w:r>
          </w:p>
        </w:tc>
      </w:tr>
      <w:tr w:rsidR="00586B4B" w:rsidRPr="00EA45F6" w:rsidTr="00586B4B">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9F10</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586B4B" w:rsidRPr="00586B4B" w:rsidRDefault="00586B4B" w:rsidP="00586B4B">
            <w:r w:rsidRPr="00586B4B">
              <w:t xml:space="preserve">Issuer Application Data </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9F41</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Transaction Sequence Counter from terminal</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9F02</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Amount Authorized</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9F03</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Amount (other) (TIP)</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5F36</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Transaction currency component</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9F1B</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Terminal Floor Limit</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9F1C</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Terminal Identification</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9F35</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Terminal Type</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9F1A</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Terminal Country Code</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5F2A</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Transaction Currency Code</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82</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Application Interchange Profile</w:t>
            </w:r>
          </w:p>
          <w:p w:rsidR="001E4389" w:rsidRPr="001E4389" w:rsidRDefault="001E4389" w:rsidP="001E4389">
            <w:r w:rsidRPr="001E4389">
              <w:t xml:space="preserve">Indicates the capabilities of the card to support specific functions in the application </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9F37</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Unpredictable Number</w:t>
            </w:r>
          </w:p>
          <w:p w:rsidR="001E4389" w:rsidRPr="001E4389" w:rsidRDefault="001E4389" w:rsidP="001E4389">
            <w:r w:rsidRPr="001E4389">
              <w:t xml:space="preserve">Value to provide variability and uniqueness to the generation of a cryptogram </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9C</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Transaction Type</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84</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Dedicated File Name</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9F09</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Application Version Number</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9F34</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CVM Cardholder verification Method Result</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9F07</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Application Usage Control</w:t>
            </w:r>
          </w:p>
          <w:p w:rsidR="001E4389" w:rsidRPr="001E4389" w:rsidRDefault="001E4389" w:rsidP="001E4389">
            <w:r w:rsidRPr="001E4389">
              <w:t xml:space="preserve">Indicates issuer‘s specified restrictions on the geographic usage and services allowed for the application </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9F0D</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Issuer Action Code-Default</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9F0E</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Issuer Action Code – Denial</w:t>
            </w:r>
          </w:p>
        </w:tc>
      </w:tr>
      <w:tr w:rsidR="001E4389" w:rsidRPr="00EA45F6" w:rsidTr="001E4389">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9F0F</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1E4389" w:rsidRPr="001E4389" w:rsidRDefault="001E4389" w:rsidP="001E4389">
            <w:r w:rsidRPr="001E4389">
              <w:t>Issuer Action Code – Online</w:t>
            </w:r>
          </w:p>
        </w:tc>
      </w:tr>
      <w:tr w:rsidR="0031186A" w:rsidRPr="00EA45F6" w:rsidTr="0031186A">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lastRenderedPageBreak/>
              <w:t>9F33</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Terminal Capabilities</w:t>
            </w:r>
          </w:p>
        </w:tc>
      </w:tr>
      <w:tr w:rsidR="0031186A" w:rsidRPr="00EA45F6" w:rsidTr="0031186A">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5F34</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Application PAN sequence Number</w:t>
            </w:r>
          </w:p>
        </w:tc>
      </w:tr>
      <w:tr w:rsidR="0031186A" w:rsidRPr="00EA45F6" w:rsidTr="0031186A">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9F39</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POS Entry Mode</w:t>
            </w:r>
          </w:p>
        </w:tc>
      </w:tr>
      <w:tr w:rsidR="0031186A" w:rsidRPr="00EA45F6" w:rsidTr="0031186A">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8E</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CVM List</w:t>
            </w:r>
          </w:p>
          <w:p w:rsidR="0031186A" w:rsidRPr="0031186A" w:rsidRDefault="0031186A" w:rsidP="0031186A">
            <w:r w:rsidRPr="0031186A">
              <w:t xml:space="preserve">Identifies a method of verification of the cardholder supported by the application </w:t>
            </w:r>
          </w:p>
        </w:tc>
      </w:tr>
      <w:tr w:rsidR="0031186A" w:rsidRPr="00EA45F6" w:rsidTr="0031186A">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5A</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Application Primary Account Number</w:t>
            </w:r>
          </w:p>
        </w:tc>
      </w:tr>
      <w:tr w:rsidR="0031186A" w:rsidRPr="00EA45F6" w:rsidTr="0031186A">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57</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 xml:space="preserve">Track 2 equivalent </w:t>
            </w:r>
          </w:p>
        </w:tc>
      </w:tr>
      <w:tr w:rsidR="0031186A" w:rsidRPr="00EA45F6" w:rsidTr="0031186A">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5F20 OR 9F0B</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Cardholder name or Extended</w:t>
            </w:r>
          </w:p>
        </w:tc>
      </w:tr>
      <w:tr w:rsidR="0031186A" w:rsidRPr="00EA45F6" w:rsidTr="0031186A">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9F1F</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Track 2 discretionary data</w:t>
            </w:r>
          </w:p>
        </w:tc>
      </w:tr>
      <w:tr w:rsidR="0031186A" w:rsidRPr="00EA45F6" w:rsidTr="0031186A">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9F7A</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VLP process indicator</w:t>
            </w:r>
          </w:p>
        </w:tc>
      </w:tr>
      <w:tr w:rsidR="0031186A" w:rsidRPr="00EA45F6" w:rsidTr="0031186A">
        <w:trPr>
          <w:trHeight w:val="288"/>
          <w:jc w:val="center"/>
        </w:trPr>
        <w:tc>
          <w:tcPr>
            <w:tcW w:w="183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9F74</w:t>
            </w:r>
          </w:p>
        </w:tc>
        <w:tc>
          <w:tcPr>
            <w:tcW w:w="6453" w:type="dxa"/>
            <w:tcBorders>
              <w:top w:val="single" w:sz="8" w:space="0" w:color="auto"/>
              <w:left w:val="single" w:sz="8" w:space="0" w:color="auto"/>
              <w:bottom w:val="single" w:sz="8" w:space="0" w:color="auto"/>
              <w:right w:val="single" w:sz="8" w:space="0" w:color="auto"/>
            </w:tcBorders>
            <w:shd w:val="clear" w:color="auto" w:fill="auto"/>
            <w:tcMar>
              <w:left w:w="101" w:type="dxa"/>
              <w:right w:w="101" w:type="dxa"/>
            </w:tcMar>
          </w:tcPr>
          <w:p w:rsidR="0031186A" w:rsidRPr="0031186A" w:rsidRDefault="0031186A" w:rsidP="0031186A">
            <w:r w:rsidRPr="0031186A">
              <w:t>VLP authorization code</w:t>
            </w:r>
          </w:p>
        </w:tc>
      </w:tr>
    </w:tbl>
    <w:p w:rsidR="00DE6B3E" w:rsidRPr="001E4389" w:rsidRDefault="00DE6B3E" w:rsidP="00DE6B3E"/>
    <w:p w:rsidR="00D27CD9" w:rsidRDefault="008912CD" w:rsidP="008912CD">
      <w:pPr>
        <w:pStyle w:val="3"/>
        <w:numPr>
          <w:ilvl w:val="0"/>
          <w:numId w:val="0"/>
        </w:numPr>
        <w:ind w:left="420" w:hanging="420"/>
      </w:pPr>
      <w:bookmarkStart w:id="3550" w:name="_Toc478130852"/>
      <w:r>
        <w:rPr>
          <w:rFonts w:hint="eastAsia"/>
        </w:rPr>
        <w:t xml:space="preserve">CLSS TAGs can be accessed after </w:t>
      </w:r>
      <w:proofErr w:type="spellStart"/>
      <w:r w:rsidR="00571D3B">
        <w:t>StartTransaction</w:t>
      </w:r>
      <w:bookmarkEnd w:id="3550"/>
      <w:proofErr w:type="spellEnd"/>
    </w:p>
    <w:p w:rsidR="008912CD" w:rsidRDefault="00AA28AE" w:rsidP="008912CD">
      <w:r>
        <w:t>…..</w:t>
      </w:r>
    </w:p>
    <w:p w:rsidR="00FB7C0C" w:rsidRDefault="00FB7C0C" w:rsidP="00FB7C0C">
      <w:pPr>
        <w:pStyle w:val="3"/>
        <w:numPr>
          <w:ilvl w:val="0"/>
          <w:numId w:val="0"/>
        </w:numPr>
        <w:ind w:left="420" w:hanging="420"/>
      </w:pPr>
      <w:bookmarkStart w:id="3551" w:name="_Toc478130853"/>
      <w:r>
        <w:t>EMV</w:t>
      </w:r>
      <w:r>
        <w:rPr>
          <w:rFonts w:hint="eastAsia"/>
        </w:rPr>
        <w:t xml:space="preserve"> TAGs can be accessed after </w:t>
      </w:r>
      <w:proofErr w:type="spellStart"/>
      <w:r w:rsidR="003E4A26">
        <w:t>Complete</w:t>
      </w:r>
      <w:r w:rsidR="00571D3B">
        <w:t>Transaction</w:t>
      </w:r>
      <w:bookmarkEnd w:id="3551"/>
      <w:proofErr w:type="spellEnd"/>
    </w:p>
    <w:p w:rsidR="00FB7C0C" w:rsidRDefault="00FB7C0C" w:rsidP="00FB7C0C">
      <w:pPr>
        <w:pStyle w:val="3"/>
        <w:numPr>
          <w:ilvl w:val="0"/>
          <w:numId w:val="0"/>
        </w:numPr>
        <w:ind w:left="420" w:hanging="420"/>
      </w:pPr>
      <w:bookmarkStart w:id="3552" w:name="_Toc478130854"/>
      <w:r>
        <w:rPr>
          <w:rFonts w:hint="eastAsia"/>
        </w:rPr>
        <w:t xml:space="preserve">CLSS TAGs can be accessed after </w:t>
      </w:r>
      <w:proofErr w:type="spellStart"/>
      <w:r w:rsidR="00571D3B">
        <w:t>CompleteTransaction</w:t>
      </w:r>
      <w:bookmarkEnd w:id="3552"/>
      <w:proofErr w:type="spellEnd"/>
    </w:p>
    <w:p w:rsidR="00FB7C0C" w:rsidRPr="00FB7C0C" w:rsidRDefault="00FB7C0C" w:rsidP="00FB7C0C"/>
    <w:p w:rsidR="00410297" w:rsidRDefault="00410297" w:rsidP="00410297">
      <w:pPr>
        <w:pStyle w:val="2"/>
        <w:rPr>
          <w:color w:val="0070C0"/>
        </w:rPr>
      </w:pPr>
      <w:bookmarkStart w:id="3553" w:name="_Toc478130855"/>
      <w:r w:rsidRPr="00A327AB">
        <w:rPr>
          <w:rFonts w:hint="eastAsia"/>
          <w:color w:val="0070C0"/>
        </w:rPr>
        <w:t xml:space="preserve">Appendix </w:t>
      </w:r>
      <w:r w:rsidR="00396F7C">
        <w:rPr>
          <w:color w:val="0070C0"/>
        </w:rPr>
        <w:t>9</w:t>
      </w:r>
      <w:r>
        <w:rPr>
          <w:color w:val="0070C0"/>
        </w:rPr>
        <w:t xml:space="preserve"> – Value attribute</w:t>
      </w:r>
      <w:bookmarkEnd w:id="3553"/>
    </w:p>
    <w:p w:rsidR="00410297" w:rsidRDefault="00410297" w:rsidP="00410297">
      <w:r w:rsidRPr="00410297">
        <w:t>Below are the EMV standard data formats:</w:t>
      </w:r>
    </w:p>
    <w:tbl>
      <w:tblPr>
        <w:tblStyle w:val="a5"/>
        <w:tblW w:w="0" w:type="auto"/>
        <w:tblLook w:val="04A0" w:firstRow="1" w:lastRow="0" w:firstColumn="1" w:lastColumn="0" w:noHBand="0" w:noVBand="1"/>
      </w:tblPr>
      <w:tblGrid>
        <w:gridCol w:w="704"/>
        <w:gridCol w:w="7592"/>
      </w:tblGrid>
      <w:tr w:rsidR="00E73BF9" w:rsidTr="00E73BF9">
        <w:tc>
          <w:tcPr>
            <w:tcW w:w="704" w:type="dxa"/>
            <w:vAlign w:val="center"/>
          </w:tcPr>
          <w:p w:rsidR="00E73BF9" w:rsidRPr="00410297" w:rsidRDefault="00E73BF9" w:rsidP="00E73BF9">
            <w:r w:rsidRPr="00410297">
              <w:t>a</w:t>
            </w:r>
          </w:p>
        </w:tc>
        <w:tc>
          <w:tcPr>
            <w:tcW w:w="7592" w:type="dxa"/>
            <w:vAlign w:val="center"/>
          </w:tcPr>
          <w:p w:rsidR="00E73BF9" w:rsidRPr="00410297" w:rsidRDefault="00E73BF9" w:rsidP="00E73BF9">
            <w:r w:rsidRPr="00410297">
              <w:t>Alphabetic data elements contain a single   character per byte. The permitted characters are alphabetic only (a to z and   A to Z, upper and lower case).</w:t>
            </w:r>
          </w:p>
        </w:tc>
      </w:tr>
      <w:tr w:rsidR="00E73BF9" w:rsidTr="00E73BF9">
        <w:tc>
          <w:tcPr>
            <w:tcW w:w="704" w:type="dxa"/>
            <w:vAlign w:val="center"/>
          </w:tcPr>
          <w:p w:rsidR="00E73BF9" w:rsidRPr="00410297" w:rsidRDefault="00E73BF9" w:rsidP="00E73BF9">
            <w:r w:rsidRPr="00410297">
              <w:t>an</w:t>
            </w:r>
          </w:p>
        </w:tc>
        <w:tc>
          <w:tcPr>
            <w:tcW w:w="7592" w:type="dxa"/>
            <w:vAlign w:val="center"/>
          </w:tcPr>
          <w:p w:rsidR="00E73BF9" w:rsidRPr="00410297" w:rsidRDefault="00E73BF9" w:rsidP="00E73BF9">
            <w:r w:rsidRPr="00410297">
              <w:t>Alphanumeric data elements contain a single   character per byte. The permitted characters are alphabetic (a to z and A to   Z, upper and lower case) and numeric (0 to 9).</w:t>
            </w:r>
          </w:p>
        </w:tc>
      </w:tr>
      <w:tr w:rsidR="00E73BF9" w:rsidTr="00E73BF9">
        <w:tc>
          <w:tcPr>
            <w:tcW w:w="704" w:type="dxa"/>
            <w:vAlign w:val="center"/>
          </w:tcPr>
          <w:p w:rsidR="00E73BF9" w:rsidRPr="00410297" w:rsidRDefault="00E73BF9" w:rsidP="00E73BF9">
            <w:proofErr w:type="spellStart"/>
            <w:r w:rsidRPr="00410297">
              <w:t>ans</w:t>
            </w:r>
            <w:proofErr w:type="spellEnd"/>
          </w:p>
        </w:tc>
        <w:tc>
          <w:tcPr>
            <w:tcW w:w="7592" w:type="dxa"/>
            <w:vAlign w:val="center"/>
          </w:tcPr>
          <w:p w:rsidR="00E73BF9" w:rsidRPr="00410297" w:rsidRDefault="00E73BF9" w:rsidP="00E73BF9">
            <w:r w:rsidRPr="00410297">
              <w:t>Alphanumeric Special data elements contain   a single character per byte. The permitted characters and their coding are   shown in the Common Character Set table in Annex B of Book 4. There is one   exception: The permitted characters for Application Preferred Name are the   non-control characters defined in the ISO/IEC 8859 part designated in the   Issuer Code Table Index associated with the Application Preferred Name.</w:t>
            </w:r>
          </w:p>
        </w:tc>
      </w:tr>
      <w:tr w:rsidR="00E73BF9" w:rsidTr="00E73BF9">
        <w:tc>
          <w:tcPr>
            <w:tcW w:w="704" w:type="dxa"/>
            <w:vAlign w:val="center"/>
          </w:tcPr>
          <w:p w:rsidR="00E73BF9" w:rsidRPr="00410297" w:rsidRDefault="00E73BF9" w:rsidP="00E73BF9">
            <w:r w:rsidRPr="00410297">
              <w:t>b</w:t>
            </w:r>
          </w:p>
        </w:tc>
        <w:tc>
          <w:tcPr>
            <w:tcW w:w="7592" w:type="dxa"/>
            <w:vAlign w:val="center"/>
          </w:tcPr>
          <w:p w:rsidR="00E73BF9" w:rsidRPr="00410297" w:rsidRDefault="00E73BF9" w:rsidP="00E73BF9">
            <w:r w:rsidRPr="00410297">
              <w:t xml:space="preserve">These data elements consist of either   unsigned binary numbers or bit combinations that are defined elsewhere in the   specification. Binary example: The Application </w:t>
            </w:r>
            <w:r w:rsidRPr="00410297">
              <w:lastRenderedPageBreak/>
              <w:t>Transaction Counter (ATC) is   defined as ―b‖ with a length of two   bytes. An ATC value of 19 is stored as Hex '00 13'.</w:t>
            </w:r>
          </w:p>
        </w:tc>
      </w:tr>
      <w:tr w:rsidR="00E73BF9" w:rsidTr="00E73BF9">
        <w:tc>
          <w:tcPr>
            <w:tcW w:w="704" w:type="dxa"/>
            <w:vAlign w:val="center"/>
          </w:tcPr>
          <w:p w:rsidR="00E73BF9" w:rsidRPr="00410297" w:rsidRDefault="00E73BF9" w:rsidP="00E73BF9">
            <w:proofErr w:type="spellStart"/>
            <w:r w:rsidRPr="00410297">
              <w:lastRenderedPageBreak/>
              <w:t>cn</w:t>
            </w:r>
            <w:proofErr w:type="spellEnd"/>
          </w:p>
        </w:tc>
        <w:tc>
          <w:tcPr>
            <w:tcW w:w="7592" w:type="dxa"/>
            <w:vAlign w:val="center"/>
          </w:tcPr>
          <w:p w:rsidR="00E73BF9" w:rsidRPr="00410297" w:rsidRDefault="00E73BF9" w:rsidP="00E73BF9">
            <w:r w:rsidRPr="00410297">
              <w:t>Compressed numeric data elements consist of   two numeric digits (having values in the range Hex '0'–'9') per byte. These   data elements are left justified and padded with trailing hexadecimal 'F's.   Example: The Application Primary Account Number (PAN) is defined as ―</w:t>
            </w:r>
            <w:proofErr w:type="spellStart"/>
            <w:r w:rsidRPr="00410297">
              <w:t>cn</w:t>
            </w:r>
            <w:proofErr w:type="spellEnd"/>
            <w:r w:rsidRPr="00410297">
              <w:t>‖ with a length of up to ten bytes. A value   of 1234567890123 may be stored in the Application PAN as Hex '12 34 56 78 90   12 3F FF' with a length of 8.</w:t>
            </w:r>
          </w:p>
        </w:tc>
      </w:tr>
      <w:tr w:rsidR="00E73BF9" w:rsidTr="00E73BF9">
        <w:tc>
          <w:tcPr>
            <w:tcW w:w="704" w:type="dxa"/>
            <w:vAlign w:val="center"/>
          </w:tcPr>
          <w:p w:rsidR="00E73BF9" w:rsidRPr="00410297" w:rsidRDefault="00E73BF9" w:rsidP="00E73BF9">
            <w:r w:rsidRPr="00410297">
              <w:t>n</w:t>
            </w:r>
          </w:p>
        </w:tc>
        <w:tc>
          <w:tcPr>
            <w:tcW w:w="7592" w:type="dxa"/>
            <w:vAlign w:val="center"/>
          </w:tcPr>
          <w:p w:rsidR="00E73BF9" w:rsidRPr="00410297" w:rsidRDefault="00E73BF9" w:rsidP="00E73BF9">
            <w:r w:rsidRPr="00410297">
              <w:t xml:space="preserve">Numeric data elements consist of two   numeric digits (having values in the range Hex '0' – '9') per byte. These   digits are right justified and padded with leading hexadecimal zeroes. Other   specifications sometimes refer to this data format as Binary Coded Decimal   (―BCD‖) or unsigned packed.   Example: Amount, </w:t>
            </w:r>
            <w:proofErr w:type="spellStart"/>
            <w:r w:rsidRPr="00410297">
              <w:t>Authorised</w:t>
            </w:r>
            <w:proofErr w:type="spellEnd"/>
            <w:r w:rsidRPr="00410297">
              <w:t xml:space="preserve"> (Numeric) is defined as ―n 12‖ with a length of six bytes. A value of   12345 is stored in Amount, </w:t>
            </w:r>
            <w:proofErr w:type="spellStart"/>
            <w:r w:rsidRPr="00410297">
              <w:t>Authorised</w:t>
            </w:r>
            <w:proofErr w:type="spellEnd"/>
            <w:r w:rsidRPr="00410297">
              <w:t xml:space="preserve"> (Numeric) as Hex '00 00 00 01 23 45'</w:t>
            </w:r>
          </w:p>
        </w:tc>
      </w:tr>
      <w:tr w:rsidR="00E73BF9" w:rsidTr="00E73BF9">
        <w:tc>
          <w:tcPr>
            <w:tcW w:w="704" w:type="dxa"/>
            <w:vAlign w:val="center"/>
          </w:tcPr>
          <w:p w:rsidR="00E73BF9" w:rsidRPr="00410297" w:rsidRDefault="00E73BF9" w:rsidP="00E73BF9">
            <w:r w:rsidRPr="00410297">
              <w:t>var.</w:t>
            </w:r>
          </w:p>
        </w:tc>
        <w:tc>
          <w:tcPr>
            <w:tcW w:w="7592" w:type="dxa"/>
            <w:vAlign w:val="center"/>
          </w:tcPr>
          <w:p w:rsidR="00E73BF9" w:rsidRPr="00410297" w:rsidRDefault="00E73BF9" w:rsidP="00E73BF9">
            <w:r w:rsidRPr="00410297">
              <w:t>Variable data elements are variable length   and may contain any bit combination. Additional information on the formats of   specific variable data elements is available elsewhere.</w:t>
            </w:r>
          </w:p>
        </w:tc>
      </w:tr>
    </w:tbl>
    <w:p w:rsidR="00FB7C0C" w:rsidRDefault="00FB7C0C" w:rsidP="008912CD"/>
    <w:p w:rsidR="0002043C" w:rsidRDefault="0002043C" w:rsidP="0002043C">
      <w:pPr>
        <w:pStyle w:val="2"/>
        <w:rPr>
          <w:color w:val="0070C0"/>
        </w:rPr>
      </w:pPr>
      <w:bookmarkStart w:id="3554" w:name="_Appendix_9_–"/>
      <w:bookmarkStart w:id="3555" w:name="_Toc478130856"/>
      <w:bookmarkEnd w:id="3554"/>
      <w:r w:rsidRPr="00A327AB">
        <w:rPr>
          <w:rFonts w:hint="eastAsia"/>
          <w:color w:val="0070C0"/>
        </w:rPr>
        <w:t xml:space="preserve">Appendix </w:t>
      </w:r>
      <w:r w:rsidR="00396F7C">
        <w:rPr>
          <w:color w:val="0070C0"/>
        </w:rPr>
        <w:t>10</w:t>
      </w:r>
      <w:r>
        <w:rPr>
          <w:color w:val="0070C0"/>
        </w:rPr>
        <w:t xml:space="preserve"> – </w:t>
      </w:r>
      <w:r w:rsidR="00CE06A0">
        <w:rPr>
          <w:color w:val="0070C0"/>
        </w:rPr>
        <w:t>File</w:t>
      </w:r>
      <w:r w:rsidR="00C52AE1">
        <w:rPr>
          <w:color w:val="0070C0"/>
        </w:rPr>
        <w:t xml:space="preserve"> type description for file</w:t>
      </w:r>
      <w:r w:rsidR="00CE06A0">
        <w:rPr>
          <w:color w:val="0070C0"/>
        </w:rPr>
        <w:t xml:space="preserve"> download</w:t>
      </w:r>
      <w:bookmarkEnd w:id="3555"/>
    </w:p>
    <w:p w:rsidR="008B466D" w:rsidRDefault="0058199D" w:rsidP="008B466D">
      <w:r>
        <w:rPr>
          <w:rFonts w:hint="eastAsia"/>
        </w:rPr>
        <w:t>Terminal supports file</w:t>
      </w:r>
      <w:r>
        <w:t xml:space="preserve"> with below suffix</w:t>
      </w:r>
      <w:r>
        <w:rPr>
          <w:rFonts w:hint="eastAsia"/>
        </w:rPr>
        <w:t xml:space="preserve"> in &lt;</w:t>
      </w:r>
      <w:proofErr w:type="spellStart"/>
      <w:r>
        <w:t>FileDownload</w:t>
      </w:r>
      <w:proofErr w:type="spellEnd"/>
      <w:r>
        <w:rPr>
          <w:rFonts w:hint="eastAsia"/>
        </w:rPr>
        <w:t>&gt;</w:t>
      </w:r>
      <w:r>
        <w:t xml:space="preserve"> API:</w:t>
      </w:r>
    </w:p>
    <w:p w:rsidR="0058199D" w:rsidRDefault="00CA2D5C" w:rsidP="008B466D">
      <w:r>
        <w:t>1) .</w:t>
      </w:r>
      <w:proofErr w:type="spellStart"/>
      <w:r>
        <w:t>ui</w:t>
      </w:r>
      <w:proofErr w:type="spellEnd"/>
      <w:r>
        <w:t xml:space="preserve"> : for UI layout file (XML format);</w:t>
      </w:r>
    </w:p>
    <w:p w:rsidR="00CA2D5C" w:rsidRDefault="00CA2D5C" w:rsidP="008B466D">
      <w:r>
        <w:t>2) .</w:t>
      </w:r>
      <w:proofErr w:type="spellStart"/>
      <w:r>
        <w:t>emv</w:t>
      </w:r>
      <w:proofErr w:type="spellEnd"/>
      <w:r>
        <w:t>: for EMV contact parameter file (XML format);</w:t>
      </w:r>
    </w:p>
    <w:p w:rsidR="00CA2D5C" w:rsidRDefault="00CA2D5C" w:rsidP="008B466D">
      <w:r>
        <w:t>3) .</w:t>
      </w:r>
      <w:proofErr w:type="spellStart"/>
      <w:r>
        <w:t>clss</w:t>
      </w:r>
      <w:proofErr w:type="spellEnd"/>
      <w:r>
        <w:t>: for EMV contactless parameter file (XML format);</w:t>
      </w:r>
    </w:p>
    <w:p w:rsidR="00CA2D5C" w:rsidRDefault="007436B4" w:rsidP="008B466D">
      <w:r>
        <w:t>4) .font: for font file (binary format);</w:t>
      </w:r>
    </w:p>
    <w:p w:rsidR="00856F14" w:rsidRDefault="007436B4" w:rsidP="008B466D">
      <w:r>
        <w:t>5)</w:t>
      </w:r>
      <w:r w:rsidR="007B4DBB">
        <w:t xml:space="preserve"> .so: </w:t>
      </w:r>
      <w:r w:rsidR="00B419C0">
        <w:t xml:space="preserve">only </w:t>
      </w:r>
      <w:r w:rsidR="007B4DBB">
        <w:t xml:space="preserve">for library file to the terminal with </w:t>
      </w:r>
      <w:proofErr w:type="spellStart"/>
      <w:r w:rsidR="00694D93">
        <w:t>P</w:t>
      </w:r>
      <w:r w:rsidR="007B4DBB">
        <w:t>rolin</w:t>
      </w:r>
      <w:proofErr w:type="spellEnd"/>
      <w:r w:rsidR="007B4DBB">
        <w:t xml:space="preserve"> platform</w:t>
      </w:r>
      <w:r w:rsidR="00B419C0">
        <w:t>, like d220;</w:t>
      </w:r>
    </w:p>
    <w:p w:rsidR="007B4DBB" w:rsidRDefault="00856F14" w:rsidP="00856F14">
      <w:pPr>
        <w:ind w:firstLine="420"/>
      </w:pPr>
      <w:r>
        <w:t>Note</w:t>
      </w:r>
      <w:r w:rsidR="00694D93">
        <w:t xml:space="preserve">: </w:t>
      </w:r>
      <w:r w:rsidR="00B419C0">
        <w:t>D180S is not support</w:t>
      </w:r>
      <w:r w:rsidR="00694D93">
        <w:t xml:space="preserve"> this kind of file</w:t>
      </w:r>
      <w:r w:rsidR="007B4DBB">
        <w:t>;</w:t>
      </w:r>
    </w:p>
    <w:p w:rsidR="00856F14" w:rsidRDefault="004D59DE" w:rsidP="008B466D">
      <w:r>
        <w:t>6) .bmp, .</w:t>
      </w:r>
      <w:proofErr w:type="spellStart"/>
      <w:r>
        <w:t>png</w:t>
      </w:r>
      <w:proofErr w:type="spellEnd"/>
      <w:r>
        <w:t>, .gif: for picture file</w:t>
      </w:r>
      <w:r w:rsidR="00856F14">
        <w:t xml:space="preserve">; </w:t>
      </w:r>
    </w:p>
    <w:p w:rsidR="00165EF2" w:rsidRDefault="00856F14" w:rsidP="00856F14">
      <w:pPr>
        <w:ind w:firstLineChars="200" w:firstLine="420"/>
      </w:pPr>
      <w:r>
        <w:t>Note: D180 only support .bmp format file;</w:t>
      </w:r>
    </w:p>
    <w:p w:rsidR="00F01276" w:rsidRPr="00301574" w:rsidRDefault="004D59DE" w:rsidP="008B466D">
      <w:pPr>
        <w:rPr>
          <w:strike/>
        </w:rPr>
      </w:pPr>
      <w:r w:rsidRPr="00301574">
        <w:rPr>
          <w:strike/>
        </w:rPr>
        <w:t>7</w:t>
      </w:r>
      <w:r w:rsidR="00F01276" w:rsidRPr="00301574">
        <w:rPr>
          <w:strike/>
        </w:rPr>
        <w:t>) .</w:t>
      </w:r>
      <w:r w:rsidR="00F50D56" w:rsidRPr="00301574">
        <w:rPr>
          <w:strike/>
        </w:rPr>
        <w:t>bin: for application</w:t>
      </w:r>
      <w:r w:rsidR="00A216D8" w:rsidRPr="00301574">
        <w:rPr>
          <w:strike/>
        </w:rPr>
        <w:t xml:space="preserve"> or monitor</w:t>
      </w:r>
      <w:r w:rsidR="00F50D56" w:rsidRPr="00301574">
        <w:rPr>
          <w:strike/>
        </w:rPr>
        <w:t xml:space="preserve"> file to the terminal with Monitor platform;</w:t>
      </w:r>
    </w:p>
    <w:p w:rsidR="00D66FDA" w:rsidRDefault="00D52FFB" w:rsidP="008B466D">
      <w:r>
        <w:rPr>
          <w:rFonts w:hint="eastAsia"/>
        </w:rPr>
        <w:t>7) .</w:t>
      </w:r>
      <w:r>
        <w:t>bin</w:t>
      </w:r>
      <w:r w:rsidR="00D66FDA">
        <w:rPr>
          <w:rFonts w:hint="eastAsia"/>
        </w:rPr>
        <w:t>: for application file to the terminal with monitor platform;</w:t>
      </w:r>
    </w:p>
    <w:p w:rsidR="00D66FDA" w:rsidRDefault="00D66FDA" w:rsidP="008B466D">
      <w:r>
        <w:t>8) .monitor: for monitor file to the terminal with monitor platform;</w:t>
      </w:r>
    </w:p>
    <w:p w:rsidR="00F50D56" w:rsidRDefault="00D66FDA" w:rsidP="008B466D">
      <w:r>
        <w:t>9</w:t>
      </w:r>
      <w:r w:rsidR="00F50D56">
        <w:t>) .</w:t>
      </w:r>
      <w:proofErr w:type="spellStart"/>
      <w:r w:rsidR="00DB6308">
        <w:t>aip</w:t>
      </w:r>
      <w:proofErr w:type="spellEnd"/>
      <w:r w:rsidR="00F50D56">
        <w:t xml:space="preserve">: for application file to the terminal with </w:t>
      </w:r>
      <w:proofErr w:type="spellStart"/>
      <w:r w:rsidR="00F50D56">
        <w:t>Prolin</w:t>
      </w:r>
      <w:proofErr w:type="spellEnd"/>
      <w:r w:rsidR="00F50D56">
        <w:t xml:space="preserve"> platform;</w:t>
      </w:r>
    </w:p>
    <w:p w:rsidR="00856F14" w:rsidRDefault="00D66FDA" w:rsidP="008B466D">
      <w:r>
        <w:t>10</w:t>
      </w:r>
      <w:r w:rsidR="00F50D56">
        <w:t>) .</w:t>
      </w:r>
      <w:proofErr w:type="spellStart"/>
      <w:r w:rsidR="007F7541">
        <w:t>lng</w:t>
      </w:r>
      <w:proofErr w:type="spellEnd"/>
      <w:r w:rsidR="007F7541">
        <w:t xml:space="preserve">: for translation file to the terminal with </w:t>
      </w:r>
      <w:proofErr w:type="spellStart"/>
      <w:r w:rsidR="007F7541">
        <w:t>Prolin</w:t>
      </w:r>
      <w:proofErr w:type="spellEnd"/>
      <w:r w:rsidR="007F7541">
        <w:t xml:space="preserve"> or Monitor platform;</w:t>
      </w:r>
    </w:p>
    <w:p w:rsidR="00A324C4" w:rsidRPr="0058199D" w:rsidRDefault="004D59DE" w:rsidP="008B466D">
      <w:r>
        <w:rPr>
          <w:rFonts w:hint="eastAsia"/>
        </w:rPr>
        <w:t>1</w:t>
      </w:r>
      <w:r w:rsidR="00D66FDA">
        <w:t>1</w:t>
      </w:r>
      <w:r w:rsidR="00332D27">
        <w:rPr>
          <w:rFonts w:hint="eastAsia"/>
        </w:rPr>
        <w:t xml:space="preserve">) </w:t>
      </w:r>
      <w:r w:rsidR="002445D4">
        <w:t>.</w:t>
      </w:r>
      <w:proofErr w:type="spellStart"/>
      <w:r w:rsidR="002445D4">
        <w:rPr>
          <w:rFonts w:hint="eastAsia"/>
        </w:rPr>
        <w:t>o</w:t>
      </w:r>
      <w:r w:rsidR="002445D4">
        <w:t>s</w:t>
      </w:r>
      <w:proofErr w:type="spellEnd"/>
      <w:r w:rsidR="00A324C4">
        <w:t xml:space="preserve">: for </w:t>
      </w:r>
      <w:proofErr w:type="spellStart"/>
      <w:r w:rsidR="00A324C4">
        <w:t>Prolin</w:t>
      </w:r>
      <w:proofErr w:type="spellEnd"/>
      <w:r w:rsidR="00A324C4">
        <w:t xml:space="preserve"> OS file;</w:t>
      </w:r>
    </w:p>
    <w:p w:rsidR="008B466D" w:rsidRPr="008B466D" w:rsidRDefault="008B466D" w:rsidP="008B466D"/>
    <w:p w:rsidR="00E24431" w:rsidRDefault="00332D27" w:rsidP="008912CD">
      <w:r w:rsidRPr="008E4C3C">
        <w:rPr>
          <w:rFonts w:hint="eastAsia"/>
          <w:b/>
        </w:rPr>
        <w:t>Attention</w:t>
      </w:r>
      <w:r>
        <w:rPr>
          <w:rFonts w:hint="eastAsia"/>
        </w:rPr>
        <w:t xml:space="preserve">: </w:t>
      </w:r>
    </w:p>
    <w:p w:rsidR="0002043C" w:rsidRDefault="00E24431" w:rsidP="008912CD">
      <w:r>
        <w:t xml:space="preserve">1. </w:t>
      </w:r>
      <w:r w:rsidR="00332D27">
        <w:rPr>
          <w:rFonts w:hint="eastAsia"/>
        </w:rPr>
        <w:t xml:space="preserve">If the </w:t>
      </w:r>
      <w:r w:rsidR="00CA4692">
        <w:t>name and suffix of the file</w:t>
      </w:r>
      <w:r w:rsidR="00A324C4">
        <w:t xml:space="preserve"> to be downloaded </w:t>
      </w:r>
      <w:r w:rsidR="005C0DE0">
        <w:t xml:space="preserve">is already exists in the terminal, then the new file shall </w:t>
      </w:r>
      <w:r w:rsidR="008E4C3C">
        <w:t>overwrite the file in the terminal;</w:t>
      </w:r>
    </w:p>
    <w:p w:rsidR="00E24431" w:rsidRPr="00FB7C0C" w:rsidRDefault="00E24431" w:rsidP="008912CD">
      <w:r>
        <w:t xml:space="preserve">2. If the file to be downloaded is application, monitor, </w:t>
      </w:r>
      <w:proofErr w:type="spellStart"/>
      <w:r w:rsidR="003A2D47">
        <w:t>Prolin</w:t>
      </w:r>
      <w:proofErr w:type="spellEnd"/>
      <w:r w:rsidR="003A2D47">
        <w:t xml:space="preserve"> OS, or font file, then the terminal shall reboot automatically after download successful;</w:t>
      </w:r>
    </w:p>
    <w:sectPr w:rsidR="00E24431" w:rsidRPr="00FB7C0C" w:rsidSect="00D71BCC">
      <w:headerReference w:type="default" r:id="rId40"/>
      <w:pgSz w:w="11906" w:h="16838"/>
      <w:pgMar w:top="1440" w:right="1800" w:bottom="1440" w:left="1800" w:header="851" w:footer="992" w:gutter="0"/>
      <w:cols w:space="425"/>
      <w:titlePg/>
      <w:docGrid w:type="lines" w:linePitch="312"/>
      <w:sectPrChange w:id="3556" w:author="ZhangYuan(张园/深圳)" w:date="2017-04-13T14:45:00Z">
        <w:sectPr w:rsidR="00E24431" w:rsidRPr="00FB7C0C" w:rsidSect="00D71BCC">
          <w:pgMar w:top="1440" w:right="1800" w:bottom="1440" w:left="1800" w:header="851" w:footer="992"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63C" w:rsidRDefault="00F1363C" w:rsidP="00A92348">
      <w:r>
        <w:separator/>
      </w:r>
    </w:p>
  </w:endnote>
  <w:endnote w:type="continuationSeparator" w:id="0">
    <w:p w:rsidR="00F1363C" w:rsidRDefault="00F1363C" w:rsidP="00A9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63C" w:rsidRDefault="00F1363C" w:rsidP="00A92348">
      <w:r>
        <w:separator/>
      </w:r>
    </w:p>
  </w:footnote>
  <w:footnote w:type="continuationSeparator" w:id="0">
    <w:p w:rsidR="00F1363C" w:rsidRDefault="00F1363C" w:rsidP="00A923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EC2" w:rsidRDefault="005D6EC2" w:rsidP="004D3A5D">
    <w:pPr>
      <w:pStyle w:val="a3"/>
      <w:jc w:val="both"/>
    </w:pPr>
    <w:r w:rsidRPr="00F511CD">
      <w:rPr>
        <w:noProof/>
      </w:rPr>
      <w:drawing>
        <wp:inline distT="0" distB="0" distL="0" distR="0" wp14:anchorId="13DA201F" wp14:editId="320EEF39">
          <wp:extent cx="876300" cy="561975"/>
          <wp:effectExtent l="19050" t="0" r="0" b="0"/>
          <wp:docPr id="1" name="图片 6" descr="PA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Xlogo"/>
                  <pic:cNvPicPr>
                    <a:picLocks noChangeAspect="1" noChangeArrowheads="1"/>
                  </pic:cNvPicPr>
                </pic:nvPicPr>
                <pic:blipFill>
                  <a:blip r:embed="rId1"/>
                  <a:srcRect/>
                  <a:stretch>
                    <a:fillRect/>
                  </a:stretch>
                </pic:blipFill>
                <pic:spPr bwMode="auto">
                  <a:xfrm>
                    <a:off x="0" y="0"/>
                    <a:ext cx="876300" cy="5619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31BF"/>
    <w:multiLevelType w:val="multilevel"/>
    <w:tmpl w:val="C012F1F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0BF358C"/>
    <w:multiLevelType w:val="hybridMultilevel"/>
    <w:tmpl w:val="D3A60752"/>
    <w:lvl w:ilvl="0" w:tplc="BDCA8E2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nsid w:val="16D34996"/>
    <w:multiLevelType w:val="hybridMultilevel"/>
    <w:tmpl w:val="A102793C"/>
    <w:lvl w:ilvl="0" w:tplc="C570DAAA">
      <w:start w:val="1"/>
      <w:numFmt w:val="bullet"/>
      <w:lvlText w:val=""/>
      <w:lvlJc w:val="left"/>
      <w:pPr>
        <w:ind w:left="420" w:hanging="420"/>
      </w:pPr>
      <w:rPr>
        <w:rFonts w:ascii="Wingdings" w:hAnsi="Wingdings" w:hint="default"/>
        <w:color w:val="4F81BD"/>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B2143F"/>
    <w:multiLevelType w:val="hybridMultilevel"/>
    <w:tmpl w:val="DFF4129A"/>
    <w:lvl w:ilvl="0" w:tplc="9CE21DD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8A6B0B"/>
    <w:multiLevelType w:val="multilevel"/>
    <w:tmpl w:val="9E28CAF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33D0C60"/>
    <w:multiLevelType w:val="hybridMultilevel"/>
    <w:tmpl w:val="1B608302"/>
    <w:lvl w:ilvl="0" w:tplc="7F9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532D74"/>
    <w:multiLevelType w:val="hybridMultilevel"/>
    <w:tmpl w:val="092E9D48"/>
    <w:lvl w:ilvl="0" w:tplc="7DBAB444">
      <w:start w:val="1"/>
      <w:numFmt w:val="decimal"/>
      <w:pStyle w:val="3"/>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964F9F"/>
    <w:multiLevelType w:val="multilevel"/>
    <w:tmpl w:val="C012F1F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9B30289"/>
    <w:multiLevelType w:val="hybridMultilevel"/>
    <w:tmpl w:val="1B76BC62"/>
    <w:lvl w:ilvl="0" w:tplc="AA668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EA3FEE"/>
    <w:multiLevelType w:val="multilevel"/>
    <w:tmpl w:val="2500C9C8"/>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2D640BB2"/>
    <w:multiLevelType w:val="hybridMultilevel"/>
    <w:tmpl w:val="AB04334E"/>
    <w:lvl w:ilvl="0" w:tplc="20BE737A">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nsid w:val="312C2107"/>
    <w:multiLevelType w:val="hybridMultilevel"/>
    <w:tmpl w:val="D6A4CFA2"/>
    <w:lvl w:ilvl="0" w:tplc="9C0AB14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E92C9C"/>
    <w:multiLevelType w:val="multilevel"/>
    <w:tmpl w:val="2500C9C8"/>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398261A7"/>
    <w:multiLevelType w:val="hybridMultilevel"/>
    <w:tmpl w:val="2206A052"/>
    <w:lvl w:ilvl="0" w:tplc="9710D92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9D1A53"/>
    <w:multiLevelType w:val="multilevel"/>
    <w:tmpl w:val="9956EC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16321DA"/>
    <w:multiLevelType w:val="multilevel"/>
    <w:tmpl w:val="2500C9C8"/>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4442537F"/>
    <w:multiLevelType w:val="hybridMultilevel"/>
    <w:tmpl w:val="26D2C2F2"/>
    <w:lvl w:ilvl="0" w:tplc="02548C6A">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7">
    <w:nsid w:val="49ED518E"/>
    <w:multiLevelType w:val="hybridMultilevel"/>
    <w:tmpl w:val="0CA4593A"/>
    <w:lvl w:ilvl="0" w:tplc="9F18D0D4">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8">
    <w:nsid w:val="4DB54C9D"/>
    <w:multiLevelType w:val="multilevel"/>
    <w:tmpl w:val="9956EC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F0424EF"/>
    <w:multiLevelType w:val="multilevel"/>
    <w:tmpl w:val="2500C9C8"/>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50116B11"/>
    <w:multiLevelType w:val="hybridMultilevel"/>
    <w:tmpl w:val="D166E2C2"/>
    <w:lvl w:ilvl="0" w:tplc="C570DAAA">
      <w:start w:val="1"/>
      <w:numFmt w:val="bullet"/>
      <w:lvlText w:val=""/>
      <w:lvlJc w:val="left"/>
      <w:pPr>
        <w:ind w:left="420" w:hanging="420"/>
      </w:pPr>
      <w:rPr>
        <w:rFonts w:ascii="Wingdings" w:hAnsi="Wingdings" w:hint="default"/>
        <w:color w:val="4F81BD"/>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1A026A2"/>
    <w:multiLevelType w:val="hybridMultilevel"/>
    <w:tmpl w:val="8E861836"/>
    <w:lvl w:ilvl="0" w:tplc="C570DAAA">
      <w:start w:val="1"/>
      <w:numFmt w:val="bullet"/>
      <w:lvlText w:val=""/>
      <w:lvlJc w:val="left"/>
      <w:pPr>
        <w:ind w:left="420" w:hanging="420"/>
      </w:pPr>
      <w:rPr>
        <w:rFonts w:ascii="Wingdings" w:hAnsi="Wingdings" w:hint="default"/>
        <w:color w:val="4F81BD"/>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7A75EDD"/>
    <w:multiLevelType w:val="multilevel"/>
    <w:tmpl w:val="0824948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5B4662B7"/>
    <w:multiLevelType w:val="multilevel"/>
    <w:tmpl w:val="9956EC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F3238F8"/>
    <w:multiLevelType w:val="hybridMultilevel"/>
    <w:tmpl w:val="C76286D8"/>
    <w:lvl w:ilvl="0" w:tplc="032E33D4">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5">
    <w:nsid w:val="5FBA350D"/>
    <w:multiLevelType w:val="multilevel"/>
    <w:tmpl w:val="C012F1F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3B721D0"/>
    <w:multiLevelType w:val="hybridMultilevel"/>
    <w:tmpl w:val="78FE4126"/>
    <w:lvl w:ilvl="0" w:tplc="C570DAAA">
      <w:start w:val="1"/>
      <w:numFmt w:val="bullet"/>
      <w:lvlText w:val=""/>
      <w:lvlJc w:val="left"/>
      <w:pPr>
        <w:ind w:left="420" w:hanging="420"/>
      </w:pPr>
      <w:rPr>
        <w:rFonts w:ascii="Wingdings" w:hAnsi="Wingdings" w:hint="default"/>
        <w:color w:val="4F81BD"/>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B323081"/>
    <w:multiLevelType w:val="multilevel"/>
    <w:tmpl w:val="C012F1F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11220FC"/>
    <w:multiLevelType w:val="multilevel"/>
    <w:tmpl w:val="C012F1F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3F72AE0"/>
    <w:multiLevelType w:val="multilevel"/>
    <w:tmpl w:val="C012F1F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EAA0145"/>
    <w:multiLevelType w:val="multilevel"/>
    <w:tmpl w:val="C012F1F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
  </w:num>
  <w:num w:numId="3">
    <w:abstractNumId w:val="5"/>
  </w:num>
  <w:num w:numId="4">
    <w:abstractNumId w:val="16"/>
  </w:num>
  <w:num w:numId="5">
    <w:abstractNumId w:val="24"/>
  </w:num>
  <w:num w:numId="6">
    <w:abstractNumId w:val="1"/>
  </w:num>
  <w:num w:numId="7">
    <w:abstractNumId w:val="17"/>
  </w:num>
  <w:num w:numId="8">
    <w:abstractNumId w:val="10"/>
  </w:num>
  <w:num w:numId="9">
    <w:abstractNumId w:val="20"/>
  </w:num>
  <w:num w:numId="10">
    <w:abstractNumId w:val="21"/>
  </w:num>
  <w:num w:numId="11">
    <w:abstractNumId w:val="15"/>
  </w:num>
  <w:num w:numId="12">
    <w:abstractNumId w:val="6"/>
  </w:num>
  <w:num w:numId="13">
    <w:abstractNumId w:val="26"/>
  </w:num>
  <w:num w:numId="14">
    <w:abstractNumId w:val="2"/>
  </w:num>
  <w:num w:numId="15">
    <w:abstractNumId w:val="8"/>
  </w:num>
  <w:num w:numId="16">
    <w:abstractNumId w:val="4"/>
  </w:num>
  <w:num w:numId="17">
    <w:abstractNumId w:val="23"/>
  </w:num>
  <w:num w:numId="18">
    <w:abstractNumId w:val="18"/>
  </w:num>
  <w:num w:numId="19">
    <w:abstractNumId w:val="14"/>
  </w:num>
  <w:num w:numId="20">
    <w:abstractNumId w:val="27"/>
  </w:num>
  <w:num w:numId="21">
    <w:abstractNumId w:val="7"/>
  </w:num>
  <w:num w:numId="22">
    <w:abstractNumId w:val="28"/>
  </w:num>
  <w:num w:numId="23">
    <w:abstractNumId w:val="29"/>
  </w:num>
  <w:num w:numId="24">
    <w:abstractNumId w:val="30"/>
  </w:num>
  <w:num w:numId="25">
    <w:abstractNumId w:val="0"/>
  </w:num>
  <w:num w:numId="26">
    <w:abstractNumId w:val="25"/>
  </w:num>
  <w:num w:numId="27">
    <w:abstractNumId w:val="9"/>
  </w:num>
  <w:num w:numId="28">
    <w:abstractNumId w:val="19"/>
  </w:num>
  <w:num w:numId="29">
    <w:abstractNumId w:val="12"/>
  </w:num>
  <w:num w:numId="30">
    <w:abstractNumId w:val="13"/>
  </w:num>
  <w:num w:numId="31">
    <w:abstractNumId w:val="6"/>
  </w:num>
  <w:num w:numId="32">
    <w:abstractNumId w:val="11"/>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IdMacAtCleanup w:val="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Yuan(张园/深圳)">
    <w15:presenceInfo w15:providerId="AD" w15:userId="S-1-5-21-1417001333-813497703-725345543-79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CD4"/>
    <w:rsid w:val="00000498"/>
    <w:rsid w:val="0000210A"/>
    <w:rsid w:val="000043B7"/>
    <w:rsid w:val="000075D6"/>
    <w:rsid w:val="00007E5A"/>
    <w:rsid w:val="0001316E"/>
    <w:rsid w:val="00014708"/>
    <w:rsid w:val="0001754E"/>
    <w:rsid w:val="00017AE7"/>
    <w:rsid w:val="00017B48"/>
    <w:rsid w:val="0002043C"/>
    <w:rsid w:val="000232FE"/>
    <w:rsid w:val="00027C70"/>
    <w:rsid w:val="00030DFC"/>
    <w:rsid w:val="000313A9"/>
    <w:rsid w:val="0003184E"/>
    <w:rsid w:val="00031AFA"/>
    <w:rsid w:val="00032D67"/>
    <w:rsid w:val="000339B9"/>
    <w:rsid w:val="00034975"/>
    <w:rsid w:val="00034C11"/>
    <w:rsid w:val="00034EC5"/>
    <w:rsid w:val="00036207"/>
    <w:rsid w:val="00037A1C"/>
    <w:rsid w:val="00037CB0"/>
    <w:rsid w:val="00040719"/>
    <w:rsid w:val="00040744"/>
    <w:rsid w:val="00041661"/>
    <w:rsid w:val="00041BFF"/>
    <w:rsid w:val="0004250F"/>
    <w:rsid w:val="00043AD9"/>
    <w:rsid w:val="000470C1"/>
    <w:rsid w:val="00050583"/>
    <w:rsid w:val="00051B16"/>
    <w:rsid w:val="00052803"/>
    <w:rsid w:val="00052B62"/>
    <w:rsid w:val="00053E38"/>
    <w:rsid w:val="00061159"/>
    <w:rsid w:val="0006136A"/>
    <w:rsid w:val="00061A86"/>
    <w:rsid w:val="00061B1C"/>
    <w:rsid w:val="000627F4"/>
    <w:rsid w:val="00064526"/>
    <w:rsid w:val="00064818"/>
    <w:rsid w:val="000670DF"/>
    <w:rsid w:val="000676FC"/>
    <w:rsid w:val="000722E4"/>
    <w:rsid w:val="00072706"/>
    <w:rsid w:val="00072FE5"/>
    <w:rsid w:val="00073720"/>
    <w:rsid w:val="000737FC"/>
    <w:rsid w:val="000744DF"/>
    <w:rsid w:val="000759EA"/>
    <w:rsid w:val="00075B78"/>
    <w:rsid w:val="000801E8"/>
    <w:rsid w:val="00080F09"/>
    <w:rsid w:val="0008181B"/>
    <w:rsid w:val="000822D4"/>
    <w:rsid w:val="00083CF0"/>
    <w:rsid w:val="000840A1"/>
    <w:rsid w:val="00085A59"/>
    <w:rsid w:val="0009164D"/>
    <w:rsid w:val="0009174D"/>
    <w:rsid w:val="0009415B"/>
    <w:rsid w:val="00094787"/>
    <w:rsid w:val="00095893"/>
    <w:rsid w:val="000967BB"/>
    <w:rsid w:val="00096CC6"/>
    <w:rsid w:val="000978AC"/>
    <w:rsid w:val="000A1181"/>
    <w:rsid w:val="000A263B"/>
    <w:rsid w:val="000A404B"/>
    <w:rsid w:val="000A7B25"/>
    <w:rsid w:val="000B30E2"/>
    <w:rsid w:val="000B3362"/>
    <w:rsid w:val="000B4101"/>
    <w:rsid w:val="000B4669"/>
    <w:rsid w:val="000B502F"/>
    <w:rsid w:val="000B5C76"/>
    <w:rsid w:val="000B64FB"/>
    <w:rsid w:val="000B7087"/>
    <w:rsid w:val="000B7DA7"/>
    <w:rsid w:val="000C02E6"/>
    <w:rsid w:val="000C144B"/>
    <w:rsid w:val="000C1571"/>
    <w:rsid w:val="000C1618"/>
    <w:rsid w:val="000C203C"/>
    <w:rsid w:val="000C2E91"/>
    <w:rsid w:val="000C344C"/>
    <w:rsid w:val="000C3948"/>
    <w:rsid w:val="000C3EB7"/>
    <w:rsid w:val="000D0B62"/>
    <w:rsid w:val="000D26FD"/>
    <w:rsid w:val="000D4B37"/>
    <w:rsid w:val="000D4F75"/>
    <w:rsid w:val="000D5810"/>
    <w:rsid w:val="000E18E6"/>
    <w:rsid w:val="000E1C1E"/>
    <w:rsid w:val="000E435E"/>
    <w:rsid w:val="000E43CD"/>
    <w:rsid w:val="000E4882"/>
    <w:rsid w:val="000E5189"/>
    <w:rsid w:val="000E54BD"/>
    <w:rsid w:val="000E5F9E"/>
    <w:rsid w:val="000E6E16"/>
    <w:rsid w:val="000E7367"/>
    <w:rsid w:val="000F0922"/>
    <w:rsid w:val="000F1B9B"/>
    <w:rsid w:val="000F2378"/>
    <w:rsid w:val="000F2B43"/>
    <w:rsid w:val="000F5167"/>
    <w:rsid w:val="000F5745"/>
    <w:rsid w:val="000F6796"/>
    <w:rsid w:val="000F67B0"/>
    <w:rsid w:val="00100004"/>
    <w:rsid w:val="001002DF"/>
    <w:rsid w:val="00100A3E"/>
    <w:rsid w:val="00100CF2"/>
    <w:rsid w:val="00104693"/>
    <w:rsid w:val="001069B2"/>
    <w:rsid w:val="00106A17"/>
    <w:rsid w:val="00106BDB"/>
    <w:rsid w:val="00106E4D"/>
    <w:rsid w:val="00107BAA"/>
    <w:rsid w:val="00107EAA"/>
    <w:rsid w:val="001103B4"/>
    <w:rsid w:val="00112035"/>
    <w:rsid w:val="00114903"/>
    <w:rsid w:val="00115BA6"/>
    <w:rsid w:val="00115DA6"/>
    <w:rsid w:val="00117C68"/>
    <w:rsid w:val="001210F0"/>
    <w:rsid w:val="00122083"/>
    <w:rsid w:val="001220CB"/>
    <w:rsid w:val="00123EDF"/>
    <w:rsid w:val="00133A96"/>
    <w:rsid w:val="00137665"/>
    <w:rsid w:val="00141ACF"/>
    <w:rsid w:val="00141F09"/>
    <w:rsid w:val="001426BB"/>
    <w:rsid w:val="00144330"/>
    <w:rsid w:val="00144A3F"/>
    <w:rsid w:val="00144BCD"/>
    <w:rsid w:val="0014524E"/>
    <w:rsid w:val="00145CE6"/>
    <w:rsid w:val="00146226"/>
    <w:rsid w:val="00146513"/>
    <w:rsid w:val="00154202"/>
    <w:rsid w:val="001546FD"/>
    <w:rsid w:val="00154FDF"/>
    <w:rsid w:val="0015518C"/>
    <w:rsid w:val="0015727E"/>
    <w:rsid w:val="001603BB"/>
    <w:rsid w:val="00160DAC"/>
    <w:rsid w:val="00161A75"/>
    <w:rsid w:val="00164A4C"/>
    <w:rsid w:val="00164FE7"/>
    <w:rsid w:val="00165EF2"/>
    <w:rsid w:val="00165F00"/>
    <w:rsid w:val="0016671F"/>
    <w:rsid w:val="00170557"/>
    <w:rsid w:val="00170F5E"/>
    <w:rsid w:val="0017169C"/>
    <w:rsid w:val="00171F10"/>
    <w:rsid w:val="00172017"/>
    <w:rsid w:val="001723F1"/>
    <w:rsid w:val="00172AFD"/>
    <w:rsid w:val="00172E46"/>
    <w:rsid w:val="00173A8B"/>
    <w:rsid w:val="00176191"/>
    <w:rsid w:val="00177561"/>
    <w:rsid w:val="00181757"/>
    <w:rsid w:val="00181E98"/>
    <w:rsid w:val="0018224E"/>
    <w:rsid w:val="00182DF2"/>
    <w:rsid w:val="001843DF"/>
    <w:rsid w:val="00184617"/>
    <w:rsid w:val="00190840"/>
    <w:rsid w:val="00191176"/>
    <w:rsid w:val="00192505"/>
    <w:rsid w:val="001931A0"/>
    <w:rsid w:val="00195C3E"/>
    <w:rsid w:val="00196D9E"/>
    <w:rsid w:val="00197BD2"/>
    <w:rsid w:val="001A0066"/>
    <w:rsid w:val="001A0C34"/>
    <w:rsid w:val="001A1742"/>
    <w:rsid w:val="001A223A"/>
    <w:rsid w:val="001A2733"/>
    <w:rsid w:val="001A46AA"/>
    <w:rsid w:val="001A72D6"/>
    <w:rsid w:val="001A7E4D"/>
    <w:rsid w:val="001B3AC0"/>
    <w:rsid w:val="001B49B2"/>
    <w:rsid w:val="001B75B2"/>
    <w:rsid w:val="001C0164"/>
    <w:rsid w:val="001C03AF"/>
    <w:rsid w:val="001C0866"/>
    <w:rsid w:val="001C115E"/>
    <w:rsid w:val="001C16E8"/>
    <w:rsid w:val="001C228C"/>
    <w:rsid w:val="001C38BC"/>
    <w:rsid w:val="001C4811"/>
    <w:rsid w:val="001C4F11"/>
    <w:rsid w:val="001C601E"/>
    <w:rsid w:val="001C7E6B"/>
    <w:rsid w:val="001D0308"/>
    <w:rsid w:val="001D2C2C"/>
    <w:rsid w:val="001D39AF"/>
    <w:rsid w:val="001D498E"/>
    <w:rsid w:val="001D5330"/>
    <w:rsid w:val="001D6C4F"/>
    <w:rsid w:val="001E0312"/>
    <w:rsid w:val="001E089A"/>
    <w:rsid w:val="001E383D"/>
    <w:rsid w:val="001E4389"/>
    <w:rsid w:val="001E5DD6"/>
    <w:rsid w:val="001E73BF"/>
    <w:rsid w:val="001E7915"/>
    <w:rsid w:val="001E7B76"/>
    <w:rsid w:val="001E7B94"/>
    <w:rsid w:val="001F11B1"/>
    <w:rsid w:val="001F18E3"/>
    <w:rsid w:val="001F2019"/>
    <w:rsid w:val="001F464F"/>
    <w:rsid w:val="001F4FC6"/>
    <w:rsid w:val="001F5098"/>
    <w:rsid w:val="001F72E1"/>
    <w:rsid w:val="001F7802"/>
    <w:rsid w:val="00200AAB"/>
    <w:rsid w:val="00200F5A"/>
    <w:rsid w:val="0020188D"/>
    <w:rsid w:val="002033AA"/>
    <w:rsid w:val="00203DB0"/>
    <w:rsid w:val="002047BE"/>
    <w:rsid w:val="00204937"/>
    <w:rsid w:val="00206ADB"/>
    <w:rsid w:val="00207E04"/>
    <w:rsid w:val="0021051B"/>
    <w:rsid w:val="002107E3"/>
    <w:rsid w:val="00212605"/>
    <w:rsid w:val="0021285A"/>
    <w:rsid w:val="00212862"/>
    <w:rsid w:val="00213691"/>
    <w:rsid w:val="00214F39"/>
    <w:rsid w:val="00216053"/>
    <w:rsid w:val="00216D8B"/>
    <w:rsid w:val="00222CE1"/>
    <w:rsid w:val="00223002"/>
    <w:rsid w:val="00224CDD"/>
    <w:rsid w:val="00226136"/>
    <w:rsid w:val="00226543"/>
    <w:rsid w:val="00226B38"/>
    <w:rsid w:val="00227EAD"/>
    <w:rsid w:val="0023163C"/>
    <w:rsid w:val="00232453"/>
    <w:rsid w:val="00232695"/>
    <w:rsid w:val="00235B9F"/>
    <w:rsid w:val="0023673D"/>
    <w:rsid w:val="0023795E"/>
    <w:rsid w:val="00240B73"/>
    <w:rsid w:val="0024132A"/>
    <w:rsid w:val="0024158A"/>
    <w:rsid w:val="00242EE3"/>
    <w:rsid w:val="00242F6A"/>
    <w:rsid w:val="002442FD"/>
    <w:rsid w:val="002445D4"/>
    <w:rsid w:val="00244779"/>
    <w:rsid w:val="00244A56"/>
    <w:rsid w:val="00250028"/>
    <w:rsid w:val="00250873"/>
    <w:rsid w:val="0025120C"/>
    <w:rsid w:val="002524AB"/>
    <w:rsid w:val="002530D0"/>
    <w:rsid w:val="00253367"/>
    <w:rsid w:val="00253807"/>
    <w:rsid w:val="00256B55"/>
    <w:rsid w:val="00256F51"/>
    <w:rsid w:val="00257E77"/>
    <w:rsid w:val="002600C5"/>
    <w:rsid w:val="0026183D"/>
    <w:rsid w:val="00262C81"/>
    <w:rsid w:val="00263709"/>
    <w:rsid w:val="00263A2A"/>
    <w:rsid w:val="00265F89"/>
    <w:rsid w:val="002671C6"/>
    <w:rsid w:val="00272403"/>
    <w:rsid w:val="00272F72"/>
    <w:rsid w:val="00276D25"/>
    <w:rsid w:val="00281205"/>
    <w:rsid w:val="0028156C"/>
    <w:rsid w:val="00281B3E"/>
    <w:rsid w:val="00283451"/>
    <w:rsid w:val="0028452C"/>
    <w:rsid w:val="0028477B"/>
    <w:rsid w:val="00292833"/>
    <w:rsid w:val="00293283"/>
    <w:rsid w:val="00293CFE"/>
    <w:rsid w:val="002953C6"/>
    <w:rsid w:val="00295DED"/>
    <w:rsid w:val="00296A28"/>
    <w:rsid w:val="002A0D95"/>
    <w:rsid w:val="002A24B0"/>
    <w:rsid w:val="002A442C"/>
    <w:rsid w:val="002A4621"/>
    <w:rsid w:val="002A672E"/>
    <w:rsid w:val="002A7CBC"/>
    <w:rsid w:val="002B0AE6"/>
    <w:rsid w:val="002B1617"/>
    <w:rsid w:val="002B2931"/>
    <w:rsid w:val="002B2BF3"/>
    <w:rsid w:val="002B2C93"/>
    <w:rsid w:val="002B3DCE"/>
    <w:rsid w:val="002B458B"/>
    <w:rsid w:val="002B5458"/>
    <w:rsid w:val="002B5870"/>
    <w:rsid w:val="002B64A7"/>
    <w:rsid w:val="002B7668"/>
    <w:rsid w:val="002C02F4"/>
    <w:rsid w:val="002C1A2E"/>
    <w:rsid w:val="002C1B22"/>
    <w:rsid w:val="002C3D15"/>
    <w:rsid w:val="002C44B7"/>
    <w:rsid w:val="002D3447"/>
    <w:rsid w:val="002D351D"/>
    <w:rsid w:val="002D3E85"/>
    <w:rsid w:val="002D4571"/>
    <w:rsid w:val="002D595C"/>
    <w:rsid w:val="002D6459"/>
    <w:rsid w:val="002D698F"/>
    <w:rsid w:val="002D78FF"/>
    <w:rsid w:val="002E035D"/>
    <w:rsid w:val="002E0D5D"/>
    <w:rsid w:val="002E28C2"/>
    <w:rsid w:val="002E3C7F"/>
    <w:rsid w:val="002E4094"/>
    <w:rsid w:val="002E5BD5"/>
    <w:rsid w:val="002E6706"/>
    <w:rsid w:val="002F0136"/>
    <w:rsid w:val="002F0F8B"/>
    <w:rsid w:val="002F129F"/>
    <w:rsid w:val="002F1974"/>
    <w:rsid w:val="002F491C"/>
    <w:rsid w:val="002F7E04"/>
    <w:rsid w:val="00300579"/>
    <w:rsid w:val="00301574"/>
    <w:rsid w:val="003030F7"/>
    <w:rsid w:val="00304227"/>
    <w:rsid w:val="003048DE"/>
    <w:rsid w:val="003049B5"/>
    <w:rsid w:val="003049EB"/>
    <w:rsid w:val="00304BEF"/>
    <w:rsid w:val="003069B8"/>
    <w:rsid w:val="0031186A"/>
    <w:rsid w:val="003122ED"/>
    <w:rsid w:val="00312871"/>
    <w:rsid w:val="00312AC8"/>
    <w:rsid w:val="00314123"/>
    <w:rsid w:val="00314FFE"/>
    <w:rsid w:val="00315594"/>
    <w:rsid w:val="00316086"/>
    <w:rsid w:val="003166FD"/>
    <w:rsid w:val="00320BE8"/>
    <w:rsid w:val="00321321"/>
    <w:rsid w:val="00322ED8"/>
    <w:rsid w:val="003254B8"/>
    <w:rsid w:val="00325D27"/>
    <w:rsid w:val="00326652"/>
    <w:rsid w:val="003324E7"/>
    <w:rsid w:val="00332D27"/>
    <w:rsid w:val="00332EA7"/>
    <w:rsid w:val="00332F27"/>
    <w:rsid w:val="00335324"/>
    <w:rsid w:val="0033652C"/>
    <w:rsid w:val="003372B8"/>
    <w:rsid w:val="003378D7"/>
    <w:rsid w:val="003430C6"/>
    <w:rsid w:val="003433F0"/>
    <w:rsid w:val="00343CF4"/>
    <w:rsid w:val="00344770"/>
    <w:rsid w:val="00345F42"/>
    <w:rsid w:val="00346CD3"/>
    <w:rsid w:val="00347AB1"/>
    <w:rsid w:val="0035356C"/>
    <w:rsid w:val="003535CB"/>
    <w:rsid w:val="00354434"/>
    <w:rsid w:val="0035505E"/>
    <w:rsid w:val="00360B70"/>
    <w:rsid w:val="0036117B"/>
    <w:rsid w:val="003629F4"/>
    <w:rsid w:val="00364054"/>
    <w:rsid w:val="00364484"/>
    <w:rsid w:val="00366287"/>
    <w:rsid w:val="003677EC"/>
    <w:rsid w:val="00367AE5"/>
    <w:rsid w:val="00367BF6"/>
    <w:rsid w:val="003702A2"/>
    <w:rsid w:val="00370583"/>
    <w:rsid w:val="00374EBC"/>
    <w:rsid w:val="003809AB"/>
    <w:rsid w:val="00380A12"/>
    <w:rsid w:val="00381015"/>
    <w:rsid w:val="003818F8"/>
    <w:rsid w:val="003824E9"/>
    <w:rsid w:val="00382CE9"/>
    <w:rsid w:val="00385184"/>
    <w:rsid w:val="0038611D"/>
    <w:rsid w:val="00386139"/>
    <w:rsid w:val="00386419"/>
    <w:rsid w:val="00387150"/>
    <w:rsid w:val="003874AD"/>
    <w:rsid w:val="003875B2"/>
    <w:rsid w:val="003879BA"/>
    <w:rsid w:val="0039151A"/>
    <w:rsid w:val="00395903"/>
    <w:rsid w:val="00396F7C"/>
    <w:rsid w:val="0039752C"/>
    <w:rsid w:val="00397A78"/>
    <w:rsid w:val="003A1299"/>
    <w:rsid w:val="003A1383"/>
    <w:rsid w:val="003A1CD4"/>
    <w:rsid w:val="003A2CB9"/>
    <w:rsid w:val="003A2D47"/>
    <w:rsid w:val="003A405D"/>
    <w:rsid w:val="003A4CFA"/>
    <w:rsid w:val="003A5890"/>
    <w:rsid w:val="003A76DF"/>
    <w:rsid w:val="003B30FF"/>
    <w:rsid w:val="003C3031"/>
    <w:rsid w:val="003C3583"/>
    <w:rsid w:val="003C36DF"/>
    <w:rsid w:val="003C4CF8"/>
    <w:rsid w:val="003C4E63"/>
    <w:rsid w:val="003C601A"/>
    <w:rsid w:val="003C6CF7"/>
    <w:rsid w:val="003D06BE"/>
    <w:rsid w:val="003D116E"/>
    <w:rsid w:val="003D21E9"/>
    <w:rsid w:val="003D2687"/>
    <w:rsid w:val="003D2A25"/>
    <w:rsid w:val="003D2EDE"/>
    <w:rsid w:val="003D519B"/>
    <w:rsid w:val="003D523D"/>
    <w:rsid w:val="003D5CAC"/>
    <w:rsid w:val="003D7B9F"/>
    <w:rsid w:val="003E11FB"/>
    <w:rsid w:val="003E1FA4"/>
    <w:rsid w:val="003E32B9"/>
    <w:rsid w:val="003E45AF"/>
    <w:rsid w:val="003E4A26"/>
    <w:rsid w:val="003E4D18"/>
    <w:rsid w:val="003E511E"/>
    <w:rsid w:val="003E542E"/>
    <w:rsid w:val="003F2E33"/>
    <w:rsid w:val="004011EA"/>
    <w:rsid w:val="00403377"/>
    <w:rsid w:val="00403947"/>
    <w:rsid w:val="004047D3"/>
    <w:rsid w:val="00404DF2"/>
    <w:rsid w:val="00405760"/>
    <w:rsid w:val="00407159"/>
    <w:rsid w:val="004074B6"/>
    <w:rsid w:val="00410297"/>
    <w:rsid w:val="00410E1B"/>
    <w:rsid w:val="004125F7"/>
    <w:rsid w:val="00412AA8"/>
    <w:rsid w:val="00412F3B"/>
    <w:rsid w:val="00414A90"/>
    <w:rsid w:val="00415192"/>
    <w:rsid w:val="00416501"/>
    <w:rsid w:val="00416614"/>
    <w:rsid w:val="00421239"/>
    <w:rsid w:val="00421B24"/>
    <w:rsid w:val="004234FC"/>
    <w:rsid w:val="00424F25"/>
    <w:rsid w:val="00426985"/>
    <w:rsid w:val="004300DF"/>
    <w:rsid w:val="0043117D"/>
    <w:rsid w:val="00431274"/>
    <w:rsid w:val="004319CF"/>
    <w:rsid w:val="00431B74"/>
    <w:rsid w:val="00431DDA"/>
    <w:rsid w:val="00437E2D"/>
    <w:rsid w:val="00441017"/>
    <w:rsid w:val="00442CE6"/>
    <w:rsid w:val="00442F77"/>
    <w:rsid w:val="00443192"/>
    <w:rsid w:val="00445DF7"/>
    <w:rsid w:val="00447B40"/>
    <w:rsid w:val="00447BAD"/>
    <w:rsid w:val="0045000D"/>
    <w:rsid w:val="00451843"/>
    <w:rsid w:val="00451A9B"/>
    <w:rsid w:val="004523A7"/>
    <w:rsid w:val="00454295"/>
    <w:rsid w:val="00456AA4"/>
    <w:rsid w:val="00457B03"/>
    <w:rsid w:val="00457C9A"/>
    <w:rsid w:val="00461C01"/>
    <w:rsid w:val="00461C1C"/>
    <w:rsid w:val="00461FFC"/>
    <w:rsid w:val="00463DEC"/>
    <w:rsid w:val="0046656E"/>
    <w:rsid w:val="00467BC7"/>
    <w:rsid w:val="00471899"/>
    <w:rsid w:val="00472270"/>
    <w:rsid w:val="00474A23"/>
    <w:rsid w:val="00474CE0"/>
    <w:rsid w:val="0047524C"/>
    <w:rsid w:val="004772DA"/>
    <w:rsid w:val="004805C5"/>
    <w:rsid w:val="004834A9"/>
    <w:rsid w:val="00483B6E"/>
    <w:rsid w:val="0048556E"/>
    <w:rsid w:val="0049126D"/>
    <w:rsid w:val="004914EF"/>
    <w:rsid w:val="00492494"/>
    <w:rsid w:val="00493F97"/>
    <w:rsid w:val="00496A22"/>
    <w:rsid w:val="00497008"/>
    <w:rsid w:val="0049727F"/>
    <w:rsid w:val="0049748B"/>
    <w:rsid w:val="004A3174"/>
    <w:rsid w:val="004A6108"/>
    <w:rsid w:val="004B0030"/>
    <w:rsid w:val="004B1C19"/>
    <w:rsid w:val="004C0AF2"/>
    <w:rsid w:val="004C3C47"/>
    <w:rsid w:val="004C6030"/>
    <w:rsid w:val="004D0C03"/>
    <w:rsid w:val="004D3A5D"/>
    <w:rsid w:val="004D574D"/>
    <w:rsid w:val="004D598F"/>
    <w:rsid w:val="004D59DE"/>
    <w:rsid w:val="004D64D7"/>
    <w:rsid w:val="004D71E3"/>
    <w:rsid w:val="004E076A"/>
    <w:rsid w:val="004E1C98"/>
    <w:rsid w:val="004E1F15"/>
    <w:rsid w:val="004E2288"/>
    <w:rsid w:val="004E2458"/>
    <w:rsid w:val="004E247D"/>
    <w:rsid w:val="004E36B1"/>
    <w:rsid w:val="004E4F6F"/>
    <w:rsid w:val="004E5523"/>
    <w:rsid w:val="004E7320"/>
    <w:rsid w:val="004F07EF"/>
    <w:rsid w:val="004F0BD5"/>
    <w:rsid w:val="004F2FA4"/>
    <w:rsid w:val="004F45B0"/>
    <w:rsid w:val="004F632E"/>
    <w:rsid w:val="004F7A87"/>
    <w:rsid w:val="00501026"/>
    <w:rsid w:val="00501AB9"/>
    <w:rsid w:val="00502DDA"/>
    <w:rsid w:val="00503163"/>
    <w:rsid w:val="005039B3"/>
    <w:rsid w:val="005046DE"/>
    <w:rsid w:val="00505971"/>
    <w:rsid w:val="00505DE0"/>
    <w:rsid w:val="005113C0"/>
    <w:rsid w:val="00514493"/>
    <w:rsid w:val="00516115"/>
    <w:rsid w:val="005215FB"/>
    <w:rsid w:val="0052171C"/>
    <w:rsid w:val="00521D6D"/>
    <w:rsid w:val="005221FF"/>
    <w:rsid w:val="0052291F"/>
    <w:rsid w:val="00523169"/>
    <w:rsid w:val="005236F8"/>
    <w:rsid w:val="0052423B"/>
    <w:rsid w:val="0052440A"/>
    <w:rsid w:val="00525931"/>
    <w:rsid w:val="00526352"/>
    <w:rsid w:val="0052787D"/>
    <w:rsid w:val="00530B06"/>
    <w:rsid w:val="00531FC2"/>
    <w:rsid w:val="00533D2C"/>
    <w:rsid w:val="00536B3A"/>
    <w:rsid w:val="00537222"/>
    <w:rsid w:val="00542BC3"/>
    <w:rsid w:val="00546A77"/>
    <w:rsid w:val="00546F83"/>
    <w:rsid w:val="00547290"/>
    <w:rsid w:val="005505F4"/>
    <w:rsid w:val="00550950"/>
    <w:rsid w:val="00552C30"/>
    <w:rsid w:val="005533AC"/>
    <w:rsid w:val="00554420"/>
    <w:rsid w:val="00554DB5"/>
    <w:rsid w:val="00557087"/>
    <w:rsid w:val="005570F1"/>
    <w:rsid w:val="0055738C"/>
    <w:rsid w:val="00557B92"/>
    <w:rsid w:val="00560823"/>
    <w:rsid w:val="00566F8F"/>
    <w:rsid w:val="0057075E"/>
    <w:rsid w:val="0057194C"/>
    <w:rsid w:val="00571D3B"/>
    <w:rsid w:val="005747F0"/>
    <w:rsid w:val="00576D26"/>
    <w:rsid w:val="00577A7E"/>
    <w:rsid w:val="0058031A"/>
    <w:rsid w:val="00581621"/>
    <w:rsid w:val="0058199D"/>
    <w:rsid w:val="00581A4E"/>
    <w:rsid w:val="00582A5F"/>
    <w:rsid w:val="00585438"/>
    <w:rsid w:val="00585541"/>
    <w:rsid w:val="00585579"/>
    <w:rsid w:val="00586B4B"/>
    <w:rsid w:val="00590028"/>
    <w:rsid w:val="0059004E"/>
    <w:rsid w:val="00590D8F"/>
    <w:rsid w:val="005911B1"/>
    <w:rsid w:val="005913AE"/>
    <w:rsid w:val="0059438B"/>
    <w:rsid w:val="00594BEB"/>
    <w:rsid w:val="00595E8E"/>
    <w:rsid w:val="00595FA6"/>
    <w:rsid w:val="00596000"/>
    <w:rsid w:val="0059621E"/>
    <w:rsid w:val="00596717"/>
    <w:rsid w:val="00597504"/>
    <w:rsid w:val="00597C7C"/>
    <w:rsid w:val="005A0365"/>
    <w:rsid w:val="005A0AA0"/>
    <w:rsid w:val="005A0C4F"/>
    <w:rsid w:val="005A0DB8"/>
    <w:rsid w:val="005A1DFE"/>
    <w:rsid w:val="005A1EE7"/>
    <w:rsid w:val="005A389B"/>
    <w:rsid w:val="005A4753"/>
    <w:rsid w:val="005A6353"/>
    <w:rsid w:val="005A731A"/>
    <w:rsid w:val="005B04E8"/>
    <w:rsid w:val="005B189F"/>
    <w:rsid w:val="005B2EEC"/>
    <w:rsid w:val="005B42F1"/>
    <w:rsid w:val="005B516A"/>
    <w:rsid w:val="005B6300"/>
    <w:rsid w:val="005B71CB"/>
    <w:rsid w:val="005C0DE0"/>
    <w:rsid w:val="005C1264"/>
    <w:rsid w:val="005C22E0"/>
    <w:rsid w:val="005C4907"/>
    <w:rsid w:val="005C4DC5"/>
    <w:rsid w:val="005C4F17"/>
    <w:rsid w:val="005C5003"/>
    <w:rsid w:val="005C64F1"/>
    <w:rsid w:val="005C7A03"/>
    <w:rsid w:val="005C7C58"/>
    <w:rsid w:val="005D1F32"/>
    <w:rsid w:val="005D4CB1"/>
    <w:rsid w:val="005D66AB"/>
    <w:rsid w:val="005D6EC2"/>
    <w:rsid w:val="005E0B59"/>
    <w:rsid w:val="005E37B2"/>
    <w:rsid w:val="005E4206"/>
    <w:rsid w:val="005E56A8"/>
    <w:rsid w:val="005E5E7F"/>
    <w:rsid w:val="005E6DFC"/>
    <w:rsid w:val="005E71BC"/>
    <w:rsid w:val="005F0C41"/>
    <w:rsid w:val="005F0D27"/>
    <w:rsid w:val="005F2CCD"/>
    <w:rsid w:val="005F65B1"/>
    <w:rsid w:val="005F703F"/>
    <w:rsid w:val="006018AF"/>
    <w:rsid w:val="00603C8E"/>
    <w:rsid w:val="00603EF1"/>
    <w:rsid w:val="00610102"/>
    <w:rsid w:val="00610CC5"/>
    <w:rsid w:val="00610E65"/>
    <w:rsid w:val="00614296"/>
    <w:rsid w:val="006142D5"/>
    <w:rsid w:val="00614D78"/>
    <w:rsid w:val="006164DA"/>
    <w:rsid w:val="0061672E"/>
    <w:rsid w:val="0061710C"/>
    <w:rsid w:val="0061739F"/>
    <w:rsid w:val="0061787F"/>
    <w:rsid w:val="006179A8"/>
    <w:rsid w:val="006208A7"/>
    <w:rsid w:val="00620E8F"/>
    <w:rsid w:val="0062171C"/>
    <w:rsid w:val="006244C7"/>
    <w:rsid w:val="00625198"/>
    <w:rsid w:val="00625DCE"/>
    <w:rsid w:val="00627168"/>
    <w:rsid w:val="006274E2"/>
    <w:rsid w:val="006300DA"/>
    <w:rsid w:val="00631C4B"/>
    <w:rsid w:val="00633F11"/>
    <w:rsid w:val="0063610E"/>
    <w:rsid w:val="00637966"/>
    <w:rsid w:val="00643C7C"/>
    <w:rsid w:val="00644CA0"/>
    <w:rsid w:val="006459DA"/>
    <w:rsid w:val="00647129"/>
    <w:rsid w:val="00647C97"/>
    <w:rsid w:val="0065045E"/>
    <w:rsid w:val="0065070B"/>
    <w:rsid w:val="0065138B"/>
    <w:rsid w:val="006522AB"/>
    <w:rsid w:val="00652F4D"/>
    <w:rsid w:val="0065307D"/>
    <w:rsid w:val="00653388"/>
    <w:rsid w:val="006539D1"/>
    <w:rsid w:val="006544D0"/>
    <w:rsid w:val="006563FB"/>
    <w:rsid w:val="00661BEA"/>
    <w:rsid w:val="00662860"/>
    <w:rsid w:val="00665EC4"/>
    <w:rsid w:val="00666D38"/>
    <w:rsid w:val="00666D93"/>
    <w:rsid w:val="006670AB"/>
    <w:rsid w:val="006673C9"/>
    <w:rsid w:val="00667711"/>
    <w:rsid w:val="00667996"/>
    <w:rsid w:val="00667A8A"/>
    <w:rsid w:val="00667B56"/>
    <w:rsid w:val="006701B3"/>
    <w:rsid w:val="00671D45"/>
    <w:rsid w:val="00672154"/>
    <w:rsid w:val="00672457"/>
    <w:rsid w:val="0067259A"/>
    <w:rsid w:val="0067289F"/>
    <w:rsid w:val="0067450D"/>
    <w:rsid w:val="0067648F"/>
    <w:rsid w:val="00676581"/>
    <w:rsid w:val="00682786"/>
    <w:rsid w:val="00683FB9"/>
    <w:rsid w:val="00684A83"/>
    <w:rsid w:val="006874F7"/>
    <w:rsid w:val="00690F73"/>
    <w:rsid w:val="00691986"/>
    <w:rsid w:val="00692ABA"/>
    <w:rsid w:val="0069398C"/>
    <w:rsid w:val="00693DC9"/>
    <w:rsid w:val="00694D93"/>
    <w:rsid w:val="00695FC3"/>
    <w:rsid w:val="006974CB"/>
    <w:rsid w:val="006976F2"/>
    <w:rsid w:val="006A19C3"/>
    <w:rsid w:val="006A2BB2"/>
    <w:rsid w:val="006A345B"/>
    <w:rsid w:val="006A53DB"/>
    <w:rsid w:val="006A54B2"/>
    <w:rsid w:val="006A5C79"/>
    <w:rsid w:val="006A62CF"/>
    <w:rsid w:val="006B0016"/>
    <w:rsid w:val="006B399B"/>
    <w:rsid w:val="006B3B3A"/>
    <w:rsid w:val="006B45A3"/>
    <w:rsid w:val="006B529A"/>
    <w:rsid w:val="006B59EE"/>
    <w:rsid w:val="006B5A37"/>
    <w:rsid w:val="006B6826"/>
    <w:rsid w:val="006B75C0"/>
    <w:rsid w:val="006C1BC5"/>
    <w:rsid w:val="006C4970"/>
    <w:rsid w:val="006C5D3E"/>
    <w:rsid w:val="006C7C45"/>
    <w:rsid w:val="006D0067"/>
    <w:rsid w:val="006D00E9"/>
    <w:rsid w:val="006D090E"/>
    <w:rsid w:val="006D0C3F"/>
    <w:rsid w:val="006D3313"/>
    <w:rsid w:val="006D6C1F"/>
    <w:rsid w:val="006D7509"/>
    <w:rsid w:val="006E23A9"/>
    <w:rsid w:val="006E44AB"/>
    <w:rsid w:val="006E453B"/>
    <w:rsid w:val="006E51AB"/>
    <w:rsid w:val="006E598F"/>
    <w:rsid w:val="006E6F31"/>
    <w:rsid w:val="006F057C"/>
    <w:rsid w:val="006F127B"/>
    <w:rsid w:val="006F1E9E"/>
    <w:rsid w:val="006F37CC"/>
    <w:rsid w:val="006F39A4"/>
    <w:rsid w:val="006F3AAA"/>
    <w:rsid w:val="006F454A"/>
    <w:rsid w:val="006F4B5A"/>
    <w:rsid w:val="006F536C"/>
    <w:rsid w:val="006F55A1"/>
    <w:rsid w:val="00700E3F"/>
    <w:rsid w:val="00702F53"/>
    <w:rsid w:val="00703DC5"/>
    <w:rsid w:val="007050B8"/>
    <w:rsid w:val="00705C12"/>
    <w:rsid w:val="00707177"/>
    <w:rsid w:val="00712F10"/>
    <w:rsid w:val="007142F8"/>
    <w:rsid w:val="00714C6D"/>
    <w:rsid w:val="00715C82"/>
    <w:rsid w:val="00716BE0"/>
    <w:rsid w:val="00720120"/>
    <w:rsid w:val="007210C4"/>
    <w:rsid w:val="00721CD6"/>
    <w:rsid w:val="00725396"/>
    <w:rsid w:val="00725A4C"/>
    <w:rsid w:val="00725D24"/>
    <w:rsid w:val="007333C4"/>
    <w:rsid w:val="00735EB2"/>
    <w:rsid w:val="007402A1"/>
    <w:rsid w:val="00742CD0"/>
    <w:rsid w:val="007436B4"/>
    <w:rsid w:val="0074407D"/>
    <w:rsid w:val="00745F1E"/>
    <w:rsid w:val="0074748F"/>
    <w:rsid w:val="00757F33"/>
    <w:rsid w:val="00760ED9"/>
    <w:rsid w:val="00761C92"/>
    <w:rsid w:val="0076384F"/>
    <w:rsid w:val="007640C6"/>
    <w:rsid w:val="00764F3F"/>
    <w:rsid w:val="00765DD9"/>
    <w:rsid w:val="00766668"/>
    <w:rsid w:val="007712EF"/>
    <w:rsid w:val="00771BD7"/>
    <w:rsid w:val="00773550"/>
    <w:rsid w:val="0077358D"/>
    <w:rsid w:val="00777C3C"/>
    <w:rsid w:val="0078022F"/>
    <w:rsid w:val="00780377"/>
    <w:rsid w:val="007805D9"/>
    <w:rsid w:val="00780C50"/>
    <w:rsid w:val="00781498"/>
    <w:rsid w:val="00783B1F"/>
    <w:rsid w:val="007855F7"/>
    <w:rsid w:val="00787557"/>
    <w:rsid w:val="00787D99"/>
    <w:rsid w:val="007913BA"/>
    <w:rsid w:val="0079152C"/>
    <w:rsid w:val="00793535"/>
    <w:rsid w:val="007952D7"/>
    <w:rsid w:val="00795A35"/>
    <w:rsid w:val="00795FB5"/>
    <w:rsid w:val="007A2287"/>
    <w:rsid w:val="007A2DFE"/>
    <w:rsid w:val="007A38A5"/>
    <w:rsid w:val="007A3C10"/>
    <w:rsid w:val="007A518D"/>
    <w:rsid w:val="007A5872"/>
    <w:rsid w:val="007A6245"/>
    <w:rsid w:val="007A7F18"/>
    <w:rsid w:val="007B025B"/>
    <w:rsid w:val="007B11AC"/>
    <w:rsid w:val="007B1541"/>
    <w:rsid w:val="007B33D5"/>
    <w:rsid w:val="007B4DBB"/>
    <w:rsid w:val="007B50F1"/>
    <w:rsid w:val="007B712C"/>
    <w:rsid w:val="007C0F9D"/>
    <w:rsid w:val="007C0FC1"/>
    <w:rsid w:val="007C1B5F"/>
    <w:rsid w:val="007C2F69"/>
    <w:rsid w:val="007C5D8D"/>
    <w:rsid w:val="007C6520"/>
    <w:rsid w:val="007D136B"/>
    <w:rsid w:val="007D18DF"/>
    <w:rsid w:val="007D1E62"/>
    <w:rsid w:val="007D2B26"/>
    <w:rsid w:val="007D2E2D"/>
    <w:rsid w:val="007D3958"/>
    <w:rsid w:val="007D48D1"/>
    <w:rsid w:val="007D52FF"/>
    <w:rsid w:val="007D5BB7"/>
    <w:rsid w:val="007D678C"/>
    <w:rsid w:val="007D6B93"/>
    <w:rsid w:val="007D74A4"/>
    <w:rsid w:val="007E1E3F"/>
    <w:rsid w:val="007E5379"/>
    <w:rsid w:val="007E54EA"/>
    <w:rsid w:val="007E5884"/>
    <w:rsid w:val="007E72D2"/>
    <w:rsid w:val="007E7B38"/>
    <w:rsid w:val="007E7E91"/>
    <w:rsid w:val="007F0960"/>
    <w:rsid w:val="007F2840"/>
    <w:rsid w:val="007F2BDE"/>
    <w:rsid w:val="007F7541"/>
    <w:rsid w:val="00801A44"/>
    <w:rsid w:val="00804D64"/>
    <w:rsid w:val="00805701"/>
    <w:rsid w:val="0080626F"/>
    <w:rsid w:val="0080703F"/>
    <w:rsid w:val="0081054A"/>
    <w:rsid w:val="00811BCA"/>
    <w:rsid w:val="00813EA7"/>
    <w:rsid w:val="008155CD"/>
    <w:rsid w:val="00815FEA"/>
    <w:rsid w:val="008163D5"/>
    <w:rsid w:val="00817B76"/>
    <w:rsid w:val="0082176C"/>
    <w:rsid w:val="00822275"/>
    <w:rsid w:val="00824D6E"/>
    <w:rsid w:val="008277D5"/>
    <w:rsid w:val="00831F75"/>
    <w:rsid w:val="008336B4"/>
    <w:rsid w:val="00835EDC"/>
    <w:rsid w:val="0083695E"/>
    <w:rsid w:val="00837066"/>
    <w:rsid w:val="00841294"/>
    <w:rsid w:val="0084298C"/>
    <w:rsid w:val="00843354"/>
    <w:rsid w:val="00844AAF"/>
    <w:rsid w:val="00847FB4"/>
    <w:rsid w:val="0085132D"/>
    <w:rsid w:val="00851567"/>
    <w:rsid w:val="00851702"/>
    <w:rsid w:val="00856F14"/>
    <w:rsid w:val="00857851"/>
    <w:rsid w:val="008578CD"/>
    <w:rsid w:val="00857CB0"/>
    <w:rsid w:val="00861F21"/>
    <w:rsid w:val="00862551"/>
    <w:rsid w:val="00863F2A"/>
    <w:rsid w:val="008641F5"/>
    <w:rsid w:val="008645C9"/>
    <w:rsid w:val="00865328"/>
    <w:rsid w:val="0086601A"/>
    <w:rsid w:val="0086633D"/>
    <w:rsid w:val="00870A7A"/>
    <w:rsid w:val="00871E4D"/>
    <w:rsid w:val="00872A63"/>
    <w:rsid w:val="00874378"/>
    <w:rsid w:val="008756DD"/>
    <w:rsid w:val="00875A86"/>
    <w:rsid w:val="00877087"/>
    <w:rsid w:val="00881533"/>
    <w:rsid w:val="00883216"/>
    <w:rsid w:val="0088389E"/>
    <w:rsid w:val="00886E66"/>
    <w:rsid w:val="008870DB"/>
    <w:rsid w:val="00890BC8"/>
    <w:rsid w:val="008912CD"/>
    <w:rsid w:val="0089205B"/>
    <w:rsid w:val="008920D4"/>
    <w:rsid w:val="00897571"/>
    <w:rsid w:val="008A0315"/>
    <w:rsid w:val="008A0449"/>
    <w:rsid w:val="008A0F00"/>
    <w:rsid w:val="008A14FA"/>
    <w:rsid w:val="008A1954"/>
    <w:rsid w:val="008A450D"/>
    <w:rsid w:val="008A7059"/>
    <w:rsid w:val="008A7AC2"/>
    <w:rsid w:val="008B1491"/>
    <w:rsid w:val="008B466D"/>
    <w:rsid w:val="008B6392"/>
    <w:rsid w:val="008B70F8"/>
    <w:rsid w:val="008C1BD0"/>
    <w:rsid w:val="008C5A0E"/>
    <w:rsid w:val="008C7774"/>
    <w:rsid w:val="008D06B5"/>
    <w:rsid w:val="008D0B6A"/>
    <w:rsid w:val="008D0EDA"/>
    <w:rsid w:val="008D1E22"/>
    <w:rsid w:val="008D25F0"/>
    <w:rsid w:val="008D27E5"/>
    <w:rsid w:val="008D2C13"/>
    <w:rsid w:val="008D6C71"/>
    <w:rsid w:val="008D78FF"/>
    <w:rsid w:val="008E2123"/>
    <w:rsid w:val="008E43BC"/>
    <w:rsid w:val="008E4C3C"/>
    <w:rsid w:val="008E5CC3"/>
    <w:rsid w:val="008E6690"/>
    <w:rsid w:val="008E7C76"/>
    <w:rsid w:val="008F15F8"/>
    <w:rsid w:val="008F4786"/>
    <w:rsid w:val="008F4FD9"/>
    <w:rsid w:val="008F5576"/>
    <w:rsid w:val="008F666C"/>
    <w:rsid w:val="008F7CCF"/>
    <w:rsid w:val="00902693"/>
    <w:rsid w:val="0090493A"/>
    <w:rsid w:val="009050DA"/>
    <w:rsid w:val="009067DD"/>
    <w:rsid w:val="00906FD0"/>
    <w:rsid w:val="009073A4"/>
    <w:rsid w:val="0091023E"/>
    <w:rsid w:val="00913698"/>
    <w:rsid w:val="0091397F"/>
    <w:rsid w:val="0091438C"/>
    <w:rsid w:val="00914439"/>
    <w:rsid w:val="009145CA"/>
    <w:rsid w:val="00914D8E"/>
    <w:rsid w:val="00915289"/>
    <w:rsid w:val="00916295"/>
    <w:rsid w:val="00920768"/>
    <w:rsid w:val="00920A7A"/>
    <w:rsid w:val="00920CB2"/>
    <w:rsid w:val="009213B3"/>
    <w:rsid w:val="00921BA1"/>
    <w:rsid w:val="0092232B"/>
    <w:rsid w:val="0092286E"/>
    <w:rsid w:val="00924E5C"/>
    <w:rsid w:val="009267F9"/>
    <w:rsid w:val="00926ECA"/>
    <w:rsid w:val="00927344"/>
    <w:rsid w:val="00931DCA"/>
    <w:rsid w:val="00933BDF"/>
    <w:rsid w:val="0093493B"/>
    <w:rsid w:val="00937AB3"/>
    <w:rsid w:val="00937D88"/>
    <w:rsid w:val="009405A3"/>
    <w:rsid w:val="00942FBE"/>
    <w:rsid w:val="0094356E"/>
    <w:rsid w:val="00944C4B"/>
    <w:rsid w:val="00946776"/>
    <w:rsid w:val="00947245"/>
    <w:rsid w:val="0094777C"/>
    <w:rsid w:val="00950CC8"/>
    <w:rsid w:val="00953E2E"/>
    <w:rsid w:val="00955A9A"/>
    <w:rsid w:val="00956787"/>
    <w:rsid w:val="00957563"/>
    <w:rsid w:val="0095765F"/>
    <w:rsid w:val="009577F0"/>
    <w:rsid w:val="009606EB"/>
    <w:rsid w:val="009609C3"/>
    <w:rsid w:val="0096563F"/>
    <w:rsid w:val="0096579B"/>
    <w:rsid w:val="00967CC3"/>
    <w:rsid w:val="00971484"/>
    <w:rsid w:val="00972263"/>
    <w:rsid w:val="00975B88"/>
    <w:rsid w:val="009763D2"/>
    <w:rsid w:val="009768B8"/>
    <w:rsid w:val="00983B43"/>
    <w:rsid w:val="009841F3"/>
    <w:rsid w:val="00985BD3"/>
    <w:rsid w:val="009862D0"/>
    <w:rsid w:val="00987C81"/>
    <w:rsid w:val="00990C0A"/>
    <w:rsid w:val="009917E1"/>
    <w:rsid w:val="009918D1"/>
    <w:rsid w:val="009922ED"/>
    <w:rsid w:val="009937FE"/>
    <w:rsid w:val="00993C61"/>
    <w:rsid w:val="0099405B"/>
    <w:rsid w:val="00997A77"/>
    <w:rsid w:val="009A05C8"/>
    <w:rsid w:val="009A1A07"/>
    <w:rsid w:val="009A1BC2"/>
    <w:rsid w:val="009A20D7"/>
    <w:rsid w:val="009A58EC"/>
    <w:rsid w:val="009A5CA6"/>
    <w:rsid w:val="009A6CD1"/>
    <w:rsid w:val="009B136F"/>
    <w:rsid w:val="009B3AA6"/>
    <w:rsid w:val="009B69CD"/>
    <w:rsid w:val="009C0807"/>
    <w:rsid w:val="009C4E69"/>
    <w:rsid w:val="009C6003"/>
    <w:rsid w:val="009C65E9"/>
    <w:rsid w:val="009C761C"/>
    <w:rsid w:val="009D30D0"/>
    <w:rsid w:val="009D3C9B"/>
    <w:rsid w:val="009E0D08"/>
    <w:rsid w:val="009E1A7A"/>
    <w:rsid w:val="009E2229"/>
    <w:rsid w:val="009E358A"/>
    <w:rsid w:val="009E448B"/>
    <w:rsid w:val="009E4EA4"/>
    <w:rsid w:val="009E67B4"/>
    <w:rsid w:val="009E6B51"/>
    <w:rsid w:val="009F113C"/>
    <w:rsid w:val="009F252E"/>
    <w:rsid w:val="009F2A96"/>
    <w:rsid w:val="009F303E"/>
    <w:rsid w:val="00A003A4"/>
    <w:rsid w:val="00A00E78"/>
    <w:rsid w:val="00A01192"/>
    <w:rsid w:val="00A0158B"/>
    <w:rsid w:val="00A01719"/>
    <w:rsid w:val="00A01A43"/>
    <w:rsid w:val="00A02BE4"/>
    <w:rsid w:val="00A02C48"/>
    <w:rsid w:val="00A047FC"/>
    <w:rsid w:val="00A05F33"/>
    <w:rsid w:val="00A06B2E"/>
    <w:rsid w:val="00A06CAD"/>
    <w:rsid w:val="00A074D1"/>
    <w:rsid w:val="00A07CD0"/>
    <w:rsid w:val="00A139AD"/>
    <w:rsid w:val="00A15737"/>
    <w:rsid w:val="00A15B9B"/>
    <w:rsid w:val="00A16B89"/>
    <w:rsid w:val="00A216D8"/>
    <w:rsid w:val="00A24AF5"/>
    <w:rsid w:val="00A274F2"/>
    <w:rsid w:val="00A306F3"/>
    <w:rsid w:val="00A324C4"/>
    <w:rsid w:val="00A327AB"/>
    <w:rsid w:val="00A3293F"/>
    <w:rsid w:val="00A32EC5"/>
    <w:rsid w:val="00A376BD"/>
    <w:rsid w:val="00A40DA9"/>
    <w:rsid w:val="00A413A6"/>
    <w:rsid w:val="00A41DE4"/>
    <w:rsid w:val="00A42E74"/>
    <w:rsid w:val="00A4347B"/>
    <w:rsid w:val="00A43647"/>
    <w:rsid w:val="00A44B36"/>
    <w:rsid w:val="00A4568C"/>
    <w:rsid w:val="00A460FA"/>
    <w:rsid w:val="00A461A2"/>
    <w:rsid w:val="00A479A9"/>
    <w:rsid w:val="00A50C0D"/>
    <w:rsid w:val="00A512E5"/>
    <w:rsid w:val="00A51F0F"/>
    <w:rsid w:val="00A52DFB"/>
    <w:rsid w:val="00A530E6"/>
    <w:rsid w:val="00A53B0B"/>
    <w:rsid w:val="00A54DD3"/>
    <w:rsid w:val="00A5522D"/>
    <w:rsid w:val="00A56CFF"/>
    <w:rsid w:val="00A577FB"/>
    <w:rsid w:val="00A62FCC"/>
    <w:rsid w:val="00A7107C"/>
    <w:rsid w:val="00A71690"/>
    <w:rsid w:val="00A717E9"/>
    <w:rsid w:val="00A71AFF"/>
    <w:rsid w:val="00A72919"/>
    <w:rsid w:val="00A72F71"/>
    <w:rsid w:val="00A73733"/>
    <w:rsid w:val="00A73DC7"/>
    <w:rsid w:val="00A759C5"/>
    <w:rsid w:val="00A7682F"/>
    <w:rsid w:val="00A7770D"/>
    <w:rsid w:val="00A77C86"/>
    <w:rsid w:val="00A80481"/>
    <w:rsid w:val="00A80AB2"/>
    <w:rsid w:val="00A813B3"/>
    <w:rsid w:val="00A81DC6"/>
    <w:rsid w:val="00A81EB6"/>
    <w:rsid w:val="00A81FC0"/>
    <w:rsid w:val="00A8251A"/>
    <w:rsid w:val="00A868C8"/>
    <w:rsid w:val="00A91216"/>
    <w:rsid w:val="00A913F3"/>
    <w:rsid w:val="00A92348"/>
    <w:rsid w:val="00A93040"/>
    <w:rsid w:val="00A93C4A"/>
    <w:rsid w:val="00AA024C"/>
    <w:rsid w:val="00AA1F2C"/>
    <w:rsid w:val="00AA2759"/>
    <w:rsid w:val="00AA28AE"/>
    <w:rsid w:val="00AA2DFC"/>
    <w:rsid w:val="00AA4C84"/>
    <w:rsid w:val="00AA7589"/>
    <w:rsid w:val="00AB1DEA"/>
    <w:rsid w:val="00AB2EF1"/>
    <w:rsid w:val="00AB37C2"/>
    <w:rsid w:val="00AB5140"/>
    <w:rsid w:val="00AB53D9"/>
    <w:rsid w:val="00AB5745"/>
    <w:rsid w:val="00AB6C2F"/>
    <w:rsid w:val="00AB6F51"/>
    <w:rsid w:val="00AB76F6"/>
    <w:rsid w:val="00AC14EE"/>
    <w:rsid w:val="00AC2C28"/>
    <w:rsid w:val="00AC2FD6"/>
    <w:rsid w:val="00AC627A"/>
    <w:rsid w:val="00AC7F9A"/>
    <w:rsid w:val="00AD3A61"/>
    <w:rsid w:val="00AD54D9"/>
    <w:rsid w:val="00AD70DE"/>
    <w:rsid w:val="00AE175D"/>
    <w:rsid w:val="00AE1FEF"/>
    <w:rsid w:val="00AE2EA2"/>
    <w:rsid w:val="00AF03C5"/>
    <w:rsid w:val="00AF0FF8"/>
    <w:rsid w:val="00AF5633"/>
    <w:rsid w:val="00AF66F8"/>
    <w:rsid w:val="00AF7E1E"/>
    <w:rsid w:val="00B004D1"/>
    <w:rsid w:val="00B007CA"/>
    <w:rsid w:val="00B00840"/>
    <w:rsid w:val="00B00990"/>
    <w:rsid w:val="00B06104"/>
    <w:rsid w:val="00B06ACE"/>
    <w:rsid w:val="00B077AA"/>
    <w:rsid w:val="00B12AA1"/>
    <w:rsid w:val="00B138B7"/>
    <w:rsid w:val="00B14B23"/>
    <w:rsid w:val="00B15329"/>
    <w:rsid w:val="00B1533C"/>
    <w:rsid w:val="00B165C7"/>
    <w:rsid w:val="00B22566"/>
    <w:rsid w:val="00B232D7"/>
    <w:rsid w:val="00B31EBB"/>
    <w:rsid w:val="00B32104"/>
    <w:rsid w:val="00B34D9E"/>
    <w:rsid w:val="00B36D47"/>
    <w:rsid w:val="00B4050C"/>
    <w:rsid w:val="00B40825"/>
    <w:rsid w:val="00B4136E"/>
    <w:rsid w:val="00B4195D"/>
    <w:rsid w:val="00B419C0"/>
    <w:rsid w:val="00B42010"/>
    <w:rsid w:val="00B43254"/>
    <w:rsid w:val="00B43DE5"/>
    <w:rsid w:val="00B4690C"/>
    <w:rsid w:val="00B4774A"/>
    <w:rsid w:val="00B47CD7"/>
    <w:rsid w:val="00B501F4"/>
    <w:rsid w:val="00B52446"/>
    <w:rsid w:val="00B524D1"/>
    <w:rsid w:val="00B529B6"/>
    <w:rsid w:val="00B52A8E"/>
    <w:rsid w:val="00B53759"/>
    <w:rsid w:val="00B542F9"/>
    <w:rsid w:val="00B5446D"/>
    <w:rsid w:val="00B549F4"/>
    <w:rsid w:val="00B554F4"/>
    <w:rsid w:val="00B56940"/>
    <w:rsid w:val="00B569C6"/>
    <w:rsid w:val="00B57F4D"/>
    <w:rsid w:val="00B60454"/>
    <w:rsid w:val="00B612E3"/>
    <w:rsid w:val="00B64DED"/>
    <w:rsid w:val="00B6580C"/>
    <w:rsid w:val="00B66097"/>
    <w:rsid w:val="00B7096F"/>
    <w:rsid w:val="00B71463"/>
    <w:rsid w:val="00B72A90"/>
    <w:rsid w:val="00B72DCE"/>
    <w:rsid w:val="00B75FCA"/>
    <w:rsid w:val="00B76355"/>
    <w:rsid w:val="00B76ED2"/>
    <w:rsid w:val="00B8095A"/>
    <w:rsid w:val="00B810BC"/>
    <w:rsid w:val="00B82595"/>
    <w:rsid w:val="00B8327A"/>
    <w:rsid w:val="00B8631D"/>
    <w:rsid w:val="00B863FC"/>
    <w:rsid w:val="00B86E71"/>
    <w:rsid w:val="00B90C10"/>
    <w:rsid w:val="00B927A1"/>
    <w:rsid w:val="00B96676"/>
    <w:rsid w:val="00BA0E4B"/>
    <w:rsid w:val="00BA21B9"/>
    <w:rsid w:val="00BA256E"/>
    <w:rsid w:val="00BA2BE3"/>
    <w:rsid w:val="00BA3929"/>
    <w:rsid w:val="00BA413F"/>
    <w:rsid w:val="00BA6134"/>
    <w:rsid w:val="00BB13CF"/>
    <w:rsid w:val="00BB1930"/>
    <w:rsid w:val="00BB732B"/>
    <w:rsid w:val="00BC08CD"/>
    <w:rsid w:val="00BC3C4F"/>
    <w:rsid w:val="00BC401C"/>
    <w:rsid w:val="00BC51DB"/>
    <w:rsid w:val="00BD0C55"/>
    <w:rsid w:val="00BD2348"/>
    <w:rsid w:val="00BD3C41"/>
    <w:rsid w:val="00BD3F20"/>
    <w:rsid w:val="00BD44CE"/>
    <w:rsid w:val="00BD6C0D"/>
    <w:rsid w:val="00BD76BD"/>
    <w:rsid w:val="00BD7D8B"/>
    <w:rsid w:val="00BE0721"/>
    <w:rsid w:val="00BE1B05"/>
    <w:rsid w:val="00BE36C1"/>
    <w:rsid w:val="00BE39EC"/>
    <w:rsid w:val="00BE797D"/>
    <w:rsid w:val="00BE7ED3"/>
    <w:rsid w:val="00BF164C"/>
    <w:rsid w:val="00BF19C3"/>
    <w:rsid w:val="00BF4F95"/>
    <w:rsid w:val="00BF504D"/>
    <w:rsid w:val="00BF6990"/>
    <w:rsid w:val="00C00115"/>
    <w:rsid w:val="00C00A6E"/>
    <w:rsid w:val="00C00AD5"/>
    <w:rsid w:val="00C014A6"/>
    <w:rsid w:val="00C01E0E"/>
    <w:rsid w:val="00C01FF5"/>
    <w:rsid w:val="00C03960"/>
    <w:rsid w:val="00C03B98"/>
    <w:rsid w:val="00C04C8B"/>
    <w:rsid w:val="00C0626D"/>
    <w:rsid w:val="00C0690C"/>
    <w:rsid w:val="00C069D1"/>
    <w:rsid w:val="00C07BE0"/>
    <w:rsid w:val="00C10122"/>
    <w:rsid w:val="00C1135B"/>
    <w:rsid w:val="00C11CDA"/>
    <w:rsid w:val="00C14F96"/>
    <w:rsid w:val="00C15908"/>
    <w:rsid w:val="00C170CA"/>
    <w:rsid w:val="00C245CE"/>
    <w:rsid w:val="00C268FE"/>
    <w:rsid w:val="00C26D39"/>
    <w:rsid w:val="00C26D65"/>
    <w:rsid w:val="00C30FBE"/>
    <w:rsid w:val="00C31726"/>
    <w:rsid w:val="00C31C42"/>
    <w:rsid w:val="00C34BBD"/>
    <w:rsid w:val="00C365F6"/>
    <w:rsid w:val="00C36F89"/>
    <w:rsid w:val="00C4504D"/>
    <w:rsid w:val="00C46567"/>
    <w:rsid w:val="00C474DF"/>
    <w:rsid w:val="00C477C6"/>
    <w:rsid w:val="00C52AE1"/>
    <w:rsid w:val="00C5349F"/>
    <w:rsid w:val="00C543E7"/>
    <w:rsid w:val="00C5516D"/>
    <w:rsid w:val="00C56963"/>
    <w:rsid w:val="00C571EE"/>
    <w:rsid w:val="00C6067A"/>
    <w:rsid w:val="00C60734"/>
    <w:rsid w:val="00C60FE3"/>
    <w:rsid w:val="00C6124A"/>
    <w:rsid w:val="00C615EA"/>
    <w:rsid w:val="00C640B9"/>
    <w:rsid w:val="00C6573E"/>
    <w:rsid w:val="00C65A14"/>
    <w:rsid w:val="00C6788B"/>
    <w:rsid w:val="00C70177"/>
    <w:rsid w:val="00C701E8"/>
    <w:rsid w:val="00C70A8A"/>
    <w:rsid w:val="00C72F40"/>
    <w:rsid w:val="00C73169"/>
    <w:rsid w:val="00C76D9A"/>
    <w:rsid w:val="00C772C5"/>
    <w:rsid w:val="00C80BD8"/>
    <w:rsid w:val="00C847AB"/>
    <w:rsid w:val="00C86822"/>
    <w:rsid w:val="00C869F6"/>
    <w:rsid w:val="00C87140"/>
    <w:rsid w:val="00C9104F"/>
    <w:rsid w:val="00C921B1"/>
    <w:rsid w:val="00C944B6"/>
    <w:rsid w:val="00C94B4F"/>
    <w:rsid w:val="00C957C3"/>
    <w:rsid w:val="00C976DC"/>
    <w:rsid w:val="00CA080E"/>
    <w:rsid w:val="00CA24AE"/>
    <w:rsid w:val="00CA297F"/>
    <w:rsid w:val="00CA2D5C"/>
    <w:rsid w:val="00CA4692"/>
    <w:rsid w:val="00CB0753"/>
    <w:rsid w:val="00CB0A7E"/>
    <w:rsid w:val="00CB0DAD"/>
    <w:rsid w:val="00CB19F6"/>
    <w:rsid w:val="00CB3304"/>
    <w:rsid w:val="00CB5C56"/>
    <w:rsid w:val="00CB67F3"/>
    <w:rsid w:val="00CB723E"/>
    <w:rsid w:val="00CB77D2"/>
    <w:rsid w:val="00CB7F6E"/>
    <w:rsid w:val="00CC12B8"/>
    <w:rsid w:val="00CC13B3"/>
    <w:rsid w:val="00CC1871"/>
    <w:rsid w:val="00CC1CF2"/>
    <w:rsid w:val="00CC4A2F"/>
    <w:rsid w:val="00CC4B87"/>
    <w:rsid w:val="00CC5155"/>
    <w:rsid w:val="00CC547C"/>
    <w:rsid w:val="00CC5AC3"/>
    <w:rsid w:val="00CD0AA3"/>
    <w:rsid w:val="00CD18C7"/>
    <w:rsid w:val="00CD296B"/>
    <w:rsid w:val="00CD6A10"/>
    <w:rsid w:val="00CD7983"/>
    <w:rsid w:val="00CD7A69"/>
    <w:rsid w:val="00CD7DD0"/>
    <w:rsid w:val="00CD7E81"/>
    <w:rsid w:val="00CE06A0"/>
    <w:rsid w:val="00CE0D99"/>
    <w:rsid w:val="00CE0E41"/>
    <w:rsid w:val="00CE1E5D"/>
    <w:rsid w:val="00CE270F"/>
    <w:rsid w:val="00CE343E"/>
    <w:rsid w:val="00CE42C3"/>
    <w:rsid w:val="00CE4DFC"/>
    <w:rsid w:val="00CE576B"/>
    <w:rsid w:val="00CE705C"/>
    <w:rsid w:val="00CE7D92"/>
    <w:rsid w:val="00CF0A1F"/>
    <w:rsid w:val="00CF3320"/>
    <w:rsid w:val="00CF44A5"/>
    <w:rsid w:val="00CF472E"/>
    <w:rsid w:val="00CF4AB7"/>
    <w:rsid w:val="00CF5512"/>
    <w:rsid w:val="00CF593D"/>
    <w:rsid w:val="00CF6B6C"/>
    <w:rsid w:val="00D01784"/>
    <w:rsid w:val="00D017F5"/>
    <w:rsid w:val="00D03F2B"/>
    <w:rsid w:val="00D03F3C"/>
    <w:rsid w:val="00D053DB"/>
    <w:rsid w:val="00D067DE"/>
    <w:rsid w:val="00D06F44"/>
    <w:rsid w:val="00D072B8"/>
    <w:rsid w:val="00D1071C"/>
    <w:rsid w:val="00D11E3A"/>
    <w:rsid w:val="00D11E68"/>
    <w:rsid w:val="00D130D3"/>
    <w:rsid w:val="00D147B7"/>
    <w:rsid w:val="00D14A6B"/>
    <w:rsid w:val="00D15F97"/>
    <w:rsid w:val="00D1753C"/>
    <w:rsid w:val="00D17BD4"/>
    <w:rsid w:val="00D21A8E"/>
    <w:rsid w:val="00D237F1"/>
    <w:rsid w:val="00D25071"/>
    <w:rsid w:val="00D27CD9"/>
    <w:rsid w:val="00D30779"/>
    <w:rsid w:val="00D343CE"/>
    <w:rsid w:val="00D34CB8"/>
    <w:rsid w:val="00D359E0"/>
    <w:rsid w:val="00D3731F"/>
    <w:rsid w:val="00D37B12"/>
    <w:rsid w:val="00D40699"/>
    <w:rsid w:val="00D40906"/>
    <w:rsid w:val="00D40DB8"/>
    <w:rsid w:val="00D40DD8"/>
    <w:rsid w:val="00D4186E"/>
    <w:rsid w:val="00D4487D"/>
    <w:rsid w:val="00D47CE5"/>
    <w:rsid w:val="00D50F60"/>
    <w:rsid w:val="00D510A4"/>
    <w:rsid w:val="00D522C9"/>
    <w:rsid w:val="00D52FFB"/>
    <w:rsid w:val="00D53813"/>
    <w:rsid w:val="00D53C57"/>
    <w:rsid w:val="00D546C0"/>
    <w:rsid w:val="00D60F8F"/>
    <w:rsid w:val="00D62903"/>
    <w:rsid w:val="00D6396C"/>
    <w:rsid w:val="00D63E60"/>
    <w:rsid w:val="00D6401D"/>
    <w:rsid w:val="00D65F96"/>
    <w:rsid w:val="00D66FDA"/>
    <w:rsid w:val="00D67153"/>
    <w:rsid w:val="00D677D5"/>
    <w:rsid w:val="00D6790B"/>
    <w:rsid w:val="00D67B26"/>
    <w:rsid w:val="00D71BCC"/>
    <w:rsid w:val="00D72813"/>
    <w:rsid w:val="00D72EFC"/>
    <w:rsid w:val="00D73C7E"/>
    <w:rsid w:val="00D765E2"/>
    <w:rsid w:val="00D76AD8"/>
    <w:rsid w:val="00D777AC"/>
    <w:rsid w:val="00D77A3B"/>
    <w:rsid w:val="00D800E9"/>
    <w:rsid w:val="00D80E1A"/>
    <w:rsid w:val="00D8318D"/>
    <w:rsid w:val="00D8428A"/>
    <w:rsid w:val="00D854B2"/>
    <w:rsid w:val="00D85A45"/>
    <w:rsid w:val="00D85ADE"/>
    <w:rsid w:val="00D86AF1"/>
    <w:rsid w:val="00D9113E"/>
    <w:rsid w:val="00D91FCC"/>
    <w:rsid w:val="00D92990"/>
    <w:rsid w:val="00D95D53"/>
    <w:rsid w:val="00D96154"/>
    <w:rsid w:val="00DA2EEA"/>
    <w:rsid w:val="00DA38EC"/>
    <w:rsid w:val="00DA58BD"/>
    <w:rsid w:val="00DA5E2F"/>
    <w:rsid w:val="00DA6E56"/>
    <w:rsid w:val="00DB005A"/>
    <w:rsid w:val="00DB0659"/>
    <w:rsid w:val="00DB1818"/>
    <w:rsid w:val="00DB1D4A"/>
    <w:rsid w:val="00DB325E"/>
    <w:rsid w:val="00DB6308"/>
    <w:rsid w:val="00DB70AC"/>
    <w:rsid w:val="00DC0276"/>
    <w:rsid w:val="00DC0B6B"/>
    <w:rsid w:val="00DC145B"/>
    <w:rsid w:val="00DC15D5"/>
    <w:rsid w:val="00DC3FFB"/>
    <w:rsid w:val="00DC549A"/>
    <w:rsid w:val="00DC59FC"/>
    <w:rsid w:val="00DC767B"/>
    <w:rsid w:val="00DC7898"/>
    <w:rsid w:val="00DD2870"/>
    <w:rsid w:val="00DD539D"/>
    <w:rsid w:val="00DD55D8"/>
    <w:rsid w:val="00DD5BBD"/>
    <w:rsid w:val="00DD77A0"/>
    <w:rsid w:val="00DE183E"/>
    <w:rsid w:val="00DE4267"/>
    <w:rsid w:val="00DE6B3E"/>
    <w:rsid w:val="00DF3F40"/>
    <w:rsid w:val="00DF50D4"/>
    <w:rsid w:val="00E02B95"/>
    <w:rsid w:val="00E02D8E"/>
    <w:rsid w:val="00E036F3"/>
    <w:rsid w:val="00E059C3"/>
    <w:rsid w:val="00E06030"/>
    <w:rsid w:val="00E069CE"/>
    <w:rsid w:val="00E10C90"/>
    <w:rsid w:val="00E10C9D"/>
    <w:rsid w:val="00E11D9D"/>
    <w:rsid w:val="00E12CB5"/>
    <w:rsid w:val="00E12DE7"/>
    <w:rsid w:val="00E1376B"/>
    <w:rsid w:val="00E152ED"/>
    <w:rsid w:val="00E153FF"/>
    <w:rsid w:val="00E157DC"/>
    <w:rsid w:val="00E16077"/>
    <w:rsid w:val="00E167BC"/>
    <w:rsid w:val="00E16E37"/>
    <w:rsid w:val="00E20549"/>
    <w:rsid w:val="00E24431"/>
    <w:rsid w:val="00E25EE4"/>
    <w:rsid w:val="00E2717E"/>
    <w:rsid w:val="00E27E9B"/>
    <w:rsid w:val="00E301CE"/>
    <w:rsid w:val="00E31BE3"/>
    <w:rsid w:val="00E31E92"/>
    <w:rsid w:val="00E32305"/>
    <w:rsid w:val="00E3267A"/>
    <w:rsid w:val="00E33479"/>
    <w:rsid w:val="00E33A94"/>
    <w:rsid w:val="00E3423E"/>
    <w:rsid w:val="00E34B7D"/>
    <w:rsid w:val="00E354FE"/>
    <w:rsid w:val="00E36531"/>
    <w:rsid w:val="00E36B60"/>
    <w:rsid w:val="00E41536"/>
    <w:rsid w:val="00E4203B"/>
    <w:rsid w:val="00E42344"/>
    <w:rsid w:val="00E44047"/>
    <w:rsid w:val="00E444FC"/>
    <w:rsid w:val="00E45931"/>
    <w:rsid w:val="00E5002B"/>
    <w:rsid w:val="00E514EA"/>
    <w:rsid w:val="00E521B2"/>
    <w:rsid w:val="00E5254F"/>
    <w:rsid w:val="00E53879"/>
    <w:rsid w:val="00E549A8"/>
    <w:rsid w:val="00E549E9"/>
    <w:rsid w:val="00E567CC"/>
    <w:rsid w:val="00E56888"/>
    <w:rsid w:val="00E56A3F"/>
    <w:rsid w:val="00E56D35"/>
    <w:rsid w:val="00E600C8"/>
    <w:rsid w:val="00E61944"/>
    <w:rsid w:val="00E61A9E"/>
    <w:rsid w:val="00E62024"/>
    <w:rsid w:val="00E62A1E"/>
    <w:rsid w:val="00E636D7"/>
    <w:rsid w:val="00E63B61"/>
    <w:rsid w:val="00E64105"/>
    <w:rsid w:val="00E64EA1"/>
    <w:rsid w:val="00E7147B"/>
    <w:rsid w:val="00E7156F"/>
    <w:rsid w:val="00E71B63"/>
    <w:rsid w:val="00E72856"/>
    <w:rsid w:val="00E73BF9"/>
    <w:rsid w:val="00E76A16"/>
    <w:rsid w:val="00E80602"/>
    <w:rsid w:val="00E82651"/>
    <w:rsid w:val="00E8316C"/>
    <w:rsid w:val="00E831F9"/>
    <w:rsid w:val="00E83DBE"/>
    <w:rsid w:val="00E84920"/>
    <w:rsid w:val="00E85767"/>
    <w:rsid w:val="00E85F2A"/>
    <w:rsid w:val="00E90332"/>
    <w:rsid w:val="00E91AB0"/>
    <w:rsid w:val="00E92976"/>
    <w:rsid w:val="00E9331F"/>
    <w:rsid w:val="00E93E46"/>
    <w:rsid w:val="00E945DB"/>
    <w:rsid w:val="00E945F2"/>
    <w:rsid w:val="00E9496D"/>
    <w:rsid w:val="00E94993"/>
    <w:rsid w:val="00E94D1C"/>
    <w:rsid w:val="00EA2DC7"/>
    <w:rsid w:val="00EA49B3"/>
    <w:rsid w:val="00EB2EB1"/>
    <w:rsid w:val="00EB47A6"/>
    <w:rsid w:val="00EB4E62"/>
    <w:rsid w:val="00EB6061"/>
    <w:rsid w:val="00EB7145"/>
    <w:rsid w:val="00EC0349"/>
    <w:rsid w:val="00EC0591"/>
    <w:rsid w:val="00EC110E"/>
    <w:rsid w:val="00EC167D"/>
    <w:rsid w:val="00EC193F"/>
    <w:rsid w:val="00EC2ED5"/>
    <w:rsid w:val="00EC3071"/>
    <w:rsid w:val="00ED151D"/>
    <w:rsid w:val="00ED185F"/>
    <w:rsid w:val="00ED458F"/>
    <w:rsid w:val="00EE0FAE"/>
    <w:rsid w:val="00EE1A77"/>
    <w:rsid w:val="00EE1C4B"/>
    <w:rsid w:val="00EE2476"/>
    <w:rsid w:val="00EE7D7A"/>
    <w:rsid w:val="00EF0997"/>
    <w:rsid w:val="00EF1987"/>
    <w:rsid w:val="00EF25B7"/>
    <w:rsid w:val="00EF2D43"/>
    <w:rsid w:val="00EF3104"/>
    <w:rsid w:val="00EF5267"/>
    <w:rsid w:val="00EF66F4"/>
    <w:rsid w:val="00EF7ADD"/>
    <w:rsid w:val="00F00327"/>
    <w:rsid w:val="00F00432"/>
    <w:rsid w:val="00F00A97"/>
    <w:rsid w:val="00F01276"/>
    <w:rsid w:val="00F02DCA"/>
    <w:rsid w:val="00F04B08"/>
    <w:rsid w:val="00F04FFE"/>
    <w:rsid w:val="00F056FF"/>
    <w:rsid w:val="00F05AA8"/>
    <w:rsid w:val="00F05E54"/>
    <w:rsid w:val="00F11D16"/>
    <w:rsid w:val="00F1363C"/>
    <w:rsid w:val="00F15DFD"/>
    <w:rsid w:val="00F223E1"/>
    <w:rsid w:val="00F25E21"/>
    <w:rsid w:val="00F273EF"/>
    <w:rsid w:val="00F32F15"/>
    <w:rsid w:val="00F33A2E"/>
    <w:rsid w:val="00F3590C"/>
    <w:rsid w:val="00F378F0"/>
    <w:rsid w:val="00F402D8"/>
    <w:rsid w:val="00F40F41"/>
    <w:rsid w:val="00F43149"/>
    <w:rsid w:val="00F45E89"/>
    <w:rsid w:val="00F45EB4"/>
    <w:rsid w:val="00F45F35"/>
    <w:rsid w:val="00F46EE7"/>
    <w:rsid w:val="00F4729D"/>
    <w:rsid w:val="00F4756C"/>
    <w:rsid w:val="00F47F03"/>
    <w:rsid w:val="00F5034A"/>
    <w:rsid w:val="00F50D56"/>
    <w:rsid w:val="00F512E9"/>
    <w:rsid w:val="00F51C9E"/>
    <w:rsid w:val="00F534BD"/>
    <w:rsid w:val="00F538BF"/>
    <w:rsid w:val="00F544AE"/>
    <w:rsid w:val="00F54E44"/>
    <w:rsid w:val="00F55E78"/>
    <w:rsid w:val="00F562BE"/>
    <w:rsid w:val="00F57024"/>
    <w:rsid w:val="00F602CA"/>
    <w:rsid w:val="00F608B5"/>
    <w:rsid w:val="00F6206C"/>
    <w:rsid w:val="00F621D6"/>
    <w:rsid w:val="00F637EF"/>
    <w:rsid w:val="00F652F5"/>
    <w:rsid w:val="00F6756A"/>
    <w:rsid w:val="00F67686"/>
    <w:rsid w:val="00F67E1E"/>
    <w:rsid w:val="00F70023"/>
    <w:rsid w:val="00F703B9"/>
    <w:rsid w:val="00F7547A"/>
    <w:rsid w:val="00F75481"/>
    <w:rsid w:val="00F75E73"/>
    <w:rsid w:val="00F80583"/>
    <w:rsid w:val="00F80803"/>
    <w:rsid w:val="00F811FA"/>
    <w:rsid w:val="00F81EE7"/>
    <w:rsid w:val="00F825B2"/>
    <w:rsid w:val="00F82660"/>
    <w:rsid w:val="00F842A4"/>
    <w:rsid w:val="00F859C0"/>
    <w:rsid w:val="00F86AB0"/>
    <w:rsid w:val="00F90E0E"/>
    <w:rsid w:val="00F916A2"/>
    <w:rsid w:val="00F93F61"/>
    <w:rsid w:val="00F947DD"/>
    <w:rsid w:val="00F95871"/>
    <w:rsid w:val="00F9629C"/>
    <w:rsid w:val="00F9700E"/>
    <w:rsid w:val="00F975C3"/>
    <w:rsid w:val="00F97E0F"/>
    <w:rsid w:val="00FA0530"/>
    <w:rsid w:val="00FA175C"/>
    <w:rsid w:val="00FA17E0"/>
    <w:rsid w:val="00FA1CD8"/>
    <w:rsid w:val="00FA1DBA"/>
    <w:rsid w:val="00FA2476"/>
    <w:rsid w:val="00FA4B85"/>
    <w:rsid w:val="00FA54E3"/>
    <w:rsid w:val="00FA68F6"/>
    <w:rsid w:val="00FB006C"/>
    <w:rsid w:val="00FB0B6D"/>
    <w:rsid w:val="00FB12E7"/>
    <w:rsid w:val="00FB1A65"/>
    <w:rsid w:val="00FB3249"/>
    <w:rsid w:val="00FB3AE5"/>
    <w:rsid w:val="00FB442D"/>
    <w:rsid w:val="00FB49B6"/>
    <w:rsid w:val="00FB67DE"/>
    <w:rsid w:val="00FB68B4"/>
    <w:rsid w:val="00FB7916"/>
    <w:rsid w:val="00FB7C0C"/>
    <w:rsid w:val="00FC2098"/>
    <w:rsid w:val="00FC3220"/>
    <w:rsid w:val="00FC3D2F"/>
    <w:rsid w:val="00FC515F"/>
    <w:rsid w:val="00FC56EB"/>
    <w:rsid w:val="00FC576C"/>
    <w:rsid w:val="00FC6EAE"/>
    <w:rsid w:val="00FD5BAD"/>
    <w:rsid w:val="00FD5D7C"/>
    <w:rsid w:val="00FD6C7D"/>
    <w:rsid w:val="00FD7754"/>
    <w:rsid w:val="00FE0112"/>
    <w:rsid w:val="00FE037F"/>
    <w:rsid w:val="00FE0FB1"/>
    <w:rsid w:val="00FE11FB"/>
    <w:rsid w:val="00FE4CC1"/>
    <w:rsid w:val="00FF025D"/>
    <w:rsid w:val="00FF0528"/>
    <w:rsid w:val="00FF1A3C"/>
    <w:rsid w:val="00FF3336"/>
    <w:rsid w:val="00FF400E"/>
    <w:rsid w:val="00FF4256"/>
    <w:rsid w:val="00FF529A"/>
    <w:rsid w:val="00FF66E9"/>
    <w:rsid w:val="00FF72CA"/>
    <w:rsid w:val="00FF7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2CF2FB-55BD-4DDF-913A-BC743217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0D95"/>
    <w:pPr>
      <w:widowControl w:val="0"/>
      <w:jc w:val="both"/>
    </w:pPr>
  </w:style>
  <w:style w:type="paragraph" w:styleId="1">
    <w:name w:val="heading 1"/>
    <w:basedOn w:val="a"/>
    <w:next w:val="a"/>
    <w:link w:val="1Char"/>
    <w:uiPriority w:val="9"/>
    <w:qFormat/>
    <w:rsid w:val="00414A90"/>
    <w:pPr>
      <w:keepNext/>
      <w:keepLines/>
      <w:numPr>
        <w:numId w:val="2"/>
      </w:numPr>
      <w:spacing w:before="480" w:after="240" w:line="400" w:lineRule="exact"/>
      <w:outlineLvl w:val="0"/>
    </w:pPr>
    <w:rPr>
      <w:b/>
      <w:bCs/>
      <w:kern w:val="44"/>
      <w:sz w:val="44"/>
      <w:szCs w:val="44"/>
    </w:rPr>
  </w:style>
  <w:style w:type="paragraph" w:styleId="2">
    <w:name w:val="heading 2"/>
    <w:basedOn w:val="a"/>
    <w:next w:val="a"/>
    <w:link w:val="2Char"/>
    <w:uiPriority w:val="9"/>
    <w:unhideWhenUsed/>
    <w:qFormat/>
    <w:rsid w:val="00897571"/>
    <w:pPr>
      <w:keepNext/>
      <w:keepLines/>
      <w:spacing w:before="260" w:after="260" w:line="400" w:lineRule="exac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3F20"/>
    <w:pPr>
      <w:keepNext/>
      <w:keepLines/>
      <w:numPr>
        <w:numId w:val="12"/>
      </w:numPr>
      <w:spacing w:before="260" w:after="260" w:line="400" w:lineRule="exact"/>
      <w:outlineLvl w:val="2"/>
    </w:pPr>
    <w:rPr>
      <w:rFonts w:eastAsiaTheme="majorEastAsia"/>
      <w:b/>
      <w:bCs/>
      <w:color w:val="4472C4" w:themeColor="accent5"/>
      <w:sz w:val="30"/>
      <w:szCs w:val="32"/>
    </w:rPr>
  </w:style>
  <w:style w:type="paragraph" w:styleId="4">
    <w:name w:val="heading 4"/>
    <w:basedOn w:val="a"/>
    <w:next w:val="a"/>
    <w:link w:val="4Char"/>
    <w:uiPriority w:val="9"/>
    <w:unhideWhenUsed/>
    <w:qFormat/>
    <w:rsid w:val="004E7320"/>
    <w:pPr>
      <w:keepNext/>
      <w:keepLines/>
      <w:spacing w:before="160" w:after="100" w:line="320" w:lineRule="exact"/>
      <w:outlineLvl w:val="3"/>
    </w:pPr>
    <w:rPr>
      <w:rFonts w:asciiTheme="majorHAnsi" w:eastAsiaTheme="majorEastAsia" w:hAnsiTheme="majorHAnsi" w:cstheme="majorBidi"/>
      <w:b/>
      <w:bCs/>
      <w:color w:val="4472C4" w:themeColor="accent5"/>
      <w:sz w:val="28"/>
      <w:szCs w:val="28"/>
    </w:rPr>
  </w:style>
  <w:style w:type="paragraph" w:styleId="5">
    <w:name w:val="heading 5"/>
    <w:basedOn w:val="a"/>
    <w:next w:val="a"/>
    <w:link w:val="5Char"/>
    <w:uiPriority w:val="9"/>
    <w:unhideWhenUsed/>
    <w:qFormat/>
    <w:rsid w:val="00E323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2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2348"/>
    <w:rPr>
      <w:sz w:val="18"/>
      <w:szCs w:val="18"/>
    </w:rPr>
  </w:style>
  <w:style w:type="paragraph" w:styleId="a4">
    <w:name w:val="footer"/>
    <w:basedOn w:val="a"/>
    <w:link w:val="Char0"/>
    <w:uiPriority w:val="99"/>
    <w:unhideWhenUsed/>
    <w:rsid w:val="00A92348"/>
    <w:pPr>
      <w:tabs>
        <w:tab w:val="center" w:pos="4153"/>
        <w:tab w:val="right" w:pos="8306"/>
      </w:tabs>
      <w:snapToGrid w:val="0"/>
      <w:jc w:val="left"/>
    </w:pPr>
    <w:rPr>
      <w:sz w:val="18"/>
      <w:szCs w:val="18"/>
    </w:rPr>
  </w:style>
  <w:style w:type="character" w:customStyle="1" w:styleId="Char0">
    <w:name w:val="页脚 Char"/>
    <w:basedOn w:val="a0"/>
    <w:link w:val="a4"/>
    <w:uiPriority w:val="99"/>
    <w:rsid w:val="00A92348"/>
    <w:rPr>
      <w:sz w:val="18"/>
      <w:szCs w:val="18"/>
    </w:rPr>
  </w:style>
  <w:style w:type="table" w:styleId="a5">
    <w:name w:val="Table Grid"/>
    <w:basedOn w:val="a1"/>
    <w:uiPriority w:val="59"/>
    <w:rsid w:val="00281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14A90"/>
    <w:rPr>
      <w:b/>
      <w:bCs/>
      <w:kern w:val="44"/>
      <w:sz w:val="44"/>
      <w:szCs w:val="44"/>
    </w:rPr>
  </w:style>
  <w:style w:type="paragraph" w:styleId="a6">
    <w:name w:val="List Paragraph"/>
    <w:basedOn w:val="a"/>
    <w:uiPriority w:val="34"/>
    <w:qFormat/>
    <w:rsid w:val="00F32F15"/>
    <w:pPr>
      <w:ind w:firstLineChars="200" w:firstLine="420"/>
    </w:pPr>
  </w:style>
  <w:style w:type="character" w:customStyle="1" w:styleId="2Char">
    <w:name w:val="标题 2 Char"/>
    <w:basedOn w:val="a0"/>
    <w:link w:val="2"/>
    <w:uiPriority w:val="9"/>
    <w:rsid w:val="00897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D3F20"/>
    <w:rPr>
      <w:rFonts w:eastAsiaTheme="majorEastAsia"/>
      <w:b/>
      <w:bCs/>
      <w:color w:val="4472C4" w:themeColor="accent5"/>
      <w:sz w:val="30"/>
      <w:szCs w:val="32"/>
    </w:rPr>
  </w:style>
  <w:style w:type="paragraph" w:styleId="TOC">
    <w:name w:val="TOC Heading"/>
    <w:basedOn w:val="1"/>
    <w:next w:val="a"/>
    <w:uiPriority w:val="39"/>
    <w:unhideWhenUsed/>
    <w:qFormat/>
    <w:rsid w:val="00345F42"/>
    <w:pPr>
      <w:widowControl/>
      <w:numPr>
        <w:numId w:val="0"/>
      </w:numPr>
      <w:spacing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345F42"/>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45F42"/>
    <w:pPr>
      <w:widowControl/>
      <w:spacing w:after="100" w:line="276" w:lineRule="auto"/>
      <w:jc w:val="left"/>
    </w:pPr>
    <w:rPr>
      <w:kern w:val="0"/>
      <w:sz w:val="22"/>
    </w:rPr>
  </w:style>
  <w:style w:type="paragraph" w:styleId="30">
    <w:name w:val="toc 3"/>
    <w:basedOn w:val="a"/>
    <w:next w:val="a"/>
    <w:autoRedefine/>
    <w:uiPriority w:val="39"/>
    <w:unhideWhenUsed/>
    <w:qFormat/>
    <w:rsid w:val="00345F42"/>
    <w:pPr>
      <w:widowControl/>
      <w:spacing w:after="100" w:line="276" w:lineRule="auto"/>
      <w:ind w:left="440"/>
      <w:jc w:val="left"/>
    </w:pPr>
    <w:rPr>
      <w:kern w:val="0"/>
      <w:sz w:val="22"/>
    </w:rPr>
  </w:style>
  <w:style w:type="character" w:styleId="a7">
    <w:name w:val="Hyperlink"/>
    <w:basedOn w:val="a0"/>
    <w:uiPriority w:val="99"/>
    <w:unhideWhenUsed/>
    <w:rsid w:val="00345F42"/>
    <w:rPr>
      <w:color w:val="0563C1" w:themeColor="hyperlink"/>
      <w:u w:val="single"/>
    </w:rPr>
  </w:style>
  <w:style w:type="character" w:styleId="a8">
    <w:name w:val="annotation reference"/>
    <w:basedOn w:val="a0"/>
    <w:uiPriority w:val="99"/>
    <w:semiHidden/>
    <w:unhideWhenUsed/>
    <w:rsid w:val="000D4F75"/>
    <w:rPr>
      <w:sz w:val="18"/>
      <w:szCs w:val="18"/>
    </w:rPr>
  </w:style>
  <w:style w:type="paragraph" w:styleId="a9">
    <w:name w:val="annotation text"/>
    <w:basedOn w:val="a"/>
    <w:link w:val="Char1"/>
    <w:uiPriority w:val="99"/>
    <w:semiHidden/>
    <w:unhideWhenUsed/>
    <w:rsid w:val="000D4F75"/>
    <w:rPr>
      <w:sz w:val="24"/>
      <w:szCs w:val="24"/>
    </w:rPr>
  </w:style>
  <w:style w:type="character" w:customStyle="1" w:styleId="Char1">
    <w:name w:val="批注文字 Char"/>
    <w:basedOn w:val="a0"/>
    <w:link w:val="a9"/>
    <w:uiPriority w:val="99"/>
    <w:semiHidden/>
    <w:rsid w:val="000D4F75"/>
    <w:rPr>
      <w:sz w:val="24"/>
      <w:szCs w:val="24"/>
    </w:rPr>
  </w:style>
  <w:style w:type="paragraph" w:styleId="aa">
    <w:name w:val="Balloon Text"/>
    <w:basedOn w:val="a"/>
    <w:link w:val="Char2"/>
    <w:uiPriority w:val="99"/>
    <w:semiHidden/>
    <w:unhideWhenUsed/>
    <w:rsid w:val="000D4F75"/>
    <w:rPr>
      <w:sz w:val="18"/>
      <w:szCs w:val="18"/>
    </w:rPr>
  </w:style>
  <w:style w:type="character" w:customStyle="1" w:styleId="Char2">
    <w:name w:val="批注框文本 Char"/>
    <w:basedOn w:val="a0"/>
    <w:link w:val="aa"/>
    <w:uiPriority w:val="99"/>
    <w:semiHidden/>
    <w:rsid w:val="000D4F75"/>
    <w:rPr>
      <w:sz w:val="18"/>
      <w:szCs w:val="18"/>
    </w:rPr>
  </w:style>
  <w:style w:type="character" w:styleId="ab">
    <w:name w:val="Strong"/>
    <w:basedOn w:val="a0"/>
    <w:uiPriority w:val="22"/>
    <w:qFormat/>
    <w:rsid w:val="00B569C6"/>
    <w:rPr>
      <w:b/>
      <w:bCs/>
    </w:rPr>
  </w:style>
  <w:style w:type="paragraph" w:styleId="ac">
    <w:name w:val="Normal (Web)"/>
    <w:basedOn w:val="a"/>
    <w:uiPriority w:val="99"/>
    <w:semiHidden/>
    <w:unhideWhenUsed/>
    <w:rsid w:val="00B569C6"/>
    <w:pPr>
      <w:widowControl/>
      <w:spacing w:before="150"/>
      <w:jc w:val="left"/>
    </w:pPr>
    <w:rPr>
      <w:rFonts w:ascii="宋体" w:eastAsia="宋体" w:hAnsi="宋体" w:cs="宋体"/>
      <w:kern w:val="0"/>
      <w:sz w:val="24"/>
      <w:szCs w:val="24"/>
    </w:rPr>
  </w:style>
  <w:style w:type="character" w:customStyle="1" w:styleId="4Char">
    <w:name w:val="标题 4 Char"/>
    <w:basedOn w:val="a0"/>
    <w:link w:val="4"/>
    <w:uiPriority w:val="9"/>
    <w:rsid w:val="004E7320"/>
    <w:rPr>
      <w:rFonts w:asciiTheme="majorHAnsi" w:eastAsiaTheme="majorEastAsia" w:hAnsiTheme="majorHAnsi" w:cstheme="majorBidi"/>
      <w:b/>
      <w:bCs/>
      <w:color w:val="4472C4" w:themeColor="accent5"/>
      <w:sz w:val="28"/>
      <w:szCs w:val="28"/>
    </w:rPr>
  </w:style>
  <w:style w:type="paragraph" w:customStyle="1" w:styleId="ad">
    <w:name w:val="表格文字 范例"/>
    <w:basedOn w:val="a"/>
    <w:link w:val="Char3"/>
    <w:qFormat/>
    <w:rsid w:val="00D130D3"/>
    <w:pPr>
      <w:widowControl/>
      <w:adjustRightInd w:val="0"/>
      <w:snapToGrid w:val="0"/>
      <w:spacing w:before="60" w:after="60"/>
      <w:jc w:val="left"/>
    </w:pPr>
    <w:rPr>
      <w:rFonts w:ascii="Arial" w:eastAsia="宋体" w:hAnsi="Arial" w:cs="Times New Roman"/>
      <w:i/>
      <w:color w:val="000000" w:themeColor="text1"/>
      <w:kern w:val="0"/>
      <w:szCs w:val="21"/>
      <w:lang w:bidi="en-US"/>
    </w:rPr>
  </w:style>
  <w:style w:type="character" w:customStyle="1" w:styleId="Char3">
    <w:name w:val="表格文字 范例 Char"/>
    <w:basedOn w:val="a0"/>
    <w:link w:val="ad"/>
    <w:rsid w:val="00D130D3"/>
    <w:rPr>
      <w:rFonts w:ascii="Arial" w:eastAsia="宋体" w:hAnsi="Arial" w:cs="Times New Roman"/>
      <w:i/>
      <w:color w:val="000000" w:themeColor="text1"/>
      <w:kern w:val="0"/>
      <w:szCs w:val="21"/>
      <w:lang w:bidi="en-US"/>
    </w:rPr>
  </w:style>
  <w:style w:type="paragraph" w:customStyle="1" w:styleId="Default">
    <w:name w:val="Default"/>
    <w:rsid w:val="00D130D3"/>
    <w:pPr>
      <w:widowControl w:val="0"/>
      <w:autoSpaceDE w:val="0"/>
      <w:autoSpaceDN w:val="0"/>
      <w:adjustRightInd w:val="0"/>
    </w:pPr>
    <w:rPr>
      <w:rFonts w:ascii="Arial" w:hAnsi="Arial" w:cs="Arial"/>
      <w:color w:val="000000"/>
      <w:kern w:val="0"/>
      <w:sz w:val="24"/>
      <w:szCs w:val="24"/>
    </w:rPr>
  </w:style>
  <w:style w:type="character" w:customStyle="1" w:styleId="5Char">
    <w:name w:val="标题 5 Char"/>
    <w:basedOn w:val="a0"/>
    <w:link w:val="5"/>
    <w:uiPriority w:val="9"/>
    <w:rsid w:val="00E32305"/>
    <w:rPr>
      <w:b/>
      <w:bCs/>
      <w:sz w:val="28"/>
      <w:szCs w:val="28"/>
    </w:rPr>
  </w:style>
  <w:style w:type="table" w:styleId="-1">
    <w:name w:val="Light Shading Accent 1"/>
    <w:basedOn w:val="a1"/>
    <w:uiPriority w:val="60"/>
    <w:rsid w:val="00FE0112"/>
    <w:rPr>
      <w:rFonts w:ascii="Times New Roman" w:eastAsia="宋体" w:hAnsi="Times New Roman" w:cs="Times New Roman"/>
      <w:color w:val="2E74B5" w:themeColor="accent1" w:themeShade="BF"/>
      <w:kern w:val="0"/>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11">
    <w:name w:val="纯文本1"/>
    <w:basedOn w:val="a"/>
    <w:rsid w:val="00A41DE4"/>
    <w:pPr>
      <w:adjustRightInd w:val="0"/>
      <w:textAlignment w:val="baseline"/>
    </w:pPr>
    <w:rPr>
      <w:rFonts w:ascii="宋体" w:eastAsia="宋体" w:hAnsi="Courier New" w:cs="Times New Roman"/>
      <w:szCs w:val="20"/>
    </w:rPr>
  </w:style>
  <w:style w:type="character" w:customStyle="1" w:styleId="Char4">
    <w:name w:val="表格文字 Char"/>
    <w:basedOn w:val="a0"/>
    <w:link w:val="ae"/>
    <w:rsid w:val="00CE0D99"/>
    <w:rPr>
      <w:rFonts w:ascii="Times New Roman" w:eastAsia="宋体" w:hAnsi="Times New Roman"/>
      <w:color w:val="000000"/>
      <w:szCs w:val="21"/>
    </w:rPr>
  </w:style>
  <w:style w:type="paragraph" w:customStyle="1" w:styleId="ae">
    <w:name w:val="表格文字"/>
    <w:basedOn w:val="a"/>
    <w:link w:val="Char4"/>
    <w:qFormat/>
    <w:rsid w:val="00CE0D99"/>
    <w:pPr>
      <w:widowControl/>
      <w:adjustRightInd w:val="0"/>
      <w:snapToGrid w:val="0"/>
      <w:spacing w:before="60" w:after="60"/>
      <w:jc w:val="left"/>
    </w:pPr>
    <w:rPr>
      <w:rFonts w:ascii="Times New Roman" w:eastAsia="宋体" w:hAnsi="Times New Roman"/>
      <w:color w:val="000000"/>
      <w:szCs w:val="21"/>
    </w:rPr>
  </w:style>
  <w:style w:type="paragraph" w:customStyle="1" w:styleId="TableText">
    <w:name w:val="Table Text"/>
    <w:basedOn w:val="a"/>
    <w:link w:val="TableTextChar"/>
    <w:rsid w:val="00586B4B"/>
    <w:pPr>
      <w:widowControl/>
      <w:spacing w:before="30" w:after="30"/>
      <w:jc w:val="left"/>
    </w:pPr>
    <w:rPr>
      <w:rFonts w:ascii="Arial" w:eastAsia="Times New Roman" w:hAnsi="Arial" w:cs="Times New Roman"/>
      <w:kern w:val="0"/>
      <w:sz w:val="16"/>
      <w:szCs w:val="20"/>
    </w:rPr>
  </w:style>
  <w:style w:type="character" w:customStyle="1" w:styleId="TableTextChar">
    <w:name w:val="Table Text Char"/>
    <w:link w:val="TableText"/>
    <w:rsid w:val="00586B4B"/>
    <w:rPr>
      <w:rFonts w:ascii="Arial" w:eastAsia="Times New Roman" w:hAnsi="Arial" w:cs="Times New Roman"/>
      <w:kern w:val="0"/>
      <w:sz w:val="16"/>
      <w:szCs w:val="20"/>
    </w:rPr>
  </w:style>
  <w:style w:type="paragraph" w:customStyle="1" w:styleId="TableText0">
    <w:name w:val="TableText"/>
    <w:basedOn w:val="TableText"/>
    <w:link w:val="TableTextChar0"/>
    <w:rsid w:val="00586B4B"/>
    <w:rPr>
      <w:rFonts w:ascii="Verdana" w:hAnsi="Verdana"/>
      <w:szCs w:val="16"/>
    </w:rPr>
  </w:style>
  <w:style w:type="character" w:customStyle="1" w:styleId="TableTextChar0">
    <w:name w:val="TableText Char"/>
    <w:link w:val="TableText0"/>
    <w:rsid w:val="00586B4B"/>
    <w:rPr>
      <w:rFonts w:ascii="Verdana" w:eastAsia="Times New Roman" w:hAnsi="Verdana" w:cs="Times New Roman"/>
      <w:kern w:val="0"/>
      <w:sz w:val="16"/>
      <w:szCs w:val="16"/>
    </w:rPr>
  </w:style>
  <w:style w:type="paragraph" w:customStyle="1" w:styleId="VFTableTextHeading">
    <w:name w:val="VFTable Text Heading"/>
    <w:basedOn w:val="a"/>
    <w:autoRedefine/>
    <w:rsid w:val="00D91FCC"/>
    <w:pPr>
      <w:widowControl/>
      <w:spacing w:before="30" w:after="30"/>
      <w:ind w:right="101"/>
      <w:jc w:val="left"/>
    </w:pPr>
    <w:rPr>
      <w:rFonts w:ascii="Arial" w:hAnsi="Arial" w:cs="Times New Roman"/>
      <w:b/>
      <w:bCs/>
      <w:color w:val="3366FF"/>
      <w:kern w:val="0"/>
      <w:sz w:val="16"/>
      <w:szCs w:val="16"/>
    </w:rPr>
  </w:style>
  <w:style w:type="paragraph" w:styleId="40">
    <w:name w:val="toc 4"/>
    <w:basedOn w:val="a"/>
    <w:next w:val="a"/>
    <w:autoRedefine/>
    <w:uiPriority w:val="39"/>
    <w:unhideWhenUsed/>
    <w:rsid w:val="0086633D"/>
    <w:pPr>
      <w:ind w:leftChars="600" w:left="1260"/>
    </w:pPr>
  </w:style>
  <w:style w:type="paragraph" w:styleId="50">
    <w:name w:val="toc 5"/>
    <w:basedOn w:val="a"/>
    <w:next w:val="a"/>
    <w:autoRedefine/>
    <w:uiPriority w:val="39"/>
    <w:unhideWhenUsed/>
    <w:rsid w:val="0086633D"/>
    <w:pPr>
      <w:ind w:leftChars="800" w:left="1680"/>
    </w:pPr>
  </w:style>
  <w:style w:type="paragraph" w:styleId="6">
    <w:name w:val="toc 6"/>
    <w:basedOn w:val="a"/>
    <w:next w:val="a"/>
    <w:autoRedefine/>
    <w:uiPriority w:val="39"/>
    <w:unhideWhenUsed/>
    <w:rsid w:val="0086633D"/>
    <w:pPr>
      <w:ind w:leftChars="1000" w:left="2100"/>
    </w:pPr>
  </w:style>
  <w:style w:type="paragraph" w:styleId="7">
    <w:name w:val="toc 7"/>
    <w:basedOn w:val="a"/>
    <w:next w:val="a"/>
    <w:autoRedefine/>
    <w:uiPriority w:val="39"/>
    <w:unhideWhenUsed/>
    <w:rsid w:val="0086633D"/>
    <w:pPr>
      <w:ind w:leftChars="1200" w:left="2520"/>
    </w:pPr>
  </w:style>
  <w:style w:type="paragraph" w:styleId="8">
    <w:name w:val="toc 8"/>
    <w:basedOn w:val="a"/>
    <w:next w:val="a"/>
    <w:autoRedefine/>
    <w:uiPriority w:val="39"/>
    <w:unhideWhenUsed/>
    <w:rsid w:val="0086633D"/>
    <w:pPr>
      <w:ind w:leftChars="1400" w:left="2940"/>
    </w:pPr>
  </w:style>
  <w:style w:type="paragraph" w:styleId="9">
    <w:name w:val="toc 9"/>
    <w:basedOn w:val="a"/>
    <w:next w:val="a"/>
    <w:autoRedefine/>
    <w:uiPriority w:val="39"/>
    <w:unhideWhenUsed/>
    <w:rsid w:val="0086633D"/>
    <w:pPr>
      <w:ind w:leftChars="1600" w:left="3360"/>
    </w:pPr>
  </w:style>
  <w:style w:type="paragraph" w:customStyle="1" w:styleId="af">
    <w:name w:val="a"/>
    <w:basedOn w:val="a"/>
    <w:rsid w:val="009A20D7"/>
    <w:pPr>
      <w:widowControl/>
      <w:spacing w:before="150"/>
      <w:jc w:val="left"/>
    </w:pPr>
    <w:rPr>
      <w:rFonts w:ascii="宋体" w:eastAsia="宋体" w:hAnsi="宋体" w:cs="宋体"/>
      <w:kern w:val="0"/>
      <w:sz w:val="24"/>
      <w:szCs w:val="24"/>
    </w:rPr>
  </w:style>
  <w:style w:type="paragraph" w:customStyle="1" w:styleId="default0">
    <w:name w:val="default"/>
    <w:basedOn w:val="a"/>
    <w:rsid w:val="009A20D7"/>
    <w:pPr>
      <w:widowControl/>
      <w:spacing w:before="150"/>
      <w:jc w:val="left"/>
    </w:pPr>
    <w:rPr>
      <w:rFonts w:ascii="宋体" w:eastAsia="宋体" w:hAnsi="宋体" w:cs="宋体"/>
      <w:kern w:val="0"/>
      <w:sz w:val="24"/>
      <w:szCs w:val="24"/>
    </w:rPr>
  </w:style>
  <w:style w:type="paragraph" w:styleId="af0">
    <w:name w:val="Revision"/>
    <w:hidden/>
    <w:uiPriority w:val="99"/>
    <w:semiHidden/>
    <w:rsid w:val="00921BA1"/>
  </w:style>
  <w:style w:type="character" w:styleId="af1">
    <w:name w:val="FollowedHyperlink"/>
    <w:basedOn w:val="a0"/>
    <w:uiPriority w:val="99"/>
    <w:semiHidden/>
    <w:unhideWhenUsed/>
    <w:rsid w:val="006B3B3A"/>
    <w:rPr>
      <w:color w:val="954F72" w:themeColor="followedHyperlink"/>
      <w:u w:val="single"/>
    </w:rPr>
  </w:style>
  <w:style w:type="paragraph" w:customStyle="1" w:styleId="12">
    <w:name w:val="正文缩进1"/>
    <w:basedOn w:val="a"/>
    <w:rsid w:val="00D854B2"/>
    <w:pPr>
      <w:widowControl/>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4296">
      <w:bodyDiv w:val="1"/>
      <w:marLeft w:val="0"/>
      <w:marRight w:val="0"/>
      <w:marTop w:val="0"/>
      <w:marBottom w:val="0"/>
      <w:divBdr>
        <w:top w:val="none" w:sz="0" w:space="0" w:color="auto"/>
        <w:left w:val="none" w:sz="0" w:space="0" w:color="auto"/>
        <w:bottom w:val="none" w:sz="0" w:space="0" w:color="auto"/>
        <w:right w:val="none" w:sz="0" w:space="0" w:color="auto"/>
      </w:divBdr>
      <w:divsChild>
        <w:div w:id="510026759">
          <w:marLeft w:val="0"/>
          <w:marRight w:val="0"/>
          <w:marTop w:val="0"/>
          <w:marBottom w:val="0"/>
          <w:divBdr>
            <w:top w:val="none" w:sz="0" w:space="0" w:color="auto"/>
            <w:left w:val="none" w:sz="0" w:space="0" w:color="auto"/>
            <w:bottom w:val="none" w:sz="0" w:space="0" w:color="auto"/>
            <w:right w:val="none" w:sz="0" w:space="0" w:color="auto"/>
          </w:divBdr>
          <w:divsChild>
            <w:div w:id="1772814857">
              <w:marLeft w:val="0"/>
              <w:marRight w:val="0"/>
              <w:marTop w:val="0"/>
              <w:marBottom w:val="0"/>
              <w:divBdr>
                <w:top w:val="none" w:sz="0" w:space="0" w:color="auto"/>
                <w:left w:val="none" w:sz="0" w:space="0" w:color="auto"/>
                <w:bottom w:val="none" w:sz="0" w:space="0" w:color="auto"/>
                <w:right w:val="none" w:sz="0" w:space="0" w:color="auto"/>
              </w:divBdr>
              <w:divsChild>
                <w:div w:id="1663661153">
                  <w:marLeft w:val="0"/>
                  <w:marRight w:val="0"/>
                  <w:marTop w:val="0"/>
                  <w:marBottom w:val="0"/>
                  <w:divBdr>
                    <w:top w:val="none" w:sz="0" w:space="0" w:color="auto"/>
                    <w:left w:val="none" w:sz="0" w:space="0" w:color="auto"/>
                    <w:bottom w:val="none" w:sz="0" w:space="0" w:color="auto"/>
                    <w:right w:val="none" w:sz="0" w:space="0" w:color="auto"/>
                  </w:divBdr>
                  <w:divsChild>
                    <w:div w:id="753090787">
                      <w:marLeft w:val="2670"/>
                      <w:marRight w:val="0"/>
                      <w:marTop w:val="615"/>
                      <w:marBottom w:val="0"/>
                      <w:divBdr>
                        <w:top w:val="none" w:sz="0" w:space="0" w:color="auto"/>
                        <w:left w:val="none" w:sz="0" w:space="0" w:color="auto"/>
                        <w:bottom w:val="none" w:sz="0" w:space="0" w:color="auto"/>
                        <w:right w:val="none" w:sz="0" w:space="0" w:color="auto"/>
                      </w:divBdr>
                      <w:divsChild>
                        <w:div w:id="7760791">
                          <w:marLeft w:val="0"/>
                          <w:marRight w:val="0"/>
                          <w:marTop w:val="0"/>
                          <w:marBottom w:val="0"/>
                          <w:divBdr>
                            <w:top w:val="none" w:sz="0" w:space="0" w:color="auto"/>
                            <w:left w:val="none" w:sz="0" w:space="0" w:color="auto"/>
                            <w:bottom w:val="none" w:sz="0" w:space="0" w:color="auto"/>
                            <w:right w:val="none" w:sz="0" w:space="0" w:color="auto"/>
                          </w:divBdr>
                          <w:divsChild>
                            <w:div w:id="1422677732">
                              <w:marLeft w:val="0"/>
                              <w:marRight w:val="0"/>
                              <w:marTop w:val="0"/>
                              <w:marBottom w:val="0"/>
                              <w:divBdr>
                                <w:top w:val="none" w:sz="0" w:space="0" w:color="auto"/>
                                <w:left w:val="none" w:sz="0" w:space="0" w:color="auto"/>
                                <w:bottom w:val="none" w:sz="0" w:space="0" w:color="auto"/>
                                <w:right w:val="none" w:sz="0" w:space="0" w:color="auto"/>
                              </w:divBdr>
                              <w:divsChild>
                                <w:div w:id="1930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399662">
      <w:bodyDiv w:val="1"/>
      <w:marLeft w:val="0"/>
      <w:marRight w:val="0"/>
      <w:marTop w:val="0"/>
      <w:marBottom w:val="0"/>
      <w:divBdr>
        <w:top w:val="none" w:sz="0" w:space="0" w:color="auto"/>
        <w:left w:val="none" w:sz="0" w:space="0" w:color="auto"/>
        <w:bottom w:val="none" w:sz="0" w:space="0" w:color="auto"/>
        <w:right w:val="none" w:sz="0" w:space="0" w:color="auto"/>
      </w:divBdr>
      <w:divsChild>
        <w:div w:id="1366756463">
          <w:marLeft w:val="0"/>
          <w:marRight w:val="0"/>
          <w:marTop w:val="0"/>
          <w:marBottom w:val="0"/>
          <w:divBdr>
            <w:top w:val="none" w:sz="0" w:space="0" w:color="auto"/>
            <w:left w:val="none" w:sz="0" w:space="0" w:color="auto"/>
            <w:bottom w:val="none" w:sz="0" w:space="0" w:color="auto"/>
            <w:right w:val="none" w:sz="0" w:space="0" w:color="auto"/>
          </w:divBdr>
          <w:divsChild>
            <w:div w:id="261030227">
              <w:marLeft w:val="0"/>
              <w:marRight w:val="0"/>
              <w:marTop w:val="0"/>
              <w:marBottom w:val="0"/>
              <w:divBdr>
                <w:top w:val="none" w:sz="0" w:space="0" w:color="auto"/>
                <w:left w:val="none" w:sz="0" w:space="0" w:color="auto"/>
                <w:bottom w:val="none" w:sz="0" w:space="0" w:color="auto"/>
                <w:right w:val="none" w:sz="0" w:space="0" w:color="auto"/>
              </w:divBdr>
              <w:divsChild>
                <w:div w:id="293485085">
                  <w:marLeft w:val="0"/>
                  <w:marRight w:val="0"/>
                  <w:marTop w:val="0"/>
                  <w:marBottom w:val="0"/>
                  <w:divBdr>
                    <w:top w:val="none" w:sz="0" w:space="0" w:color="auto"/>
                    <w:left w:val="none" w:sz="0" w:space="0" w:color="auto"/>
                    <w:bottom w:val="none" w:sz="0" w:space="0" w:color="auto"/>
                    <w:right w:val="none" w:sz="0" w:space="0" w:color="auto"/>
                  </w:divBdr>
                  <w:divsChild>
                    <w:div w:id="1540436429">
                      <w:marLeft w:val="4350"/>
                      <w:marRight w:val="0"/>
                      <w:marTop w:val="615"/>
                      <w:marBottom w:val="0"/>
                      <w:divBdr>
                        <w:top w:val="none" w:sz="0" w:space="0" w:color="auto"/>
                        <w:left w:val="none" w:sz="0" w:space="0" w:color="auto"/>
                        <w:bottom w:val="none" w:sz="0" w:space="0" w:color="auto"/>
                        <w:right w:val="none" w:sz="0" w:space="0" w:color="auto"/>
                      </w:divBdr>
                      <w:divsChild>
                        <w:div w:id="13264435">
                          <w:marLeft w:val="0"/>
                          <w:marRight w:val="0"/>
                          <w:marTop w:val="0"/>
                          <w:marBottom w:val="0"/>
                          <w:divBdr>
                            <w:top w:val="none" w:sz="0" w:space="0" w:color="auto"/>
                            <w:left w:val="none" w:sz="0" w:space="0" w:color="auto"/>
                            <w:bottom w:val="none" w:sz="0" w:space="0" w:color="auto"/>
                            <w:right w:val="none" w:sz="0" w:space="0" w:color="auto"/>
                          </w:divBdr>
                          <w:divsChild>
                            <w:div w:id="1260601579">
                              <w:marLeft w:val="0"/>
                              <w:marRight w:val="0"/>
                              <w:marTop w:val="0"/>
                              <w:marBottom w:val="0"/>
                              <w:divBdr>
                                <w:top w:val="none" w:sz="0" w:space="0" w:color="auto"/>
                                <w:left w:val="none" w:sz="0" w:space="0" w:color="auto"/>
                                <w:bottom w:val="none" w:sz="0" w:space="0" w:color="auto"/>
                                <w:right w:val="none" w:sz="0" w:space="0" w:color="auto"/>
                              </w:divBdr>
                              <w:divsChild>
                                <w:div w:id="10394280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051003">
      <w:bodyDiv w:val="1"/>
      <w:marLeft w:val="0"/>
      <w:marRight w:val="0"/>
      <w:marTop w:val="0"/>
      <w:marBottom w:val="0"/>
      <w:divBdr>
        <w:top w:val="none" w:sz="0" w:space="0" w:color="auto"/>
        <w:left w:val="none" w:sz="0" w:space="0" w:color="auto"/>
        <w:bottom w:val="none" w:sz="0" w:space="0" w:color="auto"/>
        <w:right w:val="none" w:sz="0" w:space="0" w:color="auto"/>
      </w:divBdr>
      <w:divsChild>
        <w:div w:id="2120449180">
          <w:marLeft w:val="0"/>
          <w:marRight w:val="0"/>
          <w:marTop w:val="0"/>
          <w:marBottom w:val="0"/>
          <w:divBdr>
            <w:top w:val="none" w:sz="0" w:space="0" w:color="auto"/>
            <w:left w:val="none" w:sz="0" w:space="0" w:color="auto"/>
            <w:bottom w:val="none" w:sz="0" w:space="0" w:color="auto"/>
            <w:right w:val="none" w:sz="0" w:space="0" w:color="auto"/>
          </w:divBdr>
          <w:divsChild>
            <w:div w:id="729112943">
              <w:marLeft w:val="0"/>
              <w:marRight w:val="0"/>
              <w:marTop w:val="0"/>
              <w:marBottom w:val="0"/>
              <w:divBdr>
                <w:top w:val="none" w:sz="0" w:space="0" w:color="auto"/>
                <w:left w:val="none" w:sz="0" w:space="0" w:color="auto"/>
                <w:bottom w:val="none" w:sz="0" w:space="0" w:color="auto"/>
                <w:right w:val="none" w:sz="0" w:space="0" w:color="auto"/>
              </w:divBdr>
              <w:divsChild>
                <w:div w:id="1732993929">
                  <w:marLeft w:val="0"/>
                  <w:marRight w:val="0"/>
                  <w:marTop w:val="0"/>
                  <w:marBottom w:val="0"/>
                  <w:divBdr>
                    <w:top w:val="none" w:sz="0" w:space="0" w:color="auto"/>
                    <w:left w:val="none" w:sz="0" w:space="0" w:color="auto"/>
                    <w:bottom w:val="none" w:sz="0" w:space="0" w:color="auto"/>
                    <w:right w:val="none" w:sz="0" w:space="0" w:color="auto"/>
                  </w:divBdr>
                  <w:divsChild>
                    <w:div w:id="1995988804">
                      <w:marLeft w:val="4350"/>
                      <w:marRight w:val="0"/>
                      <w:marTop w:val="615"/>
                      <w:marBottom w:val="0"/>
                      <w:divBdr>
                        <w:top w:val="none" w:sz="0" w:space="0" w:color="auto"/>
                        <w:left w:val="none" w:sz="0" w:space="0" w:color="auto"/>
                        <w:bottom w:val="none" w:sz="0" w:space="0" w:color="auto"/>
                        <w:right w:val="none" w:sz="0" w:space="0" w:color="auto"/>
                      </w:divBdr>
                      <w:divsChild>
                        <w:div w:id="488375509">
                          <w:marLeft w:val="0"/>
                          <w:marRight w:val="0"/>
                          <w:marTop w:val="0"/>
                          <w:marBottom w:val="0"/>
                          <w:divBdr>
                            <w:top w:val="none" w:sz="0" w:space="0" w:color="auto"/>
                            <w:left w:val="none" w:sz="0" w:space="0" w:color="auto"/>
                            <w:bottom w:val="none" w:sz="0" w:space="0" w:color="auto"/>
                            <w:right w:val="none" w:sz="0" w:space="0" w:color="auto"/>
                          </w:divBdr>
                          <w:divsChild>
                            <w:div w:id="716663219">
                              <w:marLeft w:val="0"/>
                              <w:marRight w:val="0"/>
                              <w:marTop w:val="0"/>
                              <w:marBottom w:val="0"/>
                              <w:divBdr>
                                <w:top w:val="none" w:sz="0" w:space="0" w:color="auto"/>
                                <w:left w:val="none" w:sz="0" w:space="0" w:color="auto"/>
                                <w:bottom w:val="none" w:sz="0" w:space="0" w:color="auto"/>
                                <w:right w:val="none" w:sz="0" w:space="0" w:color="auto"/>
                              </w:divBdr>
                              <w:divsChild>
                                <w:div w:id="19156969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224181">
      <w:bodyDiv w:val="1"/>
      <w:marLeft w:val="0"/>
      <w:marRight w:val="0"/>
      <w:marTop w:val="0"/>
      <w:marBottom w:val="0"/>
      <w:divBdr>
        <w:top w:val="none" w:sz="0" w:space="0" w:color="auto"/>
        <w:left w:val="none" w:sz="0" w:space="0" w:color="auto"/>
        <w:bottom w:val="none" w:sz="0" w:space="0" w:color="auto"/>
        <w:right w:val="none" w:sz="0" w:space="0" w:color="auto"/>
      </w:divBdr>
      <w:divsChild>
        <w:div w:id="1155294733">
          <w:marLeft w:val="0"/>
          <w:marRight w:val="0"/>
          <w:marTop w:val="0"/>
          <w:marBottom w:val="0"/>
          <w:divBdr>
            <w:top w:val="none" w:sz="0" w:space="0" w:color="auto"/>
            <w:left w:val="none" w:sz="0" w:space="0" w:color="auto"/>
            <w:bottom w:val="none" w:sz="0" w:space="0" w:color="auto"/>
            <w:right w:val="none" w:sz="0" w:space="0" w:color="auto"/>
          </w:divBdr>
          <w:divsChild>
            <w:div w:id="745953254">
              <w:marLeft w:val="0"/>
              <w:marRight w:val="0"/>
              <w:marTop w:val="0"/>
              <w:marBottom w:val="0"/>
              <w:divBdr>
                <w:top w:val="none" w:sz="0" w:space="0" w:color="auto"/>
                <w:left w:val="none" w:sz="0" w:space="0" w:color="auto"/>
                <w:bottom w:val="none" w:sz="0" w:space="0" w:color="auto"/>
                <w:right w:val="none" w:sz="0" w:space="0" w:color="auto"/>
              </w:divBdr>
              <w:divsChild>
                <w:div w:id="223640055">
                  <w:marLeft w:val="0"/>
                  <w:marRight w:val="0"/>
                  <w:marTop w:val="0"/>
                  <w:marBottom w:val="0"/>
                  <w:divBdr>
                    <w:top w:val="none" w:sz="0" w:space="0" w:color="auto"/>
                    <w:left w:val="none" w:sz="0" w:space="0" w:color="auto"/>
                    <w:bottom w:val="none" w:sz="0" w:space="0" w:color="auto"/>
                    <w:right w:val="none" w:sz="0" w:space="0" w:color="auto"/>
                  </w:divBdr>
                  <w:divsChild>
                    <w:div w:id="1270940182">
                      <w:marLeft w:val="4350"/>
                      <w:marRight w:val="0"/>
                      <w:marTop w:val="615"/>
                      <w:marBottom w:val="0"/>
                      <w:divBdr>
                        <w:top w:val="none" w:sz="0" w:space="0" w:color="auto"/>
                        <w:left w:val="none" w:sz="0" w:space="0" w:color="auto"/>
                        <w:bottom w:val="none" w:sz="0" w:space="0" w:color="auto"/>
                        <w:right w:val="none" w:sz="0" w:space="0" w:color="auto"/>
                      </w:divBdr>
                      <w:divsChild>
                        <w:div w:id="785973553">
                          <w:marLeft w:val="0"/>
                          <w:marRight w:val="0"/>
                          <w:marTop w:val="0"/>
                          <w:marBottom w:val="0"/>
                          <w:divBdr>
                            <w:top w:val="none" w:sz="0" w:space="0" w:color="auto"/>
                            <w:left w:val="none" w:sz="0" w:space="0" w:color="auto"/>
                            <w:bottom w:val="none" w:sz="0" w:space="0" w:color="auto"/>
                            <w:right w:val="none" w:sz="0" w:space="0" w:color="auto"/>
                          </w:divBdr>
                          <w:divsChild>
                            <w:div w:id="128475671">
                              <w:marLeft w:val="0"/>
                              <w:marRight w:val="0"/>
                              <w:marTop w:val="0"/>
                              <w:marBottom w:val="0"/>
                              <w:divBdr>
                                <w:top w:val="none" w:sz="0" w:space="0" w:color="auto"/>
                                <w:left w:val="none" w:sz="0" w:space="0" w:color="auto"/>
                                <w:bottom w:val="none" w:sz="0" w:space="0" w:color="auto"/>
                                <w:right w:val="none" w:sz="0" w:space="0" w:color="auto"/>
                              </w:divBdr>
                              <w:divsChild>
                                <w:div w:id="8856056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121992">
      <w:bodyDiv w:val="1"/>
      <w:marLeft w:val="0"/>
      <w:marRight w:val="0"/>
      <w:marTop w:val="0"/>
      <w:marBottom w:val="0"/>
      <w:divBdr>
        <w:top w:val="none" w:sz="0" w:space="0" w:color="auto"/>
        <w:left w:val="none" w:sz="0" w:space="0" w:color="auto"/>
        <w:bottom w:val="none" w:sz="0" w:space="0" w:color="auto"/>
        <w:right w:val="none" w:sz="0" w:space="0" w:color="auto"/>
      </w:divBdr>
      <w:divsChild>
        <w:div w:id="1280380313">
          <w:marLeft w:val="0"/>
          <w:marRight w:val="0"/>
          <w:marTop w:val="0"/>
          <w:marBottom w:val="0"/>
          <w:divBdr>
            <w:top w:val="none" w:sz="0" w:space="0" w:color="auto"/>
            <w:left w:val="none" w:sz="0" w:space="0" w:color="auto"/>
            <w:bottom w:val="none" w:sz="0" w:space="0" w:color="auto"/>
            <w:right w:val="none" w:sz="0" w:space="0" w:color="auto"/>
          </w:divBdr>
          <w:divsChild>
            <w:div w:id="1467158981">
              <w:marLeft w:val="0"/>
              <w:marRight w:val="0"/>
              <w:marTop w:val="0"/>
              <w:marBottom w:val="0"/>
              <w:divBdr>
                <w:top w:val="none" w:sz="0" w:space="0" w:color="auto"/>
                <w:left w:val="none" w:sz="0" w:space="0" w:color="auto"/>
                <w:bottom w:val="none" w:sz="0" w:space="0" w:color="auto"/>
                <w:right w:val="none" w:sz="0" w:space="0" w:color="auto"/>
              </w:divBdr>
              <w:divsChild>
                <w:div w:id="1072123962">
                  <w:marLeft w:val="0"/>
                  <w:marRight w:val="0"/>
                  <w:marTop w:val="0"/>
                  <w:marBottom w:val="0"/>
                  <w:divBdr>
                    <w:top w:val="none" w:sz="0" w:space="0" w:color="auto"/>
                    <w:left w:val="none" w:sz="0" w:space="0" w:color="auto"/>
                    <w:bottom w:val="none" w:sz="0" w:space="0" w:color="auto"/>
                    <w:right w:val="none" w:sz="0" w:space="0" w:color="auto"/>
                  </w:divBdr>
                  <w:divsChild>
                    <w:div w:id="1852256905">
                      <w:marLeft w:val="2670"/>
                      <w:marRight w:val="0"/>
                      <w:marTop w:val="615"/>
                      <w:marBottom w:val="0"/>
                      <w:divBdr>
                        <w:top w:val="none" w:sz="0" w:space="0" w:color="auto"/>
                        <w:left w:val="none" w:sz="0" w:space="0" w:color="auto"/>
                        <w:bottom w:val="none" w:sz="0" w:space="0" w:color="auto"/>
                        <w:right w:val="none" w:sz="0" w:space="0" w:color="auto"/>
                      </w:divBdr>
                      <w:divsChild>
                        <w:div w:id="1961721481">
                          <w:marLeft w:val="0"/>
                          <w:marRight w:val="0"/>
                          <w:marTop w:val="0"/>
                          <w:marBottom w:val="0"/>
                          <w:divBdr>
                            <w:top w:val="none" w:sz="0" w:space="0" w:color="auto"/>
                            <w:left w:val="none" w:sz="0" w:space="0" w:color="auto"/>
                            <w:bottom w:val="none" w:sz="0" w:space="0" w:color="auto"/>
                            <w:right w:val="none" w:sz="0" w:space="0" w:color="auto"/>
                          </w:divBdr>
                          <w:divsChild>
                            <w:div w:id="1634750626">
                              <w:marLeft w:val="0"/>
                              <w:marRight w:val="0"/>
                              <w:marTop w:val="0"/>
                              <w:marBottom w:val="0"/>
                              <w:divBdr>
                                <w:top w:val="none" w:sz="0" w:space="0" w:color="auto"/>
                                <w:left w:val="none" w:sz="0" w:space="0" w:color="auto"/>
                                <w:bottom w:val="none" w:sz="0" w:space="0" w:color="auto"/>
                                <w:right w:val="none" w:sz="0" w:space="0" w:color="auto"/>
                              </w:divBdr>
                              <w:divsChild>
                                <w:div w:id="8217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08343">
      <w:bodyDiv w:val="1"/>
      <w:marLeft w:val="0"/>
      <w:marRight w:val="0"/>
      <w:marTop w:val="0"/>
      <w:marBottom w:val="0"/>
      <w:divBdr>
        <w:top w:val="none" w:sz="0" w:space="0" w:color="auto"/>
        <w:left w:val="none" w:sz="0" w:space="0" w:color="auto"/>
        <w:bottom w:val="none" w:sz="0" w:space="0" w:color="auto"/>
        <w:right w:val="none" w:sz="0" w:space="0" w:color="auto"/>
      </w:divBdr>
      <w:divsChild>
        <w:div w:id="618801353">
          <w:marLeft w:val="0"/>
          <w:marRight w:val="0"/>
          <w:marTop w:val="0"/>
          <w:marBottom w:val="0"/>
          <w:divBdr>
            <w:top w:val="none" w:sz="0" w:space="0" w:color="auto"/>
            <w:left w:val="none" w:sz="0" w:space="0" w:color="auto"/>
            <w:bottom w:val="none" w:sz="0" w:space="0" w:color="auto"/>
            <w:right w:val="none" w:sz="0" w:space="0" w:color="auto"/>
          </w:divBdr>
          <w:divsChild>
            <w:div w:id="1264415242">
              <w:marLeft w:val="0"/>
              <w:marRight w:val="0"/>
              <w:marTop w:val="0"/>
              <w:marBottom w:val="0"/>
              <w:divBdr>
                <w:top w:val="none" w:sz="0" w:space="0" w:color="auto"/>
                <w:left w:val="none" w:sz="0" w:space="0" w:color="auto"/>
                <w:bottom w:val="none" w:sz="0" w:space="0" w:color="auto"/>
                <w:right w:val="none" w:sz="0" w:space="0" w:color="auto"/>
              </w:divBdr>
              <w:divsChild>
                <w:div w:id="395589965">
                  <w:marLeft w:val="0"/>
                  <w:marRight w:val="0"/>
                  <w:marTop w:val="0"/>
                  <w:marBottom w:val="0"/>
                  <w:divBdr>
                    <w:top w:val="none" w:sz="0" w:space="0" w:color="auto"/>
                    <w:left w:val="none" w:sz="0" w:space="0" w:color="auto"/>
                    <w:bottom w:val="none" w:sz="0" w:space="0" w:color="auto"/>
                    <w:right w:val="none" w:sz="0" w:space="0" w:color="auto"/>
                  </w:divBdr>
                  <w:divsChild>
                    <w:div w:id="404883123">
                      <w:marLeft w:val="2670"/>
                      <w:marRight w:val="0"/>
                      <w:marTop w:val="615"/>
                      <w:marBottom w:val="0"/>
                      <w:divBdr>
                        <w:top w:val="none" w:sz="0" w:space="0" w:color="auto"/>
                        <w:left w:val="none" w:sz="0" w:space="0" w:color="auto"/>
                        <w:bottom w:val="none" w:sz="0" w:space="0" w:color="auto"/>
                        <w:right w:val="none" w:sz="0" w:space="0" w:color="auto"/>
                      </w:divBdr>
                      <w:divsChild>
                        <w:div w:id="1349284976">
                          <w:marLeft w:val="0"/>
                          <w:marRight w:val="0"/>
                          <w:marTop w:val="0"/>
                          <w:marBottom w:val="0"/>
                          <w:divBdr>
                            <w:top w:val="none" w:sz="0" w:space="0" w:color="auto"/>
                            <w:left w:val="none" w:sz="0" w:space="0" w:color="auto"/>
                            <w:bottom w:val="none" w:sz="0" w:space="0" w:color="auto"/>
                            <w:right w:val="none" w:sz="0" w:space="0" w:color="auto"/>
                          </w:divBdr>
                          <w:divsChild>
                            <w:div w:id="477108581">
                              <w:marLeft w:val="0"/>
                              <w:marRight w:val="0"/>
                              <w:marTop w:val="0"/>
                              <w:marBottom w:val="0"/>
                              <w:divBdr>
                                <w:top w:val="none" w:sz="0" w:space="0" w:color="auto"/>
                                <w:left w:val="none" w:sz="0" w:space="0" w:color="auto"/>
                                <w:bottom w:val="none" w:sz="0" w:space="0" w:color="auto"/>
                                <w:right w:val="none" w:sz="0" w:space="0" w:color="auto"/>
                              </w:divBdr>
                              <w:divsChild>
                                <w:div w:id="7171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113990">
      <w:bodyDiv w:val="1"/>
      <w:marLeft w:val="0"/>
      <w:marRight w:val="0"/>
      <w:marTop w:val="0"/>
      <w:marBottom w:val="0"/>
      <w:divBdr>
        <w:top w:val="none" w:sz="0" w:space="0" w:color="auto"/>
        <w:left w:val="none" w:sz="0" w:space="0" w:color="auto"/>
        <w:bottom w:val="none" w:sz="0" w:space="0" w:color="auto"/>
        <w:right w:val="none" w:sz="0" w:space="0" w:color="auto"/>
      </w:divBdr>
      <w:divsChild>
        <w:div w:id="1699893236">
          <w:marLeft w:val="0"/>
          <w:marRight w:val="0"/>
          <w:marTop w:val="0"/>
          <w:marBottom w:val="0"/>
          <w:divBdr>
            <w:top w:val="none" w:sz="0" w:space="0" w:color="auto"/>
            <w:left w:val="none" w:sz="0" w:space="0" w:color="auto"/>
            <w:bottom w:val="none" w:sz="0" w:space="0" w:color="auto"/>
            <w:right w:val="none" w:sz="0" w:space="0" w:color="auto"/>
          </w:divBdr>
          <w:divsChild>
            <w:div w:id="1174413587">
              <w:marLeft w:val="0"/>
              <w:marRight w:val="0"/>
              <w:marTop w:val="0"/>
              <w:marBottom w:val="0"/>
              <w:divBdr>
                <w:top w:val="none" w:sz="0" w:space="0" w:color="auto"/>
                <w:left w:val="none" w:sz="0" w:space="0" w:color="auto"/>
                <w:bottom w:val="none" w:sz="0" w:space="0" w:color="auto"/>
                <w:right w:val="none" w:sz="0" w:space="0" w:color="auto"/>
              </w:divBdr>
              <w:divsChild>
                <w:div w:id="1626809882">
                  <w:marLeft w:val="0"/>
                  <w:marRight w:val="0"/>
                  <w:marTop w:val="0"/>
                  <w:marBottom w:val="0"/>
                  <w:divBdr>
                    <w:top w:val="none" w:sz="0" w:space="0" w:color="auto"/>
                    <w:left w:val="none" w:sz="0" w:space="0" w:color="auto"/>
                    <w:bottom w:val="none" w:sz="0" w:space="0" w:color="auto"/>
                    <w:right w:val="none" w:sz="0" w:space="0" w:color="auto"/>
                  </w:divBdr>
                  <w:divsChild>
                    <w:div w:id="1404255816">
                      <w:marLeft w:val="4350"/>
                      <w:marRight w:val="0"/>
                      <w:marTop w:val="615"/>
                      <w:marBottom w:val="0"/>
                      <w:divBdr>
                        <w:top w:val="none" w:sz="0" w:space="0" w:color="auto"/>
                        <w:left w:val="none" w:sz="0" w:space="0" w:color="auto"/>
                        <w:bottom w:val="none" w:sz="0" w:space="0" w:color="auto"/>
                        <w:right w:val="none" w:sz="0" w:space="0" w:color="auto"/>
                      </w:divBdr>
                      <w:divsChild>
                        <w:div w:id="1170868353">
                          <w:marLeft w:val="0"/>
                          <w:marRight w:val="0"/>
                          <w:marTop w:val="0"/>
                          <w:marBottom w:val="0"/>
                          <w:divBdr>
                            <w:top w:val="none" w:sz="0" w:space="0" w:color="auto"/>
                            <w:left w:val="none" w:sz="0" w:space="0" w:color="auto"/>
                            <w:bottom w:val="none" w:sz="0" w:space="0" w:color="auto"/>
                            <w:right w:val="none" w:sz="0" w:space="0" w:color="auto"/>
                          </w:divBdr>
                          <w:divsChild>
                            <w:div w:id="1418552192">
                              <w:marLeft w:val="0"/>
                              <w:marRight w:val="0"/>
                              <w:marTop w:val="0"/>
                              <w:marBottom w:val="0"/>
                              <w:divBdr>
                                <w:top w:val="none" w:sz="0" w:space="0" w:color="auto"/>
                                <w:left w:val="none" w:sz="0" w:space="0" w:color="auto"/>
                                <w:bottom w:val="none" w:sz="0" w:space="0" w:color="auto"/>
                                <w:right w:val="none" w:sz="0" w:space="0" w:color="auto"/>
                              </w:divBdr>
                              <w:divsChild>
                                <w:div w:id="18923836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28703">
      <w:bodyDiv w:val="1"/>
      <w:marLeft w:val="0"/>
      <w:marRight w:val="0"/>
      <w:marTop w:val="0"/>
      <w:marBottom w:val="0"/>
      <w:divBdr>
        <w:top w:val="none" w:sz="0" w:space="0" w:color="auto"/>
        <w:left w:val="none" w:sz="0" w:space="0" w:color="auto"/>
        <w:bottom w:val="none" w:sz="0" w:space="0" w:color="auto"/>
        <w:right w:val="none" w:sz="0" w:space="0" w:color="auto"/>
      </w:divBdr>
      <w:divsChild>
        <w:div w:id="88279083">
          <w:marLeft w:val="0"/>
          <w:marRight w:val="0"/>
          <w:marTop w:val="0"/>
          <w:marBottom w:val="0"/>
          <w:divBdr>
            <w:top w:val="none" w:sz="0" w:space="0" w:color="auto"/>
            <w:left w:val="none" w:sz="0" w:space="0" w:color="auto"/>
            <w:bottom w:val="none" w:sz="0" w:space="0" w:color="auto"/>
            <w:right w:val="none" w:sz="0" w:space="0" w:color="auto"/>
          </w:divBdr>
          <w:divsChild>
            <w:div w:id="1175875892">
              <w:marLeft w:val="0"/>
              <w:marRight w:val="0"/>
              <w:marTop w:val="0"/>
              <w:marBottom w:val="0"/>
              <w:divBdr>
                <w:top w:val="none" w:sz="0" w:space="0" w:color="auto"/>
                <w:left w:val="none" w:sz="0" w:space="0" w:color="auto"/>
                <w:bottom w:val="none" w:sz="0" w:space="0" w:color="auto"/>
                <w:right w:val="none" w:sz="0" w:space="0" w:color="auto"/>
              </w:divBdr>
              <w:divsChild>
                <w:div w:id="1552229107">
                  <w:marLeft w:val="0"/>
                  <w:marRight w:val="0"/>
                  <w:marTop w:val="0"/>
                  <w:marBottom w:val="0"/>
                  <w:divBdr>
                    <w:top w:val="none" w:sz="0" w:space="0" w:color="auto"/>
                    <w:left w:val="none" w:sz="0" w:space="0" w:color="auto"/>
                    <w:bottom w:val="none" w:sz="0" w:space="0" w:color="auto"/>
                    <w:right w:val="none" w:sz="0" w:space="0" w:color="auto"/>
                  </w:divBdr>
                  <w:divsChild>
                    <w:div w:id="1910072306">
                      <w:marLeft w:val="2670"/>
                      <w:marRight w:val="0"/>
                      <w:marTop w:val="615"/>
                      <w:marBottom w:val="0"/>
                      <w:divBdr>
                        <w:top w:val="none" w:sz="0" w:space="0" w:color="auto"/>
                        <w:left w:val="none" w:sz="0" w:space="0" w:color="auto"/>
                        <w:bottom w:val="none" w:sz="0" w:space="0" w:color="auto"/>
                        <w:right w:val="none" w:sz="0" w:space="0" w:color="auto"/>
                      </w:divBdr>
                      <w:divsChild>
                        <w:div w:id="2103405485">
                          <w:marLeft w:val="0"/>
                          <w:marRight w:val="0"/>
                          <w:marTop w:val="0"/>
                          <w:marBottom w:val="0"/>
                          <w:divBdr>
                            <w:top w:val="none" w:sz="0" w:space="0" w:color="auto"/>
                            <w:left w:val="none" w:sz="0" w:space="0" w:color="auto"/>
                            <w:bottom w:val="none" w:sz="0" w:space="0" w:color="auto"/>
                            <w:right w:val="none" w:sz="0" w:space="0" w:color="auto"/>
                          </w:divBdr>
                          <w:divsChild>
                            <w:div w:id="103696472">
                              <w:marLeft w:val="0"/>
                              <w:marRight w:val="0"/>
                              <w:marTop w:val="0"/>
                              <w:marBottom w:val="0"/>
                              <w:divBdr>
                                <w:top w:val="none" w:sz="0" w:space="0" w:color="auto"/>
                                <w:left w:val="none" w:sz="0" w:space="0" w:color="auto"/>
                                <w:bottom w:val="none" w:sz="0" w:space="0" w:color="auto"/>
                                <w:right w:val="none" w:sz="0" w:space="0" w:color="auto"/>
                              </w:divBdr>
                              <w:divsChild>
                                <w:div w:id="8407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206567">
      <w:bodyDiv w:val="1"/>
      <w:marLeft w:val="0"/>
      <w:marRight w:val="0"/>
      <w:marTop w:val="0"/>
      <w:marBottom w:val="0"/>
      <w:divBdr>
        <w:top w:val="none" w:sz="0" w:space="0" w:color="auto"/>
        <w:left w:val="none" w:sz="0" w:space="0" w:color="auto"/>
        <w:bottom w:val="none" w:sz="0" w:space="0" w:color="auto"/>
        <w:right w:val="none" w:sz="0" w:space="0" w:color="auto"/>
      </w:divBdr>
      <w:divsChild>
        <w:div w:id="1707103140">
          <w:marLeft w:val="0"/>
          <w:marRight w:val="0"/>
          <w:marTop w:val="0"/>
          <w:marBottom w:val="0"/>
          <w:divBdr>
            <w:top w:val="none" w:sz="0" w:space="0" w:color="auto"/>
            <w:left w:val="none" w:sz="0" w:space="0" w:color="auto"/>
            <w:bottom w:val="none" w:sz="0" w:space="0" w:color="auto"/>
            <w:right w:val="none" w:sz="0" w:space="0" w:color="auto"/>
          </w:divBdr>
          <w:divsChild>
            <w:div w:id="534195472">
              <w:marLeft w:val="0"/>
              <w:marRight w:val="0"/>
              <w:marTop w:val="0"/>
              <w:marBottom w:val="0"/>
              <w:divBdr>
                <w:top w:val="none" w:sz="0" w:space="0" w:color="auto"/>
                <w:left w:val="none" w:sz="0" w:space="0" w:color="auto"/>
                <w:bottom w:val="none" w:sz="0" w:space="0" w:color="auto"/>
                <w:right w:val="none" w:sz="0" w:space="0" w:color="auto"/>
              </w:divBdr>
              <w:divsChild>
                <w:div w:id="731853668">
                  <w:marLeft w:val="0"/>
                  <w:marRight w:val="0"/>
                  <w:marTop w:val="0"/>
                  <w:marBottom w:val="0"/>
                  <w:divBdr>
                    <w:top w:val="none" w:sz="0" w:space="0" w:color="auto"/>
                    <w:left w:val="none" w:sz="0" w:space="0" w:color="auto"/>
                    <w:bottom w:val="none" w:sz="0" w:space="0" w:color="auto"/>
                    <w:right w:val="none" w:sz="0" w:space="0" w:color="auto"/>
                  </w:divBdr>
                  <w:divsChild>
                    <w:div w:id="558320283">
                      <w:marLeft w:val="4350"/>
                      <w:marRight w:val="0"/>
                      <w:marTop w:val="615"/>
                      <w:marBottom w:val="0"/>
                      <w:divBdr>
                        <w:top w:val="none" w:sz="0" w:space="0" w:color="auto"/>
                        <w:left w:val="none" w:sz="0" w:space="0" w:color="auto"/>
                        <w:bottom w:val="none" w:sz="0" w:space="0" w:color="auto"/>
                        <w:right w:val="none" w:sz="0" w:space="0" w:color="auto"/>
                      </w:divBdr>
                      <w:divsChild>
                        <w:div w:id="1685325562">
                          <w:marLeft w:val="0"/>
                          <w:marRight w:val="0"/>
                          <w:marTop w:val="0"/>
                          <w:marBottom w:val="0"/>
                          <w:divBdr>
                            <w:top w:val="none" w:sz="0" w:space="0" w:color="auto"/>
                            <w:left w:val="none" w:sz="0" w:space="0" w:color="auto"/>
                            <w:bottom w:val="none" w:sz="0" w:space="0" w:color="auto"/>
                            <w:right w:val="none" w:sz="0" w:space="0" w:color="auto"/>
                          </w:divBdr>
                          <w:divsChild>
                            <w:div w:id="1811285168">
                              <w:marLeft w:val="0"/>
                              <w:marRight w:val="0"/>
                              <w:marTop w:val="0"/>
                              <w:marBottom w:val="0"/>
                              <w:divBdr>
                                <w:top w:val="none" w:sz="0" w:space="0" w:color="auto"/>
                                <w:left w:val="none" w:sz="0" w:space="0" w:color="auto"/>
                                <w:bottom w:val="none" w:sz="0" w:space="0" w:color="auto"/>
                                <w:right w:val="none" w:sz="0" w:space="0" w:color="auto"/>
                              </w:divBdr>
                              <w:divsChild>
                                <w:div w:id="667757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364588">
      <w:bodyDiv w:val="1"/>
      <w:marLeft w:val="0"/>
      <w:marRight w:val="0"/>
      <w:marTop w:val="0"/>
      <w:marBottom w:val="0"/>
      <w:divBdr>
        <w:top w:val="none" w:sz="0" w:space="0" w:color="auto"/>
        <w:left w:val="none" w:sz="0" w:space="0" w:color="auto"/>
        <w:bottom w:val="none" w:sz="0" w:space="0" w:color="auto"/>
        <w:right w:val="none" w:sz="0" w:space="0" w:color="auto"/>
      </w:divBdr>
      <w:divsChild>
        <w:div w:id="1050691295">
          <w:marLeft w:val="0"/>
          <w:marRight w:val="0"/>
          <w:marTop w:val="0"/>
          <w:marBottom w:val="0"/>
          <w:divBdr>
            <w:top w:val="none" w:sz="0" w:space="0" w:color="auto"/>
            <w:left w:val="none" w:sz="0" w:space="0" w:color="auto"/>
            <w:bottom w:val="none" w:sz="0" w:space="0" w:color="auto"/>
            <w:right w:val="none" w:sz="0" w:space="0" w:color="auto"/>
          </w:divBdr>
          <w:divsChild>
            <w:div w:id="1016225790">
              <w:marLeft w:val="0"/>
              <w:marRight w:val="0"/>
              <w:marTop w:val="0"/>
              <w:marBottom w:val="0"/>
              <w:divBdr>
                <w:top w:val="none" w:sz="0" w:space="0" w:color="auto"/>
                <w:left w:val="none" w:sz="0" w:space="0" w:color="auto"/>
                <w:bottom w:val="none" w:sz="0" w:space="0" w:color="auto"/>
                <w:right w:val="none" w:sz="0" w:space="0" w:color="auto"/>
              </w:divBdr>
              <w:divsChild>
                <w:div w:id="529535005">
                  <w:marLeft w:val="0"/>
                  <w:marRight w:val="0"/>
                  <w:marTop w:val="0"/>
                  <w:marBottom w:val="0"/>
                  <w:divBdr>
                    <w:top w:val="none" w:sz="0" w:space="0" w:color="auto"/>
                    <w:left w:val="none" w:sz="0" w:space="0" w:color="auto"/>
                    <w:bottom w:val="none" w:sz="0" w:space="0" w:color="auto"/>
                    <w:right w:val="none" w:sz="0" w:space="0" w:color="auto"/>
                  </w:divBdr>
                  <w:divsChild>
                    <w:div w:id="629552002">
                      <w:marLeft w:val="2670"/>
                      <w:marRight w:val="0"/>
                      <w:marTop w:val="615"/>
                      <w:marBottom w:val="0"/>
                      <w:divBdr>
                        <w:top w:val="none" w:sz="0" w:space="0" w:color="auto"/>
                        <w:left w:val="none" w:sz="0" w:space="0" w:color="auto"/>
                        <w:bottom w:val="none" w:sz="0" w:space="0" w:color="auto"/>
                        <w:right w:val="none" w:sz="0" w:space="0" w:color="auto"/>
                      </w:divBdr>
                      <w:divsChild>
                        <w:div w:id="2094810218">
                          <w:marLeft w:val="0"/>
                          <w:marRight w:val="0"/>
                          <w:marTop w:val="0"/>
                          <w:marBottom w:val="0"/>
                          <w:divBdr>
                            <w:top w:val="none" w:sz="0" w:space="0" w:color="auto"/>
                            <w:left w:val="none" w:sz="0" w:space="0" w:color="auto"/>
                            <w:bottom w:val="none" w:sz="0" w:space="0" w:color="auto"/>
                            <w:right w:val="none" w:sz="0" w:space="0" w:color="auto"/>
                          </w:divBdr>
                          <w:divsChild>
                            <w:div w:id="1223980704">
                              <w:marLeft w:val="0"/>
                              <w:marRight w:val="0"/>
                              <w:marTop w:val="0"/>
                              <w:marBottom w:val="0"/>
                              <w:divBdr>
                                <w:top w:val="none" w:sz="0" w:space="0" w:color="auto"/>
                                <w:left w:val="none" w:sz="0" w:space="0" w:color="auto"/>
                                <w:bottom w:val="none" w:sz="0" w:space="0" w:color="auto"/>
                                <w:right w:val="none" w:sz="0" w:space="0" w:color="auto"/>
                              </w:divBdr>
                              <w:divsChild>
                                <w:div w:id="6571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571919">
      <w:bodyDiv w:val="1"/>
      <w:marLeft w:val="0"/>
      <w:marRight w:val="0"/>
      <w:marTop w:val="0"/>
      <w:marBottom w:val="0"/>
      <w:divBdr>
        <w:top w:val="none" w:sz="0" w:space="0" w:color="auto"/>
        <w:left w:val="none" w:sz="0" w:space="0" w:color="auto"/>
        <w:bottom w:val="none" w:sz="0" w:space="0" w:color="auto"/>
        <w:right w:val="none" w:sz="0" w:space="0" w:color="auto"/>
      </w:divBdr>
      <w:divsChild>
        <w:div w:id="1048147909">
          <w:marLeft w:val="0"/>
          <w:marRight w:val="0"/>
          <w:marTop w:val="0"/>
          <w:marBottom w:val="0"/>
          <w:divBdr>
            <w:top w:val="none" w:sz="0" w:space="0" w:color="auto"/>
            <w:left w:val="none" w:sz="0" w:space="0" w:color="auto"/>
            <w:bottom w:val="none" w:sz="0" w:space="0" w:color="auto"/>
            <w:right w:val="none" w:sz="0" w:space="0" w:color="auto"/>
          </w:divBdr>
          <w:divsChild>
            <w:div w:id="1132092758">
              <w:marLeft w:val="0"/>
              <w:marRight w:val="0"/>
              <w:marTop w:val="0"/>
              <w:marBottom w:val="0"/>
              <w:divBdr>
                <w:top w:val="none" w:sz="0" w:space="0" w:color="auto"/>
                <w:left w:val="none" w:sz="0" w:space="0" w:color="auto"/>
                <w:bottom w:val="none" w:sz="0" w:space="0" w:color="auto"/>
                <w:right w:val="none" w:sz="0" w:space="0" w:color="auto"/>
              </w:divBdr>
              <w:divsChild>
                <w:div w:id="22172686">
                  <w:marLeft w:val="0"/>
                  <w:marRight w:val="0"/>
                  <w:marTop w:val="0"/>
                  <w:marBottom w:val="0"/>
                  <w:divBdr>
                    <w:top w:val="none" w:sz="0" w:space="0" w:color="auto"/>
                    <w:left w:val="none" w:sz="0" w:space="0" w:color="auto"/>
                    <w:bottom w:val="none" w:sz="0" w:space="0" w:color="auto"/>
                    <w:right w:val="none" w:sz="0" w:space="0" w:color="auto"/>
                  </w:divBdr>
                  <w:divsChild>
                    <w:div w:id="1898205873">
                      <w:marLeft w:val="2670"/>
                      <w:marRight w:val="0"/>
                      <w:marTop w:val="615"/>
                      <w:marBottom w:val="0"/>
                      <w:divBdr>
                        <w:top w:val="none" w:sz="0" w:space="0" w:color="auto"/>
                        <w:left w:val="none" w:sz="0" w:space="0" w:color="auto"/>
                        <w:bottom w:val="none" w:sz="0" w:space="0" w:color="auto"/>
                        <w:right w:val="none" w:sz="0" w:space="0" w:color="auto"/>
                      </w:divBdr>
                      <w:divsChild>
                        <w:div w:id="428619379">
                          <w:marLeft w:val="0"/>
                          <w:marRight w:val="0"/>
                          <w:marTop w:val="0"/>
                          <w:marBottom w:val="0"/>
                          <w:divBdr>
                            <w:top w:val="none" w:sz="0" w:space="0" w:color="auto"/>
                            <w:left w:val="none" w:sz="0" w:space="0" w:color="auto"/>
                            <w:bottom w:val="none" w:sz="0" w:space="0" w:color="auto"/>
                            <w:right w:val="none" w:sz="0" w:space="0" w:color="auto"/>
                          </w:divBdr>
                          <w:divsChild>
                            <w:div w:id="1097750358">
                              <w:marLeft w:val="0"/>
                              <w:marRight w:val="0"/>
                              <w:marTop w:val="0"/>
                              <w:marBottom w:val="0"/>
                              <w:divBdr>
                                <w:top w:val="none" w:sz="0" w:space="0" w:color="auto"/>
                                <w:left w:val="none" w:sz="0" w:space="0" w:color="auto"/>
                                <w:bottom w:val="none" w:sz="0" w:space="0" w:color="auto"/>
                                <w:right w:val="none" w:sz="0" w:space="0" w:color="auto"/>
                              </w:divBdr>
                              <w:divsChild>
                                <w:div w:id="704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__15.vsdx"/><Relationship Id="rId21" Type="http://schemas.openxmlformats.org/officeDocument/2006/relationships/package" Target="embeddings/Microsoft_Visio___6.vsdx"/><Relationship Id="rId34" Type="http://schemas.openxmlformats.org/officeDocument/2006/relationships/image" Target="media/image14.emf"/><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0.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__14.vsdx"/><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package" Target="embeddings/Microsoft_Visio___5.vsdx"/><Relationship Id="rId31" Type="http://schemas.openxmlformats.org/officeDocument/2006/relationships/package" Target="embeddings/Microsoft_Visio___11.vsdx"/><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9.vsdx"/><Relationship Id="rId30" Type="http://schemas.openxmlformats.org/officeDocument/2006/relationships/image" Target="media/image12.emf"/><Relationship Id="rId35" Type="http://schemas.openxmlformats.org/officeDocument/2006/relationships/package" Target="embeddings/Microsoft_Visio___13.vsdx"/><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package" Target="embeddings/Microsoft_Visio___8.vsdx"/><Relationship Id="rId33" Type="http://schemas.openxmlformats.org/officeDocument/2006/relationships/package" Target="embeddings/Microsoft_Visio___12.vsdx"/><Relationship Id="rId38" Type="http://schemas.openxmlformats.org/officeDocument/2006/relationships/image" Target="media/image16.emf"/></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A0046-5120-4284-96F5-32D75F53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16047</TotalTime>
  <Pages>87</Pages>
  <Words>15539</Words>
  <Characters>88574</Characters>
  <Application>Microsoft Office Word</Application>
  <DocSecurity>0</DocSecurity>
  <Lines>738</Lines>
  <Paragraphs>207</Paragraphs>
  <ScaleCrop>false</ScaleCrop>
  <Company>Microsoft</Company>
  <LinksUpToDate>false</LinksUpToDate>
  <CharactersWithSpaces>103906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ZhangYuan(张园/深圳)</dc:creator>
  <cp:keywords/>
  <dc:description/>
  <cp:lastModifiedBy>ZhangYuan(张园/深圳)</cp:lastModifiedBy>
  <cp:revision>350</cp:revision>
  <dcterms:created xsi:type="dcterms:W3CDTF">2016-06-02T08:40:00Z</dcterms:created>
  <dcterms:modified xsi:type="dcterms:W3CDTF">2017-04-13T06:45:00Z</dcterms:modified>
</cp:coreProperties>
</file>