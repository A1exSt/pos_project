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BF6" w:rsidRDefault="00367BF6"/>
    <w:p w:rsidR="00B8631D" w:rsidRDefault="00B8631D"/>
    <w:p w:rsidR="00B8631D" w:rsidRDefault="00B8631D"/>
    <w:p w:rsidR="00B8631D" w:rsidRDefault="00B8631D"/>
    <w:p w:rsidR="00B8631D" w:rsidRDefault="00B8631D"/>
    <w:p w:rsidR="00B8631D" w:rsidRDefault="00B8631D"/>
    <w:p w:rsidR="00B8631D" w:rsidRDefault="00426985" w:rsidP="00B8631D">
      <w:pPr>
        <w:jc w:val="center"/>
        <w:rPr>
          <w:b/>
          <w:sz w:val="41"/>
        </w:rPr>
      </w:pPr>
      <w:r>
        <w:rPr>
          <w:b/>
          <w:sz w:val="41"/>
        </w:rPr>
        <w:t>EasyLink solution</w:t>
      </w:r>
      <w:r w:rsidR="00523169">
        <w:rPr>
          <w:b/>
          <w:sz w:val="41"/>
        </w:rPr>
        <w:t xml:space="preserve"> outline design</w:t>
      </w:r>
    </w:p>
    <w:p w:rsidR="00A92348" w:rsidRPr="00B8631D" w:rsidRDefault="00A92348" w:rsidP="00B8631D">
      <w:pPr>
        <w:jc w:val="center"/>
        <w:rPr>
          <w:b/>
          <w:sz w:val="41"/>
        </w:rPr>
      </w:pPr>
    </w:p>
    <w:p w:rsidR="00B8631D" w:rsidRDefault="00B8631D" w:rsidP="00B8631D">
      <w:pPr>
        <w:jc w:val="center"/>
      </w:pPr>
      <w:r>
        <w:t xml:space="preserve">Version </w:t>
      </w:r>
      <w:r>
        <w:rPr>
          <w:rFonts w:hint="eastAsia"/>
        </w:rPr>
        <w:t>1</w:t>
      </w:r>
      <w:r>
        <w:t>.00.0</w:t>
      </w:r>
      <w:r w:rsidR="00403377">
        <w:t>1</w:t>
      </w:r>
    </w:p>
    <w:p w:rsidR="00A92348" w:rsidRDefault="00F4756C" w:rsidP="00B8631D">
      <w:pPr>
        <w:jc w:val="center"/>
      </w:pPr>
      <w:r>
        <w:t xml:space="preserve">Release Date: June </w:t>
      </w:r>
      <w:r w:rsidR="00403377">
        <w:t>15</w:t>
      </w:r>
      <w:r w:rsidR="00B8631D">
        <w:t>, 2016</w:t>
      </w:r>
    </w:p>
    <w:p w:rsidR="00A92348" w:rsidRDefault="00A92348">
      <w:pPr>
        <w:widowControl/>
        <w:jc w:val="left"/>
      </w:pPr>
      <w:r>
        <w:br w:type="page"/>
      </w:r>
    </w:p>
    <w:p w:rsidR="004D3A5D" w:rsidRPr="00CC02B8" w:rsidRDefault="004D3A5D" w:rsidP="004D3A5D">
      <w:pPr>
        <w:rPr>
          <w:rFonts w:cstheme="minorHAnsi"/>
        </w:rPr>
      </w:pPr>
      <w:r w:rsidRPr="00CC02B8">
        <w:rPr>
          <w:rFonts w:cstheme="minorHAnsi"/>
        </w:rPr>
        <w:lastRenderedPageBreak/>
        <w:t>Copyright © 2000-201</w:t>
      </w:r>
      <w:r>
        <w:rPr>
          <w:rFonts w:cstheme="minorHAnsi"/>
        </w:rPr>
        <w:t>6</w:t>
      </w:r>
      <w:r w:rsidRPr="00CC02B8">
        <w:rPr>
          <w:rFonts w:cstheme="minorHAnsi"/>
        </w:rPr>
        <w:t xml:space="preserve"> PAX Computer Technology (Shenzhen) Co., Ltd.</w:t>
      </w:r>
    </w:p>
    <w:p w:rsidR="004D3A5D" w:rsidRDefault="004D3A5D" w:rsidP="004D3A5D">
      <w:pPr>
        <w:rPr>
          <w:rFonts w:cstheme="minorHAnsi"/>
        </w:rPr>
      </w:pPr>
      <w:r w:rsidRPr="00CC02B8">
        <w:rPr>
          <w:rFonts w:cstheme="minorHAnsi"/>
        </w:rPr>
        <w:t>All rights reserved. No part of the contents of this document may be reproduced or transmitted in any form without the written permission of PAX Computer Technology (Shenzhen) Co., Ltd. The information contained in this document is subject to change without notice. Although PAX Computer Technology (Shenzhen) Co., Ltd. has attempted to ensure the accuracy of the contents of this document, this document may include errors or omissions. The examples and sample programs are for illustration only and may not be suited for your purpose. You should verify the applicability of any example or sample program before placing the software into productive use</w:t>
      </w:r>
      <w:r>
        <w:rPr>
          <w:rFonts w:cstheme="minorHAnsi"/>
        </w:rPr>
        <w:t>.</w:t>
      </w:r>
    </w:p>
    <w:p w:rsidR="004D3A5D" w:rsidRDefault="004D3A5D">
      <w:pPr>
        <w:widowControl/>
        <w:jc w:val="left"/>
        <w:rPr>
          <w:rFonts w:cstheme="minorHAnsi"/>
        </w:rPr>
      </w:pPr>
      <w:r>
        <w:rPr>
          <w:rFonts w:cstheme="minorHAnsi"/>
        </w:rPr>
        <w:br w:type="page"/>
      </w:r>
    </w:p>
    <w:p w:rsidR="00B8631D" w:rsidRPr="00811BCA" w:rsidRDefault="006A5C79" w:rsidP="00414A90">
      <w:pPr>
        <w:pStyle w:val="1"/>
        <w:numPr>
          <w:ilvl w:val="0"/>
          <w:numId w:val="0"/>
        </w:numPr>
        <w:ind w:left="420" w:hanging="420"/>
        <w:rPr>
          <w:color w:val="4472C4" w:themeColor="accent5"/>
        </w:rPr>
      </w:pPr>
      <w:bookmarkStart w:id="0" w:name="_Toc455157532"/>
      <w:r w:rsidRPr="00811BCA">
        <w:rPr>
          <w:rFonts w:hint="eastAsia"/>
          <w:color w:val="4472C4" w:themeColor="accent5"/>
        </w:rPr>
        <w:lastRenderedPageBreak/>
        <w:t>Revision history</w:t>
      </w:r>
      <w:bookmarkEnd w:id="0"/>
    </w:p>
    <w:tbl>
      <w:tblPr>
        <w:tblStyle w:val="a5"/>
        <w:tblW w:w="0" w:type="auto"/>
        <w:tblLook w:val="04A0" w:firstRow="1" w:lastRow="0" w:firstColumn="1" w:lastColumn="0" w:noHBand="0" w:noVBand="1"/>
      </w:tblPr>
      <w:tblGrid>
        <w:gridCol w:w="988"/>
        <w:gridCol w:w="1559"/>
        <w:gridCol w:w="1417"/>
        <w:gridCol w:w="4332"/>
      </w:tblGrid>
      <w:tr w:rsidR="0028156C" w:rsidTr="0028156C">
        <w:tc>
          <w:tcPr>
            <w:tcW w:w="988" w:type="dxa"/>
          </w:tcPr>
          <w:p w:rsidR="0028156C" w:rsidRDefault="0028156C" w:rsidP="004D3A5D">
            <w:r>
              <w:rPr>
                <w:rFonts w:hint="eastAsia"/>
              </w:rPr>
              <w:t>Version</w:t>
            </w:r>
          </w:p>
        </w:tc>
        <w:tc>
          <w:tcPr>
            <w:tcW w:w="1559" w:type="dxa"/>
          </w:tcPr>
          <w:p w:rsidR="0028156C" w:rsidRDefault="0028156C" w:rsidP="004D3A5D">
            <w:r>
              <w:rPr>
                <w:rFonts w:hint="eastAsia"/>
              </w:rPr>
              <w:t>Date</w:t>
            </w:r>
          </w:p>
        </w:tc>
        <w:tc>
          <w:tcPr>
            <w:tcW w:w="1417" w:type="dxa"/>
          </w:tcPr>
          <w:p w:rsidR="0028156C" w:rsidRDefault="0028156C" w:rsidP="004D3A5D">
            <w:r>
              <w:rPr>
                <w:rFonts w:hint="eastAsia"/>
              </w:rPr>
              <w:t>Author</w:t>
            </w:r>
          </w:p>
        </w:tc>
        <w:tc>
          <w:tcPr>
            <w:tcW w:w="4332" w:type="dxa"/>
          </w:tcPr>
          <w:p w:rsidR="0028156C" w:rsidRDefault="0028156C" w:rsidP="004D3A5D">
            <w:r>
              <w:rPr>
                <w:rFonts w:hint="eastAsia"/>
              </w:rPr>
              <w:t>Comments</w:t>
            </w:r>
          </w:p>
        </w:tc>
      </w:tr>
      <w:tr w:rsidR="0028156C" w:rsidTr="0028156C">
        <w:tc>
          <w:tcPr>
            <w:tcW w:w="988" w:type="dxa"/>
          </w:tcPr>
          <w:p w:rsidR="0028156C" w:rsidRDefault="0028156C" w:rsidP="004D3A5D">
            <w:r>
              <w:t>V</w:t>
            </w:r>
            <w:r>
              <w:rPr>
                <w:rFonts w:hint="eastAsia"/>
              </w:rPr>
              <w:t>1</w:t>
            </w:r>
            <w:r>
              <w:t>.00.00</w:t>
            </w:r>
          </w:p>
        </w:tc>
        <w:tc>
          <w:tcPr>
            <w:tcW w:w="1559" w:type="dxa"/>
          </w:tcPr>
          <w:p w:rsidR="0028156C" w:rsidRDefault="0028156C" w:rsidP="004D3A5D">
            <w:r>
              <w:rPr>
                <w:rFonts w:hint="eastAsia"/>
              </w:rPr>
              <w:t>June</w:t>
            </w:r>
            <w:r w:rsidR="00F4756C">
              <w:t xml:space="preserve"> 07</w:t>
            </w:r>
            <w:r>
              <w:t>, 2016</w:t>
            </w:r>
          </w:p>
        </w:tc>
        <w:tc>
          <w:tcPr>
            <w:tcW w:w="1417" w:type="dxa"/>
          </w:tcPr>
          <w:p w:rsidR="0028156C" w:rsidRDefault="0028156C" w:rsidP="004D3A5D">
            <w:r>
              <w:rPr>
                <w:rFonts w:hint="eastAsia"/>
              </w:rPr>
              <w:t>Idina Zhang</w:t>
            </w:r>
          </w:p>
        </w:tc>
        <w:tc>
          <w:tcPr>
            <w:tcW w:w="4332" w:type="dxa"/>
          </w:tcPr>
          <w:p w:rsidR="0028156C" w:rsidRDefault="0028156C" w:rsidP="004D3A5D">
            <w:r>
              <w:rPr>
                <w:rFonts w:hint="eastAsia"/>
              </w:rPr>
              <w:t>Initial version</w:t>
            </w:r>
          </w:p>
        </w:tc>
      </w:tr>
      <w:tr w:rsidR="0028156C" w:rsidTr="0028156C">
        <w:tc>
          <w:tcPr>
            <w:tcW w:w="988" w:type="dxa"/>
          </w:tcPr>
          <w:p w:rsidR="0028156C" w:rsidRDefault="00403377" w:rsidP="004D3A5D">
            <w:r>
              <w:rPr>
                <w:rFonts w:hint="eastAsia"/>
              </w:rPr>
              <w:t>V1.00.01</w:t>
            </w:r>
          </w:p>
        </w:tc>
        <w:tc>
          <w:tcPr>
            <w:tcW w:w="1559" w:type="dxa"/>
          </w:tcPr>
          <w:p w:rsidR="0028156C" w:rsidRDefault="00403377" w:rsidP="004D3A5D">
            <w:r>
              <w:t>June 15, 2016</w:t>
            </w:r>
          </w:p>
        </w:tc>
        <w:tc>
          <w:tcPr>
            <w:tcW w:w="1417" w:type="dxa"/>
          </w:tcPr>
          <w:p w:rsidR="0028156C" w:rsidRDefault="00403377" w:rsidP="004D3A5D">
            <w:r>
              <w:rPr>
                <w:rFonts w:hint="eastAsia"/>
              </w:rPr>
              <w:t>Idina Zhang</w:t>
            </w:r>
          </w:p>
        </w:tc>
        <w:tc>
          <w:tcPr>
            <w:tcW w:w="4332" w:type="dxa"/>
          </w:tcPr>
          <w:p w:rsidR="0028156C" w:rsidRDefault="00DC3FFB" w:rsidP="004D3A5D">
            <w:r>
              <w:rPr>
                <w:rFonts w:hint="eastAsia"/>
              </w:rPr>
              <w:t>Revise</w:t>
            </w:r>
          </w:p>
        </w:tc>
      </w:tr>
      <w:tr w:rsidR="0028156C" w:rsidTr="0028156C">
        <w:tc>
          <w:tcPr>
            <w:tcW w:w="988" w:type="dxa"/>
          </w:tcPr>
          <w:p w:rsidR="0028156C" w:rsidRDefault="000B7DA7" w:rsidP="004D3A5D">
            <w:ins w:id="1" w:author="ZhangYuan(张园/深圳)" w:date="2016-07-01T11:30:00Z">
              <w:r>
                <w:t>V</w:t>
              </w:r>
              <w:r>
                <w:rPr>
                  <w:rFonts w:hint="eastAsia"/>
                </w:rPr>
                <w:t>1</w:t>
              </w:r>
              <w:r>
                <w:t>.00.02</w:t>
              </w:r>
            </w:ins>
          </w:p>
        </w:tc>
        <w:tc>
          <w:tcPr>
            <w:tcW w:w="1559" w:type="dxa"/>
          </w:tcPr>
          <w:p w:rsidR="0028156C" w:rsidRDefault="000B7DA7" w:rsidP="004D3A5D">
            <w:ins w:id="2" w:author="ZhangYuan(张园/深圳)" w:date="2016-07-01T11:30:00Z">
              <w:r>
                <w:t>July 1, 2016</w:t>
              </w:r>
            </w:ins>
          </w:p>
        </w:tc>
        <w:tc>
          <w:tcPr>
            <w:tcW w:w="1417" w:type="dxa"/>
          </w:tcPr>
          <w:p w:rsidR="0028156C" w:rsidRDefault="000B7DA7" w:rsidP="004D3A5D">
            <w:ins w:id="3" w:author="ZhangYuan(张园/深圳)" w:date="2016-07-01T11:30:00Z">
              <w:r>
                <w:rPr>
                  <w:rFonts w:hint="eastAsia"/>
                </w:rPr>
                <w:t>Idina Zhang</w:t>
              </w:r>
            </w:ins>
          </w:p>
        </w:tc>
        <w:tc>
          <w:tcPr>
            <w:tcW w:w="4332" w:type="dxa"/>
          </w:tcPr>
          <w:p w:rsidR="0028156C" w:rsidRDefault="000B7DA7">
            <w:ins w:id="4" w:author="ZhangYuan(张园/深圳)" w:date="2016-07-01T11:30:00Z">
              <w:r>
                <w:rPr>
                  <w:rFonts w:hint="eastAsia"/>
                </w:rPr>
                <w:t>Modified</w:t>
              </w:r>
            </w:ins>
            <w:ins w:id="5" w:author="ZhangYuan(张园/深圳)" w:date="2016-07-01T11:31:00Z">
              <w:r>
                <w:t xml:space="preserve"> interface for</w:t>
              </w:r>
            </w:ins>
            <w:ins w:id="6" w:author="ZhangYuan(张园/深圳)" w:date="2016-07-01T11:30:00Z">
              <w:r>
                <w:rPr>
                  <w:rFonts w:hint="eastAsia"/>
                </w:rPr>
                <w:t xml:space="preserve"> EMV/CLSS</w:t>
              </w:r>
            </w:ins>
            <w:ins w:id="7" w:author="ZhangYuan(张园/深圳)" w:date="2016-07-01T11:31:00Z">
              <w:r>
                <w:t>;</w:t>
              </w:r>
            </w:ins>
          </w:p>
        </w:tc>
      </w:tr>
      <w:tr w:rsidR="0028156C" w:rsidTr="0028156C">
        <w:tc>
          <w:tcPr>
            <w:tcW w:w="988" w:type="dxa"/>
          </w:tcPr>
          <w:p w:rsidR="0028156C" w:rsidRDefault="0028156C" w:rsidP="004D3A5D"/>
        </w:tc>
        <w:tc>
          <w:tcPr>
            <w:tcW w:w="1559" w:type="dxa"/>
          </w:tcPr>
          <w:p w:rsidR="0028156C" w:rsidRDefault="0028156C" w:rsidP="004D3A5D"/>
        </w:tc>
        <w:tc>
          <w:tcPr>
            <w:tcW w:w="1417" w:type="dxa"/>
          </w:tcPr>
          <w:p w:rsidR="0028156C" w:rsidRDefault="0028156C" w:rsidP="004D3A5D"/>
        </w:tc>
        <w:tc>
          <w:tcPr>
            <w:tcW w:w="4332" w:type="dxa"/>
          </w:tcPr>
          <w:p w:rsidR="0028156C" w:rsidRDefault="0028156C" w:rsidP="004D3A5D"/>
        </w:tc>
      </w:tr>
      <w:tr w:rsidR="001A223A" w:rsidTr="0028156C">
        <w:tc>
          <w:tcPr>
            <w:tcW w:w="988" w:type="dxa"/>
          </w:tcPr>
          <w:p w:rsidR="001A223A" w:rsidRDefault="001A223A" w:rsidP="004D3A5D"/>
        </w:tc>
        <w:tc>
          <w:tcPr>
            <w:tcW w:w="1559" w:type="dxa"/>
          </w:tcPr>
          <w:p w:rsidR="001A223A" w:rsidRDefault="001A223A" w:rsidP="004D3A5D"/>
        </w:tc>
        <w:tc>
          <w:tcPr>
            <w:tcW w:w="1417" w:type="dxa"/>
          </w:tcPr>
          <w:p w:rsidR="001A223A" w:rsidRDefault="001A223A" w:rsidP="004D3A5D"/>
        </w:tc>
        <w:tc>
          <w:tcPr>
            <w:tcW w:w="4332" w:type="dxa"/>
          </w:tcPr>
          <w:p w:rsidR="001A223A" w:rsidRDefault="001A223A" w:rsidP="004D3A5D"/>
        </w:tc>
      </w:tr>
      <w:tr w:rsidR="001A223A" w:rsidTr="0028156C">
        <w:tc>
          <w:tcPr>
            <w:tcW w:w="988" w:type="dxa"/>
          </w:tcPr>
          <w:p w:rsidR="001A223A" w:rsidRDefault="001A223A" w:rsidP="004D3A5D"/>
        </w:tc>
        <w:tc>
          <w:tcPr>
            <w:tcW w:w="1559" w:type="dxa"/>
          </w:tcPr>
          <w:p w:rsidR="001A223A" w:rsidRDefault="001A223A" w:rsidP="004D3A5D"/>
        </w:tc>
        <w:tc>
          <w:tcPr>
            <w:tcW w:w="1417" w:type="dxa"/>
          </w:tcPr>
          <w:p w:rsidR="001A223A" w:rsidRDefault="001A223A" w:rsidP="004D3A5D"/>
        </w:tc>
        <w:tc>
          <w:tcPr>
            <w:tcW w:w="4332" w:type="dxa"/>
          </w:tcPr>
          <w:p w:rsidR="001A223A" w:rsidRDefault="001A223A" w:rsidP="004D3A5D"/>
        </w:tc>
      </w:tr>
      <w:tr w:rsidR="001A223A" w:rsidTr="0028156C">
        <w:tc>
          <w:tcPr>
            <w:tcW w:w="988" w:type="dxa"/>
          </w:tcPr>
          <w:p w:rsidR="001A223A" w:rsidRDefault="001A223A" w:rsidP="004D3A5D"/>
        </w:tc>
        <w:tc>
          <w:tcPr>
            <w:tcW w:w="1559" w:type="dxa"/>
          </w:tcPr>
          <w:p w:rsidR="001A223A" w:rsidRDefault="001A223A" w:rsidP="004D3A5D"/>
        </w:tc>
        <w:tc>
          <w:tcPr>
            <w:tcW w:w="1417" w:type="dxa"/>
          </w:tcPr>
          <w:p w:rsidR="001A223A" w:rsidRDefault="001A223A" w:rsidP="004D3A5D"/>
        </w:tc>
        <w:tc>
          <w:tcPr>
            <w:tcW w:w="4332" w:type="dxa"/>
          </w:tcPr>
          <w:p w:rsidR="001A223A" w:rsidRDefault="001A223A" w:rsidP="004D3A5D"/>
        </w:tc>
      </w:tr>
      <w:tr w:rsidR="001A223A" w:rsidTr="0028156C">
        <w:tc>
          <w:tcPr>
            <w:tcW w:w="988" w:type="dxa"/>
          </w:tcPr>
          <w:p w:rsidR="001A223A" w:rsidRDefault="001A223A" w:rsidP="004D3A5D"/>
        </w:tc>
        <w:tc>
          <w:tcPr>
            <w:tcW w:w="1559" w:type="dxa"/>
          </w:tcPr>
          <w:p w:rsidR="001A223A" w:rsidRDefault="001A223A" w:rsidP="004D3A5D"/>
        </w:tc>
        <w:tc>
          <w:tcPr>
            <w:tcW w:w="1417" w:type="dxa"/>
          </w:tcPr>
          <w:p w:rsidR="001A223A" w:rsidRDefault="001A223A" w:rsidP="004D3A5D"/>
        </w:tc>
        <w:tc>
          <w:tcPr>
            <w:tcW w:w="4332" w:type="dxa"/>
          </w:tcPr>
          <w:p w:rsidR="001A223A" w:rsidRDefault="001A223A" w:rsidP="004D3A5D"/>
        </w:tc>
      </w:tr>
      <w:tr w:rsidR="001A223A" w:rsidTr="0028156C">
        <w:tc>
          <w:tcPr>
            <w:tcW w:w="988" w:type="dxa"/>
          </w:tcPr>
          <w:p w:rsidR="001A223A" w:rsidRDefault="001A223A" w:rsidP="004D3A5D"/>
        </w:tc>
        <w:tc>
          <w:tcPr>
            <w:tcW w:w="1559" w:type="dxa"/>
          </w:tcPr>
          <w:p w:rsidR="001A223A" w:rsidRDefault="001A223A" w:rsidP="004D3A5D"/>
        </w:tc>
        <w:tc>
          <w:tcPr>
            <w:tcW w:w="1417" w:type="dxa"/>
          </w:tcPr>
          <w:p w:rsidR="001A223A" w:rsidRDefault="001A223A" w:rsidP="004D3A5D"/>
        </w:tc>
        <w:tc>
          <w:tcPr>
            <w:tcW w:w="4332" w:type="dxa"/>
          </w:tcPr>
          <w:p w:rsidR="001A223A" w:rsidRDefault="001A223A" w:rsidP="004D3A5D"/>
        </w:tc>
      </w:tr>
      <w:tr w:rsidR="001A223A" w:rsidTr="0028156C">
        <w:tc>
          <w:tcPr>
            <w:tcW w:w="988" w:type="dxa"/>
          </w:tcPr>
          <w:p w:rsidR="001A223A" w:rsidRDefault="001A223A" w:rsidP="004D3A5D"/>
        </w:tc>
        <w:tc>
          <w:tcPr>
            <w:tcW w:w="1559" w:type="dxa"/>
          </w:tcPr>
          <w:p w:rsidR="001A223A" w:rsidRDefault="001A223A" w:rsidP="004D3A5D"/>
        </w:tc>
        <w:tc>
          <w:tcPr>
            <w:tcW w:w="1417" w:type="dxa"/>
          </w:tcPr>
          <w:p w:rsidR="001A223A" w:rsidRDefault="001A223A" w:rsidP="004D3A5D"/>
        </w:tc>
        <w:tc>
          <w:tcPr>
            <w:tcW w:w="4332" w:type="dxa"/>
          </w:tcPr>
          <w:p w:rsidR="001A223A" w:rsidRDefault="001A223A" w:rsidP="004D3A5D"/>
        </w:tc>
      </w:tr>
      <w:tr w:rsidR="001A223A" w:rsidTr="0028156C">
        <w:tc>
          <w:tcPr>
            <w:tcW w:w="988" w:type="dxa"/>
          </w:tcPr>
          <w:p w:rsidR="001A223A" w:rsidRDefault="001A223A" w:rsidP="004D3A5D"/>
        </w:tc>
        <w:tc>
          <w:tcPr>
            <w:tcW w:w="1559" w:type="dxa"/>
          </w:tcPr>
          <w:p w:rsidR="001A223A" w:rsidRDefault="001A223A" w:rsidP="004D3A5D"/>
        </w:tc>
        <w:tc>
          <w:tcPr>
            <w:tcW w:w="1417" w:type="dxa"/>
          </w:tcPr>
          <w:p w:rsidR="001A223A" w:rsidRDefault="001A223A" w:rsidP="004D3A5D"/>
        </w:tc>
        <w:tc>
          <w:tcPr>
            <w:tcW w:w="4332" w:type="dxa"/>
          </w:tcPr>
          <w:p w:rsidR="001A223A" w:rsidRDefault="001A223A" w:rsidP="004D3A5D"/>
        </w:tc>
      </w:tr>
      <w:tr w:rsidR="001A223A" w:rsidTr="0028156C">
        <w:tc>
          <w:tcPr>
            <w:tcW w:w="988" w:type="dxa"/>
          </w:tcPr>
          <w:p w:rsidR="001A223A" w:rsidRDefault="001A223A" w:rsidP="004D3A5D"/>
        </w:tc>
        <w:tc>
          <w:tcPr>
            <w:tcW w:w="1559" w:type="dxa"/>
          </w:tcPr>
          <w:p w:rsidR="001A223A" w:rsidRDefault="001A223A" w:rsidP="004D3A5D"/>
        </w:tc>
        <w:tc>
          <w:tcPr>
            <w:tcW w:w="1417" w:type="dxa"/>
          </w:tcPr>
          <w:p w:rsidR="001A223A" w:rsidRDefault="001A223A" w:rsidP="004D3A5D"/>
        </w:tc>
        <w:tc>
          <w:tcPr>
            <w:tcW w:w="4332" w:type="dxa"/>
          </w:tcPr>
          <w:p w:rsidR="001A223A" w:rsidRDefault="001A223A" w:rsidP="004D3A5D"/>
        </w:tc>
      </w:tr>
      <w:tr w:rsidR="0028156C" w:rsidTr="0028156C">
        <w:tc>
          <w:tcPr>
            <w:tcW w:w="988" w:type="dxa"/>
          </w:tcPr>
          <w:p w:rsidR="0028156C" w:rsidRDefault="0028156C" w:rsidP="004D3A5D"/>
        </w:tc>
        <w:tc>
          <w:tcPr>
            <w:tcW w:w="1559" w:type="dxa"/>
          </w:tcPr>
          <w:p w:rsidR="0028156C" w:rsidRDefault="0028156C" w:rsidP="004D3A5D"/>
        </w:tc>
        <w:tc>
          <w:tcPr>
            <w:tcW w:w="1417" w:type="dxa"/>
          </w:tcPr>
          <w:p w:rsidR="0028156C" w:rsidRDefault="0028156C" w:rsidP="004D3A5D"/>
        </w:tc>
        <w:tc>
          <w:tcPr>
            <w:tcW w:w="4332" w:type="dxa"/>
          </w:tcPr>
          <w:p w:rsidR="0028156C" w:rsidRDefault="0028156C" w:rsidP="004D3A5D"/>
        </w:tc>
      </w:tr>
    </w:tbl>
    <w:p w:rsidR="00F32F15" w:rsidRDefault="00AD54D9" w:rsidP="00AD54D9">
      <w:pPr>
        <w:jc w:val="center"/>
        <w:rPr>
          <w:sz w:val="20"/>
        </w:rPr>
      </w:pPr>
      <w:r w:rsidRPr="00AD54D9">
        <w:rPr>
          <w:rFonts w:hint="eastAsia"/>
          <w:sz w:val="20"/>
        </w:rPr>
        <w:t xml:space="preserve">Table1 </w:t>
      </w:r>
      <w:r w:rsidRPr="00AD54D9">
        <w:rPr>
          <w:sz w:val="20"/>
        </w:rPr>
        <w:t>–</w:t>
      </w:r>
      <w:r w:rsidRPr="00AD54D9">
        <w:rPr>
          <w:rFonts w:hint="eastAsia"/>
          <w:sz w:val="20"/>
        </w:rPr>
        <w:t xml:space="preserve"> revision </w:t>
      </w:r>
      <w:r w:rsidRPr="00AD54D9">
        <w:rPr>
          <w:sz w:val="20"/>
        </w:rPr>
        <w:t>history</w:t>
      </w:r>
    </w:p>
    <w:p w:rsidR="00E90332" w:rsidRDefault="00E90332" w:rsidP="00E90332">
      <w:pPr>
        <w:rPr>
          <w:sz w:val="18"/>
        </w:rPr>
      </w:pPr>
    </w:p>
    <w:p w:rsidR="00E90332" w:rsidRDefault="00E90332">
      <w:pPr>
        <w:widowControl/>
        <w:jc w:val="left"/>
        <w:rPr>
          <w:sz w:val="18"/>
        </w:rPr>
      </w:pPr>
      <w:r>
        <w:rPr>
          <w:sz w:val="18"/>
        </w:rPr>
        <w:br w:type="page"/>
      </w:r>
    </w:p>
    <w:sdt>
      <w:sdtPr>
        <w:rPr>
          <w:rFonts w:asciiTheme="minorHAnsi" w:eastAsiaTheme="minorEastAsia" w:hAnsiTheme="minorHAnsi" w:cstheme="minorBidi"/>
          <w:b w:val="0"/>
          <w:bCs w:val="0"/>
          <w:color w:val="auto"/>
          <w:kern w:val="2"/>
          <w:sz w:val="21"/>
          <w:szCs w:val="22"/>
          <w:lang w:val="zh-CN"/>
        </w:rPr>
        <w:id w:val="1859769429"/>
        <w:docPartObj>
          <w:docPartGallery w:val="Table of Contents"/>
          <w:docPartUnique/>
        </w:docPartObj>
      </w:sdtPr>
      <w:sdtEndPr/>
      <w:sdtContent>
        <w:p w:rsidR="00345F42" w:rsidRPr="00345F42" w:rsidRDefault="00345F42" w:rsidP="00345F42">
          <w:pPr>
            <w:pStyle w:val="TOC"/>
            <w:jc w:val="center"/>
          </w:pPr>
          <w:r w:rsidRPr="00345F42">
            <w:rPr>
              <w:lang w:val="zh-CN"/>
            </w:rPr>
            <w:t>Contect</w:t>
          </w:r>
          <w:r w:rsidR="00906FD0">
            <w:rPr>
              <w:lang w:val="zh-CN"/>
            </w:rPr>
            <w:t>s</w:t>
          </w:r>
        </w:p>
        <w:p w:rsidR="00924E5C" w:rsidRDefault="00345F42">
          <w:pPr>
            <w:pStyle w:val="10"/>
            <w:tabs>
              <w:tab w:val="right" w:leader="dot" w:pos="8296"/>
            </w:tabs>
            <w:rPr>
              <w:ins w:id="8" w:author="ZhangYuan(张园/深圳)" w:date="2016-07-01T17:30:00Z"/>
              <w:noProof/>
              <w:kern w:val="2"/>
              <w:sz w:val="21"/>
            </w:rPr>
          </w:pPr>
          <w:r>
            <w:fldChar w:fldCharType="begin"/>
          </w:r>
          <w:r>
            <w:instrText xml:space="preserve"> TOC \o "1-3" \h \z \u </w:instrText>
          </w:r>
          <w:r>
            <w:fldChar w:fldCharType="separate"/>
          </w:r>
          <w:bookmarkStart w:id="9" w:name="_GoBack"/>
          <w:bookmarkEnd w:id="9"/>
          <w:ins w:id="10" w:author="ZhangYuan(张园/深圳)" w:date="2016-07-01T17:30:00Z">
            <w:r w:rsidR="00924E5C" w:rsidRPr="00CC6770">
              <w:rPr>
                <w:rStyle w:val="a7"/>
                <w:noProof/>
              </w:rPr>
              <w:fldChar w:fldCharType="begin"/>
            </w:r>
            <w:r w:rsidR="00924E5C" w:rsidRPr="00CC6770">
              <w:rPr>
                <w:rStyle w:val="a7"/>
                <w:noProof/>
              </w:rPr>
              <w:instrText xml:space="preserve"> </w:instrText>
            </w:r>
            <w:r w:rsidR="00924E5C">
              <w:rPr>
                <w:noProof/>
              </w:rPr>
              <w:instrText>HYPERLINK \l "_Toc455157532"</w:instrText>
            </w:r>
            <w:r w:rsidR="00924E5C" w:rsidRPr="00CC6770">
              <w:rPr>
                <w:rStyle w:val="a7"/>
                <w:noProof/>
              </w:rPr>
              <w:instrText xml:space="preserve"> </w:instrText>
            </w:r>
            <w:r w:rsidR="00924E5C" w:rsidRPr="00CC6770">
              <w:rPr>
                <w:rStyle w:val="a7"/>
                <w:noProof/>
              </w:rPr>
            </w:r>
            <w:r w:rsidR="00924E5C" w:rsidRPr="00CC6770">
              <w:rPr>
                <w:rStyle w:val="a7"/>
                <w:noProof/>
              </w:rPr>
              <w:fldChar w:fldCharType="separate"/>
            </w:r>
            <w:r w:rsidR="00924E5C" w:rsidRPr="00CC6770">
              <w:rPr>
                <w:rStyle w:val="a7"/>
                <w:noProof/>
              </w:rPr>
              <w:t>Revision history</w:t>
            </w:r>
            <w:r w:rsidR="00924E5C">
              <w:rPr>
                <w:noProof/>
                <w:webHidden/>
              </w:rPr>
              <w:tab/>
            </w:r>
            <w:r w:rsidR="00924E5C">
              <w:rPr>
                <w:noProof/>
                <w:webHidden/>
              </w:rPr>
              <w:fldChar w:fldCharType="begin"/>
            </w:r>
            <w:r w:rsidR="00924E5C">
              <w:rPr>
                <w:noProof/>
                <w:webHidden/>
              </w:rPr>
              <w:instrText xml:space="preserve"> PAGEREF _Toc455157532 \h </w:instrText>
            </w:r>
            <w:r w:rsidR="00924E5C">
              <w:rPr>
                <w:noProof/>
                <w:webHidden/>
              </w:rPr>
            </w:r>
          </w:ins>
          <w:r w:rsidR="00924E5C">
            <w:rPr>
              <w:noProof/>
              <w:webHidden/>
            </w:rPr>
            <w:fldChar w:fldCharType="separate"/>
          </w:r>
          <w:ins w:id="11" w:author="ZhangYuan(张园/深圳)" w:date="2016-07-01T17:30:00Z">
            <w:r w:rsidR="00924E5C">
              <w:rPr>
                <w:noProof/>
                <w:webHidden/>
              </w:rPr>
              <w:t>3</w:t>
            </w:r>
            <w:r w:rsidR="00924E5C">
              <w:rPr>
                <w:noProof/>
                <w:webHidden/>
              </w:rPr>
              <w:fldChar w:fldCharType="end"/>
            </w:r>
            <w:r w:rsidR="00924E5C" w:rsidRPr="00CC6770">
              <w:rPr>
                <w:rStyle w:val="a7"/>
                <w:noProof/>
              </w:rPr>
              <w:fldChar w:fldCharType="end"/>
            </w:r>
          </w:ins>
        </w:p>
        <w:p w:rsidR="00924E5C" w:rsidRDefault="00924E5C">
          <w:pPr>
            <w:pStyle w:val="10"/>
            <w:tabs>
              <w:tab w:val="left" w:pos="440"/>
              <w:tab w:val="right" w:leader="dot" w:pos="8296"/>
            </w:tabs>
            <w:rPr>
              <w:ins w:id="12" w:author="ZhangYuan(张园/深圳)" w:date="2016-07-01T17:30:00Z"/>
              <w:noProof/>
              <w:kern w:val="2"/>
              <w:sz w:val="21"/>
            </w:rPr>
          </w:pPr>
          <w:ins w:id="13" w:author="ZhangYuan(张园/深圳)" w:date="2016-07-01T17:30:00Z">
            <w:r w:rsidRPr="00CC6770">
              <w:rPr>
                <w:rStyle w:val="a7"/>
                <w:noProof/>
              </w:rPr>
              <w:fldChar w:fldCharType="begin"/>
            </w:r>
            <w:r w:rsidRPr="00CC6770">
              <w:rPr>
                <w:rStyle w:val="a7"/>
                <w:noProof/>
              </w:rPr>
              <w:instrText xml:space="preserve"> </w:instrText>
            </w:r>
            <w:r>
              <w:rPr>
                <w:noProof/>
              </w:rPr>
              <w:instrText>HYPERLINK \l "_Toc455157533"</w:instrText>
            </w:r>
            <w:r w:rsidRPr="00CC6770">
              <w:rPr>
                <w:rStyle w:val="a7"/>
                <w:noProof/>
              </w:rPr>
              <w:instrText xml:space="preserve"> </w:instrText>
            </w:r>
            <w:r w:rsidRPr="00CC6770">
              <w:rPr>
                <w:rStyle w:val="a7"/>
                <w:noProof/>
              </w:rPr>
            </w:r>
            <w:r w:rsidRPr="00CC6770">
              <w:rPr>
                <w:rStyle w:val="a7"/>
                <w:noProof/>
              </w:rPr>
              <w:fldChar w:fldCharType="separate"/>
            </w:r>
            <w:r w:rsidRPr="00CC6770">
              <w:rPr>
                <w:rStyle w:val="a7"/>
                <w:noProof/>
              </w:rPr>
              <w:t>1.</w:t>
            </w:r>
            <w:r>
              <w:rPr>
                <w:noProof/>
                <w:kern w:val="2"/>
                <w:sz w:val="21"/>
              </w:rPr>
              <w:tab/>
            </w:r>
            <w:r w:rsidRPr="00CC6770">
              <w:rPr>
                <w:rStyle w:val="a7"/>
                <w:noProof/>
              </w:rPr>
              <w:t>Introduction</w:t>
            </w:r>
            <w:r>
              <w:rPr>
                <w:noProof/>
                <w:webHidden/>
              </w:rPr>
              <w:tab/>
            </w:r>
            <w:r>
              <w:rPr>
                <w:noProof/>
                <w:webHidden/>
              </w:rPr>
              <w:fldChar w:fldCharType="begin"/>
            </w:r>
            <w:r>
              <w:rPr>
                <w:noProof/>
                <w:webHidden/>
              </w:rPr>
              <w:instrText xml:space="preserve"> PAGEREF _Toc455157533 \h </w:instrText>
            </w:r>
            <w:r>
              <w:rPr>
                <w:noProof/>
                <w:webHidden/>
              </w:rPr>
            </w:r>
          </w:ins>
          <w:r>
            <w:rPr>
              <w:noProof/>
              <w:webHidden/>
            </w:rPr>
            <w:fldChar w:fldCharType="separate"/>
          </w:r>
          <w:ins w:id="14" w:author="ZhangYuan(张园/深圳)" w:date="2016-07-01T17:30:00Z">
            <w:r>
              <w:rPr>
                <w:noProof/>
                <w:webHidden/>
              </w:rPr>
              <w:t>6</w:t>
            </w:r>
            <w:r>
              <w:rPr>
                <w:noProof/>
                <w:webHidden/>
              </w:rPr>
              <w:fldChar w:fldCharType="end"/>
            </w:r>
            <w:r w:rsidRPr="00CC6770">
              <w:rPr>
                <w:rStyle w:val="a7"/>
                <w:noProof/>
              </w:rPr>
              <w:fldChar w:fldCharType="end"/>
            </w:r>
          </w:ins>
        </w:p>
        <w:p w:rsidR="00924E5C" w:rsidRDefault="00924E5C">
          <w:pPr>
            <w:pStyle w:val="20"/>
            <w:tabs>
              <w:tab w:val="right" w:leader="dot" w:pos="8296"/>
            </w:tabs>
            <w:rPr>
              <w:ins w:id="15" w:author="ZhangYuan(张园/深圳)" w:date="2016-07-01T17:30:00Z"/>
              <w:noProof/>
              <w:kern w:val="2"/>
              <w:sz w:val="21"/>
            </w:rPr>
          </w:pPr>
          <w:ins w:id="16" w:author="ZhangYuan(张园/深圳)" w:date="2016-07-01T17:30:00Z">
            <w:r w:rsidRPr="00CC6770">
              <w:rPr>
                <w:rStyle w:val="a7"/>
                <w:noProof/>
              </w:rPr>
              <w:fldChar w:fldCharType="begin"/>
            </w:r>
            <w:r w:rsidRPr="00CC6770">
              <w:rPr>
                <w:rStyle w:val="a7"/>
                <w:noProof/>
              </w:rPr>
              <w:instrText xml:space="preserve"> </w:instrText>
            </w:r>
            <w:r>
              <w:rPr>
                <w:noProof/>
              </w:rPr>
              <w:instrText>HYPERLINK \l "_Toc455157534"</w:instrText>
            </w:r>
            <w:r w:rsidRPr="00CC6770">
              <w:rPr>
                <w:rStyle w:val="a7"/>
                <w:noProof/>
              </w:rPr>
              <w:instrText xml:space="preserve"> </w:instrText>
            </w:r>
            <w:r w:rsidRPr="00CC6770">
              <w:rPr>
                <w:rStyle w:val="a7"/>
                <w:noProof/>
              </w:rPr>
            </w:r>
            <w:r w:rsidRPr="00CC6770">
              <w:rPr>
                <w:rStyle w:val="a7"/>
                <w:noProof/>
              </w:rPr>
              <w:fldChar w:fldCharType="separate"/>
            </w:r>
            <w:r w:rsidRPr="00CC6770">
              <w:rPr>
                <w:rStyle w:val="a7"/>
                <w:noProof/>
              </w:rPr>
              <w:t>1.1 Purpose</w:t>
            </w:r>
            <w:r>
              <w:rPr>
                <w:noProof/>
                <w:webHidden/>
              </w:rPr>
              <w:tab/>
            </w:r>
            <w:r>
              <w:rPr>
                <w:noProof/>
                <w:webHidden/>
              </w:rPr>
              <w:fldChar w:fldCharType="begin"/>
            </w:r>
            <w:r>
              <w:rPr>
                <w:noProof/>
                <w:webHidden/>
              </w:rPr>
              <w:instrText xml:space="preserve"> PAGEREF _Toc455157534 \h </w:instrText>
            </w:r>
            <w:r>
              <w:rPr>
                <w:noProof/>
                <w:webHidden/>
              </w:rPr>
            </w:r>
          </w:ins>
          <w:r>
            <w:rPr>
              <w:noProof/>
              <w:webHidden/>
            </w:rPr>
            <w:fldChar w:fldCharType="separate"/>
          </w:r>
          <w:ins w:id="17" w:author="ZhangYuan(张园/深圳)" w:date="2016-07-01T17:30:00Z">
            <w:r>
              <w:rPr>
                <w:noProof/>
                <w:webHidden/>
              </w:rPr>
              <w:t>6</w:t>
            </w:r>
            <w:r>
              <w:rPr>
                <w:noProof/>
                <w:webHidden/>
              </w:rPr>
              <w:fldChar w:fldCharType="end"/>
            </w:r>
            <w:r w:rsidRPr="00CC6770">
              <w:rPr>
                <w:rStyle w:val="a7"/>
                <w:noProof/>
              </w:rPr>
              <w:fldChar w:fldCharType="end"/>
            </w:r>
          </w:ins>
        </w:p>
        <w:p w:rsidR="00924E5C" w:rsidRDefault="00924E5C">
          <w:pPr>
            <w:pStyle w:val="20"/>
            <w:tabs>
              <w:tab w:val="right" w:leader="dot" w:pos="8296"/>
            </w:tabs>
            <w:rPr>
              <w:ins w:id="18" w:author="ZhangYuan(张园/深圳)" w:date="2016-07-01T17:30:00Z"/>
              <w:noProof/>
              <w:kern w:val="2"/>
              <w:sz w:val="21"/>
            </w:rPr>
          </w:pPr>
          <w:ins w:id="19" w:author="ZhangYuan(张园/深圳)" w:date="2016-07-01T17:30:00Z">
            <w:r w:rsidRPr="00CC6770">
              <w:rPr>
                <w:rStyle w:val="a7"/>
                <w:noProof/>
              </w:rPr>
              <w:fldChar w:fldCharType="begin"/>
            </w:r>
            <w:r w:rsidRPr="00CC6770">
              <w:rPr>
                <w:rStyle w:val="a7"/>
                <w:noProof/>
              </w:rPr>
              <w:instrText xml:space="preserve"> </w:instrText>
            </w:r>
            <w:r>
              <w:rPr>
                <w:noProof/>
              </w:rPr>
              <w:instrText>HYPERLINK \l "_Toc455157535"</w:instrText>
            </w:r>
            <w:r w:rsidRPr="00CC6770">
              <w:rPr>
                <w:rStyle w:val="a7"/>
                <w:noProof/>
              </w:rPr>
              <w:instrText xml:space="preserve"> </w:instrText>
            </w:r>
            <w:r w:rsidRPr="00CC6770">
              <w:rPr>
                <w:rStyle w:val="a7"/>
                <w:noProof/>
              </w:rPr>
            </w:r>
            <w:r w:rsidRPr="00CC6770">
              <w:rPr>
                <w:rStyle w:val="a7"/>
                <w:noProof/>
              </w:rPr>
              <w:fldChar w:fldCharType="separate"/>
            </w:r>
            <w:r w:rsidRPr="00CC6770">
              <w:rPr>
                <w:rStyle w:val="a7"/>
                <w:noProof/>
              </w:rPr>
              <w:t>1.2 Abbreviation</w:t>
            </w:r>
            <w:r>
              <w:rPr>
                <w:noProof/>
                <w:webHidden/>
              </w:rPr>
              <w:tab/>
            </w:r>
            <w:r>
              <w:rPr>
                <w:noProof/>
                <w:webHidden/>
              </w:rPr>
              <w:fldChar w:fldCharType="begin"/>
            </w:r>
            <w:r>
              <w:rPr>
                <w:noProof/>
                <w:webHidden/>
              </w:rPr>
              <w:instrText xml:space="preserve"> PAGEREF _Toc455157535 \h </w:instrText>
            </w:r>
            <w:r>
              <w:rPr>
                <w:noProof/>
                <w:webHidden/>
              </w:rPr>
            </w:r>
          </w:ins>
          <w:r>
            <w:rPr>
              <w:noProof/>
              <w:webHidden/>
            </w:rPr>
            <w:fldChar w:fldCharType="separate"/>
          </w:r>
          <w:ins w:id="20" w:author="ZhangYuan(张园/深圳)" w:date="2016-07-01T17:30:00Z">
            <w:r>
              <w:rPr>
                <w:noProof/>
                <w:webHidden/>
              </w:rPr>
              <w:t>6</w:t>
            </w:r>
            <w:r>
              <w:rPr>
                <w:noProof/>
                <w:webHidden/>
              </w:rPr>
              <w:fldChar w:fldCharType="end"/>
            </w:r>
            <w:r w:rsidRPr="00CC6770">
              <w:rPr>
                <w:rStyle w:val="a7"/>
                <w:noProof/>
              </w:rPr>
              <w:fldChar w:fldCharType="end"/>
            </w:r>
          </w:ins>
        </w:p>
        <w:p w:rsidR="00924E5C" w:rsidRDefault="00924E5C">
          <w:pPr>
            <w:pStyle w:val="20"/>
            <w:tabs>
              <w:tab w:val="right" w:leader="dot" w:pos="8296"/>
            </w:tabs>
            <w:rPr>
              <w:ins w:id="21" w:author="ZhangYuan(张园/深圳)" w:date="2016-07-01T17:30:00Z"/>
              <w:noProof/>
              <w:kern w:val="2"/>
              <w:sz w:val="21"/>
            </w:rPr>
          </w:pPr>
          <w:ins w:id="22" w:author="ZhangYuan(张园/深圳)" w:date="2016-07-01T17:30:00Z">
            <w:r w:rsidRPr="00CC6770">
              <w:rPr>
                <w:rStyle w:val="a7"/>
                <w:noProof/>
              </w:rPr>
              <w:fldChar w:fldCharType="begin"/>
            </w:r>
            <w:r w:rsidRPr="00CC6770">
              <w:rPr>
                <w:rStyle w:val="a7"/>
                <w:noProof/>
              </w:rPr>
              <w:instrText xml:space="preserve"> </w:instrText>
            </w:r>
            <w:r>
              <w:rPr>
                <w:noProof/>
              </w:rPr>
              <w:instrText>HYPERLINK \l "_Toc455157536"</w:instrText>
            </w:r>
            <w:r w:rsidRPr="00CC6770">
              <w:rPr>
                <w:rStyle w:val="a7"/>
                <w:noProof/>
              </w:rPr>
              <w:instrText xml:space="preserve"> </w:instrText>
            </w:r>
            <w:r w:rsidRPr="00CC6770">
              <w:rPr>
                <w:rStyle w:val="a7"/>
                <w:noProof/>
              </w:rPr>
            </w:r>
            <w:r w:rsidRPr="00CC6770">
              <w:rPr>
                <w:rStyle w:val="a7"/>
                <w:noProof/>
              </w:rPr>
              <w:fldChar w:fldCharType="separate"/>
            </w:r>
            <w:r w:rsidRPr="00CC6770">
              <w:rPr>
                <w:rStyle w:val="a7"/>
                <w:noProof/>
              </w:rPr>
              <w:t>1.3 Reference</w:t>
            </w:r>
            <w:r>
              <w:rPr>
                <w:noProof/>
                <w:webHidden/>
              </w:rPr>
              <w:tab/>
            </w:r>
            <w:r>
              <w:rPr>
                <w:noProof/>
                <w:webHidden/>
              </w:rPr>
              <w:fldChar w:fldCharType="begin"/>
            </w:r>
            <w:r>
              <w:rPr>
                <w:noProof/>
                <w:webHidden/>
              </w:rPr>
              <w:instrText xml:space="preserve"> PAGEREF _Toc455157536 \h </w:instrText>
            </w:r>
            <w:r>
              <w:rPr>
                <w:noProof/>
                <w:webHidden/>
              </w:rPr>
            </w:r>
          </w:ins>
          <w:r>
            <w:rPr>
              <w:noProof/>
              <w:webHidden/>
            </w:rPr>
            <w:fldChar w:fldCharType="separate"/>
          </w:r>
          <w:ins w:id="23" w:author="ZhangYuan(张园/深圳)" w:date="2016-07-01T17:30:00Z">
            <w:r>
              <w:rPr>
                <w:noProof/>
                <w:webHidden/>
              </w:rPr>
              <w:t>6</w:t>
            </w:r>
            <w:r>
              <w:rPr>
                <w:noProof/>
                <w:webHidden/>
              </w:rPr>
              <w:fldChar w:fldCharType="end"/>
            </w:r>
            <w:r w:rsidRPr="00CC6770">
              <w:rPr>
                <w:rStyle w:val="a7"/>
                <w:noProof/>
              </w:rPr>
              <w:fldChar w:fldCharType="end"/>
            </w:r>
          </w:ins>
        </w:p>
        <w:p w:rsidR="00924E5C" w:rsidRDefault="00924E5C">
          <w:pPr>
            <w:pStyle w:val="10"/>
            <w:tabs>
              <w:tab w:val="left" w:pos="440"/>
              <w:tab w:val="right" w:leader="dot" w:pos="8296"/>
            </w:tabs>
            <w:rPr>
              <w:ins w:id="24" w:author="ZhangYuan(张园/深圳)" w:date="2016-07-01T17:30:00Z"/>
              <w:noProof/>
              <w:kern w:val="2"/>
              <w:sz w:val="21"/>
            </w:rPr>
          </w:pPr>
          <w:ins w:id="25" w:author="ZhangYuan(张园/深圳)" w:date="2016-07-01T17:30:00Z">
            <w:r w:rsidRPr="00CC6770">
              <w:rPr>
                <w:rStyle w:val="a7"/>
                <w:noProof/>
              </w:rPr>
              <w:fldChar w:fldCharType="begin"/>
            </w:r>
            <w:r w:rsidRPr="00CC6770">
              <w:rPr>
                <w:rStyle w:val="a7"/>
                <w:noProof/>
              </w:rPr>
              <w:instrText xml:space="preserve"> </w:instrText>
            </w:r>
            <w:r>
              <w:rPr>
                <w:noProof/>
              </w:rPr>
              <w:instrText>HYPERLINK \l "_Toc455157537"</w:instrText>
            </w:r>
            <w:r w:rsidRPr="00CC6770">
              <w:rPr>
                <w:rStyle w:val="a7"/>
                <w:noProof/>
              </w:rPr>
              <w:instrText xml:space="preserve"> </w:instrText>
            </w:r>
            <w:r w:rsidRPr="00CC6770">
              <w:rPr>
                <w:rStyle w:val="a7"/>
                <w:noProof/>
              </w:rPr>
            </w:r>
            <w:r w:rsidRPr="00CC6770">
              <w:rPr>
                <w:rStyle w:val="a7"/>
                <w:noProof/>
              </w:rPr>
              <w:fldChar w:fldCharType="separate"/>
            </w:r>
            <w:r w:rsidRPr="00CC6770">
              <w:rPr>
                <w:rStyle w:val="a7"/>
                <w:noProof/>
              </w:rPr>
              <w:t>2.</w:t>
            </w:r>
            <w:r>
              <w:rPr>
                <w:noProof/>
                <w:kern w:val="2"/>
                <w:sz w:val="21"/>
              </w:rPr>
              <w:tab/>
            </w:r>
            <w:r w:rsidRPr="00CC6770">
              <w:rPr>
                <w:rStyle w:val="a7"/>
                <w:noProof/>
              </w:rPr>
              <w:t>EasyLink solution overview</w:t>
            </w:r>
            <w:r>
              <w:rPr>
                <w:noProof/>
                <w:webHidden/>
              </w:rPr>
              <w:tab/>
            </w:r>
            <w:r>
              <w:rPr>
                <w:noProof/>
                <w:webHidden/>
              </w:rPr>
              <w:fldChar w:fldCharType="begin"/>
            </w:r>
            <w:r>
              <w:rPr>
                <w:noProof/>
                <w:webHidden/>
              </w:rPr>
              <w:instrText xml:space="preserve"> PAGEREF _Toc455157537 \h </w:instrText>
            </w:r>
            <w:r>
              <w:rPr>
                <w:noProof/>
                <w:webHidden/>
              </w:rPr>
            </w:r>
          </w:ins>
          <w:r>
            <w:rPr>
              <w:noProof/>
              <w:webHidden/>
            </w:rPr>
            <w:fldChar w:fldCharType="separate"/>
          </w:r>
          <w:ins w:id="26" w:author="ZhangYuan(张园/深圳)" w:date="2016-07-01T17:30:00Z">
            <w:r>
              <w:rPr>
                <w:noProof/>
                <w:webHidden/>
              </w:rPr>
              <w:t>7</w:t>
            </w:r>
            <w:r>
              <w:rPr>
                <w:noProof/>
                <w:webHidden/>
              </w:rPr>
              <w:fldChar w:fldCharType="end"/>
            </w:r>
            <w:r w:rsidRPr="00CC6770">
              <w:rPr>
                <w:rStyle w:val="a7"/>
                <w:noProof/>
              </w:rPr>
              <w:fldChar w:fldCharType="end"/>
            </w:r>
          </w:ins>
        </w:p>
        <w:p w:rsidR="00924E5C" w:rsidRDefault="00924E5C">
          <w:pPr>
            <w:pStyle w:val="20"/>
            <w:tabs>
              <w:tab w:val="right" w:leader="dot" w:pos="8296"/>
            </w:tabs>
            <w:rPr>
              <w:ins w:id="27" w:author="ZhangYuan(张园/深圳)" w:date="2016-07-01T17:30:00Z"/>
              <w:noProof/>
              <w:kern w:val="2"/>
              <w:sz w:val="21"/>
            </w:rPr>
          </w:pPr>
          <w:ins w:id="28" w:author="ZhangYuan(张园/深圳)" w:date="2016-07-01T17:30:00Z">
            <w:r w:rsidRPr="00CC6770">
              <w:rPr>
                <w:rStyle w:val="a7"/>
                <w:noProof/>
              </w:rPr>
              <w:fldChar w:fldCharType="begin"/>
            </w:r>
            <w:r w:rsidRPr="00CC6770">
              <w:rPr>
                <w:rStyle w:val="a7"/>
                <w:noProof/>
              </w:rPr>
              <w:instrText xml:space="preserve"> </w:instrText>
            </w:r>
            <w:r>
              <w:rPr>
                <w:noProof/>
              </w:rPr>
              <w:instrText>HYPERLINK \l "_Toc455157538"</w:instrText>
            </w:r>
            <w:r w:rsidRPr="00CC6770">
              <w:rPr>
                <w:rStyle w:val="a7"/>
                <w:noProof/>
              </w:rPr>
              <w:instrText xml:space="preserve"> </w:instrText>
            </w:r>
            <w:r w:rsidRPr="00CC6770">
              <w:rPr>
                <w:rStyle w:val="a7"/>
                <w:noProof/>
              </w:rPr>
            </w:r>
            <w:r w:rsidRPr="00CC6770">
              <w:rPr>
                <w:rStyle w:val="a7"/>
                <w:noProof/>
              </w:rPr>
              <w:fldChar w:fldCharType="separate"/>
            </w:r>
            <w:r w:rsidRPr="00CC6770">
              <w:rPr>
                <w:rStyle w:val="a7"/>
                <w:noProof/>
              </w:rPr>
              <w:t>2.1 Background and goals to achieve</w:t>
            </w:r>
            <w:r>
              <w:rPr>
                <w:noProof/>
                <w:webHidden/>
              </w:rPr>
              <w:tab/>
            </w:r>
            <w:r>
              <w:rPr>
                <w:noProof/>
                <w:webHidden/>
              </w:rPr>
              <w:fldChar w:fldCharType="begin"/>
            </w:r>
            <w:r>
              <w:rPr>
                <w:noProof/>
                <w:webHidden/>
              </w:rPr>
              <w:instrText xml:space="preserve"> PAGEREF _Toc455157538 \h </w:instrText>
            </w:r>
            <w:r>
              <w:rPr>
                <w:noProof/>
                <w:webHidden/>
              </w:rPr>
            </w:r>
          </w:ins>
          <w:r>
            <w:rPr>
              <w:noProof/>
              <w:webHidden/>
            </w:rPr>
            <w:fldChar w:fldCharType="separate"/>
          </w:r>
          <w:ins w:id="29" w:author="ZhangYuan(张园/深圳)" w:date="2016-07-01T17:30:00Z">
            <w:r>
              <w:rPr>
                <w:noProof/>
                <w:webHidden/>
              </w:rPr>
              <w:t>7</w:t>
            </w:r>
            <w:r>
              <w:rPr>
                <w:noProof/>
                <w:webHidden/>
              </w:rPr>
              <w:fldChar w:fldCharType="end"/>
            </w:r>
            <w:r w:rsidRPr="00CC6770">
              <w:rPr>
                <w:rStyle w:val="a7"/>
                <w:noProof/>
              </w:rPr>
              <w:fldChar w:fldCharType="end"/>
            </w:r>
          </w:ins>
        </w:p>
        <w:p w:rsidR="00924E5C" w:rsidRDefault="00924E5C">
          <w:pPr>
            <w:pStyle w:val="20"/>
            <w:tabs>
              <w:tab w:val="right" w:leader="dot" w:pos="8296"/>
            </w:tabs>
            <w:rPr>
              <w:ins w:id="30" w:author="ZhangYuan(张园/深圳)" w:date="2016-07-01T17:30:00Z"/>
              <w:noProof/>
              <w:kern w:val="2"/>
              <w:sz w:val="21"/>
            </w:rPr>
          </w:pPr>
          <w:ins w:id="31" w:author="ZhangYuan(张园/深圳)" w:date="2016-07-01T17:30:00Z">
            <w:r w:rsidRPr="00CC6770">
              <w:rPr>
                <w:rStyle w:val="a7"/>
                <w:noProof/>
              </w:rPr>
              <w:fldChar w:fldCharType="begin"/>
            </w:r>
            <w:r w:rsidRPr="00CC6770">
              <w:rPr>
                <w:rStyle w:val="a7"/>
                <w:noProof/>
              </w:rPr>
              <w:instrText xml:space="preserve"> </w:instrText>
            </w:r>
            <w:r>
              <w:rPr>
                <w:noProof/>
              </w:rPr>
              <w:instrText>HYPERLINK \l "_Toc455157539"</w:instrText>
            </w:r>
            <w:r w:rsidRPr="00CC6770">
              <w:rPr>
                <w:rStyle w:val="a7"/>
                <w:noProof/>
              </w:rPr>
              <w:instrText xml:space="preserve"> </w:instrText>
            </w:r>
            <w:r w:rsidRPr="00CC6770">
              <w:rPr>
                <w:rStyle w:val="a7"/>
                <w:noProof/>
              </w:rPr>
            </w:r>
            <w:r w:rsidRPr="00CC6770">
              <w:rPr>
                <w:rStyle w:val="a7"/>
                <w:noProof/>
              </w:rPr>
              <w:fldChar w:fldCharType="separate"/>
            </w:r>
            <w:r w:rsidRPr="00CC6770">
              <w:rPr>
                <w:rStyle w:val="a7"/>
                <w:noProof/>
              </w:rPr>
              <w:t>2.2 Overview</w:t>
            </w:r>
            <w:r>
              <w:rPr>
                <w:noProof/>
                <w:webHidden/>
              </w:rPr>
              <w:tab/>
            </w:r>
            <w:r>
              <w:rPr>
                <w:noProof/>
                <w:webHidden/>
              </w:rPr>
              <w:fldChar w:fldCharType="begin"/>
            </w:r>
            <w:r>
              <w:rPr>
                <w:noProof/>
                <w:webHidden/>
              </w:rPr>
              <w:instrText xml:space="preserve"> PAGEREF _Toc455157539 \h </w:instrText>
            </w:r>
            <w:r>
              <w:rPr>
                <w:noProof/>
                <w:webHidden/>
              </w:rPr>
            </w:r>
          </w:ins>
          <w:r>
            <w:rPr>
              <w:noProof/>
              <w:webHidden/>
            </w:rPr>
            <w:fldChar w:fldCharType="separate"/>
          </w:r>
          <w:ins w:id="32" w:author="ZhangYuan(张园/深圳)" w:date="2016-07-01T17:30:00Z">
            <w:r>
              <w:rPr>
                <w:noProof/>
                <w:webHidden/>
              </w:rPr>
              <w:t>7</w:t>
            </w:r>
            <w:r>
              <w:rPr>
                <w:noProof/>
                <w:webHidden/>
              </w:rPr>
              <w:fldChar w:fldCharType="end"/>
            </w:r>
            <w:r w:rsidRPr="00CC6770">
              <w:rPr>
                <w:rStyle w:val="a7"/>
                <w:noProof/>
              </w:rPr>
              <w:fldChar w:fldCharType="end"/>
            </w:r>
          </w:ins>
        </w:p>
        <w:p w:rsidR="00924E5C" w:rsidRDefault="00924E5C">
          <w:pPr>
            <w:pStyle w:val="20"/>
            <w:tabs>
              <w:tab w:val="right" w:leader="dot" w:pos="8296"/>
            </w:tabs>
            <w:rPr>
              <w:ins w:id="33" w:author="ZhangYuan(张园/深圳)" w:date="2016-07-01T17:30:00Z"/>
              <w:noProof/>
              <w:kern w:val="2"/>
              <w:sz w:val="21"/>
            </w:rPr>
          </w:pPr>
          <w:ins w:id="34" w:author="ZhangYuan(张园/深圳)" w:date="2016-07-01T17:30:00Z">
            <w:r w:rsidRPr="00CC6770">
              <w:rPr>
                <w:rStyle w:val="a7"/>
                <w:noProof/>
              </w:rPr>
              <w:fldChar w:fldCharType="begin"/>
            </w:r>
            <w:r w:rsidRPr="00CC6770">
              <w:rPr>
                <w:rStyle w:val="a7"/>
                <w:noProof/>
              </w:rPr>
              <w:instrText xml:space="preserve"> </w:instrText>
            </w:r>
            <w:r>
              <w:rPr>
                <w:noProof/>
              </w:rPr>
              <w:instrText>HYPERLINK \l "_Toc455157540"</w:instrText>
            </w:r>
            <w:r w:rsidRPr="00CC6770">
              <w:rPr>
                <w:rStyle w:val="a7"/>
                <w:noProof/>
              </w:rPr>
              <w:instrText xml:space="preserve"> </w:instrText>
            </w:r>
            <w:r w:rsidRPr="00CC6770">
              <w:rPr>
                <w:rStyle w:val="a7"/>
                <w:noProof/>
              </w:rPr>
            </w:r>
            <w:r w:rsidRPr="00CC6770">
              <w:rPr>
                <w:rStyle w:val="a7"/>
                <w:noProof/>
              </w:rPr>
              <w:fldChar w:fldCharType="separate"/>
            </w:r>
            <w:r w:rsidRPr="00CC6770">
              <w:rPr>
                <w:rStyle w:val="a7"/>
                <w:noProof/>
              </w:rPr>
              <w:t>2.3 Supported model</w:t>
            </w:r>
            <w:r>
              <w:rPr>
                <w:noProof/>
                <w:webHidden/>
              </w:rPr>
              <w:tab/>
            </w:r>
            <w:r>
              <w:rPr>
                <w:noProof/>
                <w:webHidden/>
              </w:rPr>
              <w:fldChar w:fldCharType="begin"/>
            </w:r>
            <w:r>
              <w:rPr>
                <w:noProof/>
                <w:webHidden/>
              </w:rPr>
              <w:instrText xml:space="preserve"> PAGEREF _Toc455157540 \h </w:instrText>
            </w:r>
            <w:r>
              <w:rPr>
                <w:noProof/>
                <w:webHidden/>
              </w:rPr>
            </w:r>
          </w:ins>
          <w:r>
            <w:rPr>
              <w:noProof/>
              <w:webHidden/>
            </w:rPr>
            <w:fldChar w:fldCharType="separate"/>
          </w:r>
          <w:ins w:id="35" w:author="ZhangYuan(张园/深圳)" w:date="2016-07-01T17:30:00Z">
            <w:r>
              <w:rPr>
                <w:noProof/>
                <w:webHidden/>
              </w:rPr>
              <w:t>7</w:t>
            </w:r>
            <w:r>
              <w:rPr>
                <w:noProof/>
                <w:webHidden/>
              </w:rPr>
              <w:fldChar w:fldCharType="end"/>
            </w:r>
            <w:r w:rsidRPr="00CC6770">
              <w:rPr>
                <w:rStyle w:val="a7"/>
                <w:noProof/>
              </w:rPr>
              <w:fldChar w:fldCharType="end"/>
            </w:r>
          </w:ins>
        </w:p>
        <w:p w:rsidR="00924E5C" w:rsidRDefault="00924E5C">
          <w:pPr>
            <w:pStyle w:val="10"/>
            <w:tabs>
              <w:tab w:val="left" w:pos="440"/>
              <w:tab w:val="right" w:leader="dot" w:pos="8296"/>
            </w:tabs>
            <w:rPr>
              <w:ins w:id="36" w:author="ZhangYuan(张园/深圳)" w:date="2016-07-01T17:30:00Z"/>
              <w:noProof/>
              <w:kern w:val="2"/>
              <w:sz w:val="21"/>
            </w:rPr>
          </w:pPr>
          <w:ins w:id="37" w:author="ZhangYuan(张园/深圳)" w:date="2016-07-01T17:30:00Z">
            <w:r w:rsidRPr="00CC6770">
              <w:rPr>
                <w:rStyle w:val="a7"/>
                <w:noProof/>
              </w:rPr>
              <w:fldChar w:fldCharType="begin"/>
            </w:r>
            <w:r w:rsidRPr="00CC6770">
              <w:rPr>
                <w:rStyle w:val="a7"/>
                <w:noProof/>
              </w:rPr>
              <w:instrText xml:space="preserve"> </w:instrText>
            </w:r>
            <w:r>
              <w:rPr>
                <w:noProof/>
              </w:rPr>
              <w:instrText>HYPERLINK \l "_Toc455157541"</w:instrText>
            </w:r>
            <w:r w:rsidRPr="00CC6770">
              <w:rPr>
                <w:rStyle w:val="a7"/>
                <w:noProof/>
              </w:rPr>
              <w:instrText xml:space="preserve"> </w:instrText>
            </w:r>
            <w:r w:rsidRPr="00CC6770">
              <w:rPr>
                <w:rStyle w:val="a7"/>
                <w:noProof/>
              </w:rPr>
            </w:r>
            <w:r w:rsidRPr="00CC6770">
              <w:rPr>
                <w:rStyle w:val="a7"/>
                <w:noProof/>
              </w:rPr>
              <w:fldChar w:fldCharType="separate"/>
            </w:r>
            <w:r w:rsidRPr="00CC6770">
              <w:rPr>
                <w:rStyle w:val="a7"/>
                <w:noProof/>
              </w:rPr>
              <w:t>3.</w:t>
            </w:r>
            <w:r>
              <w:rPr>
                <w:noProof/>
                <w:kern w:val="2"/>
                <w:sz w:val="21"/>
              </w:rPr>
              <w:tab/>
            </w:r>
            <w:r w:rsidRPr="00CC6770">
              <w:rPr>
                <w:rStyle w:val="a7"/>
                <w:noProof/>
              </w:rPr>
              <w:t>Overall design</w:t>
            </w:r>
            <w:r>
              <w:rPr>
                <w:noProof/>
                <w:webHidden/>
              </w:rPr>
              <w:tab/>
            </w:r>
            <w:r>
              <w:rPr>
                <w:noProof/>
                <w:webHidden/>
              </w:rPr>
              <w:fldChar w:fldCharType="begin"/>
            </w:r>
            <w:r>
              <w:rPr>
                <w:noProof/>
                <w:webHidden/>
              </w:rPr>
              <w:instrText xml:space="preserve"> PAGEREF _Toc455157541 \h </w:instrText>
            </w:r>
            <w:r>
              <w:rPr>
                <w:noProof/>
                <w:webHidden/>
              </w:rPr>
            </w:r>
          </w:ins>
          <w:r>
            <w:rPr>
              <w:noProof/>
              <w:webHidden/>
            </w:rPr>
            <w:fldChar w:fldCharType="separate"/>
          </w:r>
          <w:ins w:id="38" w:author="ZhangYuan(张园/深圳)" w:date="2016-07-01T17:30:00Z">
            <w:r>
              <w:rPr>
                <w:noProof/>
                <w:webHidden/>
              </w:rPr>
              <w:t>8</w:t>
            </w:r>
            <w:r>
              <w:rPr>
                <w:noProof/>
                <w:webHidden/>
              </w:rPr>
              <w:fldChar w:fldCharType="end"/>
            </w:r>
            <w:r w:rsidRPr="00CC6770">
              <w:rPr>
                <w:rStyle w:val="a7"/>
                <w:noProof/>
              </w:rPr>
              <w:fldChar w:fldCharType="end"/>
            </w:r>
          </w:ins>
        </w:p>
        <w:p w:rsidR="00924E5C" w:rsidRDefault="00924E5C">
          <w:pPr>
            <w:pStyle w:val="20"/>
            <w:tabs>
              <w:tab w:val="right" w:leader="dot" w:pos="8296"/>
            </w:tabs>
            <w:rPr>
              <w:ins w:id="39" w:author="ZhangYuan(张园/深圳)" w:date="2016-07-01T17:30:00Z"/>
              <w:noProof/>
              <w:kern w:val="2"/>
              <w:sz w:val="21"/>
            </w:rPr>
          </w:pPr>
          <w:ins w:id="40" w:author="ZhangYuan(张园/深圳)" w:date="2016-07-01T17:30:00Z">
            <w:r w:rsidRPr="00CC6770">
              <w:rPr>
                <w:rStyle w:val="a7"/>
                <w:noProof/>
              </w:rPr>
              <w:fldChar w:fldCharType="begin"/>
            </w:r>
            <w:r w:rsidRPr="00CC6770">
              <w:rPr>
                <w:rStyle w:val="a7"/>
                <w:noProof/>
              </w:rPr>
              <w:instrText xml:space="preserve"> </w:instrText>
            </w:r>
            <w:r>
              <w:rPr>
                <w:noProof/>
              </w:rPr>
              <w:instrText>HYPERLINK \l "_Toc455157542"</w:instrText>
            </w:r>
            <w:r w:rsidRPr="00CC6770">
              <w:rPr>
                <w:rStyle w:val="a7"/>
                <w:noProof/>
              </w:rPr>
              <w:instrText xml:space="preserve"> </w:instrText>
            </w:r>
            <w:r w:rsidRPr="00CC6770">
              <w:rPr>
                <w:rStyle w:val="a7"/>
                <w:noProof/>
              </w:rPr>
            </w:r>
            <w:r w:rsidRPr="00CC6770">
              <w:rPr>
                <w:rStyle w:val="a7"/>
                <w:noProof/>
              </w:rPr>
              <w:fldChar w:fldCharType="separate"/>
            </w:r>
            <w:r w:rsidRPr="00CC6770">
              <w:rPr>
                <w:rStyle w:val="a7"/>
                <w:noProof/>
              </w:rPr>
              <w:t>3.1 System design</w:t>
            </w:r>
            <w:r>
              <w:rPr>
                <w:noProof/>
                <w:webHidden/>
              </w:rPr>
              <w:tab/>
            </w:r>
            <w:r>
              <w:rPr>
                <w:noProof/>
                <w:webHidden/>
              </w:rPr>
              <w:fldChar w:fldCharType="begin"/>
            </w:r>
            <w:r>
              <w:rPr>
                <w:noProof/>
                <w:webHidden/>
              </w:rPr>
              <w:instrText xml:space="preserve"> PAGEREF _Toc455157542 \h </w:instrText>
            </w:r>
            <w:r>
              <w:rPr>
                <w:noProof/>
                <w:webHidden/>
              </w:rPr>
            </w:r>
          </w:ins>
          <w:r>
            <w:rPr>
              <w:noProof/>
              <w:webHidden/>
            </w:rPr>
            <w:fldChar w:fldCharType="separate"/>
          </w:r>
          <w:ins w:id="41" w:author="ZhangYuan(张园/深圳)" w:date="2016-07-01T17:30:00Z">
            <w:r>
              <w:rPr>
                <w:noProof/>
                <w:webHidden/>
              </w:rPr>
              <w:t>8</w:t>
            </w:r>
            <w:r>
              <w:rPr>
                <w:noProof/>
                <w:webHidden/>
              </w:rPr>
              <w:fldChar w:fldCharType="end"/>
            </w:r>
            <w:r w:rsidRPr="00CC6770">
              <w:rPr>
                <w:rStyle w:val="a7"/>
                <w:noProof/>
              </w:rPr>
              <w:fldChar w:fldCharType="end"/>
            </w:r>
          </w:ins>
        </w:p>
        <w:p w:rsidR="00924E5C" w:rsidRDefault="00924E5C">
          <w:pPr>
            <w:pStyle w:val="20"/>
            <w:tabs>
              <w:tab w:val="left" w:pos="840"/>
              <w:tab w:val="right" w:leader="dot" w:pos="8296"/>
            </w:tabs>
            <w:rPr>
              <w:ins w:id="42" w:author="ZhangYuan(张园/深圳)" w:date="2016-07-01T17:30:00Z"/>
              <w:noProof/>
              <w:kern w:val="2"/>
              <w:sz w:val="21"/>
            </w:rPr>
          </w:pPr>
          <w:ins w:id="43" w:author="ZhangYuan(张园/深圳)" w:date="2016-07-01T17:30:00Z">
            <w:r w:rsidRPr="00CC6770">
              <w:rPr>
                <w:rStyle w:val="a7"/>
                <w:noProof/>
              </w:rPr>
              <w:fldChar w:fldCharType="begin"/>
            </w:r>
            <w:r w:rsidRPr="00CC6770">
              <w:rPr>
                <w:rStyle w:val="a7"/>
                <w:noProof/>
              </w:rPr>
              <w:instrText xml:space="preserve"> </w:instrText>
            </w:r>
            <w:r>
              <w:rPr>
                <w:noProof/>
              </w:rPr>
              <w:instrText>HYPERLINK \l "_Toc455157543"</w:instrText>
            </w:r>
            <w:r w:rsidRPr="00CC6770">
              <w:rPr>
                <w:rStyle w:val="a7"/>
                <w:noProof/>
              </w:rPr>
              <w:instrText xml:space="preserve"> </w:instrText>
            </w:r>
            <w:r w:rsidRPr="00CC6770">
              <w:rPr>
                <w:rStyle w:val="a7"/>
                <w:noProof/>
              </w:rPr>
            </w:r>
            <w:r w:rsidRPr="00CC6770">
              <w:rPr>
                <w:rStyle w:val="a7"/>
                <w:noProof/>
              </w:rPr>
              <w:fldChar w:fldCharType="separate"/>
            </w:r>
            <w:r w:rsidRPr="00CC6770">
              <w:rPr>
                <w:rStyle w:val="a7"/>
                <w:noProof/>
              </w:rPr>
              <w:t>3.2</w:t>
            </w:r>
            <w:r>
              <w:rPr>
                <w:noProof/>
                <w:kern w:val="2"/>
                <w:sz w:val="21"/>
              </w:rPr>
              <w:tab/>
            </w:r>
            <w:r w:rsidRPr="00CC6770">
              <w:rPr>
                <w:rStyle w:val="a7"/>
                <w:noProof/>
              </w:rPr>
              <w:t>Message protocol layer</w:t>
            </w:r>
            <w:r>
              <w:rPr>
                <w:noProof/>
                <w:webHidden/>
              </w:rPr>
              <w:tab/>
            </w:r>
            <w:r>
              <w:rPr>
                <w:noProof/>
                <w:webHidden/>
              </w:rPr>
              <w:fldChar w:fldCharType="begin"/>
            </w:r>
            <w:r>
              <w:rPr>
                <w:noProof/>
                <w:webHidden/>
              </w:rPr>
              <w:instrText xml:space="preserve"> PAGEREF _Toc455157543 \h </w:instrText>
            </w:r>
            <w:r>
              <w:rPr>
                <w:noProof/>
                <w:webHidden/>
              </w:rPr>
            </w:r>
          </w:ins>
          <w:r>
            <w:rPr>
              <w:noProof/>
              <w:webHidden/>
            </w:rPr>
            <w:fldChar w:fldCharType="separate"/>
          </w:r>
          <w:ins w:id="44" w:author="ZhangYuan(张园/深圳)" w:date="2016-07-01T17:30:00Z">
            <w:r>
              <w:rPr>
                <w:noProof/>
                <w:webHidden/>
              </w:rPr>
              <w:t>9</w:t>
            </w:r>
            <w:r>
              <w:rPr>
                <w:noProof/>
                <w:webHidden/>
              </w:rPr>
              <w:fldChar w:fldCharType="end"/>
            </w:r>
            <w:r w:rsidRPr="00CC6770">
              <w:rPr>
                <w:rStyle w:val="a7"/>
                <w:noProof/>
              </w:rPr>
              <w:fldChar w:fldCharType="end"/>
            </w:r>
          </w:ins>
        </w:p>
        <w:p w:rsidR="00924E5C" w:rsidRDefault="00924E5C">
          <w:pPr>
            <w:pStyle w:val="30"/>
            <w:tabs>
              <w:tab w:val="left" w:pos="1260"/>
              <w:tab w:val="right" w:leader="dot" w:pos="8296"/>
            </w:tabs>
            <w:rPr>
              <w:ins w:id="45" w:author="ZhangYuan(张园/深圳)" w:date="2016-07-01T17:30:00Z"/>
              <w:noProof/>
              <w:kern w:val="2"/>
              <w:sz w:val="21"/>
            </w:rPr>
          </w:pPr>
          <w:ins w:id="46" w:author="ZhangYuan(张园/深圳)" w:date="2016-07-01T17:30:00Z">
            <w:r w:rsidRPr="00CC6770">
              <w:rPr>
                <w:rStyle w:val="a7"/>
                <w:noProof/>
              </w:rPr>
              <w:fldChar w:fldCharType="begin"/>
            </w:r>
            <w:r w:rsidRPr="00CC6770">
              <w:rPr>
                <w:rStyle w:val="a7"/>
                <w:noProof/>
              </w:rPr>
              <w:instrText xml:space="preserve"> </w:instrText>
            </w:r>
            <w:r>
              <w:rPr>
                <w:noProof/>
              </w:rPr>
              <w:instrText>HYPERLINK \l "_Toc455157544"</w:instrText>
            </w:r>
            <w:r w:rsidRPr="00CC6770">
              <w:rPr>
                <w:rStyle w:val="a7"/>
                <w:noProof/>
              </w:rPr>
              <w:instrText xml:space="preserve"> </w:instrText>
            </w:r>
            <w:r w:rsidRPr="00CC6770">
              <w:rPr>
                <w:rStyle w:val="a7"/>
                <w:noProof/>
              </w:rPr>
            </w:r>
            <w:r w:rsidRPr="00CC6770">
              <w:rPr>
                <w:rStyle w:val="a7"/>
                <w:noProof/>
              </w:rPr>
              <w:fldChar w:fldCharType="separate"/>
            </w:r>
            <w:r w:rsidRPr="00CC6770">
              <w:rPr>
                <w:rStyle w:val="a7"/>
                <w:rFonts w:asciiTheme="majorHAnsi" w:hAnsiTheme="majorHAnsi"/>
                <w:noProof/>
              </w:rPr>
              <w:t>3.2.1</w:t>
            </w:r>
            <w:r>
              <w:rPr>
                <w:noProof/>
                <w:kern w:val="2"/>
                <w:sz w:val="21"/>
              </w:rPr>
              <w:tab/>
            </w:r>
            <w:r w:rsidRPr="00CC6770">
              <w:rPr>
                <w:rStyle w:val="a7"/>
                <w:rFonts w:asciiTheme="majorHAnsi" w:hAnsiTheme="majorHAnsi"/>
                <w:noProof/>
              </w:rPr>
              <w:t>Communication protocol</w:t>
            </w:r>
            <w:r>
              <w:rPr>
                <w:noProof/>
                <w:webHidden/>
              </w:rPr>
              <w:tab/>
            </w:r>
            <w:r>
              <w:rPr>
                <w:noProof/>
                <w:webHidden/>
              </w:rPr>
              <w:fldChar w:fldCharType="begin"/>
            </w:r>
            <w:r>
              <w:rPr>
                <w:noProof/>
                <w:webHidden/>
              </w:rPr>
              <w:instrText xml:space="preserve"> PAGEREF _Toc455157544 \h </w:instrText>
            </w:r>
            <w:r>
              <w:rPr>
                <w:noProof/>
                <w:webHidden/>
              </w:rPr>
            </w:r>
          </w:ins>
          <w:r>
            <w:rPr>
              <w:noProof/>
              <w:webHidden/>
            </w:rPr>
            <w:fldChar w:fldCharType="separate"/>
          </w:r>
          <w:ins w:id="47" w:author="ZhangYuan(张园/深圳)" w:date="2016-07-01T17:30:00Z">
            <w:r>
              <w:rPr>
                <w:noProof/>
                <w:webHidden/>
              </w:rPr>
              <w:t>9</w:t>
            </w:r>
            <w:r>
              <w:rPr>
                <w:noProof/>
                <w:webHidden/>
              </w:rPr>
              <w:fldChar w:fldCharType="end"/>
            </w:r>
            <w:r w:rsidRPr="00CC6770">
              <w:rPr>
                <w:rStyle w:val="a7"/>
                <w:noProof/>
              </w:rPr>
              <w:fldChar w:fldCharType="end"/>
            </w:r>
          </w:ins>
        </w:p>
        <w:p w:rsidR="00924E5C" w:rsidRDefault="00924E5C">
          <w:pPr>
            <w:pStyle w:val="30"/>
            <w:tabs>
              <w:tab w:val="left" w:pos="1260"/>
              <w:tab w:val="right" w:leader="dot" w:pos="8296"/>
            </w:tabs>
            <w:rPr>
              <w:ins w:id="48" w:author="ZhangYuan(张园/深圳)" w:date="2016-07-01T17:30:00Z"/>
              <w:noProof/>
              <w:kern w:val="2"/>
              <w:sz w:val="21"/>
            </w:rPr>
          </w:pPr>
          <w:ins w:id="49" w:author="ZhangYuan(张园/深圳)" w:date="2016-07-01T17:30:00Z">
            <w:r w:rsidRPr="00CC6770">
              <w:rPr>
                <w:rStyle w:val="a7"/>
                <w:noProof/>
              </w:rPr>
              <w:fldChar w:fldCharType="begin"/>
            </w:r>
            <w:r w:rsidRPr="00CC6770">
              <w:rPr>
                <w:rStyle w:val="a7"/>
                <w:noProof/>
              </w:rPr>
              <w:instrText xml:space="preserve"> </w:instrText>
            </w:r>
            <w:r>
              <w:rPr>
                <w:noProof/>
              </w:rPr>
              <w:instrText>HYPERLINK \l "_Toc455157545"</w:instrText>
            </w:r>
            <w:r w:rsidRPr="00CC6770">
              <w:rPr>
                <w:rStyle w:val="a7"/>
                <w:noProof/>
              </w:rPr>
              <w:instrText xml:space="preserve"> </w:instrText>
            </w:r>
            <w:r w:rsidRPr="00CC6770">
              <w:rPr>
                <w:rStyle w:val="a7"/>
                <w:noProof/>
              </w:rPr>
            </w:r>
            <w:r w:rsidRPr="00CC6770">
              <w:rPr>
                <w:rStyle w:val="a7"/>
                <w:noProof/>
              </w:rPr>
              <w:fldChar w:fldCharType="separate"/>
            </w:r>
            <w:r w:rsidRPr="00CC6770">
              <w:rPr>
                <w:rStyle w:val="a7"/>
                <w:rFonts w:asciiTheme="majorHAnsi" w:hAnsiTheme="majorHAnsi"/>
                <w:noProof/>
              </w:rPr>
              <w:t>3.2.2</w:t>
            </w:r>
            <w:r>
              <w:rPr>
                <w:noProof/>
                <w:kern w:val="2"/>
                <w:sz w:val="21"/>
              </w:rPr>
              <w:tab/>
            </w:r>
            <w:r w:rsidRPr="00CC6770">
              <w:rPr>
                <w:rStyle w:val="a7"/>
                <w:rFonts w:asciiTheme="majorHAnsi" w:hAnsiTheme="majorHAnsi"/>
                <w:noProof/>
              </w:rPr>
              <w:t>Messaging protocol</w:t>
            </w:r>
            <w:r>
              <w:rPr>
                <w:noProof/>
                <w:webHidden/>
              </w:rPr>
              <w:tab/>
            </w:r>
            <w:r>
              <w:rPr>
                <w:noProof/>
                <w:webHidden/>
              </w:rPr>
              <w:fldChar w:fldCharType="begin"/>
            </w:r>
            <w:r>
              <w:rPr>
                <w:noProof/>
                <w:webHidden/>
              </w:rPr>
              <w:instrText xml:space="preserve"> PAGEREF _Toc455157545 \h </w:instrText>
            </w:r>
            <w:r>
              <w:rPr>
                <w:noProof/>
                <w:webHidden/>
              </w:rPr>
            </w:r>
          </w:ins>
          <w:r>
            <w:rPr>
              <w:noProof/>
              <w:webHidden/>
            </w:rPr>
            <w:fldChar w:fldCharType="separate"/>
          </w:r>
          <w:ins w:id="50" w:author="ZhangYuan(张园/深圳)" w:date="2016-07-01T17:30:00Z">
            <w:r>
              <w:rPr>
                <w:noProof/>
                <w:webHidden/>
              </w:rPr>
              <w:t>9</w:t>
            </w:r>
            <w:r>
              <w:rPr>
                <w:noProof/>
                <w:webHidden/>
              </w:rPr>
              <w:fldChar w:fldCharType="end"/>
            </w:r>
            <w:r w:rsidRPr="00CC6770">
              <w:rPr>
                <w:rStyle w:val="a7"/>
                <w:noProof/>
              </w:rPr>
              <w:fldChar w:fldCharType="end"/>
            </w:r>
          </w:ins>
        </w:p>
        <w:p w:rsidR="00924E5C" w:rsidRDefault="00924E5C">
          <w:pPr>
            <w:pStyle w:val="20"/>
            <w:tabs>
              <w:tab w:val="left" w:pos="840"/>
              <w:tab w:val="right" w:leader="dot" w:pos="8296"/>
            </w:tabs>
            <w:rPr>
              <w:ins w:id="51" w:author="ZhangYuan(张园/深圳)" w:date="2016-07-01T17:30:00Z"/>
              <w:noProof/>
              <w:kern w:val="2"/>
              <w:sz w:val="21"/>
            </w:rPr>
          </w:pPr>
          <w:ins w:id="52" w:author="ZhangYuan(张园/深圳)" w:date="2016-07-01T17:30:00Z">
            <w:r w:rsidRPr="00CC6770">
              <w:rPr>
                <w:rStyle w:val="a7"/>
                <w:noProof/>
              </w:rPr>
              <w:fldChar w:fldCharType="begin"/>
            </w:r>
            <w:r w:rsidRPr="00CC6770">
              <w:rPr>
                <w:rStyle w:val="a7"/>
                <w:noProof/>
              </w:rPr>
              <w:instrText xml:space="preserve"> </w:instrText>
            </w:r>
            <w:r>
              <w:rPr>
                <w:noProof/>
              </w:rPr>
              <w:instrText>HYPERLINK \l "_Toc455157546"</w:instrText>
            </w:r>
            <w:r w:rsidRPr="00CC6770">
              <w:rPr>
                <w:rStyle w:val="a7"/>
                <w:noProof/>
              </w:rPr>
              <w:instrText xml:space="preserve"> </w:instrText>
            </w:r>
            <w:r w:rsidRPr="00CC6770">
              <w:rPr>
                <w:rStyle w:val="a7"/>
                <w:noProof/>
              </w:rPr>
            </w:r>
            <w:r w:rsidRPr="00CC6770">
              <w:rPr>
                <w:rStyle w:val="a7"/>
                <w:noProof/>
              </w:rPr>
              <w:fldChar w:fldCharType="separate"/>
            </w:r>
            <w:r w:rsidRPr="00CC6770">
              <w:rPr>
                <w:rStyle w:val="a7"/>
                <w:noProof/>
              </w:rPr>
              <w:t>3.3</w:t>
            </w:r>
            <w:r>
              <w:rPr>
                <w:noProof/>
                <w:kern w:val="2"/>
                <w:sz w:val="21"/>
              </w:rPr>
              <w:tab/>
            </w:r>
            <w:r w:rsidRPr="00CC6770">
              <w:rPr>
                <w:rStyle w:val="a7"/>
                <w:noProof/>
              </w:rPr>
              <w:t>Business process layer</w:t>
            </w:r>
            <w:r>
              <w:rPr>
                <w:noProof/>
                <w:webHidden/>
              </w:rPr>
              <w:tab/>
            </w:r>
            <w:r>
              <w:rPr>
                <w:noProof/>
                <w:webHidden/>
              </w:rPr>
              <w:fldChar w:fldCharType="begin"/>
            </w:r>
            <w:r>
              <w:rPr>
                <w:noProof/>
                <w:webHidden/>
              </w:rPr>
              <w:instrText xml:space="preserve"> PAGEREF _Toc455157546 \h </w:instrText>
            </w:r>
            <w:r>
              <w:rPr>
                <w:noProof/>
                <w:webHidden/>
              </w:rPr>
            </w:r>
          </w:ins>
          <w:r>
            <w:rPr>
              <w:noProof/>
              <w:webHidden/>
            </w:rPr>
            <w:fldChar w:fldCharType="separate"/>
          </w:r>
          <w:ins w:id="53" w:author="ZhangYuan(张园/深圳)" w:date="2016-07-01T17:30:00Z">
            <w:r>
              <w:rPr>
                <w:noProof/>
                <w:webHidden/>
              </w:rPr>
              <w:t>9</w:t>
            </w:r>
            <w:r>
              <w:rPr>
                <w:noProof/>
                <w:webHidden/>
              </w:rPr>
              <w:fldChar w:fldCharType="end"/>
            </w:r>
            <w:r w:rsidRPr="00CC6770">
              <w:rPr>
                <w:rStyle w:val="a7"/>
                <w:noProof/>
              </w:rPr>
              <w:fldChar w:fldCharType="end"/>
            </w:r>
          </w:ins>
        </w:p>
        <w:p w:rsidR="00924E5C" w:rsidRDefault="00924E5C">
          <w:pPr>
            <w:pStyle w:val="30"/>
            <w:tabs>
              <w:tab w:val="left" w:pos="1260"/>
              <w:tab w:val="right" w:leader="dot" w:pos="8296"/>
            </w:tabs>
            <w:rPr>
              <w:ins w:id="54" w:author="ZhangYuan(张园/深圳)" w:date="2016-07-01T17:30:00Z"/>
              <w:noProof/>
              <w:kern w:val="2"/>
              <w:sz w:val="21"/>
            </w:rPr>
          </w:pPr>
          <w:ins w:id="55" w:author="ZhangYuan(张园/深圳)" w:date="2016-07-01T17:30:00Z">
            <w:r w:rsidRPr="00CC6770">
              <w:rPr>
                <w:rStyle w:val="a7"/>
                <w:noProof/>
              </w:rPr>
              <w:fldChar w:fldCharType="begin"/>
            </w:r>
            <w:r w:rsidRPr="00CC6770">
              <w:rPr>
                <w:rStyle w:val="a7"/>
                <w:noProof/>
              </w:rPr>
              <w:instrText xml:space="preserve"> </w:instrText>
            </w:r>
            <w:r>
              <w:rPr>
                <w:noProof/>
              </w:rPr>
              <w:instrText>HYPERLINK \l "_Toc455157547"</w:instrText>
            </w:r>
            <w:r w:rsidRPr="00CC6770">
              <w:rPr>
                <w:rStyle w:val="a7"/>
                <w:noProof/>
              </w:rPr>
              <w:instrText xml:space="preserve"> </w:instrText>
            </w:r>
            <w:r w:rsidRPr="00CC6770">
              <w:rPr>
                <w:rStyle w:val="a7"/>
                <w:noProof/>
              </w:rPr>
            </w:r>
            <w:r w:rsidRPr="00CC6770">
              <w:rPr>
                <w:rStyle w:val="a7"/>
                <w:noProof/>
              </w:rPr>
              <w:fldChar w:fldCharType="separate"/>
            </w:r>
            <w:r w:rsidRPr="00CC6770">
              <w:rPr>
                <w:rStyle w:val="a7"/>
                <w:rFonts w:asciiTheme="majorHAnsi" w:hAnsiTheme="majorHAnsi"/>
                <w:noProof/>
              </w:rPr>
              <w:t>3.3.1</w:t>
            </w:r>
            <w:r>
              <w:rPr>
                <w:noProof/>
                <w:kern w:val="2"/>
                <w:sz w:val="21"/>
              </w:rPr>
              <w:tab/>
            </w:r>
            <w:r w:rsidRPr="00CC6770">
              <w:rPr>
                <w:rStyle w:val="a7"/>
                <w:rFonts w:asciiTheme="majorHAnsi" w:hAnsiTheme="majorHAnsi"/>
                <w:noProof/>
              </w:rPr>
              <w:t>UI module</w:t>
            </w:r>
            <w:r>
              <w:rPr>
                <w:noProof/>
                <w:webHidden/>
              </w:rPr>
              <w:tab/>
            </w:r>
            <w:r>
              <w:rPr>
                <w:noProof/>
                <w:webHidden/>
              </w:rPr>
              <w:fldChar w:fldCharType="begin"/>
            </w:r>
            <w:r>
              <w:rPr>
                <w:noProof/>
                <w:webHidden/>
              </w:rPr>
              <w:instrText xml:space="preserve"> PAGEREF _Toc455157547 \h </w:instrText>
            </w:r>
            <w:r>
              <w:rPr>
                <w:noProof/>
                <w:webHidden/>
              </w:rPr>
            </w:r>
          </w:ins>
          <w:r>
            <w:rPr>
              <w:noProof/>
              <w:webHidden/>
            </w:rPr>
            <w:fldChar w:fldCharType="separate"/>
          </w:r>
          <w:ins w:id="56" w:author="ZhangYuan(张园/深圳)" w:date="2016-07-01T17:30:00Z">
            <w:r>
              <w:rPr>
                <w:noProof/>
                <w:webHidden/>
              </w:rPr>
              <w:t>9</w:t>
            </w:r>
            <w:r>
              <w:rPr>
                <w:noProof/>
                <w:webHidden/>
              </w:rPr>
              <w:fldChar w:fldCharType="end"/>
            </w:r>
            <w:r w:rsidRPr="00CC6770">
              <w:rPr>
                <w:rStyle w:val="a7"/>
                <w:noProof/>
              </w:rPr>
              <w:fldChar w:fldCharType="end"/>
            </w:r>
          </w:ins>
        </w:p>
        <w:p w:rsidR="00924E5C" w:rsidRDefault="00924E5C">
          <w:pPr>
            <w:pStyle w:val="30"/>
            <w:tabs>
              <w:tab w:val="left" w:pos="1260"/>
              <w:tab w:val="right" w:leader="dot" w:pos="8296"/>
            </w:tabs>
            <w:rPr>
              <w:ins w:id="57" w:author="ZhangYuan(张园/深圳)" w:date="2016-07-01T17:30:00Z"/>
              <w:noProof/>
              <w:kern w:val="2"/>
              <w:sz w:val="21"/>
            </w:rPr>
          </w:pPr>
          <w:ins w:id="58" w:author="ZhangYuan(张园/深圳)" w:date="2016-07-01T17:30:00Z">
            <w:r w:rsidRPr="00CC6770">
              <w:rPr>
                <w:rStyle w:val="a7"/>
                <w:noProof/>
              </w:rPr>
              <w:fldChar w:fldCharType="begin"/>
            </w:r>
            <w:r w:rsidRPr="00CC6770">
              <w:rPr>
                <w:rStyle w:val="a7"/>
                <w:noProof/>
              </w:rPr>
              <w:instrText xml:space="preserve"> </w:instrText>
            </w:r>
            <w:r>
              <w:rPr>
                <w:noProof/>
              </w:rPr>
              <w:instrText>HYPERLINK \l "_Toc455157548"</w:instrText>
            </w:r>
            <w:r w:rsidRPr="00CC6770">
              <w:rPr>
                <w:rStyle w:val="a7"/>
                <w:noProof/>
              </w:rPr>
              <w:instrText xml:space="preserve"> </w:instrText>
            </w:r>
            <w:r w:rsidRPr="00CC6770">
              <w:rPr>
                <w:rStyle w:val="a7"/>
                <w:noProof/>
              </w:rPr>
            </w:r>
            <w:r w:rsidRPr="00CC6770">
              <w:rPr>
                <w:rStyle w:val="a7"/>
                <w:noProof/>
              </w:rPr>
              <w:fldChar w:fldCharType="separate"/>
            </w:r>
            <w:r w:rsidRPr="00CC6770">
              <w:rPr>
                <w:rStyle w:val="a7"/>
                <w:rFonts w:asciiTheme="majorHAnsi" w:hAnsiTheme="majorHAnsi"/>
                <w:noProof/>
              </w:rPr>
              <w:t>3.3.2</w:t>
            </w:r>
            <w:r>
              <w:rPr>
                <w:noProof/>
                <w:kern w:val="2"/>
                <w:sz w:val="21"/>
              </w:rPr>
              <w:tab/>
            </w:r>
            <w:r w:rsidRPr="00CC6770">
              <w:rPr>
                <w:rStyle w:val="a7"/>
                <w:rFonts w:asciiTheme="majorHAnsi" w:hAnsiTheme="majorHAnsi"/>
                <w:noProof/>
              </w:rPr>
              <w:t>Card module</w:t>
            </w:r>
            <w:r>
              <w:rPr>
                <w:noProof/>
                <w:webHidden/>
              </w:rPr>
              <w:tab/>
            </w:r>
            <w:r>
              <w:rPr>
                <w:noProof/>
                <w:webHidden/>
              </w:rPr>
              <w:fldChar w:fldCharType="begin"/>
            </w:r>
            <w:r>
              <w:rPr>
                <w:noProof/>
                <w:webHidden/>
              </w:rPr>
              <w:instrText xml:space="preserve"> PAGEREF _Toc455157548 \h </w:instrText>
            </w:r>
            <w:r>
              <w:rPr>
                <w:noProof/>
                <w:webHidden/>
              </w:rPr>
            </w:r>
          </w:ins>
          <w:r>
            <w:rPr>
              <w:noProof/>
              <w:webHidden/>
            </w:rPr>
            <w:fldChar w:fldCharType="separate"/>
          </w:r>
          <w:ins w:id="59" w:author="ZhangYuan(张园/深圳)" w:date="2016-07-01T17:30:00Z">
            <w:r>
              <w:rPr>
                <w:noProof/>
                <w:webHidden/>
              </w:rPr>
              <w:t>9</w:t>
            </w:r>
            <w:r>
              <w:rPr>
                <w:noProof/>
                <w:webHidden/>
              </w:rPr>
              <w:fldChar w:fldCharType="end"/>
            </w:r>
            <w:r w:rsidRPr="00CC6770">
              <w:rPr>
                <w:rStyle w:val="a7"/>
                <w:noProof/>
              </w:rPr>
              <w:fldChar w:fldCharType="end"/>
            </w:r>
          </w:ins>
        </w:p>
        <w:p w:rsidR="00924E5C" w:rsidRDefault="00924E5C">
          <w:pPr>
            <w:pStyle w:val="30"/>
            <w:tabs>
              <w:tab w:val="left" w:pos="1260"/>
              <w:tab w:val="right" w:leader="dot" w:pos="8296"/>
            </w:tabs>
            <w:rPr>
              <w:ins w:id="60" w:author="ZhangYuan(张园/深圳)" w:date="2016-07-01T17:30:00Z"/>
              <w:noProof/>
              <w:kern w:val="2"/>
              <w:sz w:val="21"/>
            </w:rPr>
          </w:pPr>
          <w:ins w:id="61" w:author="ZhangYuan(张园/深圳)" w:date="2016-07-01T17:30:00Z">
            <w:r w:rsidRPr="00CC6770">
              <w:rPr>
                <w:rStyle w:val="a7"/>
                <w:noProof/>
              </w:rPr>
              <w:fldChar w:fldCharType="begin"/>
            </w:r>
            <w:r w:rsidRPr="00CC6770">
              <w:rPr>
                <w:rStyle w:val="a7"/>
                <w:noProof/>
              </w:rPr>
              <w:instrText xml:space="preserve"> </w:instrText>
            </w:r>
            <w:r>
              <w:rPr>
                <w:noProof/>
              </w:rPr>
              <w:instrText>HYPERLINK \l "_Toc455157549"</w:instrText>
            </w:r>
            <w:r w:rsidRPr="00CC6770">
              <w:rPr>
                <w:rStyle w:val="a7"/>
                <w:noProof/>
              </w:rPr>
              <w:instrText xml:space="preserve"> </w:instrText>
            </w:r>
            <w:r w:rsidRPr="00CC6770">
              <w:rPr>
                <w:rStyle w:val="a7"/>
                <w:noProof/>
              </w:rPr>
            </w:r>
            <w:r w:rsidRPr="00CC6770">
              <w:rPr>
                <w:rStyle w:val="a7"/>
                <w:noProof/>
              </w:rPr>
              <w:fldChar w:fldCharType="separate"/>
            </w:r>
            <w:r w:rsidRPr="00CC6770">
              <w:rPr>
                <w:rStyle w:val="a7"/>
                <w:rFonts w:asciiTheme="majorHAnsi" w:hAnsiTheme="majorHAnsi"/>
                <w:noProof/>
              </w:rPr>
              <w:t>3.3.3</w:t>
            </w:r>
            <w:r>
              <w:rPr>
                <w:noProof/>
                <w:kern w:val="2"/>
                <w:sz w:val="21"/>
              </w:rPr>
              <w:tab/>
            </w:r>
            <w:r w:rsidRPr="00CC6770">
              <w:rPr>
                <w:rStyle w:val="a7"/>
                <w:rFonts w:asciiTheme="majorHAnsi" w:hAnsiTheme="majorHAnsi"/>
                <w:noProof/>
              </w:rPr>
              <w:t>Security module</w:t>
            </w:r>
            <w:r>
              <w:rPr>
                <w:noProof/>
                <w:webHidden/>
              </w:rPr>
              <w:tab/>
            </w:r>
            <w:r>
              <w:rPr>
                <w:noProof/>
                <w:webHidden/>
              </w:rPr>
              <w:fldChar w:fldCharType="begin"/>
            </w:r>
            <w:r>
              <w:rPr>
                <w:noProof/>
                <w:webHidden/>
              </w:rPr>
              <w:instrText xml:space="preserve"> PAGEREF _Toc455157549 \h </w:instrText>
            </w:r>
            <w:r>
              <w:rPr>
                <w:noProof/>
                <w:webHidden/>
              </w:rPr>
            </w:r>
          </w:ins>
          <w:r>
            <w:rPr>
              <w:noProof/>
              <w:webHidden/>
            </w:rPr>
            <w:fldChar w:fldCharType="separate"/>
          </w:r>
          <w:ins w:id="62" w:author="ZhangYuan(张园/深圳)" w:date="2016-07-01T17:30:00Z">
            <w:r>
              <w:rPr>
                <w:noProof/>
                <w:webHidden/>
              </w:rPr>
              <w:t>9</w:t>
            </w:r>
            <w:r>
              <w:rPr>
                <w:noProof/>
                <w:webHidden/>
              </w:rPr>
              <w:fldChar w:fldCharType="end"/>
            </w:r>
            <w:r w:rsidRPr="00CC6770">
              <w:rPr>
                <w:rStyle w:val="a7"/>
                <w:noProof/>
              </w:rPr>
              <w:fldChar w:fldCharType="end"/>
            </w:r>
          </w:ins>
        </w:p>
        <w:p w:rsidR="00924E5C" w:rsidRDefault="00924E5C">
          <w:pPr>
            <w:pStyle w:val="30"/>
            <w:tabs>
              <w:tab w:val="left" w:pos="1260"/>
              <w:tab w:val="right" w:leader="dot" w:pos="8296"/>
            </w:tabs>
            <w:rPr>
              <w:ins w:id="63" w:author="ZhangYuan(张园/深圳)" w:date="2016-07-01T17:30:00Z"/>
              <w:noProof/>
              <w:kern w:val="2"/>
              <w:sz w:val="21"/>
            </w:rPr>
          </w:pPr>
          <w:ins w:id="64" w:author="ZhangYuan(张园/深圳)" w:date="2016-07-01T17:30:00Z">
            <w:r w:rsidRPr="00CC6770">
              <w:rPr>
                <w:rStyle w:val="a7"/>
                <w:noProof/>
              </w:rPr>
              <w:fldChar w:fldCharType="begin"/>
            </w:r>
            <w:r w:rsidRPr="00CC6770">
              <w:rPr>
                <w:rStyle w:val="a7"/>
                <w:noProof/>
              </w:rPr>
              <w:instrText xml:space="preserve"> </w:instrText>
            </w:r>
            <w:r>
              <w:rPr>
                <w:noProof/>
              </w:rPr>
              <w:instrText>HYPERLINK \l "_Toc455157550"</w:instrText>
            </w:r>
            <w:r w:rsidRPr="00CC6770">
              <w:rPr>
                <w:rStyle w:val="a7"/>
                <w:noProof/>
              </w:rPr>
              <w:instrText xml:space="preserve"> </w:instrText>
            </w:r>
            <w:r w:rsidRPr="00CC6770">
              <w:rPr>
                <w:rStyle w:val="a7"/>
                <w:noProof/>
              </w:rPr>
            </w:r>
            <w:r w:rsidRPr="00CC6770">
              <w:rPr>
                <w:rStyle w:val="a7"/>
                <w:noProof/>
              </w:rPr>
              <w:fldChar w:fldCharType="separate"/>
            </w:r>
            <w:r w:rsidRPr="00CC6770">
              <w:rPr>
                <w:rStyle w:val="a7"/>
                <w:rFonts w:asciiTheme="majorHAnsi" w:hAnsiTheme="majorHAnsi"/>
                <w:noProof/>
              </w:rPr>
              <w:t>3.3.4</w:t>
            </w:r>
            <w:r>
              <w:rPr>
                <w:noProof/>
                <w:kern w:val="2"/>
                <w:sz w:val="21"/>
              </w:rPr>
              <w:tab/>
            </w:r>
            <w:r w:rsidRPr="00CC6770">
              <w:rPr>
                <w:rStyle w:val="a7"/>
                <w:rFonts w:asciiTheme="majorHAnsi" w:hAnsiTheme="majorHAnsi"/>
                <w:noProof/>
              </w:rPr>
              <w:t>EMV module</w:t>
            </w:r>
            <w:r>
              <w:rPr>
                <w:noProof/>
                <w:webHidden/>
              </w:rPr>
              <w:tab/>
            </w:r>
            <w:r>
              <w:rPr>
                <w:noProof/>
                <w:webHidden/>
              </w:rPr>
              <w:fldChar w:fldCharType="begin"/>
            </w:r>
            <w:r>
              <w:rPr>
                <w:noProof/>
                <w:webHidden/>
              </w:rPr>
              <w:instrText xml:space="preserve"> PAGEREF _Toc455157550 \h </w:instrText>
            </w:r>
            <w:r>
              <w:rPr>
                <w:noProof/>
                <w:webHidden/>
              </w:rPr>
            </w:r>
          </w:ins>
          <w:r>
            <w:rPr>
              <w:noProof/>
              <w:webHidden/>
            </w:rPr>
            <w:fldChar w:fldCharType="separate"/>
          </w:r>
          <w:ins w:id="65" w:author="ZhangYuan(张园/深圳)" w:date="2016-07-01T17:30:00Z">
            <w:r>
              <w:rPr>
                <w:noProof/>
                <w:webHidden/>
              </w:rPr>
              <w:t>10</w:t>
            </w:r>
            <w:r>
              <w:rPr>
                <w:noProof/>
                <w:webHidden/>
              </w:rPr>
              <w:fldChar w:fldCharType="end"/>
            </w:r>
            <w:r w:rsidRPr="00CC6770">
              <w:rPr>
                <w:rStyle w:val="a7"/>
                <w:noProof/>
              </w:rPr>
              <w:fldChar w:fldCharType="end"/>
            </w:r>
          </w:ins>
        </w:p>
        <w:p w:rsidR="00924E5C" w:rsidRDefault="00924E5C">
          <w:pPr>
            <w:pStyle w:val="30"/>
            <w:tabs>
              <w:tab w:val="left" w:pos="1260"/>
              <w:tab w:val="right" w:leader="dot" w:pos="8296"/>
            </w:tabs>
            <w:rPr>
              <w:ins w:id="66" w:author="ZhangYuan(张园/深圳)" w:date="2016-07-01T17:30:00Z"/>
              <w:noProof/>
              <w:kern w:val="2"/>
              <w:sz w:val="21"/>
            </w:rPr>
          </w:pPr>
          <w:ins w:id="67" w:author="ZhangYuan(张园/深圳)" w:date="2016-07-01T17:30:00Z">
            <w:r w:rsidRPr="00CC6770">
              <w:rPr>
                <w:rStyle w:val="a7"/>
                <w:noProof/>
              </w:rPr>
              <w:fldChar w:fldCharType="begin"/>
            </w:r>
            <w:r w:rsidRPr="00CC6770">
              <w:rPr>
                <w:rStyle w:val="a7"/>
                <w:noProof/>
              </w:rPr>
              <w:instrText xml:space="preserve"> </w:instrText>
            </w:r>
            <w:r>
              <w:rPr>
                <w:noProof/>
              </w:rPr>
              <w:instrText>HYPERLINK \l "_Toc455157551"</w:instrText>
            </w:r>
            <w:r w:rsidRPr="00CC6770">
              <w:rPr>
                <w:rStyle w:val="a7"/>
                <w:noProof/>
              </w:rPr>
              <w:instrText xml:space="preserve"> </w:instrText>
            </w:r>
            <w:r w:rsidRPr="00CC6770">
              <w:rPr>
                <w:rStyle w:val="a7"/>
                <w:noProof/>
              </w:rPr>
            </w:r>
            <w:r w:rsidRPr="00CC6770">
              <w:rPr>
                <w:rStyle w:val="a7"/>
                <w:noProof/>
              </w:rPr>
              <w:fldChar w:fldCharType="separate"/>
            </w:r>
            <w:r w:rsidRPr="00CC6770">
              <w:rPr>
                <w:rStyle w:val="a7"/>
                <w:rFonts w:asciiTheme="majorHAnsi" w:hAnsiTheme="majorHAnsi"/>
                <w:noProof/>
              </w:rPr>
              <w:t>3.3.5</w:t>
            </w:r>
            <w:r>
              <w:rPr>
                <w:noProof/>
                <w:kern w:val="2"/>
                <w:sz w:val="21"/>
              </w:rPr>
              <w:tab/>
            </w:r>
            <w:r w:rsidRPr="00CC6770">
              <w:rPr>
                <w:rStyle w:val="a7"/>
                <w:rFonts w:asciiTheme="majorHAnsi" w:hAnsiTheme="majorHAnsi"/>
                <w:noProof/>
              </w:rPr>
              <w:t>CLSS module</w:t>
            </w:r>
            <w:r>
              <w:rPr>
                <w:noProof/>
                <w:webHidden/>
              </w:rPr>
              <w:tab/>
            </w:r>
            <w:r>
              <w:rPr>
                <w:noProof/>
                <w:webHidden/>
              </w:rPr>
              <w:fldChar w:fldCharType="begin"/>
            </w:r>
            <w:r>
              <w:rPr>
                <w:noProof/>
                <w:webHidden/>
              </w:rPr>
              <w:instrText xml:space="preserve"> PAGEREF _Toc455157551 \h </w:instrText>
            </w:r>
            <w:r>
              <w:rPr>
                <w:noProof/>
                <w:webHidden/>
              </w:rPr>
            </w:r>
          </w:ins>
          <w:r>
            <w:rPr>
              <w:noProof/>
              <w:webHidden/>
            </w:rPr>
            <w:fldChar w:fldCharType="separate"/>
          </w:r>
          <w:ins w:id="68" w:author="ZhangYuan(张园/深圳)" w:date="2016-07-01T17:30:00Z">
            <w:r>
              <w:rPr>
                <w:noProof/>
                <w:webHidden/>
              </w:rPr>
              <w:t>12</w:t>
            </w:r>
            <w:r>
              <w:rPr>
                <w:noProof/>
                <w:webHidden/>
              </w:rPr>
              <w:fldChar w:fldCharType="end"/>
            </w:r>
            <w:r w:rsidRPr="00CC6770">
              <w:rPr>
                <w:rStyle w:val="a7"/>
                <w:noProof/>
              </w:rPr>
              <w:fldChar w:fldCharType="end"/>
            </w:r>
          </w:ins>
        </w:p>
        <w:p w:rsidR="00924E5C" w:rsidRDefault="00924E5C">
          <w:pPr>
            <w:pStyle w:val="20"/>
            <w:tabs>
              <w:tab w:val="left" w:pos="840"/>
              <w:tab w:val="right" w:leader="dot" w:pos="8296"/>
            </w:tabs>
            <w:rPr>
              <w:ins w:id="69" w:author="ZhangYuan(张园/深圳)" w:date="2016-07-01T17:30:00Z"/>
              <w:noProof/>
              <w:kern w:val="2"/>
              <w:sz w:val="21"/>
            </w:rPr>
          </w:pPr>
          <w:ins w:id="70" w:author="ZhangYuan(张园/深圳)" w:date="2016-07-01T17:30:00Z">
            <w:r w:rsidRPr="00CC6770">
              <w:rPr>
                <w:rStyle w:val="a7"/>
                <w:noProof/>
              </w:rPr>
              <w:fldChar w:fldCharType="begin"/>
            </w:r>
            <w:r w:rsidRPr="00CC6770">
              <w:rPr>
                <w:rStyle w:val="a7"/>
                <w:noProof/>
              </w:rPr>
              <w:instrText xml:space="preserve"> </w:instrText>
            </w:r>
            <w:r>
              <w:rPr>
                <w:noProof/>
              </w:rPr>
              <w:instrText>HYPERLINK \l "_Toc455157552"</w:instrText>
            </w:r>
            <w:r w:rsidRPr="00CC6770">
              <w:rPr>
                <w:rStyle w:val="a7"/>
                <w:noProof/>
              </w:rPr>
              <w:instrText xml:space="preserve"> </w:instrText>
            </w:r>
            <w:r w:rsidRPr="00CC6770">
              <w:rPr>
                <w:rStyle w:val="a7"/>
                <w:noProof/>
              </w:rPr>
            </w:r>
            <w:r w:rsidRPr="00CC6770">
              <w:rPr>
                <w:rStyle w:val="a7"/>
                <w:noProof/>
              </w:rPr>
              <w:fldChar w:fldCharType="separate"/>
            </w:r>
            <w:r w:rsidRPr="00CC6770">
              <w:rPr>
                <w:rStyle w:val="a7"/>
                <w:noProof/>
              </w:rPr>
              <w:t>3.4</w:t>
            </w:r>
            <w:r>
              <w:rPr>
                <w:noProof/>
                <w:kern w:val="2"/>
                <w:sz w:val="21"/>
              </w:rPr>
              <w:tab/>
            </w:r>
            <w:r w:rsidRPr="00CC6770">
              <w:rPr>
                <w:rStyle w:val="a7"/>
                <w:noProof/>
              </w:rPr>
              <w:t>Local management</w:t>
            </w:r>
            <w:r>
              <w:rPr>
                <w:noProof/>
                <w:webHidden/>
              </w:rPr>
              <w:tab/>
            </w:r>
            <w:r>
              <w:rPr>
                <w:noProof/>
                <w:webHidden/>
              </w:rPr>
              <w:fldChar w:fldCharType="begin"/>
            </w:r>
            <w:r>
              <w:rPr>
                <w:noProof/>
                <w:webHidden/>
              </w:rPr>
              <w:instrText xml:space="preserve"> PAGEREF _Toc455157552 \h </w:instrText>
            </w:r>
            <w:r>
              <w:rPr>
                <w:noProof/>
                <w:webHidden/>
              </w:rPr>
            </w:r>
          </w:ins>
          <w:r>
            <w:rPr>
              <w:noProof/>
              <w:webHidden/>
            </w:rPr>
            <w:fldChar w:fldCharType="separate"/>
          </w:r>
          <w:ins w:id="71" w:author="ZhangYuan(张园/深圳)" w:date="2016-07-01T17:30:00Z">
            <w:r>
              <w:rPr>
                <w:noProof/>
                <w:webHidden/>
              </w:rPr>
              <w:t>13</w:t>
            </w:r>
            <w:r>
              <w:rPr>
                <w:noProof/>
                <w:webHidden/>
              </w:rPr>
              <w:fldChar w:fldCharType="end"/>
            </w:r>
            <w:r w:rsidRPr="00CC6770">
              <w:rPr>
                <w:rStyle w:val="a7"/>
                <w:noProof/>
              </w:rPr>
              <w:fldChar w:fldCharType="end"/>
            </w:r>
          </w:ins>
        </w:p>
        <w:p w:rsidR="00924E5C" w:rsidRDefault="00924E5C">
          <w:pPr>
            <w:pStyle w:val="30"/>
            <w:tabs>
              <w:tab w:val="left" w:pos="1260"/>
              <w:tab w:val="right" w:leader="dot" w:pos="8296"/>
            </w:tabs>
            <w:rPr>
              <w:ins w:id="72" w:author="ZhangYuan(张园/深圳)" w:date="2016-07-01T17:30:00Z"/>
              <w:noProof/>
              <w:kern w:val="2"/>
              <w:sz w:val="21"/>
            </w:rPr>
          </w:pPr>
          <w:ins w:id="73" w:author="ZhangYuan(张园/深圳)" w:date="2016-07-01T17:30:00Z">
            <w:r w:rsidRPr="00CC6770">
              <w:rPr>
                <w:rStyle w:val="a7"/>
                <w:noProof/>
              </w:rPr>
              <w:fldChar w:fldCharType="begin"/>
            </w:r>
            <w:r w:rsidRPr="00CC6770">
              <w:rPr>
                <w:rStyle w:val="a7"/>
                <w:noProof/>
              </w:rPr>
              <w:instrText xml:space="preserve"> </w:instrText>
            </w:r>
            <w:r>
              <w:rPr>
                <w:noProof/>
              </w:rPr>
              <w:instrText>HYPERLINK \l "_Toc455157553"</w:instrText>
            </w:r>
            <w:r w:rsidRPr="00CC6770">
              <w:rPr>
                <w:rStyle w:val="a7"/>
                <w:noProof/>
              </w:rPr>
              <w:instrText xml:space="preserve"> </w:instrText>
            </w:r>
            <w:r w:rsidRPr="00CC6770">
              <w:rPr>
                <w:rStyle w:val="a7"/>
                <w:noProof/>
              </w:rPr>
            </w:r>
            <w:r w:rsidRPr="00CC6770">
              <w:rPr>
                <w:rStyle w:val="a7"/>
                <w:noProof/>
              </w:rPr>
              <w:fldChar w:fldCharType="separate"/>
            </w:r>
            <w:r w:rsidRPr="00CC6770">
              <w:rPr>
                <w:rStyle w:val="a7"/>
                <w:rFonts w:asciiTheme="majorHAnsi" w:hAnsiTheme="majorHAnsi"/>
                <w:noProof/>
              </w:rPr>
              <w:t>3.4.1</w:t>
            </w:r>
            <w:r>
              <w:rPr>
                <w:noProof/>
                <w:kern w:val="2"/>
                <w:sz w:val="21"/>
              </w:rPr>
              <w:tab/>
            </w:r>
            <w:r w:rsidRPr="00CC6770">
              <w:rPr>
                <w:rStyle w:val="a7"/>
                <w:rFonts w:asciiTheme="majorHAnsi" w:hAnsiTheme="majorHAnsi"/>
                <w:noProof/>
              </w:rPr>
              <w:t>Parameter management module</w:t>
            </w:r>
            <w:r>
              <w:rPr>
                <w:noProof/>
                <w:webHidden/>
              </w:rPr>
              <w:tab/>
            </w:r>
            <w:r>
              <w:rPr>
                <w:noProof/>
                <w:webHidden/>
              </w:rPr>
              <w:fldChar w:fldCharType="begin"/>
            </w:r>
            <w:r>
              <w:rPr>
                <w:noProof/>
                <w:webHidden/>
              </w:rPr>
              <w:instrText xml:space="preserve"> PAGEREF _Toc455157553 \h </w:instrText>
            </w:r>
            <w:r>
              <w:rPr>
                <w:noProof/>
                <w:webHidden/>
              </w:rPr>
            </w:r>
          </w:ins>
          <w:r>
            <w:rPr>
              <w:noProof/>
              <w:webHidden/>
            </w:rPr>
            <w:fldChar w:fldCharType="separate"/>
          </w:r>
          <w:ins w:id="74" w:author="ZhangYuan(张园/深圳)" w:date="2016-07-01T17:30:00Z">
            <w:r>
              <w:rPr>
                <w:noProof/>
                <w:webHidden/>
              </w:rPr>
              <w:t>13</w:t>
            </w:r>
            <w:r>
              <w:rPr>
                <w:noProof/>
                <w:webHidden/>
              </w:rPr>
              <w:fldChar w:fldCharType="end"/>
            </w:r>
            <w:r w:rsidRPr="00CC6770">
              <w:rPr>
                <w:rStyle w:val="a7"/>
                <w:noProof/>
              </w:rPr>
              <w:fldChar w:fldCharType="end"/>
            </w:r>
          </w:ins>
        </w:p>
        <w:p w:rsidR="00924E5C" w:rsidRDefault="00924E5C">
          <w:pPr>
            <w:pStyle w:val="30"/>
            <w:tabs>
              <w:tab w:val="left" w:pos="1260"/>
              <w:tab w:val="right" w:leader="dot" w:pos="8296"/>
            </w:tabs>
            <w:rPr>
              <w:ins w:id="75" w:author="ZhangYuan(张园/深圳)" w:date="2016-07-01T17:30:00Z"/>
              <w:noProof/>
              <w:kern w:val="2"/>
              <w:sz w:val="21"/>
            </w:rPr>
          </w:pPr>
          <w:ins w:id="76" w:author="ZhangYuan(张园/深圳)" w:date="2016-07-01T17:30:00Z">
            <w:r w:rsidRPr="00CC6770">
              <w:rPr>
                <w:rStyle w:val="a7"/>
                <w:noProof/>
              </w:rPr>
              <w:fldChar w:fldCharType="begin"/>
            </w:r>
            <w:r w:rsidRPr="00CC6770">
              <w:rPr>
                <w:rStyle w:val="a7"/>
                <w:noProof/>
              </w:rPr>
              <w:instrText xml:space="preserve"> </w:instrText>
            </w:r>
            <w:r>
              <w:rPr>
                <w:noProof/>
              </w:rPr>
              <w:instrText>HYPERLINK \l "_Toc455157554"</w:instrText>
            </w:r>
            <w:r w:rsidRPr="00CC6770">
              <w:rPr>
                <w:rStyle w:val="a7"/>
                <w:noProof/>
              </w:rPr>
              <w:instrText xml:space="preserve"> </w:instrText>
            </w:r>
            <w:r w:rsidRPr="00CC6770">
              <w:rPr>
                <w:rStyle w:val="a7"/>
                <w:noProof/>
              </w:rPr>
            </w:r>
            <w:r w:rsidRPr="00CC6770">
              <w:rPr>
                <w:rStyle w:val="a7"/>
                <w:noProof/>
              </w:rPr>
              <w:fldChar w:fldCharType="separate"/>
            </w:r>
            <w:r w:rsidRPr="00CC6770">
              <w:rPr>
                <w:rStyle w:val="a7"/>
                <w:rFonts w:asciiTheme="majorHAnsi" w:hAnsiTheme="majorHAnsi"/>
                <w:noProof/>
              </w:rPr>
              <w:t>3.4.2</w:t>
            </w:r>
            <w:r>
              <w:rPr>
                <w:noProof/>
                <w:kern w:val="2"/>
                <w:sz w:val="21"/>
              </w:rPr>
              <w:tab/>
            </w:r>
            <w:r w:rsidRPr="00CC6770">
              <w:rPr>
                <w:rStyle w:val="a7"/>
                <w:rFonts w:asciiTheme="majorHAnsi" w:hAnsiTheme="majorHAnsi"/>
                <w:noProof/>
              </w:rPr>
              <w:t>TMS Proxy module</w:t>
            </w:r>
            <w:r>
              <w:rPr>
                <w:noProof/>
                <w:webHidden/>
              </w:rPr>
              <w:tab/>
            </w:r>
            <w:r>
              <w:rPr>
                <w:noProof/>
                <w:webHidden/>
              </w:rPr>
              <w:fldChar w:fldCharType="begin"/>
            </w:r>
            <w:r>
              <w:rPr>
                <w:noProof/>
                <w:webHidden/>
              </w:rPr>
              <w:instrText xml:space="preserve"> PAGEREF _Toc455157554 \h </w:instrText>
            </w:r>
            <w:r>
              <w:rPr>
                <w:noProof/>
                <w:webHidden/>
              </w:rPr>
            </w:r>
          </w:ins>
          <w:r>
            <w:rPr>
              <w:noProof/>
              <w:webHidden/>
            </w:rPr>
            <w:fldChar w:fldCharType="separate"/>
          </w:r>
          <w:ins w:id="77" w:author="ZhangYuan(张园/深圳)" w:date="2016-07-01T17:30:00Z">
            <w:r>
              <w:rPr>
                <w:noProof/>
                <w:webHidden/>
              </w:rPr>
              <w:t>13</w:t>
            </w:r>
            <w:r>
              <w:rPr>
                <w:noProof/>
                <w:webHidden/>
              </w:rPr>
              <w:fldChar w:fldCharType="end"/>
            </w:r>
            <w:r w:rsidRPr="00CC6770">
              <w:rPr>
                <w:rStyle w:val="a7"/>
                <w:noProof/>
              </w:rPr>
              <w:fldChar w:fldCharType="end"/>
            </w:r>
          </w:ins>
        </w:p>
        <w:p w:rsidR="00924E5C" w:rsidRDefault="00924E5C">
          <w:pPr>
            <w:pStyle w:val="20"/>
            <w:tabs>
              <w:tab w:val="left" w:pos="840"/>
              <w:tab w:val="right" w:leader="dot" w:pos="8296"/>
            </w:tabs>
            <w:rPr>
              <w:ins w:id="78" w:author="ZhangYuan(张园/深圳)" w:date="2016-07-01T17:30:00Z"/>
              <w:noProof/>
              <w:kern w:val="2"/>
              <w:sz w:val="21"/>
            </w:rPr>
          </w:pPr>
          <w:ins w:id="79" w:author="ZhangYuan(张园/深圳)" w:date="2016-07-01T17:30:00Z">
            <w:r w:rsidRPr="00CC6770">
              <w:rPr>
                <w:rStyle w:val="a7"/>
                <w:noProof/>
              </w:rPr>
              <w:fldChar w:fldCharType="begin"/>
            </w:r>
            <w:r w:rsidRPr="00CC6770">
              <w:rPr>
                <w:rStyle w:val="a7"/>
                <w:noProof/>
              </w:rPr>
              <w:instrText xml:space="preserve"> </w:instrText>
            </w:r>
            <w:r>
              <w:rPr>
                <w:noProof/>
              </w:rPr>
              <w:instrText>HYPERLINK \l "_Toc455157555"</w:instrText>
            </w:r>
            <w:r w:rsidRPr="00CC6770">
              <w:rPr>
                <w:rStyle w:val="a7"/>
                <w:noProof/>
              </w:rPr>
              <w:instrText xml:space="preserve"> </w:instrText>
            </w:r>
            <w:r w:rsidRPr="00CC6770">
              <w:rPr>
                <w:rStyle w:val="a7"/>
                <w:noProof/>
              </w:rPr>
            </w:r>
            <w:r w:rsidRPr="00CC6770">
              <w:rPr>
                <w:rStyle w:val="a7"/>
                <w:noProof/>
              </w:rPr>
              <w:fldChar w:fldCharType="separate"/>
            </w:r>
            <w:r w:rsidRPr="00CC6770">
              <w:rPr>
                <w:rStyle w:val="a7"/>
                <w:noProof/>
              </w:rPr>
              <w:t>3.5</w:t>
            </w:r>
            <w:r>
              <w:rPr>
                <w:noProof/>
                <w:kern w:val="2"/>
                <w:sz w:val="21"/>
              </w:rPr>
              <w:tab/>
            </w:r>
            <w:r w:rsidRPr="00CC6770">
              <w:rPr>
                <w:rStyle w:val="a7"/>
                <w:noProof/>
              </w:rPr>
              <w:t>UI display</w:t>
            </w:r>
            <w:r>
              <w:rPr>
                <w:noProof/>
                <w:webHidden/>
              </w:rPr>
              <w:tab/>
            </w:r>
            <w:r>
              <w:rPr>
                <w:noProof/>
                <w:webHidden/>
              </w:rPr>
              <w:fldChar w:fldCharType="begin"/>
            </w:r>
            <w:r>
              <w:rPr>
                <w:noProof/>
                <w:webHidden/>
              </w:rPr>
              <w:instrText xml:space="preserve"> PAGEREF _Toc455157555 \h </w:instrText>
            </w:r>
            <w:r>
              <w:rPr>
                <w:noProof/>
                <w:webHidden/>
              </w:rPr>
            </w:r>
          </w:ins>
          <w:r>
            <w:rPr>
              <w:noProof/>
              <w:webHidden/>
            </w:rPr>
            <w:fldChar w:fldCharType="separate"/>
          </w:r>
          <w:ins w:id="80" w:author="ZhangYuan(张园/深圳)" w:date="2016-07-01T17:30:00Z">
            <w:r>
              <w:rPr>
                <w:noProof/>
                <w:webHidden/>
              </w:rPr>
              <w:t>13</w:t>
            </w:r>
            <w:r>
              <w:rPr>
                <w:noProof/>
                <w:webHidden/>
              </w:rPr>
              <w:fldChar w:fldCharType="end"/>
            </w:r>
            <w:r w:rsidRPr="00CC6770">
              <w:rPr>
                <w:rStyle w:val="a7"/>
                <w:noProof/>
              </w:rPr>
              <w:fldChar w:fldCharType="end"/>
            </w:r>
          </w:ins>
        </w:p>
        <w:p w:rsidR="00924E5C" w:rsidRDefault="00924E5C">
          <w:pPr>
            <w:pStyle w:val="20"/>
            <w:tabs>
              <w:tab w:val="left" w:pos="840"/>
              <w:tab w:val="right" w:leader="dot" w:pos="8296"/>
            </w:tabs>
            <w:rPr>
              <w:ins w:id="81" w:author="ZhangYuan(张园/深圳)" w:date="2016-07-01T17:30:00Z"/>
              <w:noProof/>
              <w:kern w:val="2"/>
              <w:sz w:val="21"/>
            </w:rPr>
          </w:pPr>
          <w:ins w:id="82" w:author="ZhangYuan(张园/深圳)" w:date="2016-07-01T17:30:00Z">
            <w:r w:rsidRPr="00CC6770">
              <w:rPr>
                <w:rStyle w:val="a7"/>
                <w:noProof/>
              </w:rPr>
              <w:fldChar w:fldCharType="begin"/>
            </w:r>
            <w:r w:rsidRPr="00CC6770">
              <w:rPr>
                <w:rStyle w:val="a7"/>
                <w:noProof/>
              </w:rPr>
              <w:instrText xml:space="preserve"> </w:instrText>
            </w:r>
            <w:r>
              <w:rPr>
                <w:noProof/>
              </w:rPr>
              <w:instrText>HYPERLINK \l "_Toc455157556"</w:instrText>
            </w:r>
            <w:r w:rsidRPr="00CC6770">
              <w:rPr>
                <w:rStyle w:val="a7"/>
                <w:noProof/>
              </w:rPr>
              <w:instrText xml:space="preserve"> </w:instrText>
            </w:r>
            <w:r w:rsidRPr="00CC6770">
              <w:rPr>
                <w:rStyle w:val="a7"/>
                <w:noProof/>
              </w:rPr>
            </w:r>
            <w:r w:rsidRPr="00CC6770">
              <w:rPr>
                <w:rStyle w:val="a7"/>
                <w:noProof/>
              </w:rPr>
              <w:fldChar w:fldCharType="separate"/>
            </w:r>
            <w:r w:rsidRPr="00CC6770">
              <w:rPr>
                <w:rStyle w:val="a7"/>
                <w:noProof/>
              </w:rPr>
              <w:t>3.6</w:t>
            </w:r>
            <w:r>
              <w:rPr>
                <w:noProof/>
                <w:kern w:val="2"/>
                <w:sz w:val="21"/>
              </w:rPr>
              <w:tab/>
            </w:r>
            <w:r w:rsidRPr="00CC6770">
              <w:rPr>
                <w:rStyle w:val="a7"/>
                <w:noProof/>
              </w:rPr>
              <w:t>Module design for Android/IOS/Windows SDK</w:t>
            </w:r>
            <w:r>
              <w:rPr>
                <w:noProof/>
                <w:webHidden/>
              </w:rPr>
              <w:tab/>
            </w:r>
            <w:r>
              <w:rPr>
                <w:noProof/>
                <w:webHidden/>
              </w:rPr>
              <w:fldChar w:fldCharType="begin"/>
            </w:r>
            <w:r>
              <w:rPr>
                <w:noProof/>
                <w:webHidden/>
              </w:rPr>
              <w:instrText xml:space="preserve"> PAGEREF _Toc455157556 \h </w:instrText>
            </w:r>
            <w:r>
              <w:rPr>
                <w:noProof/>
                <w:webHidden/>
              </w:rPr>
            </w:r>
          </w:ins>
          <w:r>
            <w:rPr>
              <w:noProof/>
              <w:webHidden/>
            </w:rPr>
            <w:fldChar w:fldCharType="separate"/>
          </w:r>
          <w:ins w:id="83" w:author="ZhangYuan(张园/深圳)" w:date="2016-07-01T17:30:00Z">
            <w:r>
              <w:rPr>
                <w:noProof/>
                <w:webHidden/>
              </w:rPr>
              <w:t>13</w:t>
            </w:r>
            <w:r>
              <w:rPr>
                <w:noProof/>
                <w:webHidden/>
              </w:rPr>
              <w:fldChar w:fldCharType="end"/>
            </w:r>
            <w:r w:rsidRPr="00CC6770">
              <w:rPr>
                <w:rStyle w:val="a7"/>
                <w:noProof/>
              </w:rPr>
              <w:fldChar w:fldCharType="end"/>
            </w:r>
          </w:ins>
        </w:p>
        <w:p w:rsidR="00924E5C" w:rsidRDefault="00924E5C">
          <w:pPr>
            <w:pStyle w:val="10"/>
            <w:tabs>
              <w:tab w:val="left" w:pos="440"/>
              <w:tab w:val="right" w:leader="dot" w:pos="8296"/>
            </w:tabs>
            <w:rPr>
              <w:ins w:id="84" w:author="ZhangYuan(张园/深圳)" w:date="2016-07-01T17:30:00Z"/>
              <w:noProof/>
              <w:kern w:val="2"/>
              <w:sz w:val="21"/>
            </w:rPr>
          </w:pPr>
          <w:ins w:id="85" w:author="ZhangYuan(张园/深圳)" w:date="2016-07-01T17:30:00Z">
            <w:r w:rsidRPr="00CC6770">
              <w:rPr>
                <w:rStyle w:val="a7"/>
                <w:noProof/>
              </w:rPr>
              <w:fldChar w:fldCharType="begin"/>
            </w:r>
            <w:r w:rsidRPr="00CC6770">
              <w:rPr>
                <w:rStyle w:val="a7"/>
                <w:noProof/>
              </w:rPr>
              <w:instrText xml:space="preserve"> </w:instrText>
            </w:r>
            <w:r>
              <w:rPr>
                <w:noProof/>
              </w:rPr>
              <w:instrText>HYPERLINK \l "_Toc455157557"</w:instrText>
            </w:r>
            <w:r w:rsidRPr="00CC6770">
              <w:rPr>
                <w:rStyle w:val="a7"/>
                <w:noProof/>
              </w:rPr>
              <w:instrText xml:space="preserve"> </w:instrText>
            </w:r>
            <w:r w:rsidRPr="00CC6770">
              <w:rPr>
                <w:rStyle w:val="a7"/>
                <w:noProof/>
              </w:rPr>
            </w:r>
            <w:r w:rsidRPr="00CC6770">
              <w:rPr>
                <w:rStyle w:val="a7"/>
                <w:noProof/>
              </w:rPr>
              <w:fldChar w:fldCharType="separate"/>
            </w:r>
            <w:r w:rsidRPr="00CC6770">
              <w:rPr>
                <w:rStyle w:val="a7"/>
                <w:noProof/>
              </w:rPr>
              <w:t>4.</w:t>
            </w:r>
            <w:r>
              <w:rPr>
                <w:noProof/>
                <w:kern w:val="2"/>
                <w:sz w:val="21"/>
              </w:rPr>
              <w:tab/>
            </w:r>
            <w:r w:rsidRPr="00CC6770">
              <w:rPr>
                <w:rStyle w:val="a7"/>
                <w:noProof/>
              </w:rPr>
              <w:t>Interface design</w:t>
            </w:r>
            <w:r>
              <w:rPr>
                <w:noProof/>
                <w:webHidden/>
              </w:rPr>
              <w:tab/>
            </w:r>
            <w:r>
              <w:rPr>
                <w:noProof/>
                <w:webHidden/>
              </w:rPr>
              <w:fldChar w:fldCharType="begin"/>
            </w:r>
            <w:r>
              <w:rPr>
                <w:noProof/>
                <w:webHidden/>
              </w:rPr>
              <w:instrText xml:space="preserve"> PAGEREF _Toc455157557 \h </w:instrText>
            </w:r>
            <w:r>
              <w:rPr>
                <w:noProof/>
                <w:webHidden/>
              </w:rPr>
            </w:r>
          </w:ins>
          <w:r>
            <w:rPr>
              <w:noProof/>
              <w:webHidden/>
            </w:rPr>
            <w:fldChar w:fldCharType="separate"/>
          </w:r>
          <w:ins w:id="86" w:author="ZhangYuan(张园/深圳)" w:date="2016-07-01T17:30:00Z">
            <w:r>
              <w:rPr>
                <w:noProof/>
                <w:webHidden/>
              </w:rPr>
              <w:t>14</w:t>
            </w:r>
            <w:r>
              <w:rPr>
                <w:noProof/>
                <w:webHidden/>
              </w:rPr>
              <w:fldChar w:fldCharType="end"/>
            </w:r>
            <w:r w:rsidRPr="00CC6770">
              <w:rPr>
                <w:rStyle w:val="a7"/>
                <w:noProof/>
              </w:rPr>
              <w:fldChar w:fldCharType="end"/>
            </w:r>
          </w:ins>
        </w:p>
        <w:p w:rsidR="00924E5C" w:rsidRDefault="00924E5C">
          <w:pPr>
            <w:pStyle w:val="20"/>
            <w:tabs>
              <w:tab w:val="left" w:pos="840"/>
              <w:tab w:val="right" w:leader="dot" w:pos="8296"/>
            </w:tabs>
            <w:rPr>
              <w:ins w:id="87" w:author="ZhangYuan(张园/深圳)" w:date="2016-07-01T17:30:00Z"/>
              <w:noProof/>
              <w:kern w:val="2"/>
              <w:sz w:val="21"/>
            </w:rPr>
          </w:pPr>
          <w:ins w:id="88" w:author="ZhangYuan(张园/深圳)" w:date="2016-07-01T17:30:00Z">
            <w:r w:rsidRPr="00CC6770">
              <w:rPr>
                <w:rStyle w:val="a7"/>
                <w:noProof/>
              </w:rPr>
              <w:fldChar w:fldCharType="begin"/>
            </w:r>
            <w:r w:rsidRPr="00CC6770">
              <w:rPr>
                <w:rStyle w:val="a7"/>
                <w:noProof/>
              </w:rPr>
              <w:instrText xml:space="preserve"> </w:instrText>
            </w:r>
            <w:r>
              <w:rPr>
                <w:noProof/>
              </w:rPr>
              <w:instrText>HYPERLINK \l "_Toc455157558"</w:instrText>
            </w:r>
            <w:r w:rsidRPr="00CC6770">
              <w:rPr>
                <w:rStyle w:val="a7"/>
                <w:noProof/>
              </w:rPr>
              <w:instrText xml:space="preserve"> </w:instrText>
            </w:r>
            <w:r w:rsidRPr="00CC6770">
              <w:rPr>
                <w:rStyle w:val="a7"/>
                <w:noProof/>
              </w:rPr>
            </w:r>
            <w:r w:rsidRPr="00CC6770">
              <w:rPr>
                <w:rStyle w:val="a7"/>
                <w:noProof/>
              </w:rPr>
              <w:fldChar w:fldCharType="separate"/>
            </w:r>
            <w:r w:rsidRPr="00CC6770">
              <w:rPr>
                <w:rStyle w:val="a7"/>
                <w:noProof/>
              </w:rPr>
              <w:t>4.1</w:t>
            </w:r>
            <w:r>
              <w:rPr>
                <w:noProof/>
                <w:kern w:val="2"/>
                <w:sz w:val="21"/>
              </w:rPr>
              <w:tab/>
            </w:r>
            <w:r w:rsidRPr="00CC6770">
              <w:rPr>
                <w:rStyle w:val="a7"/>
                <w:noProof/>
              </w:rPr>
              <w:t>Interface design for POS side</w:t>
            </w:r>
            <w:r>
              <w:rPr>
                <w:noProof/>
                <w:webHidden/>
              </w:rPr>
              <w:tab/>
            </w:r>
            <w:r>
              <w:rPr>
                <w:noProof/>
                <w:webHidden/>
              </w:rPr>
              <w:fldChar w:fldCharType="begin"/>
            </w:r>
            <w:r>
              <w:rPr>
                <w:noProof/>
                <w:webHidden/>
              </w:rPr>
              <w:instrText xml:space="preserve"> PAGEREF _Toc455157558 \h </w:instrText>
            </w:r>
            <w:r>
              <w:rPr>
                <w:noProof/>
                <w:webHidden/>
              </w:rPr>
            </w:r>
          </w:ins>
          <w:r>
            <w:rPr>
              <w:noProof/>
              <w:webHidden/>
            </w:rPr>
            <w:fldChar w:fldCharType="separate"/>
          </w:r>
          <w:ins w:id="89" w:author="ZhangYuan(张园/深圳)" w:date="2016-07-01T17:30:00Z">
            <w:r>
              <w:rPr>
                <w:noProof/>
                <w:webHidden/>
              </w:rPr>
              <w:t>14</w:t>
            </w:r>
            <w:r>
              <w:rPr>
                <w:noProof/>
                <w:webHidden/>
              </w:rPr>
              <w:fldChar w:fldCharType="end"/>
            </w:r>
            <w:r w:rsidRPr="00CC6770">
              <w:rPr>
                <w:rStyle w:val="a7"/>
                <w:noProof/>
              </w:rPr>
              <w:fldChar w:fldCharType="end"/>
            </w:r>
          </w:ins>
        </w:p>
        <w:p w:rsidR="00924E5C" w:rsidRDefault="00924E5C">
          <w:pPr>
            <w:pStyle w:val="30"/>
            <w:tabs>
              <w:tab w:val="left" w:pos="1260"/>
              <w:tab w:val="right" w:leader="dot" w:pos="8296"/>
            </w:tabs>
            <w:rPr>
              <w:ins w:id="90" w:author="ZhangYuan(张园/深圳)" w:date="2016-07-01T17:30:00Z"/>
              <w:noProof/>
              <w:kern w:val="2"/>
              <w:sz w:val="21"/>
            </w:rPr>
          </w:pPr>
          <w:ins w:id="91" w:author="ZhangYuan(张园/深圳)" w:date="2016-07-01T17:30:00Z">
            <w:r w:rsidRPr="00CC6770">
              <w:rPr>
                <w:rStyle w:val="a7"/>
                <w:noProof/>
              </w:rPr>
              <w:fldChar w:fldCharType="begin"/>
            </w:r>
            <w:r w:rsidRPr="00CC6770">
              <w:rPr>
                <w:rStyle w:val="a7"/>
                <w:noProof/>
              </w:rPr>
              <w:instrText xml:space="preserve"> </w:instrText>
            </w:r>
            <w:r>
              <w:rPr>
                <w:noProof/>
              </w:rPr>
              <w:instrText>HYPERLINK \l "_Toc455157559"</w:instrText>
            </w:r>
            <w:r w:rsidRPr="00CC6770">
              <w:rPr>
                <w:rStyle w:val="a7"/>
                <w:noProof/>
              </w:rPr>
              <w:instrText xml:space="preserve"> </w:instrText>
            </w:r>
            <w:r w:rsidRPr="00CC6770">
              <w:rPr>
                <w:rStyle w:val="a7"/>
                <w:noProof/>
              </w:rPr>
            </w:r>
            <w:r w:rsidRPr="00CC6770">
              <w:rPr>
                <w:rStyle w:val="a7"/>
                <w:noProof/>
              </w:rPr>
              <w:fldChar w:fldCharType="separate"/>
            </w:r>
            <w:r w:rsidRPr="00CC6770">
              <w:rPr>
                <w:rStyle w:val="a7"/>
                <w:rFonts w:asciiTheme="majorHAnsi" w:hAnsiTheme="majorHAnsi"/>
                <w:noProof/>
              </w:rPr>
              <w:t>4.1.1</w:t>
            </w:r>
            <w:r>
              <w:rPr>
                <w:noProof/>
                <w:kern w:val="2"/>
                <w:sz w:val="21"/>
              </w:rPr>
              <w:tab/>
            </w:r>
            <w:r w:rsidRPr="00CC6770">
              <w:rPr>
                <w:rStyle w:val="a7"/>
                <w:rFonts w:asciiTheme="majorHAnsi" w:hAnsiTheme="majorHAnsi"/>
                <w:noProof/>
              </w:rPr>
              <w:t>Interfaces for COMM module</w:t>
            </w:r>
            <w:r>
              <w:rPr>
                <w:noProof/>
                <w:webHidden/>
              </w:rPr>
              <w:tab/>
            </w:r>
            <w:r>
              <w:rPr>
                <w:noProof/>
                <w:webHidden/>
              </w:rPr>
              <w:fldChar w:fldCharType="begin"/>
            </w:r>
            <w:r>
              <w:rPr>
                <w:noProof/>
                <w:webHidden/>
              </w:rPr>
              <w:instrText xml:space="preserve"> PAGEREF _Toc455157559 \h </w:instrText>
            </w:r>
            <w:r>
              <w:rPr>
                <w:noProof/>
                <w:webHidden/>
              </w:rPr>
            </w:r>
          </w:ins>
          <w:r>
            <w:rPr>
              <w:noProof/>
              <w:webHidden/>
            </w:rPr>
            <w:fldChar w:fldCharType="separate"/>
          </w:r>
          <w:ins w:id="92" w:author="ZhangYuan(张园/深圳)" w:date="2016-07-01T17:30:00Z">
            <w:r>
              <w:rPr>
                <w:noProof/>
                <w:webHidden/>
              </w:rPr>
              <w:t>14</w:t>
            </w:r>
            <w:r>
              <w:rPr>
                <w:noProof/>
                <w:webHidden/>
              </w:rPr>
              <w:fldChar w:fldCharType="end"/>
            </w:r>
            <w:r w:rsidRPr="00CC6770">
              <w:rPr>
                <w:rStyle w:val="a7"/>
                <w:noProof/>
              </w:rPr>
              <w:fldChar w:fldCharType="end"/>
            </w:r>
          </w:ins>
        </w:p>
        <w:p w:rsidR="00924E5C" w:rsidRDefault="00924E5C">
          <w:pPr>
            <w:pStyle w:val="30"/>
            <w:tabs>
              <w:tab w:val="left" w:pos="1260"/>
              <w:tab w:val="right" w:leader="dot" w:pos="8296"/>
            </w:tabs>
            <w:rPr>
              <w:ins w:id="93" w:author="ZhangYuan(张园/深圳)" w:date="2016-07-01T17:30:00Z"/>
              <w:noProof/>
              <w:kern w:val="2"/>
              <w:sz w:val="21"/>
            </w:rPr>
          </w:pPr>
          <w:ins w:id="94" w:author="ZhangYuan(张园/深圳)" w:date="2016-07-01T17:30:00Z">
            <w:r w:rsidRPr="00CC6770">
              <w:rPr>
                <w:rStyle w:val="a7"/>
                <w:noProof/>
              </w:rPr>
              <w:lastRenderedPageBreak/>
              <w:fldChar w:fldCharType="begin"/>
            </w:r>
            <w:r w:rsidRPr="00CC6770">
              <w:rPr>
                <w:rStyle w:val="a7"/>
                <w:noProof/>
              </w:rPr>
              <w:instrText xml:space="preserve"> </w:instrText>
            </w:r>
            <w:r>
              <w:rPr>
                <w:noProof/>
              </w:rPr>
              <w:instrText>HYPERLINK \l "_Toc455157566"</w:instrText>
            </w:r>
            <w:r w:rsidRPr="00CC6770">
              <w:rPr>
                <w:rStyle w:val="a7"/>
                <w:noProof/>
              </w:rPr>
              <w:instrText xml:space="preserve"> </w:instrText>
            </w:r>
            <w:r w:rsidRPr="00CC6770">
              <w:rPr>
                <w:rStyle w:val="a7"/>
                <w:noProof/>
              </w:rPr>
            </w:r>
            <w:r w:rsidRPr="00CC6770">
              <w:rPr>
                <w:rStyle w:val="a7"/>
                <w:noProof/>
              </w:rPr>
              <w:fldChar w:fldCharType="separate"/>
            </w:r>
            <w:r w:rsidRPr="00CC6770">
              <w:rPr>
                <w:rStyle w:val="a7"/>
                <w:rFonts w:asciiTheme="majorHAnsi" w:hAnsiTheme="majorHAnsi"/>
                <w:noProof/>
              </w:rPr>
              <w:t>4.1.2</w:t>
            </w:r>
            <w:r>
              <w:rPr>
                <w:noProof/>
                <w:kern w:val="2"/>
                <w:sz w:val="21"/>
              </w:rPr>
              <w:tab/>
            </w:r>
            <w:r w:rsidRPr="00CC6770">
              <w:rPr>
                <w:rStyle w:val="a7"/>
                <w:rFonts w:asciiTheme="majorHAnsi" w:hAnsiTheme="majorHAnsi"/>
                <w:noProof/>
              </w:rPr>
              <w:t>Interfaces for UI module</w:t>
            </w:r>
            <w:r>
              <w:rPr>
                <w:noProof/>
                <w:webHidden/>
              </w:rPr>
              <w:tab/>
            </w:r>
            <w:r>
              <w:rPr>
                <w:noProof/>
                <w:webHidden/>
              </w:rPr>
              <w:fldChar w:fldCharType="begin"/>
            </w:r>
            <w:r>
              <w:rPr>
                <w:noProof/>
                <w:webHidden/>
              </w:rPr>
              <w:instrText xml:space="preserve"> PAGEREF _Toc455157566 \h </w:instrText>
            </w:r>
            <w:r>
              <w:rPr>
                <w:noProof/>
                <w:webHidden/>
              </w:rPr>
            </w:r>
          </w:ins>
          <w:r>
            <w:rPr>
              <w:noProof/>
              <w:webHidden/>
            </w:rPr>
            <w:fldChar w:fldCharType="separate"/>
          </w:r>
          <w:ins w:id="95" w:author="ZhangYuan(张园/深圳)" w:date="2016-07-01T17:30:00Z">
            <w:r>
              <w:rPr>
                <w:noProof/>
                <w:webHidden/>
              </w:rPr>
              <w:t>14</w:t>
            </w:r>
            <w:r>
              <w:rPr>
                <w:noProof/>
                <w:webHidden/>
              </w:rPr>
              <w:fldChar w:fldCharType="end"/>
            </w:r>
            <w:r w:rsidRPr="00CC6770">
              <w:rPr>
                <w:rStyle w:val="a7"/>
                <w:noProof/>
              </w:rPr>
              <w:fldChar w:fldCharType="end"/>
            </w:r>
          </w:ins>
        </w:p>
        <w:p w:rsidR="00924E5C" w:rsidRDefault="00924E5C">
          <w:pPr>
            <w:pStyle w:val="30"/>
            <w:tabs>
              <w:tab w:val="left" w:pos="1260"/>
              <w:tab w:val="right" w:leader="dot" w:pos="8296"/>
            </w:tabs>
            <w:rPr>
              <w:ins w:id="96" w:author="ZhangYuan(张园/深圳)" w:date="2016-07-01T17:30:00Z"/>
              <w:noProof/>
              <w:kern w:val="2"/>
              <w:sz w:val="21"/>
            </w:rPr>
          </w:pPr>
          <w:ins w:id="97" w:author="ZhangYuan(张园/深圳)" w:date="2016-07-01T17:30:00Z">
            <w:r w:rsidRPr="00CC6770">
              <w:rPr>
                <w:rStyle w:val="a7"/>
                <w:noProof/>
              </w:rPr>
              <w:fldChar w:fldCharType="begin"/>
            </w:r>
            <w:r w:rsidRPr="00CC6770">
              <w:rPr>
                <w:rStyle w:val="a7"/>
                <w:noProof/>
              </w:rPr>
              <w:instrText xml:space="preserve"> </w:instrText>
            </w:r>
            <w:r>
              <w:rPr>
                <w:noProof/>
              </w:rPr>
              <w:instrText>HYPERLINK \l "_Toc455157567"</w:instrText>
            </w:r>
            <w:r w:rsidRPr="00CC6770">
              <w:rPr>
                <w:rStyle w:val="a7"/>
                <w:noProof/>
              </w:rPr>
              <w:instrText xml:space="preserve"> </w:instrText>
            </w:r>
            <w:r w:rsidRPr="00CC6770">
              <w:rPr>
                <w:rStyle w:val="a7"/>
                <w:noProof/>
              </w:rPr>
            </w:r>
            <w:r w:rsidRPr="00CC6770">
              <w:rPr>
                <w:rStyle w:val="a7"/>
                <w:noProof/>
              </w:rPr>
              <w:fldChar w:fldCharType="separate"/>
            </w:r>
            <w:r w:rsidRPr="00CC6770">
              <w:rPr>
                <w:rStyle w:val="a7"/>
                <w:rFonts w:asciiTheme="majorHAnsi" w:hAnsiTheme="majorHAnsi"/>
                <w:noProof/>
              </w:rPr>
              <w:t>4.1.3</w:t>
            </w:r>
            <w:r>
              <w:rPr>
                <w:noProof/>
                <w:kern w:val="2"/>
                <w:sz w:val="21"/>
              </w:rPr>
              <w:tab/>
            </w:r>
            <w:r w:rsidRPr="00CC6770">
              <w:rPr>
                <w:rStyle w:val="a7"/>
                <w:rFonts w:asciiTheme="majorHAnsi" w:hAnsiTheme="majorHAnsi"/>
                <w:noProof/>
              </w:rPr>
              <w:t>Interfaces for Security module</w:t>
            </w:r>
            <w:r>
              <w:rPr>
                <w:noProof/>
                <w:webHidden/>
              </w:rPr>
              <w:tab/>
            </w:r>
            <w:r>
              <w:rPr>
                <w:noProof/>
                <w:webHidden/>
              </w:rPr>
              <w:fldChar w:fldCharType="begin"/>
            </w:r>
            <w:r>
              <w:rPr>
                <w:noProof/>
                <w:webHidden/>
              </w:rPr>
              <w:instrText xml:space="preserve"> PAGEREF _Toc455157567 \h </w:instrText>
            </w:r>
            <w:r>
              <w:rPr>
                <w:noProof/>
                <w:webHidden/>
              </w:rPr>
            </w:r>
          </w:ins>
          <w:r>
            <w:rPr>
              <w:noProof/>
              <w:webHidden/>
            </w:rPr>
            <w:fldChar w:fldCharType="separate"/>
          </w:r>
          <w:ins w:id="98" w:author="ZhangYuan(张园/深圳)" w:date="2016-07-01T17:30:00Z">
            <w:r>
              <w:rPr>
                <w:noProof/>
                <w:webHidden/>
              </w:rPr>
              <w:t>14</w:t>
            </w:r>
            <w:r>
              <w:rPr>
                <w:noProof/>
                <w:webHidden/>
              </w:rPr>
              <w:fldChar w:fldCharType="end"/>
            </w:r>
            <w:r w:rsidRPr="00CC6770">
              <w:rPr>
                <w:rStyle w:val="a7"/>
                <w:noProof/>
              </w:rPr>
              <w:fldChar w:fldCharType="end"/>
            </w:r>
          </w:ins>
        </w:p>
        <w:p w:rsidR="00924E5C" w:rsidRDefault="00924E5C">
          <w:pPr>
            <w:pStyle w:val="30"/>
            <w:tabs>
              <w:tab w:val="left" w:pos="1260"/>
              <w:tab w:val="right" w:leader="dot" w:pos="8296"/>
            </w:tabs>
            <w:rPr>
              <w:ins w:id="99" w:author="ZhangYuan(张园/深圳)" w:date="2016-07-01T17:30:00Z"/>
              <w:noProof/>
              <w:kern w:val="2"/>
              <w:sz w:val="21"/>
            </w:rPr>
          </w:pPr>
          <w:ins w:id="100" w:author="ZhangYuan(张园/深圳)" w:date="2016-07-01T17:30:00Z">
            <w:r w:rsidRPr="00CC6770">
              <w:rPr>
                <w:rStyle w:val="a7"/>
                <w:noProof/>
              </w:rPr>
              <w:fldChar w:fldCharType="begin"/>
            </w:r>
            <w:r w:rsidRPr="00CC6770">
              <w:rPr>
                <w:rStyle w:val="a7"/>
                <w:noProof/>
              </w:rPr>
              <w:instrText xml:space="preserve"> </w:instrText>
            </w:r>
            <w:r>
              <w:rPr>
                <w:noProof/>
              </w:rPr>
              <w:instrText>HYPERLINK \l "_Toc455157568"</w:instrText>
            </w:r>
            <w:r w:rsidRPr="00CC6770">
              <w:rPr>
                <w:rStyle w:val="a7"/>
                <w:noProof/>
              </w:rPr>
              <w:instrText xml:space="preserve"> </w:instrText>
            </w:r>
            <w:r w:rsidRPr="00CC6770">
              <w:rPr>
                <w:rStyle w:val="a7"/>
                <w:noProof/>
              </w:rPr>
            </w:r>
            <w:r w:rsidRPr="00CC6770">
              <w:rPr>
                <w:rStyle w:val="a7"/>
                <w:noProof/>
              </w:rPr>
              <w:fldChar w:fldCharType="separate"/>
            </w:r>
            <w:r w:rsidRPr="00CC6770">
              <w:rPr>
                <w:rStyle w:val="a7"/>
                <w:rFonts w:asciiTheme="majorHAnsi" w:hAnsiTheme="majorHAnsi"/>
                <w:noProof/>
              </w:rPr>
              <w:t>4.1.4</w:t>
            </w:r>
            <w:r>
              <w:rPr>
                <w:noProof/>
                <w:kern w:val="2"/>
                <w:sz w:val="21"/>
              </w:rPr>
              <w:tab/>
            </w:r>
            <w:r w:rsidRPr="00CC6770">
              <w:rPr>
                <w:rStyle w:val="a7"/>
                <w:rFonts w:asciiTheme="majorHAnsi" w:hAnsiTheme="majorHAnsi"/>
                <w:noProof/>
              </w:rPr>
              <w:t>Interface for transaction flow</w:t>
            </w:r>
            <w:r>
              <w:rPr>
                <w:noProof/>
                <w:webHidden/>
              </w:rPr>
              <w:tab/>
            </w:r>
            <w:r>
              <w:rPr>
                <w:noProof/>
                <w:webHidden/>
              </w:rPr>
              <w:fldChar w:fldCharType="begin"/>
            </w:r>
            <w:r>
              <w:rPr>
                <w:noProof/>
                <w:webHidden/>
              </w:rPr>
              <w:instrText xml:space="preserve"> PAGEREF _Toc455157568 \h </w:instrText>
            </w:r>
            <w:r>
              <w:rPr>
                <w:noProof/>
                <w:webHidden/>
              </w:rPr>
            </w:r>
          </w:ins>
          <w:r>
            <w:rPr>
              <w:noProof/>
              <w:webHidden/>
            </w:rPr>
            <w:fldChar w:fldCharType="separate"/>
          </w:r>
          <w:ins w:id="101" w:author="ZhangYuan(张园/深圳)" w:date="2016-07-01T17:30:00Z">
            <w:r>
              <w:rPr>
                <w:noProof/>
                <w:webHidden/>
              </w:rPr>
              <w:t>14</w:t>
            </w:r>
            <w:r>
              <w:rPr>
                <w:noProof/>
                <w:webHidden/>
              </w:rPr>
              <w:fldChar w:fldCharType="end"/>
            </w:r>
            <w:r w:rsidRPr="00CC6770">
              <w:rPr>
                <w:rStyle w:val="a7"/>
                <w:noProof/>
              </w:rPr>
              <w:fldChar w:fldCharType="end"/>
            </w:r>
          </w:ins>
        </w:p>
        <w:p w:rsidR="00924E5C" w:rsidRDefault="00924E5C">
          <w:pPr>
            <w:pStyle w:val="30"/>
            <w:tabs>
              <w:tab w:val="left" w:pos="1260"/>
              <w:tab w:val="right" w:leader="dot" w:pos="8296"/>
            </w:tabs>
            <w:rPr>
              <w:ins w:id="102" w:author="ZhangYuan(张园/深圳)" w:date="2016-07-01T17:30:00Z"/>
              <w:noProof/>
              <w:kern w:val="2"/>
              <w:sz w:val="21"/>
            </w:rPr>
          </w:pPr>
          <w:ins w:id="103" w:author="ZhangYuan(张园/深圳)" w:date="2016-07-01T17:30:00Z">
            <w:r w:rsidRPr="00CC6770">
              <w:rPr>
                <w:rStyle w:val="a7"/>
                <w:noProof/>
              </w:rPr>
              <w:fldChar w:fldCharType="begin"/>
            </w:r>
            <w:r w:rsidRPr="00CC6770">
              <w:rPr>
                <w:rStyle w:val="a7"/>
                <w:noProof/>
              </w:rPr>
              <w:instrText xml:space="preserve"> </w:instrText>
            </w:r>
            <w:r>
              <w:rPr>
                <w:noProof/>
              </w:rPr>
              <w:instrText>HYPERLINK \l "_Toc455157569"</w:instrText>
            </w:r>
            <w:r w:rsidRPr="00CC6770">
              <w:rPr>
                <w:rStyle w:val="a7"/>
                <w:noProof/>
              </w:rPr>
              <w:instrText xml:space="preserve"> </w:instrText>
            </w:r>
            <w:r w:rsidRPr="00CC6770">
              <w:rPr>
                <w:rStyle w:val="a7"/>
                <w:noProof/>
              </w:rPr>
            </w:r>
            <w:r w:rsidRPr="00CC6770">
              <w:rPr>
                <w:rStyle w:val="a7"/>
                <w:noProof/>
              </w:rPr>
              <w:fldChar w:fldCharType="separate"/>
            </w:r>
            <w:r w:rsidRPr="00CC6770">
              <w:rPr>
                <w:rStyle w:val="a7"/>
                <w:rFonts w:asciiTheme="majorHAnsi" w:hAnsiTheme="majorHAnsi"/>
                <w:noProof/>
              </w:rPr>
              <w:t>4.1.5</w:t>
            </w:r>
            <w:r>
              <w:rPr>
                <w:noProof/>
                <w:kern w:val="2"/>
                <w:sz w:val="21"/>
              </w:rPr>
              <w:tab/>
            </w:r>
            <w:r w:rsidRPr="00CC6770">
              <w:rPr>
                <w:rStyle w:val="a7"/>
                <w:rFonts w:asciiTheme="majorHAnsi" w:hAnsiTheme="majorHAnsi"/>
                <w:noProof/>
              </w:rPr>
              <w:t>Interfaces for parameter and data in terminal</w:t>
            </w:r>
            <w:r>
              <w:rPr>
                <w:noProof/>
                <w:webHidden/>
              </w:rPr>
              <w:tab/>
            </w:r>
            <w:r>
              <w:rPr>
                <w:noProof/>
                <w:webHidden/>
              </w:rPr>
              <w:fldChar w:fldCharType="begin"/>
            </w:r>
            <w:r>
              <w:rPr>
                <w:noProof/>
                <w:webHidden/>
              </w:rPr>
              <w:instrText xml:space="preserve"> PAGEREF _Toc455157569 \h </w:instrText>
            </w:r>
            <w:r>
              <w:rPr>
                <w:noProof/>
                <w:webHidden/>
              </w:rPr>
            </w:r>
          </w:ins>
          <w:r>
            <w:rPr>
              <w:noProof/>
              <w:webHidden/>
            </w:rPr>
            <w:fldChar w:fldCharType="separate"/>
          </w:r>
          <w:ins w:id="104" w:author="ZhangYuan(张园/深圳)" w:date="2016-07-01T17:30:00Z">
            <w:r>
              <w:rPr>
                <w:noProof/>
                <w:webHidden/>
              </w:rPr>
              <w:t>15</w:t>
            </w:r>
            <w:r>
              <w:rPr>
                <w:noProof/>
                <w:webHidden/>
              </w:rPr>
              <w:fldChar w:fldCharType="end"/>
            </w:r>
            <w:r w:rsidRPr="00CC6770">
              <w:rPr>
                <w:rStyle w:val="a7"/>
                <w:noProof/>
              </w:rPr>
              <w:fldChar w:fldCharType="end"/>
            </w:r>
          </w:ins>
        </w:p>
        <w:p w:rsidR="00924E5C" w:rsidRDefault="00924E5C">
          <w:pPr>
            <w:pStyle w:val="30"/>
            <w:tabs>
              <w:tab w:val="left" w:pos="1260"/>
              <w:tab w:val="right" w:leader="dot" w:pos="8296"/>
            </w:tabs>
            <w:rPr>
              <w:ins w:id="105" w:author="ZhangYuan(张园/深圳)" w:date="2016-07-01T17:30:00Z"/>
              <w:noProof/>
              <w:kern w:val="2"/>
              <w:sz w:val="21"/>
            </w:rPr>
          </w:pPr>
          <w:ins w:id="106" w:author="ZhangYuan(张园/深圳)" w:date="2016-07-01T17:30:00Z">
            <w:r w:rsidRPr="00CC6770">
              <w:rPr>
                <w:rStyle w:val="a7"/>
                <w:noProof/>
              </w:rPr>
              <w:fldChar w:fldCharType="begin"/>
            </w:r>
            <w:r w:rsidRPr="00CC6770">
              <w:rPr>
                <w:rStyle w:val="a7"/>
                <w:noProof/>
              </w:rPr>
              <w:instrText xml:space="preserve"> </w:instrText>
            </w:r>
            <w:r>
              <w:rPr>
                <w:noProof/>
              </w:rPr>
              <w:instrText>HYPERLINK \l "_Toc455157570"</w:instrText>
            </w:r>
            <w:r w:rsidRPr="00CC6770">
              <w:rPr>
                <w:rStyle w:val="a7"/>
                <w:noProof/>
              </w:rPr>
              <w:instrText xml:space="preserve"> </w:instrText>
            </w:r>
            <w:r w:rsidRPr="00CC6770">
              <w:rPr>
                <w:rStyle w:val="a7"/>
                <w:noProof/>
              </w:rPr>
            </w:r>
            <w:r w:rsidRPr="00CC6770">
              <w:rPr>
                <w:rStyle w:val="a7"/>
                <w:noProof/>
              </w:rPr>
              <w:fldChar w:fldCharType="separate"/>
            </w:r>
            <w:r w:rsidRPr="00CC6770">
              <w:rPr>
                <w:rStyle w:val="a7"/>
                <w:rFonts w:asciiTheme="majorHAnsi" w:hAnsiTheme="majorHAnsi"/>
                <w:noProof/>
              </w:rPr>
              <w:t>4.1.6</w:t>
            </w:r>
            <w:r>
              <w:rPr>
                <w:noProof/>
                <w:kern w:val="2"/>
                <w:sz w:val="21"/>
              </w:rPr>
              <w:tab/>
            </w:r>
            <w:r w:rsidRPr="00CC6770">
              <w:rPr>
                <w:rStyle w:val="a7"/>
                <w:rFonts w:asciiTheme="majorHAnsi" w:hAnsiTheme="majorHAnsi"/>
                <w:noProof/>
              </w:rPr>
              <w:t>Interfaces for TMS Proxy</w:t>
            </w:r>
            <w:r>
              <w:rPr>
                <w:noProof/>
                <w:webHidden/>
              </w:rPr>
              <w:tab/>
            </w:r>
            <w:r>
              <w:rPr>
                <w:noProof/>
                <w:webHidden/>
              </w:rPr>
              <w:fldChar w:fldCharType="begin"/>
            </w:r>
            <w:r>
              <w:rPr>
                <w:noProof/>
                <w:webHidden/>
              </w:rPr>
              <w:instrText xml:space="preserve"> PAGEREF _Toc455157570 \h </w:instrText>
            </w:r>
            <w:r>
              <w:rPr>
                <w:noProof/>
                <w:webHidden/>
              </w:rPr>
            </w:r>
          </w:ins>
          <w:r>
            <w:rPr>
              <w:noProof/>
              <w:webHidden/>
            </w:rPr>
            <w:fldChar w:fldCharType="separate"/>
          </w:r>
          <w:ins w:id="107" w:author="ZhangYuan(张园/深圳)" w:date="2016-07-01T17:30:00Z">
            <w:r>
              <w:rPr>
                <w:noProof/>
                <w:webHidden/>
              </w:rPr>
              <w:t>16</w:t>
            </w:r>
            <w:r>
              <w:rPr>
                <w:noProof/>
                <w:webHidden/>
              </w:rPr>
              <w:fldChar w:fldCharType="end"/>
            </w:r>
            <w:r w:rsidRPr="00CC6770">
              <w:rPr>
                <w:rStyle w:val="a7"/>
                <w:noProof/>
              </w:rPr>
              <w:fldChar w:fldCharType="end"/>
            </w:r>
          </w:ins>
        </w:p>
        <w:p w:rsidR="00924E5C" w:rsidRDefault="00924E5C">
          <w:pPr>
            <w:pStyle w:val="20"/>
            <w:tabs>
              <w:tab w:val="left" w:pos="840"/>
              <w:tab w:val="right" w:leader="dot" w:pos="8296"/>
            </w:tabs>
            <w:rPr>
              <w:ins w:id="108" w:author="ZhangYuan(张园/深圳)" w:date="2016-07-01T17:30:00Z"/>
              <w:noProof/>
              <w:kern w:val="2"/>
              <w:sz w:val="21"/>
            </w:rPr>
          </w:pPr>
          <w:ins w:id="109" w:author="ZhangYuan(张园/深圳)" w:date="2016-07-01T17:30:00Z">
            <w:r w:rsidRPr="00CC6770">
              <w:rPr>
                <w:rStyle w:val="a7"/>
                <w:noProof/>
              </w:rPr>
              <w:fldChar w:fldCharType="begin"/>
            </w:r>
            <w:r w:rsidRPr="00CC6770">
              <w:rPr>
                <w:rStyle w:val="a7"/>
                <w:noProof/>
              </w:rPr>
              <w:instrText xml:space="preserve"> </w:instrText>
            </w:r>
            <w:r>
              <w:rPr>
                <w:noProof/>
              </w:rPr>
              <w:instrText>HYPERLINK \l "_Toc455157571"</w:instrText>
            </w:r>
            <w:r w:rsidRPr="00CC6770">
              <w:rPr>
                <w:rStyle w:val="a7"/>
                <w:noProof/>
              </w:rPr>
              <w:instrText xml:space="preserve"> </w:instrText>
            </w:r>
            <w:r w:rsidRPr="00CC6770">
              <w:rPr>
                <w:rStyle w:val="a7"/>
                <w:noProof/>
              </w:rPr>
            </w:r>
            <w:r w:rsidRPr="00CC6770">
              <w:rPr>
                <w:rStyle w:val="a7"/>
                <w:noProof/>
              </w:rPr>
              <w:fldChar w:fldCharType="separate"/>
            </w:r>
            <w:r w:rsidRPr="00CC6770">
              <w:rPr>
                <w:rStyle w:val="a7"/>
                <w:noProof/>
              </w:rPr>
              <w:t>4.2</w:t>
            </w:r>
            <w:r>
              <w:rPr>
                <w:noProof/>
                <w:kern w:val="2"/>
                <w:sz w:val="21"/>
              </w:rPr>
              <w:tab/>
            </w:r>
            <w:r w:rsidRPr="00CC6770">
              <w:rPr>
                <w:rStyle w:val="a7"/>
                <w:noProof/>
              </w:rPr>
              <w:t>Interface design for Android/IOS/Windows side</w:t>
            </w:r>
            <w:r>
              <w:rPr>
                <w:noProof/>
                <w:webHidden/>
              </w:rPr>
              <w:tab/>
            </w:r>
            <w:r>
              <w:rPr>
                <w:noProof/>
                <w:webHidden/>
              </w:rPr>
              <w:fldChar w:fldCharType="begin"/>
            </w:r>
            <w:r>
              <w:rPr>
                <w:noProof/>
                <w:webHidden/>
              </w:rPr>
              <w:instrText xml:space="preserve"> PAGEREF _Toc455157571 \h </w:instrText>
            </w:r>
            <w:r>
              <w:rPr>
                <w:noProof/>
                <w:webHidden/>
              </w:rPr>
            </w:r>
          </w:ins>
          <w:r>
            <w:rPr>
              <w:noProof/>
              <w:webHidden/>
            </w:rPr>
            <w:fldChar w:fldCharType="separate"/>
          </w:r>
          <w:ins w:id="110" w:author="ZhangYuan(张园/深圳)" w:date="2016-07-01T17:30:00Z">
            <w:r>
              <w:rPr>
                <w:noProof/>
                <w:webHidden/>
              </w:rPr>
              <w:t>16</w:t>
            </w:r>
            <w:r>
              <w:rPr>
                <w:noProof/>
                <w:webHidden/>
              </w:rPr>
              <w:fldChar w:fldCharType="end"/>
            </w:r>
            <w:r w:rsidRPr="00CC6770">
              <w:rPr>
                <w:rStyle w:val="a7"/>
                <w:noProof/>
              </w:rPr>
              <w:fldChar w:fldCharType="end"/>
            </w:r>
          </w:ins>
        </w:p>
        <w:p w:rsidR="00924E5C" w:rsidRDefault="00924E5C">
          <w:pPr>
            <w:pStyle w:val="10"/>
            <w:tabs>
              <w:tab w:val="left" w:pos="440"/>
              <w:tab w:val="right" w:leader="dot" w:pos="8296"/>
            </w:tabs>
            <w:rPr>
              <w:ins w:id="111" w:author="ZhangYuan(张园/深圳)" w:date="2016-07-01T17:30:00Z"/>
              <w:noProof/>
              <w:kern w:val="2"/>
              <w:sz w:val="21"/>
            </w:rPr>
          </w:pPr>
          <w:ins w:id="112" w:author="ZhangYuan(张园/深圳)" w:date="2016-07-01T17:30:00Z">
            <w:r w:rsidRPr="00CC6770">
              <w:rPr>
                <w:rStyle w:val="a7"/>
                <w:noProof/>
              </w:rPr>
              <w:fldChar w:fldCharType="begin"/>
            </w:r>
            <w:r w:rsidRPr="00CC6770">
              <w:rPr>
                <w:rStyle w:val="a7"/>
                <w:noProof/>
              </w:rPr>
              <w:instrText xml:space="preserve"> </w:instrText>
            </w:r>
            <w:r>
              <w:rPr>
                <w:noProof/>
              </w:rPr>
              <w:instrText>HYPERLINK \l "_Toc455157572"</w:instrText>
            </w:r>
            <w:r w:rsidRPr="00CC6770">
              <w:rPr>
                <w:rStyle w:val="a7"/>
                <w:noProof/>
              </w:rPr>
              <w:instrText xml:space="preserve"> </w:instrText>
            </w:r>
            <w:r w:rsidRPr="00CC6770">
              <w:rPr>
                <w:rStyle w:val="a7"/>
                <w:noProof/>
              </w:rPr>
            </w:r>
            <w:r w:rsidRPr="00CC6770">
              <w:rPr>
                <w:rStyle w:val="a7"/>
                <w:noProof/>
              </w:rPr>
              <w:fldChar w:fldCharType="separate"/>
            </w:r>
            <w:r w:rsidRPr="00CC6770">
              <w:rPr>
                <w:rStyle w:val="a7"/>
                <w:noProof/>
              </w:rPr>
              <w:t>5.</w:t>
            </w:r>
            <w:r>
              <w:rPr>
                <w:noProof/>
                <w:kern w:val="2"/>
                <w:sz w:val="21"/>
              </w:rPr>
              <w:tab/>
            </w:r>
            <w:r w:rsidRPr="00CC6770">
              <w:rPr>
                <w:rStyle w:val="a7"/>
                <w:noProof/>
              </w:rPr>
              <w:t>Parameter configuration</w:t>
            </w:r>
            <w:r>
              <w:rPr>
                <w:noProof/>
                <w:webHidden/>
              </w:rPr>
              <w:tab/>
            </w:r>
            <w:r>
              <w:rPr>
                <w:noProof/>
                <w:webHidden/>
              </w:rPr>
              <w:fldChar w:fldCharType="begin"/>
            </w:r>
            <w:r>
              <w:rPr>
                <w:noProof/>
                <w:webHidden/>
              </w:rPr>
              <w:instrText xml:space="preserve"> PAGEREF _Toc455157572 \h </w:instrText>
            </w:r>
            <w:r>
              <w:rPr>
                <w:noProof/>
                <w:webHidden/>
              </w:rPr>
            </w:r>
          </w:ins>
          <w:r>
            <w:rPr>
              <w:noProof/>
              <w:webHidden/>
            </w:rPr>
            <w:fldChar w:fldCharType="separate"/>
          </w:r>
          <w:ins w:id="113" w:author="ZhangYuan(张园/深圳)" w:date="2016-07-01T17:30:00Z">
            <w:r>
              <w:rPr>
                <w:noProof/>
                <w:webHidden/>
              </w:rPr>
              <w:t>17</w:t>
            </w:r>
            <w:r>
              <w:rPr>
                <w:noProof/>
                <w:webHidden/>
              </w:rPr>
              <w:fldChar w:fldCharType="end"/>
            </w:r>
            <w:r w:rsidRPr="00CC6770">
              <w:rPr>
                <w:rStyle w:val="a7"/>
                <w:noProof/>
              </w:rPr>
              <w:fldChar w:fldCharType="end"/>
            </w:r>
          </w:ins>
        </w:p>
        <w:p w:rsidR="00924E5C" w:rsidRDefault="00924E5C">
          <w:pPr>
            <w:pStyle w:val="20"/>
            <w:tabs>
              <w:tab w:val="left" w:pos="840"/>
              <w:tab w:val="right" w:leader="dot" w:pos="8296"/>
            </w:tabs>
            <w:rPr>
              <w:ins w:id="114" w:author="ZhangYuan(张园/深圳)" w:date="2016-07-01T17:30:00Z"/>
              <w:noProof/>
              <w:kern w:val="2"/>
              <w:sz w:val="21"/>
            </w:rPr>
          </w:pPr>
          <w:ins w:id="115" w:author="ZhangYuan(张园/深圳)" w:date="2016-07-01T17:30:00Z">
            <w:r w:rsidRPr="00CC6770">
              <w:rPr>
                <w:rStyle w:val="a7"/>
                <w:noProof/>
              </w:rPr>
              <w:fldChar w:fldCharType="begin"/>
            </w:r>
            <w:r w:rsidRPr="00CC6770">
              <w:rPr>
                <w:rStyle w:val="a7"/>
                <w:noProof/>
              </w:rPr>
              <w:instrText xml:space="preserve"> </w:instrText>
            </w:r>
            <w:r>
              <w:rPr>
                <w:noProof/>
              </w:rPr>
              <w:instrText>HYPERLINK \l "_Toc455157574"</w:instrText>
            </w:r>
            <w:r w:rsidRPr="00CC6770">
              <w:rPr>
                <w:rStyle w:val="a7"/>
                <w:noProof/>
              </w:rPr>
              <w:instrText xml:space="preserve"> </w:instrText>
            </w:r>
            <w:r w:rsidRPr="00CC6770">
              <w:rPr>
                <w:rStyle w:val="a7"/>
                <w:noProof/>
              </w:rPr>
            </w:r>
            <w:r w:rsidRPr="00CC6770">
              <w:rPr>
                <w:rStyle w:val="a7"/>
                <w:noProof/>
              </w:rPr>
              <w:fldChar w:fldCharType="separate"/>
            </w:r>
            <w:r w:rsidRPr="00CC6770">
              <w:rPr>
                <w:rStyle w:val="a7"/>
                <w:noProof/>
              </w:rPr>
              <w:t>5.1</w:t>
            </w:r>
            <w:r>
              <w:rPr>
                <w:noProof/>
                <w:kern w:val="2"/>
                <w:sz w:val="21"/>
              </w:rPr>
              <w:tab/>
            </w:r>
            <w:r w:rsidRPr="00CC6770">
              <w:rPr>
                <w:rStyle w:val="a7"/>
                <w:noProof/>
              </w:rPr>
              <w:t>Parameter format statement</w:t>
            </w:r>
            <w:r>
              <w:rPr>
                <w:noProof/>
                <w:webHidden/>
              </w:rPr>
              <w:tab/>
            </w:r>
            <w:r>
              <w:rPr>
                <w:noProof/>
                <w:webHidden/>
              </w:rPr>
              <w:fldChar w:fldCharType="begin"/>
            </w:r>
            <w:r>
              <w:rPr>
                <w:noProof/>
                <w:webHidden/>
              </w:rPr>
              <w:instrText xml:space="preserve"> PAGEREF _Toc455157574 \h </w:instrText>
            </w:r>
            <w:r>
              <w:rPr>
                <w:noProof/>
                <w:webHidden/>
              </w:rPr>
            </w:r>
          </w:ins>
          <w:r>
            <w:rPr>
              <w:noProof/>
              <w:webHidden/>
            </w:rPr>
            <w:fldChar w:fldCharType="separate"/>
          </w:r>
          <w:ins w:id="116" w:author="ZhangYuan(张园/深圳)" w:date="2016-07-01T17:30:00Z">
            <w:r>
              <w:rPr>
                <w:noProof/>
                <w:webHidden/>
              </w:rPr>
              <w:t>17</w:t>
            </w:r>
            <w:r>
              <w:rPr>
                <w:noProof/>
                <w:webHidden/>
              </w:rPr>
              <w:fldChar w:fldCharType="end"/>
            </w:r>
            <w:r w:rsidRPr="00CC6770">
              <w:rPr>
                <w:rStyle w:val="a7"/>
                <w:noProof/>
              </w:rPr>
              <w:fldChar w:fldCharType="end"/>
            </w:r>
          </w:ins>
        </w:p>
        <w:p w:rsidR="00924E5C" w:rsidRDefault="00924E5C">
          <w:pPr>
            <w:pStyle w:val="20"/>
            <w:tabs>
              <w:tab w:val="left" w:pos="840"/>
              <w:tab w:val="right" w:leader="dot" w:pos="8296"/>
            </w:tabs>
            <w:rPr>
              <w:ins w:id="117" w:author="ZhangYuan(张园/深圳)" w:date="2016-07-01T17:30:00Z"/>
              <w:noProof/>
              <w:kern w:val="2"/>
              <w:sz w:val="21"/>
            </w:rPr>
          </w:pPr>
          <w:ins w:id="118" w:author="ZhangYuan(张园/深圳)" w:date="2016-07-01T17:30:00Z">
            <w:r w:rsidRPr="00CC6770">
              <w:rPr>
                <w:rStyle w:val="a7"/>
                <w:noProof/>
              </w:rPr>
              <w:fldChar w:fldCharType="begin"/>
            </w:r>
            <w:r w:rsidRPr="00CC6770">
              <w:rPr>
                <w:rStyle w:val="a7"/>
                <w:noProof/>
              </w:rPr>
              <w:instrText xml:space="preserve"> </w:instrText>
            </w:r>
            <w:r>
              <w:rPr>
                <w:noProof/>
              </w:rPr>
              <w:instrText>HYPERLINK \l "_Toc455157575"</w:instrText>
            </w:r>
            <w:r w:rsidRPr="00CC6770">
              <w:rPr>
                <w:rStyle w:val="a7"/>
                <w:noProof/>
              </w:rPr>
              <w:instrText xml:space="preserve"> </w:instrText>
            </w:r>
            <w:r w:rsidRPr="00CC6770">
              <w:rPr>
                <w:rStyle w:val="a7"/>
                <w:noProof/>
              </w:rPr>
            </w:r>
            <w:r w:rsidRPr="00CC6770">
              <w:rPr>
                <w:rStyle w:val="a7"/>
                <w:noProof/>
              </w:rPr>
              <w:fldChar w:fldCharType="separate"/>
            </w:r>
            <w:r w:rsidRPr="00CC6770">
              <w:rPr>
                <w:rStyle w:val="a7"/>
                <w:noProof/>
              </w:rPr>
              <w:t>5.2</w:t>
            </w:r>
            <w:r>
              <w:rPr>
                <w:noProof/>
                <w:kern w:val="2"/>
                <w:sz w:val="21"/>
              </w:rPr>
              <w:tab/>
            </w:r>
            <w:r w:rsidRPr="00CC6770">
              <w:rPr>
                <w:rStyle w:val="a7"/>
                <w:noProof/>
              </w:rPr>
              <w:t>Parameters in POS side</w:t>
            </w:r>
            <w:r>
              <w:rPr>
                <w:noProof/>
                <w:webHidden/>
              </w:rPr>
              <w:tab/>
            </w:r>
            <w:r>
              <w:rPr>
                <w:noProof/>
                <w:webHidden/>
              </w:rPr>
              <w:fldChar w:fldCharType="begin"/>
            </w:r>
            <w:r>
              <w:rPr>
                <w:noProof/>
                <w:webHidden/>
              </w:rPr>
              <w:instrText xml:space="preserve"> PAGEREF _Toc455157575 \h </w:instrText>
            </w:r>
            <w:r>
              <w:rPr>
                <w:noProof/>
                <w:webHidden/>
              </w:rPr>
            </w:r>
          </w:ins>
          <w:r>
            <w:rPr>
              <w:noProof/>
              <w:webHidden/>
            </w:rPr>
            <w:fldChar w:fldCharType="separate"/>
          </w:r>
          <w:ins w:id="119" w:author="ZhangYuan(张园/深圳)" w:date="2016-07-01T17:30:00Z">
            <w:r>
              <w:rPr>
                <w:noProof/>
                <w:webHidden/>
              </w:rPr>
              <w:t>17</w:t>
            </w:r>
            <w:r>
              <w:rPr>
                <w:noProof/>
                <w:webHidden/>
              </w:rPr>
              <w:fldChar w:fldCharType="end"/>
            </w:r>
            <w:r w:rsidRPr="00CC6770">
              <w:rPr>
                <w:rStyle w:val="a7"/>
                <w:noProof/>
              </w:rPr>
              <w:fldChar w:fldCharType="end"/>
            </w:r>
          </w:ins>
        </w:p>
        <w:p w:rsidR="00924E5C" w:rsidRDefault="00924E5C">
          <w:pPr>
            <w:pStyle w:val="30"/>
            <w:tabs>
              <w:tab w:val="left" w:pos="1260"/>
              <w:tab w:val="right" w:leader="dot" w:pos="8296"/>
            </w:tabs>
            <w:rPr>
              <w:ins w:id="120" w:author="ZhangYuan(张园/深圳)" w:date="2016-07-01T17:30:00Z"/>
              <w:noProof/>
              <w:kern w:val="2"/>
              <w:sz w:val="21"/>
            </w:rPr>
          </w:pPr>
          <w:ins w:id="121" w:author="ZhangYuan(张园/深圳)" w:date="2016-07-01T17:30:00Z">
            <w:r w:rsidRPr="00CC6770">
              <w:rPr>
                <w:rStyle w:val="a7"/>
                <w:noProof/>
              </w:rPr>
              <w:fldChar w:fldCharType="begin"/>
            </w:r>
            <w:r w:rsidRPr="00CC6770">
              <w:rPr>
                <w:rStyle w:val="a7"/>
                <w:noProof/>
              </w:rPr>
              <w:instrText xml:space="preserve"> </w:instrText>
            </w:r>
            <w:r>
              <w:rPr>
                <w:noProof/>
              </w:rPr>
              <w:instrText>HYPERLINK \l "_Toc455157576"</w:instrText>
            </w:r>
            <w:r w:rsidRPr="00CC6770">
              <w:rPr>
                <w:rStyle w:val="a7"/>
                <w:noProof/>
              </w:rPr>
              <w:instrText xml:space="preserve"> </w:instrText>
            </w:r>
            <w:r w:rsidRPr="00CC6770">
              <w:rPr>
                <w:rStyle w:val="a7"/>
                <w:noProof/>
              </w:rPr>
            </w:r>
            <w:r w:rsidRPr="00CC6770">
              <w:rPr>
                <w:rStyle w:val="a7"/>
                <w:noProof/>
              </w:rPr>
              <w:fldChar w:fldCharType="separate"/>
            </w:r>
            <w:r w:rsidRPr="00CC6770">
              <w:rPr>
                <w:rStyle w:val="a7"/>
                <w:noProof/>
              </w:rPr>
              <w:t>5.2.1</w:t>
            </w:r>
            <w:r>
              <w:rPr>
                <w:noProof/>
                <w:kern w:val="2"/>
                <w:sz w:val="21"/>
              </w:rPr>
              <w:tab/>
            </w:r>
            <w:r w:rsidRPr="00CC6770">
              <w:rPr>
                <w:rStyle w:val="a7"/>
                <w:rFonts w:asciiTheme="majorHAnsi" w:hAnsiTheme="majorHAnsi"/>
                <w:noProof/>
              </w:rPr>
              <w:t>EMV Parameter configuration</w:t>
            </w:r>
            <w:r>
              <w:rPr>
                <w:noProof/>
                <w:webHidden/>
              </w:rPr>
              <w:tab/>
            </w:r>
            <w:r>
              <w:rPr>
                <w:noProof/>
                <w:webHidden/>
              </w:rPr>
              <w:fldChar w:fldCharType="begin"/>
            </w:r>
            <w:r>
              <w:rPr>
                <w:noProof/>
                <w:webHidden/>
              </w:rPr>
              <w:instrText xml:space="preserve"> PAGEREF _Toc455157576 \h </w:instrText>
            </w:r>
            <w:r>
              <w:rPr>
                <w:noProof/>
                <w:webHidden/>
              </w:rPr>
            </w:r>
          </w:ins>
          <w:r>
            <w:rPr>
              <w:noProof/>
              <w:webHidden/>
            </w:rPr>
            <w:fldChar w:fldCharType="separate"/>
          </w:r>
          <w:ins w:id="122" w:author="ZhangYuan(张园/深圳)" w:date="2016-07-01T17:30:00Z">
            <w:r>
              <w:rPr>
                <w:noProof/>
                <w:webHidden/>
              </w:rPr>
              <w:t>17</w:t>
            </w:r>
            <w:r>
              <w:rPr>
                <w:noProof/>
                <w:webHidden/>
              </w:rPr>
              <w:fldChar w:fldCharType="end"/>
            </w:r>
            <w:r w:rsidRPr="00CC6770">
              <w:rPr>
                <w:rStyle w:val="a7"/>
                <w:noProof/>
              </w:rPr>
              <w:fldChar w:fldCharType="end"/>
            </w:r>
          </w:ins>
        </w:p>
        <w:p w:rsidR="00924E5C" w:rsidRDefault="00924E5C">
          <w:pPr>
            <w:pStyle w:val="30"/>
            <w:tabs>
              <w:tab w:val="left" w:pos="1260"/>
              <w:tab w:val="right" w:leader="dot" w:pos="8296"/>
            </w:tabs>
            <w:rPr>
              <w:ins w:id="123" w:author="ZhangYuan(张园/深圳)" w:date="2016-07-01T17:30:00Z"/>
              <w:noProof/>
              <w:kern w:val="2"/>
              <w:sz w:val="21"/>
            </w:rPr>
          </w:pPr>
          <w:ins w:id="124" w:author="ZhangYuan(张园/深圳)" w:date="2016-07-01T17:30:00Z">
            <w:r w:rsidRPr="00CC6770">
              <w:rPr>
                <w:rStyle w:val="a7"/>
                <w:noProof/>
              </w:rPr>
              <w:fldChar w:fldCharType="begin"/>
            </w:r>
            <w:r w:rsidRPr="00CC6770">
              <w:rPr>
                <w:rStyle w:val="a7"/>
                <w:noProof/>
              </w:rPr>
              <w:instrText xml:space="preserve"> </w:instrText>
            </w:r>
            <w:r>
              <w:rPr>
                <w:noProof/>
              </w:rPr>
              <w:instrText>HYPERLINK \l "_Toc455157577"</w:instrText>
            </w:r>
            <w:r w:rsidRPr="00CC6770">
              <w:rPr>
                <w:rStyle w:val="a7"/>
                <w:noProof/>
              </w:rPr>
              <w:instrText xml:space="preserve"> </w:instrText>
            </w:r>
            <w:r w:rsidRPr="00CC6770">
              <w:rPr>
                <w:rStyle w:val="a7"/>
                <w:noProof/>
              </w:rPr>
            </w:r>
            <w:r w:rsidRPr="00CC6770">
              <w:rPr>
                <w:rStyle w:val="a7"/>
                <w:noProof/>
              </w:rPr>
              <w:fldChar w:fldCharType="separate"/>
            </w:r>
            <w:r w:rsidRPr="00CC6770">
              <w:rPr>
                <w:rStyle w:val="a7"/>
                <w:rFonts w:asciiTheme="majorHAnsi" w:hAnsiTheme="majorHAnsi"/>
                <w:noProof/>
              </w:rPr>
              <w:t>5.2.2</w:t>
            </w:r>
            <w:r>
              <w:rPr>
                <w:noProof/>
                <w:kern w:val="2"/>
                <w:sz w:val="21"/>
              </w:rPr>
              <w:tab/>
            </w:r>
            <w:r w:rsidRPr="00CC6770">
              <w:rPr>
                <w:rStyle w:val="a7"/>
                <w:rFonts w:asciiTheme="majorHAnsi" w:hAnsiTheme="majorHAnsi"/>
                <w:noProof/>
              </w:rPr>
              <w:t>CLSS parameter configuration</w:t>
            </w:r>
            <w:r>
              <w:rPr>
                <w:noProof/>
                <w:webHidden/>
              </w:rPr>
              <w:tab/>
            </w:r>
            <w:r>
              <w:rPr>
                <w:noProof/>
                <w:webHidden/>
              </w:rPr>
              <w:fldChar w:fldCharType="begin"/>
            </w:r>
            <w:r>
              <w:rPr>
                <w:noProof/>
                <w:webHidden/>
              </w:rPr>
              <w:instrText xml:space="preserve"> PAGEREF _Toc455157577 \h </w:instrText>
            </w:r>
            <w:r>
              <w:rPr>
                <w:noProof/>
                <w:webHidden/>
              </w:rPr>
            </w:r>
          </w:ins>
          <w:r>
            <w:rPr>
              <w:noProof/>
              <w:webHidden/>
            </w:rPr>
            <w:fldChar w:fldCharType="separate"/>
          </w:r>
          <w:ins w:id="125" w:author="ZhangYuan(张园/深圳)" w:date="2016-07-01T17:30:00Z">
            <w:r>
              <w:rPr>
                <w:noProof/>
                <w:webHidden/>
              </w:rPr>
              <w:t>23</w:t>
            </w:r>
            <w:r>
              <w:rPr>
                <w:noProof/>
                <w:webHidden/>
              </w:rPr>
              <w:fldChar w:fldCharType="end"/>
            </w:r>
            <w:r w:rsidRPr="00CC6770">
              <w:rPr>
                <w:rStyle w:val="a7"/>
                <w:noProof/>
              </w:rPr>
              <w:fldChar w:fldCharType="end"/>
            </w:r>
          </w:ins>
        </w:p>
        <w:p w:rsidR="00924E5C" w:rsidRDefault="00924E5C">
          <w:pPr>
            <w:pStyle w:val="30"/>
            <w:tabs>
              <w:tab w:val="left" w:pos="1260"/>
              <w:tab w:val="right" w:leader="dot" w:pos="8296"/>
            </w:tabs>
            <w:rPr>
              <w:ins w:id="126" w:author="ZhangYuan(张园/深圳)" w:date="2016-07-01T17:30:00Z"/>
              <w:noProof/>
              <w:kern w:val="2"/>
              <w:sz w:val="21"/>
            </w:rPr>
          </w:pPr>
          <w:ins w:id="127" w:author="ZhangYuan(张园/深圳)" w:date="2016-07-01T17:30:00Z">
            <w:r w:rsidRPr="00CC6770">
              <w:rPr>
                <w:rStyle w:val="a7"/>
                <w:noProof/>
              </w:rPr>
              <w:fldChar w:fldCharType="begin"/>
            </w:r>
            <w:r w:rsidRPr="00CC6770">
              <w:rPr>
                <w:rStyle w:val="a7"/>
                <w:noProof/>
              </w:rPr>
              <w:instrText xml:space="preserve"> </w:instrText>
            </w:r>
            <w:r>
              <w:rPr>
                <w:noProof/>
              </w:rPr>
              <w:instrText>HYPERLINK \l "_Toc455157578"</w:instrText>
            </w:r>
            <w:r w:rsidRPr="00CC6770">
              <w:rPr>
                <w:rStyle w:val="a7"/>
                <w:noProof/>
              </w:rPr>
              <w:instrText xml:space="preserve"> </w:instrText>
            </w:r>
            <w:r w:rsidRPr="00CC6770">
              <w:rPr>
                <w:rStyle w:val="a7"/>
                <w:noProof/>
              </w:rPr>
            </w:r>
            <w:r w:rsidRPr="00CC6770">
              <w:rPr>
                <w:rStyle w:val="a7"/>
                <w:noProof/>
              </w:rPr>
              <w:fldChar w:fldCharType="separate"/>
            </w:r>
            <w:r w:rsidRPr="00CC6770">
              <w:rPr>
                <w:rStyle w:val="a7"/>
                <w:rFonts w:asciiTheme="majorHAnsi" w:hAnsiTheme="majorHAnsi"/>
                <w:noProof/>
              </w:rPr>
              <w:t>5.2.3</w:t>
            </w:r>
            <w:r>
              <w:rPr>
                <w:noProof/>
                <w:kern w:val="2"/>
                <w:sz w:val="21"/>
              </w:rPr>
              <w:tab/>
            </w:r>
            <w:r w:rsidRPr="00CC6770">
              <w:rPr>
                <w:rStyle w:val="a7"/>
                <w:rFonts w:asciiTheme="majorHAnsi" w:hAnsiTheme="majorHAnsi"/>
                <w:noProof/>
              </w:rPr>
              <w:t>Application parameters</w:t>
            </w:r>
            <w:r>
              <w:rPr>
                <w:noProof/>
                <w:webHidden/>
              </w:rPr>
              <w:tab/>
            </w:r>
            <w:r>
              <w:rPr>
                <w:noProof/>
                <w:webHidden/>
              </w:rPr>
              <w:fldChar w:fldCharType="begin"/>
            </w:r>
            <w:r>
              <w:rPr>
                <w:noProof/>
                <w:webHidden/>
              </w:rPr>
              <w:instrText xml:space="preserve"> PAGEREF _Toc455157578 \h </w:instrText>
            </w:r>
            <w:r>
              <w:rPr>
                <w:noProof/>
                <w:webHidden/>
              </w:rPr>
            </w:r>
          </w:ins>
          <w:r>
            <w:rPr>
              <w:noProof/>
              <w:webHidden/>
            </w:rPr>
            <w:fldChar w:fldCharType="separate"/>
          </w:r>
          <w:ins w:id="128" w:author="ZhangYuan(张园/深圳)" w:date="2016-07-01T17:30:00Z">
            <w:r>
              <w:rPr>
                <w:noProof/>
                <w:webHidden/>
              </w:rPr>
              <w:t>30</w:t>
            </w:r>
            <w:r>
              <w:rPr>
                <w:noProof/>
                <w:webHidden/>
              </w:rPr>
              <w:fldChar w:fldCharType="end"/>
            </w:r>
            <w:r w:rsidRPr="00CC6770">
              <w:rPr>
                <w:rStyle w:val="a7"/>
                <w:noProof/>
              </w:rPr>
              <w:fldChar w:fldCharType="end"/>
            </w:r>
          </w:ins>
        </w:p>
        <w:p w:rsidR="00924E5C" w:rsidRDefault="00924E5C">
          <w:pPr>
            <w:pStyle w:val="20"/>
            <w:tabs>
              <w:tab w:val="left" w:pos="840"/>
              <w:tab w:val="right" w:leader="dot" w:pos="8296"/>
            </w:tabs>
            <w:rPr>
              <w:ins w:id="129" w:author="ZhangYuan(张园/深圳)" w:date="2016-07-01T17:30:00Z"/>
              <w:noProof/>
              <w:kern w:val="2"/>
              <w:sz w:val="21"/>
            </w:rPr>
          </w:pPr>
          <w:ins w:id="130" w:author="ZhangYuan(张园/深圳)" w:date="2016-07-01T17:30:00Z">
            <w:r w:rsidRPr="00CC6770">
              <w:rPr>
                <w:rStyle w:val="a7"/>
                <w:noProof/>
              </w:rPr>
              <w:fldChar w:fldCharType="begin"/>
            </w:r>
            <w:r w:rsidRPr="00CC6770">
              <w:rPr>
                <w:rStyle w:val="a7"/>
                <w:noProof/>
              </w:rPr>
              <w:instrText xml:space="preserve"> </w:instrText>
            </w:r>
            <w:r>
              <w:rPr>
                <w:noProof/>
              </w:rPr>
              <w:instrText>HYPERLINK \l "_Toc455157579"</w:instrText>
            </w:r>
            <w:r w:rsidRPr="00CC6770">
              <w:rPr>
                <w:rStyle w:val="a7"/>
                <w:noProof/>
              </w:rPr>
              <w:instrText xml:space="preserve"> </w:instrText>
            </w:r>
            <w:r w:rsidRPr="00CC6770">
              <w:rPr>
                <w:rStyle w:val="a7"/>
                <w:noProof/>
              </w:rPr>
            </w:r>
            <w:r w:rsidRPr="00CC6770">
              <w:rPr>
                <w:rStyle w:val="a7"/>
                <w:noProof/>
              </w:rPr>
              <w:fldChar w:fldCharType="separate"/>
            </w:r>
            <w:r w:rsidRPr="00CC6770">
              <w:rPr>
                <w:rStyle w:val="a7"/>
                <w:noProof/>
              </w:rPr>
              <w:t>5.3</w:t>
            </w:r>
            <w:r>
              <w:rPr>
                <w:noProof/>
                <w:kern w:val="2"/>
                <w:sz w:val="21"/>
              </w:rPr>
              <w:tab/>
            </w:r>
            <w:r w:rsidRPr="00CC6770">
              <w:rPr>
                <w:rStyle w:val="a7"/>
                <w:noProof/>
              </w:rPr>
              <w:t>Parameters in Android/IOS/Windows side</w:t>
            </w:r>
            <w:r>
              <w:rPr>
                <w:noProof/>
                <w:webHidden/>
              </w:rPr>
              <w:tab/>
            </w:r>
            <w:r>
              <w:rPr>
                <w:noProof/>
                <w:webHidden/>
              </w:rPr>
              <w:fldChar w:fldCharType="begin"/>
            </w:r>
            <w:r>
              <w:rPr>
                <w:noProof/>
                <w:webHidden/>
              </w:rPr>
              <w:instrText xml:space="preserve"> PAGEREF _Toc455157579 \h </w:instrText>
            </w:r>
            <w:r>
              <w:rPr>
                <w:noProof/>
                <w:webHidden/>
              </w:rPr>
            </w:r>
          </w:ins>
          <w:r>
            <w:rPr>
              <w:noProof/>
              <w:webHidden/>
            </w:rPr>
            <w:fldChar w:fldCharType="separate"/>
          </w:r>
          <w:ins w:id="131" w:author="ZhangYuan(张园/深圳)" w:date="2016-07-01T17:30:00Z">
            <w:r>
              <w:rPr>
                <w:noProof/>
                <w:webHidden/>
              </w:rPr>
              <w:t>30</w:t>
            </w:r>
            <w:r>
              <w:rPr>
                <w:noProof/>
                <w:webHidden/>
              </w:rPr>
              <w:fldChar w:fldCharType="end"/>
            </w:r>
            <w:r w:rsidRPr="00CC6770">
              <w:rPr>
                <w:rStyle w:val="a7"/>
                <w:noProof/>
              </w:rPr>
              <w:fldChar w:fldCharType="end"/>
            </w:r>
          </w:ins>
        </w:p>
        <w:p w:rsidR="00C976DC" w:rsidDel="002F491C" w:rsidRDefault="00C976DC">
          <w:pPr>
            <w:pStyle w:val="10"/>
            <w:tabs>
              <w:tab w:val="right" w:leader="dot" w:pos="8296"/>
            </w:tabs>
            <w:rPr>
              <w:del w:id="132" w:author="ZhangYuan(张园/深圳)" w:date="2016-07-01T11:33:00Z"/>
              <w:noProof/>
              <w:kern w:val="2"/>
              <w:sz w:val="21"/>
            </w:rPr>
          </w:pPr>
          <w:del w:id="133" w:author="ZhangYuan(张园/深圳)" w:date="2016-07-01T11:33:00Z">
            <w:r w:rsidRPr="002F491C" w:rsidDel="002F491C">
              <w:rPr>
                <w:noProof/>
                <w:rPrChange w:id="134" w:author="ZhangYuan(张园/深圳)" w:date="2016-07-01T11:33:00Z">
                  <w:rPr>
                    <w:rStyle w:val="a7"/>
                    <w:noProof/>
                  </w:rPr>
                </w:rPrChange>
              </w:rPr>
              <w:delText>Revision history</w:delText>
            </w:r>
            <w:r w:rsidDel="002F491C">
              <w:rPr>
                <w:noProof/>
                <w:webHidden/>
              </w:rPr>
              <w:tab/>
              <w:delText>3</w:delText>
            </w:r>
          </w:del>
        </w:p>
        <w:p w:rsidR="00C976DC" w:rsidDel="002F491C" w:rsidRDefault="00C976DC">
          <w:pPr>
            <w:pStyle w:val="10"/>
            <w:tabs>
              <w:tab w:val="left" w:pos="440"/>
              <w:tab w:val="right" w:leader="dot" w:pos="8296"/>
            </w:tabs>
            <w:rPr>
              <w:del w:id="135" w:author="ZhangYuan(张园/深圳)" w:date="2016-07-01T11:33:00Z"/>
              <w:noProof/>
              <w:kern w:val="2"/>
              <w:sz w:val="21"/>
            </w:rPr>
          </w:pPr>
          <w:del w:id="136" w:author="ZhangYuan(张园/深圳)" w:date="2016-07-01T11:33:00Z">
            <w:r w:rsidRPr="002F491C" w:rsidDel="002F491C">
              <w:rPr>
                <w:noProof/>
                <w:rPrChange w:id="137" w:author="ZhangYuan(张园/深圳)" w:date="2016-07-01T11:33:00Z">
                  <w:rPr>
                    <w:rStyle w:val="a7"/>
                    <w:noProof/>
                  </w:rPr>
                </w:rPrChange>
              </w:rPr>
              <w:delText>1.</w:delText>
            </w:r>
            <w:r w:rsidDel="002F491C">
              <w:rPr>
                <w:noProof/>
                <w:kern w:val="2"/>
                <w:sz w:val="21"/>
              </w:rPr>
              <w:tab/>
            </w:r>
            <w:r w:rsidRPr="002F491C" w:rsidDel="002F491C">
              <w:rPr>
                <w:noProof/>
                <w:rPrChange w:id="138" w:author="ZhangYuan(张园/深圳)" w:date="2016-07-01T11:33:00Z">
                  <w:rPr>
                    <w:rStyle w:val="a7"/>
                    <w:noProof/>
                  </w:rPr>
                </w:rPrChange>
              </w:rPr>
              <w:delText>Introduction</w:delText>
            </w:r>
            <w:r w:rsidDel="002F491C">
              <w:rPr>
                <w:noProof/>
                <w:webHidden/>
              </w:rPr>
              <w:tab/>
              <w:delText>6</w:delText>
            </w:r>
          </w:del>
        </w:p>
        <w:p w:rsidR="00C976DC" w:rsidDel="002F491C" w:rsidRDefault="00C976DC">
          <w:pPr>
            <w:pStyle w:val="20"/>
            <w:tabs>
              <w:tab w:val="right" w:leader="dot" w:pos="8296"/>
            </w:tabs>
            <w:rPr>
              <w:del w:id="139" w:author="ZhangYuan(张园/深圳)" w:date="2016-07-01T11:33:00Z"/>
              <w:noProof/>
              <w:kern w:val="2"/>
              <w:sz w:val="21"/>
            </w:rPr>
          </w:pPr>
          <w:del w:id="140" w:author="ZhangYuan(张园/深圳)" w:date="2016-07-01T11:33:00Z">
            <w:r w:rsidRPr="002F491C" w:rsidDel="002F491C">
              <w:rPr>
                <w:noProof/>
                <w:rPrChange w:id="141" w:author="ZhangYuan(张园/深圳)" w:date="2016-07-01T11:33:00Z">
                  <w:rPr>
                    <w:rStyle w:val="a7"/>
                    <w:noProof/>
                  </w:rPr>
                </w:rPrChange>
              </w:rPr>
              <w:delText>1.1 Purpose</w:delText>
            </w:r>
            <w:r w:rsidDel="002F491C">
              <w:rPr>
                <w:noProof/>
                <w:webHidden/>
              </w:rPr>
              <w:tab/>
              <w:delText>6</w:delText>
            </w:r>
          </w:del>
        </w:p>
        <w:p w:rsidR="00C976DC" w:rsidDel="002F491C" w:rsidRDefault="00C976DC">
          <w:pPr>
            <w:pStyle w:val="20"/>
            <w:tabs>
              <w:tab w:val="right" w:leader="dot" w:pos="8296"/>
            </w:tabs>
            <w:rPr>
              <w:del w:id="142" w:author="ZhangYuan(张园/深圳)" w:date="2016-07-01T11:33:00Z"/>
              <w:noProof/>
              <w:kern w:val="2"/>
              <w:sz w:val="21"/>
            </w:rPr>
          </w:pPr>
          <w:del w:id="143" w:author="ZhangYuan(张园/深圳)" w:date="2016-07-01T11:33:00Z">
            <w:r w:rsidRPr="002F491C" w:rsidDel="002F491C">
              <w:rPr>
                <w:noProof/>
                <w:rPrChange w:id="144" w:author="ZhangYuan(张园/深圳)" w:date="2016-07-01T11:33:00Z">
                  <w:rPr>
                    <w:rStyle w:val="a7"/>
                    <w:noProof/>
                  </w:rPr>
                </w:rPrChange>
              </w:rPr>
              <w:delText>1.2 Abbreviation</w:delText>
            </w:r>
            <w:r w:rsidDel="002F491C">
              <w:rPr>
                <w:noProof/>
                <w:webHidden/>
              </w:rPr>
              <w:tab/>
              <w:delText>6</w:delText>
            </w:r>
          </w:del>
        </w:p>
        <w:p w:rsidR="00C976DC" w:rsidDel="002F491C" w:rsidRDefault="00C976DC">
          <w:pPr>
            <w:pStyle w:val="20"/>
            <w:tabs>
              <w:tab w:val="right" w:leader="dot" w:pos="8296"/>
            </w:tabs>
            <w:rPr>
              <w:del w:id="145" w:author="ZhangYuan(张园/深圳)" w:date="2016-07-01T11:33:00Z"/>
              <w:noProof/>
              <w:kern w:val="2"/>
              <w:sz w:val="21"/>
            </w:rPr>
          </w:pPr>
          <w:del w:id="146" w:author="ZhangYuan(张园/深圳)" w:date="2016-07-01T11:33:00Z">
            <w:r w:rsidRPr="002F491C" w:rsidDel="002F491C">
              <w:rPr>
                <w:noProof/>
                <w:rPrChange w:id="147" w:author="ZhangYuan(张园/深圳)" w:date="2016-07-01T11:33:00Z">
                  <w:rPr>
                    <w:rStyle w:val="a7"/>
                    <w:noProof/>
                  </w:rPr>
                </w:rPrChange>
              </w:rPr>
              <w:delText>1.3 Reference</w:delText>
            </w:r>
            <w:r w:rsidDel="002F491C">
              <w:rPr>
                <w:noProof/>
                <w:webHidden/>
              </w:rPr>
              <w:tab/>
              <w:delText>6</w:delText>
            </w:r>
          </w:del>
        </w:p>
        <w:p w:rsidR="00C976DC" w:rsidDel="002F491C" w:rsidRDefault="00C976DC">
          <w:pPr>
            <w:pStyle w:val="10"/>
            <w:tabs>
              <w:tab w:val="left" w:pos="440"/>
              <w:tab w:val="right" w:leader="dot" w:pos="8296"/>
            </w:tabs>
            <w:rPr>
              <w:del w:id="148" w:author="ZhangYuan(张园/深圳)" w:date="2016-07-01T11:33:00Z"/>
              <w:noProof/>
              <w:kern w:val="2"/>
              <w:sz w:val="21"/>
            </w:rPr>
          </w:pPr>
          <w:del w:id="149" w:author="ZhangYuan(张园/深圳)" w:date="2016-07-01T11:33:00Z">
            <w:r w:rsidRPr="002F491C" w:rsidDel="002F491C">
              <w:rPr>
                <w:noProof/>
                <w:rPrChange w:id="150" w:author="ZhangYuan(张园/深圳)" w:date="2016-07-01T11:33:00Z">
                  <w:rPr>
                    <w:rStyle w:val="a7"/>
                    <w:noProof/>
                  </w:rPr>
                </w:rPrChange>
              </w:rPr>
              <w:delText>2.</w:delText>
            </w:r>
            <w:r w:rsidDel="002F491C">
              <w:rPr>
                <w:noProof/>
                <w:kern w:val="2"/>
                <w:sz w:val="21"/>
              </w:rPr>
              <w:tab/>
            </w:r>
            <w:r w:rsidRPr="002F491C" w:rsidDel="002F491C">
              <w:rPr>
                <w:noProof/>
                <w:rPrChange w:id="151" w:author="ZhangYuan(张园/深圳)" w:date="2016-07-01T11:33:00Z">
                  <w:rPr>
                    <w:rStyle w:val="a7"/>
                    <w:noProof/>
                  </w:rPr>
                </w:rPrChange>
              </w:rPr>
              <w:delText>EasyLink solution overview</w:delText>
            </w:r>
            <w:r w:rsidDel="002F491C">
              <w:rPr>
                <w:noProof/>
                <w:webHidden/>
              </w:rPr>
              <w:tab/>
              <w:delText>7</w:delText>
            </w:r>
          </w:del>
        </w:p>
        <w:p w:rsidR="00C976DC" w:rsidDel="002F491C" w:rsidRDefault="00C976DC">
          <w:pPr>
            <w:pStyle w:val="20"/>
            <w:tabs>
              <w:tab w:val="right" w:leader="dot" w:pos="8296"/>
            </w:tabs>
            <w:rPr>
              <w:del w:id="152" w:author="ZhangYuan(张园/深圳)" w:date="2016-07-01T11:33:00Z"/>
              <w:noProof/>
              <w:kern w:val="2"/>
              <w:sz w:val="21"/>
            </w:rPr>
          </w:pPr>
          <w:del w:id="153" w:author="ZhangYuan(张园/深圳)" w:date="2016-07-01T11:33:00Z">
            <w:r w:rsidRPr="002F491C" w:rsidDel="002F491C">
              <w:rPr>
                <w:noProof/>
                <w:rPrChange w:id="154" w:author="ZhangYuan(张园/深圳)" w:date="2016-07-01T11:33:00Z">
                  <w:rPr>
                    <w:rStyle w:val="a7"/>
                    <w:noProof/>
                  </w:rPr>
                </w:rPrChange>
              </w:rPr>
              <w:delText>2.1 Background and goals to achieve</w:delText>
            </w:r>
            <w:r w:rsidDel="002F491C">
              <w:rPr>
                <w:noProof/>
                <w:webHidden/>
              </w:rPr>
              <w:tab/>
              <w:delText>7</w:delText>
            </w:r>
          </w:del>
        </w:p>
        <w:p w:rsidR="00C976DC" w:rsidDel="002F491C" w:rsidRDefault="00C976DC">
          <w:pPr>
            <w:pStyle w:val="20"/>
            <w:tabs>
              <w:tab w:val="right" w:leader="dot" w:pos="8296"/>
            </w:tabs>
            <w:rPr>
              <w:del w:id="155" w:author="ZhangYuan(张园/深圳)" w:date="2016-07-01T11:33:00Z"/>
              <w:noProof/>
              <w:kern w:val="2"/>
              <w:sz w:val="21"/>
            </w:rPr>
          </w:pPr>
          <w:del w:id="156" w:author="ZhangYuan(张园/深圳)" w:date="2016-07-01T11:33:00Z">
            <w:r w:rsidRPr="002F491C" w:rsidDel="002F491C">
              <w:rPr>
                <w:noProof/>
                <w:rPrChange w:id="157" w:author="ZhangYuan(张园/深圳)" w:date="2016-07-01T11:33:00Z">
                  <w:rPr>
                    <w:rStyle w:val="a7"/>
                    <w:noProof/>
                  </w:rPr>
                </w:rPrChange>
              </w:rPr>
              <w:delText>2.2 Overview</w:delText>
            </w:r>
            <w:r w:rsidDel="002F491C">
              <w:rPr>
                <w:noProof/>
                <w:webHidden/>
              </w:rPr>
              <w:tab/>
              <w:delText>7</w:delText>
            </w:r>
          </w:del>
        </w:p>
        <w:p w:rsidR="00C976DC" w:rsidDel="002F491C" w:rsidRDefault="00C976DC">
          <w:pPr>
            <w:pStyle w:val="20"/>
            <w:tabs>
              <w:tab w:val="right" w:leader="dot" w:pos="8296"/>
            </w:tabs>
            <w:rPr>
              <w:del w:id="158" w:author="ZhangYuan(张园/深圳)" w:date="2016-07-01T11:33:00Z"/>
              <w:noProof/>
              <w:kern w:val="2"/>
              <w:sz w:val="21"/>
            </w:rPr>
          </w:pPr>
          <w:del w:id="159" w:author="ZhangYuan(张园/深圳)" w:date="2016-07-01T11:33:00Z">
            <w:r w:rsidRPr="002F491C" w:rsidDel="002F491C">
              <w:rPr>
                <w:noProof/>
                <w:rPrChange w:id="160" w:author="ZhangYuan(张园/深圳)" w:date="2016-07-01T11:33:00Z">
                  <w:rPr>
                    <w:rStyle w:val="a7"/>
                    <w:noProof/>
                  </w:rPr>
                </w:rPrChange>
              </w:rPr>
              <w:delText>2.3 Supported model</w:delText>
            </w:r>
            <w:r w:rsidDel="002F491C">
              <w:rPr>
                <w:noProof/>
                <w:webHidden/>
              </w:rPr>
              <w:tab/>
              <w:delText>7</w:delText>
            </w:r>
          </w:del>
        </w:p>
        <w:p w:rsidR="00C976DC" w:rsidDel="002F491C" w:rsidRDefault="00C976DC">
          <w:pPr>
            <w:pStyle w:val="10"/>
            <w:tabs>
              <w:tab w:val="left" w:pos="440"/>
              <w:tab w:val="right" w:leader="dot" w:pos="8296"/>
            </w:tabs>
            <w:rPr>
              <w:del w:id="161" w:author="ZhangYuan(张园/深圳)" w:date="2016-07-01T11:33:00Z"/>
              <w:noProof/>
              <w:kern w:val="2"/>
              <w:sz w:val="21"/>
            </w:rPr>
          </w:pPr>
          <w:del w:id="162" w:author="ZhangYuan(张园/深圳)" w:date="2016-07-01T11:33:00Z">
            <w:r w:rsidRPr="002F491C" w:rsidDel="002F491C">
              <w:rPr>
                <w:noProof/>
                <w:rPrChange w:id="163" w:author="ZhangYuan(张园/深圳)" w:date="2016-07-01T11:33:00Z">
                  <w:rPr>
                    <w:rStyle w:val="a7"/>
                    <w:noProof/>
                  </w:rPr>
                </w:rPrChange>
              </w:rPr>
              <w:delText>3.</w:delText>
            </w:r>
            <w:r w:rsidDel="002F491C">
              <w:rPr>
                <w:noProof/>
                <w:kern w:val="2"/>
                <w:sz w:val="21"/>
              </w:rPr>
              <w:tab/>
            </w:r>
            <w:r w:rsidRPr="002F491C" w:rsidDel="002F491C">
              <w:rPr>
                <w:noProof/>
                <w:rPrChange w:id="164" w:author="ZhangYuan(张园/深圳)" w:date="2016-07-01T11:33:00Z">
                  <w:rPr>
                    <w:rStyle w:val="a7"/>
                    <w:noProof/>
                  </w:rPr>
                </w:rPrChange>
              </w:rPr>
              <w:delText>Overall design</w:delText>
            </w:r>
            <w:r w:rsidDel="002F491C">
              <w:rPr>
                <w:noProof/>
                <w:webHidden/>
              </w:rPr>
              <w:tab/>
              <w:delText>8</w:delText>
            </w:r>
          </w:del>
        </w:p>
        <w:p w:rsidR="00C976DC" w:rsidDel="002F491C" w:rsidRDefault="00C976DC">
          <w:pPr>
            <w:pStyle w:val="20"/>
            <w:tabs>
              <w:tab w:val="right" w:leader="dot" w:pos="8296"/>
            </w:tabs>
            <w:rPr>
              <w:del w:id="165" w:author="ZhangYuan(张园/深圳)" w:date="2016-07-01T11:33:00Z"/>
              <w:noProof/>
              <w:kern w:val="2"/>
              <w:sz w:val="21"/>
            </w:rPr>
          </w:pPr>
          <w:del w:id="166" w:author="ZhangYuan(张园/深圳)" w:date="2016-07-01T11:33:00Z">
            <w:r w:rsidRPr="002F491C" w:rsidDel="002F491C">
              <w:rPr>
                <w:noProof/>
                <w:rPrChange w:id="167" w:author="ZhangYuan(张园/深圳)" w:date="2016-07-01T11:33:00Z">
                  <w:rPr>
                    <w:rStyle w:val="a7"/>
                    <w:noProof/>
                  </w:rPr>
                </w:rPrChange>
              </w:rPr>
              <w:delText>3.1 System design</w:delText>
            </w:r>
            <w:r w:rsidDel="002F491C">
              <w:rPr>
                <w:noProof/>
                <w:webHidden/>
              </w:rPr>
              <w:tab/>
              <w:delText>8</w:delText>
            </w:r>
          </w:del>
        </w:p>
        <w:p w:rsidR="00C976DC" w:rsidDel="002F491C" w:rsidRDefault="00C976DC">
          <w:pPr>
            <w:pStyle w:val="20"/>
            <w:tabs>
              <w:tab w:val="left" w:pos="840"/>
              <w:tab w:val="right" w:leader="dot" w:pos="8296"/>
            </w:tabs>
            <w:rPr>
              <w:del w:id="168" w:author="ZhangYuan(张园/深圳)" w:date="2016-07-01T11:33:00Z"/>
              <w:noProof/>
              <w:kern w:val="2"/>
              <w:sz w:val="21"/>
            </w:rPr>
          </w:pPr>
          <w:del w:id="169" w:author="ZhangYuan(张园/深圳)" w:date="2016-07-01T11:33:00Z">
            <w:r w:rsidRPr="002F491C" w:rsidDel="002F491C">
              <w:rPr>
                <w:noProof/>
                <w:rPrChange w:id="170" w:author="ZhangYuan(张园/深圳)" w:date="2016-07-01T11:33:00Z">
                  <w:rPr>
                    <w:rStyle w:val="a7"/>
                    <w:noProof/>
                  </w:rPr>
                </w:rPrChange>
              </w:rPr>
              <w:delText>3.2</w:delText>
            </w:r>
            <w:r w:rsidDel="002F491C">
              <w:rPr>
                <w:noProof/>
                <w:kern w:val="2"/>
                <w:sz w:val="21"/>
              </w:rPr>
              <w:tab/>
            </w:r>
            <w:r w:rsidRPr="002F491C" w:rsidDel="002F491C">
              <w:rPr>
                <w:noProof/>
                <w:rPrChange w:id="171" w:author="ZhangYuan(张园/深圳)" w:date="2016-07-01T11:33:00Z">
                  <w:rPr>
                    <w:rStyle w:val="a7"/>
                    <w:noProof/>
                  </w:rPr>
                </w:rPrChange>
              </w:rPr>
              <w:delText>Message protocol layer</w:delText>
            </w:r>
            <w:r w:rsidDel="002F491C">
              <w:rPr>
                <w:noProof/>
                <w:webHidden/>
              </w:rPr>
              <w:tab/>
              <w:delText>9</w:delText>
            </w:r>
          </w:del>
        </w:p>
        <w:p w:rsidR="00C976DC" w:rsidDel="002F491C" w:rsidRDefault="00C976DC">
          <w:pPr>
            <w:pStyle w:val="30"/>
            <w:tabs>
              <w:tab w:val="left" w:pos="1260"/>
              <w:tab w:val="right" w:leader="dot" w:pos="8296"/>
            </w:tabs>
            <w:rPr>
              <w:del w:id="172" w:author="ZhangYuan(张园/深圳)" w:date="2016-07-01T11:33:00Z"/>
              <w:noProof/>
              <w:kern w:val="2"/>
              <w:sz w:val="21"/>
            </w:rPr>
          </w:pPr>
          <w:del w:id="173" w:author="ZhangYuan(张园/深圳)" w:date="2016-07-01T11:33:00Z">
            <w:r w:rsidRPr="002F491C" w:rsidDel="002F491C">
              <w:rPr>
                <w:noProof/>
                <w:rPrChange w:id="174" w:author="ZhangYuan(张园/深圳)" w:date="2016-07-01T11:33:00Z">
                  <w:rPr>
                    <w:rStyle w:val="a7"/>
                    <w:rFonts w:asciiTheme="majorHAnsi" w:hAnsiTheme="majorHAnsi"/>
                    <w:noProof/>
                  </w:rPr>
                </w:rPrChange>
              </w:rPr>
              <w:delText>3.2.1</w:delText>
            </w:r>
            <w:r w:rsidDel="002F491C">
              <w:rPr>
                <w:noProof/>
                <w:kern w:val="2"/>
                <w:sz w:val="21"/>
              </w:rPr>
              <w:tab/>
            </w:r>
            <w:r w:rsidRPr="002F491C" w:rsidDel="002F491C">
              <w:rPr>
                <w:noProof/>
                <w:rPrChange w:id="175" w:author="ZhangYuan(张园/深圳)" w:date="2016-07-01T11:33:00Z">
                  <w:rPr>
                    <w:rStyle w:val="a7"/>
                    <w:rFonts w:asciiTheme="majorHAnsi" w:hAnsiTheme="majorHAnsi"/>
                    <w:noProof/>
                  </w:rPr>
                </w:rPrChange>
              </w:rPr>
              <w:delText>Communication protocol</w:delText>
            </w:r>
            <w:r w:rsidDel="002F491C">
              <w:rPr>
                <w:noProof/>
                <w:webHidden/>
              </w:rPr>
              <w:tab/>
              <w:delText>9</w:delText>
            </w:r>
          </w:del>
        </w:p>
        <w:p w:rsidR="00C976DC" w:rsidDel="002F491C" w:rsidRDefault="00C976DC">
          <w:pPr>
            <w:pStyle w:val="30"/>
            <w:tabs>
              <w:tab w:val="left" w:pos="1260"/>
              <w:tab w:val="right" w:leader="dot" w:pos="8296"/>
            </w:tabs>
            <w:rPr>
              <w:del w:id="176" w:author="ZhangYuan(张园/深圳)" w:date="2016-07-01T11:33:00Z"/>
              <w:noProof/>
              <w:kern w:val="2"/>
              <w:sz w:val="21"/>
            </w:rPr>
          </w:pPr>
          <w:del w:id="177" w:author="ZhangYuan(张园/深圳)" w:date="2016-07-01T11:33:00Z">
            <w:r w:rsidRPr="002F491C" w:rsidDel="002F491C">
              <w:rPr>
                <w:noProof/>
                <w:rPrChange w:id="178" w:author="ZhangYuan(张园/深圳)" w:date="2016-07-01T11:33:00Z">
                  <w:rPr>
                    <w:rStyle w:val="a7"/>
                    <w:rFonts w:asciiTheme="majorHAnsi" w:hAnsiTheme="majorHAnsi"/>
                    <w:noProof/>
                  </w:rPr>
                </w:rPrChange>
              </w:rPr>
              <w:delText>3.2.2</w:delText>
            </w:r>
            <w:r w:rsidDel="002F491C">
              <w:rPr>
                <w:noProof/>
                <w:kern w:val="2"/>
                <w:sz w:val="21"/>
              </w:rPr>
              <w:tab/>
            </w:r>
            <w:r w:rsidRPr="002F491C" w:rsidDel="002F491C">
              <w:rPr>
                <w:noProof/>
                <w:rPrChange w:id="179" w:author="ZhangYuan(张园/深圳)" w:date="2016-07-01T11:33:00Z">
                  <w:rPr>
                    <w:rStyle w:val="a7"/>
                    <w:rFonts w:asciiTheme="majorHAnsi" w:hAnsiTheme="majorHAnsi"/>
                    <w:noProof/>
                  </w:rPr>
                </w:rPrChange>
              </w:rPr>
              <w:delText>Messaging protocol</w:delText>
            </w:r>
            <w:r w:rsidDel="002F491C">
              <w:rPr>
                <w:noProof/>
                <w:webHidden/>
              </w:rPr>
              <w:tab/>
              <w:delText>9</w:delText>
            </w:r>
          </w:del>
        </w:p>
        <w:p w:rsidR="00C976DC" w:rsidDel="002F491C" w:rsidRDefault="00C976DC">
          <w:pPr>
            <w:pStyle w:val="20"/>
            <w:tabs>
              <w:tab w:val="left" w:pos="840"/>
              <w:tab w:val="right" w:leader="dot" w:pos="8296"/>
            </w:tabs>
            <w:rPr>
              <w:del w:id="180" w:author="ZhangYuan(张园/深圳)" w:date="2016-07-01T11:33:00Z"/>
              <w:noProof/>
              <w:kern w:val="2"/>
              <w:sz w:val="21"/>
            </w:rPr>
          </w:pPr>
          <w:del w:id="181" w:author="ZhangYuan(张园/深圳)" w:date="2016-07-01T11:33:00Z">
            <w:r w:rsidRPr="002F491C" w:rsidDel="002F491C">
              <w:rPr>
                <w:noProof/>
                <w:rPrChange w:id="182" w:author="ZhangYuan(张园/深圳)" w:date="2016-07-01T11:33:00Z">
                  <w:rPr>
                    <w:rStyle w:val="a7"/>
                    <w:noProof/>
                  </w:rPr>
                </w:rPrChange>
              </w:rPr>
              <w:delText>3.3</w:delText>
            </w:r>
            <w:r w:rsidDel="002F491C">
              <w:rPr>
                <w:noProof/>
                <w:kern w:val="2"/>
                <w:sz w:val="21"/>
              </w:rPr>
              <w:tab/>
            </w:r>
            <w:r w:rsidRPr="002F491C" w:rsidDel="002F491C">
              <w:rPr>
                <w:noProof/>
                <w:rPrChange w:id="183" w:author="ZhangYuan(张园/深圳)" w:date="2016-07-01T11:33:00Z">
                  <w:rPr>
                    <w:rStyle w:val="a7"/>
                    <w:noProof/>
                  </w:rPr>
                </w:rPrChange>
              </w:rPr>
              <w:delText>Business process layer</w:delText>
            </w:r>
            <w:r w:rsidDel="002F491C">
              <w:rPr>
                <w:noProof/>
                <w:webHidden/>
              </w:rPr>
              <w:tab/>
              <w:delText>9</w:delText>
            </w:r>
          </w:del>
        </w:p>
        <w:p w:rsidR="00C976DC" w:rsidDel="002F491C" w:rsidRDefault="00C976DC">
          <w:pPr>
            <w:pStyle w:val="30"/>
            <w:tabs>
              <w:tab w:val="left" w:pos="1260"/>
              <w:tab w:val="right" w:leader="dot" w:pos="8296"/>
            </w:tabs>
            <w:rPr>
              <w:del w:id="184" w:author="ZhangYuan(张园/深圳)" w:date="2016-07-01T11:33:00Z"/>
              <w:noProof/>
              <w:kern w:val="2"/>
              <w:sz w:val="21"/>
            </w:rPr>
          </w:pPr>
          <w:del w:id="185" w:author="ZhangYuan(张园/深圳)" w:date="2016-07-01T11:33:00Z">
            <w:r w:rsidRPr="002F491C" w:rsidDel="002F491C">
              <w:rPr>
                <w:noProof/>
                <w:rPrChange w:id="186" w:author="ZhangYuan(张园/深圳)" w:date="2016-07-01T11:33:00Z">
                  <w:rPr>
                    <w:rStyle w:val="a7"/>
                    <w:rFonts w:asciiTheme="majorHAnsi" w:hAnsiTheme="majorHAnsi"/>
                    <w:noProof/>
                  </w:rPr>
                </w:rPrChange>
              </w:rPr>
              <w:delText>3.3.1</w:delText>
            </w:r>
            <w:r w:rsidDel="002F491C">
              <w:rPr>
                <w:noProof/>
                <w:kern w:val="2"/>
                <w:sz w:val="21"/>
              </w:rPr>
              <w:tab/>
            </w:r>
            <w:r w:rsidRPr="002F491C" w:rsidDel="002F491C">
              <w:rPr>
                <w:noProof/>
                <w:rPrChange w:id="187" w:author="ZhangYuan(张园/深圳)" w:date="2016-07-01T11:33:00Z">
                  <w:rPr>
                    <w:rStyle w:val="a7"/>
                    <w:rFonts w:asciiTheme="majorHAnsi" w:hAnsiTheme="majorHAnsi"/>
                    <w:noProof/>
                  </w:rPr>
                </w:rPrChange>
              </w:rPr>
              <w:delText>UI module</w:delText>
            </w:r>
            <w:r w:rsidDel="002F491C">
              <w:rPr>
                <w:noProof/>
                <w:webHidden/>
              </w:rPr>
              <w:tab/>
              <w:delText>9</w:delText>
            </w:r>
          </w:del>
        </w:p>
        <w:p w:rsidR="00C976DC" w:rsidDel="002F491C" w:rsidRDefault="00C976DC">
          <w:pPr>
            <w:pStyle w:val="30"/>
            <w:tabs>
              <w:tab w:val="left" w:pos="1260"/>
              <w:tab w:val="right" w:leader="dot" w:pos="8296"/>
            </w:tabs>
            <w:rPr>
              <w:del w:id="188" w:author="ZhangYuan(张园/深圳)" w:date="2016-07-01T11:33:00Z"/>
              <w:noProof/>
              <w:kern w:val="2"/>
              <w:sz w:val="21"/>
            </w:rPr>
          </w:pPr>
          <w:del w:id="189" w:author="ZhangYuan(张园/深圳)" w:date="2016-07-01T11:33:00Z">
            <w:r w:rsidRPr="002F491C" w:rsidDel="002F491C">
              <w:rPr>
                <w:noProof/>
                <w:rPrChange w:id="190" w:author="ZhangYuan(张园/深圳)" w:date="2016-07-01T11:33:00Z">
                  <w:rPr>
                    <w:rStyle w:val="a7"/>
                    <w:rFonts w:asciiTheme="majorHAnsi" w:hAnsiTheme="majorHAnsi"/>
                    <w:noProof/>
                  </w:rPr>
                </w:rPrChange>
              </w:rPr>
              <w:delText>3.3.2</w:delText>
            </w:r>
            <w:r w:rsidDel="002F491C">
              <w:rPr>
                <w:noProof/>
                <w:kern w:val="2"/>
                <w:sz w:val="21"/>
              </w:rPr>
              <w:tab/>
            </w:r>
            <w:r w:rsidRPr="002F491C" w:rsidDel="002F491C">
              <w:rPr>
                <w:noProof/>
                <w:rPrChange w:id="191" w:author="ZhangYuan(张园/深圳)" w:date="2016-07-01T11:33:00Z">
                  <w:rPr>
                    <w:rStyle w:val="a7"/>
                    <w:rFonts w:asciiTheme="majorHAnsi" w:hAnsiTheme="majorHAnsi"/>
                    <w:noProof/>
                  </w:rPr>
                </w:rPrChange>
              </w:rPr>
              <w:delText>Card module</w:delText>
            </w:r>
            <w:r w:rsidDel="002F491C">
              <w:rPr>
                <w:noProof/>
                <w:webHidden/>
              </w:rPr>
              <w:tab/>
              <w:delText>9</w:delText>
            </w:r>
          </w:del>
        </w:p>
        <w:p w:rsidR="00C976DC" w:rsidDel="002F491C" w:rsidRDefault="00C976DC">
          <w:pPr>
            <w:pStyle w:val="30"/>
            <w:tabs>
              <w:tab w:val="left" w:pos="1260"/>
              <w:tab w:val="right" w:leader="dot" w:pos="8296"/>
            </w:tabs>
            <w:rPr>
              <w:del w:id="192" w:author="ZhangYuan(张园/深圳)" w:date="2016-07-01T11:33:00Z"/>
              <w:noProof/>
              <w:kern w:val="2"/>
              <w:sz w:val="21"/>
            </w:rPr>
          </w:pPr>
          <w:del w:id="193" w:author="ZhangYuan(张园/深圳)" w:date="2016-07-01T11:33:00Z">
            <w:r w:rsidRPr="002F491C" w:rsidDel="002F491C">
              <w:rPr>
                <w:noProof/>
                <w:rPrChange w:id="194" w:author="ZhangYuan(张园/深圳)" w:date="2016-07-01T11:33:00Z">
                  <w:rPr>
                    <w:rStyle w:val="a7"/>
                    <w:rFonts w:asciiTheme="majorHAnsi" w:hAnsiTheme="majorHAnsi"/>
                    <w:noProof/>
                  </w:rPr>
                </w:rPrChange>
              </w:rPr>
              <w:delText>3.3.3</w:delText>
            </w:r>
            <w:r w:rsidDel="002F491C">
              <w:rPr>
                <w:noProof/>
                <w:kern w:val="2"/>
                <w:sz w:val="21"/>
              </w:rPr>
              <w:tab/>
            </w:r>
            <w:r w:rsidRPr="002F491C" w:rsidDel="002F491C">
              <w:rPr>
                <w:noProof/>
                <w:rPrChange w:id="195" w:author="ZhangYuan(张园/深圳)" w:date="2016-07-01T11:33:00Z">
                  <w:rPr>
                    <w:rStyle w:val="a7"/>
                    <w:rFonts w:asciiTheme="majorHAnsi" w:hAnsiTheme="majorHAnsi"/>
                    <w:noProof/>
                  </w:rPr>
                </w:rPrChange>
              </w:rPr>
              <w:delText>Security module</w:delText>
            </w:r>
            <w:r w:rsidDel="002F491C">
              <w:rPr>
                <w:noProof/>
                <w:webHidden/>
              </w:rPr>
              <w:tab/>
              <w:delText>9</w:delText>
            </w:r>
          </w:del>
        </w:p>
        <w:p w:rsidR="00C976DC" w:rsidDel="002F491C" w:rsidRDefault="00C976DC">
          <w:pPr>
            <w:pStyle w:val="30"/>
            <w:tabs>
              <w:tab w:val="left" w:pos="1260"/>
              <w:tab w:val="right" w:leader="dot" w:pos="8296"/>
            </w:tabs>
            <w:rPr>
              <w:del w:id="196" w:author="ZhangYuan(张园/深圳)" w:date="2016-07-01T11:33:00Z"/>
              <w:noProof/>
              <w:kern w:val="2"/>
              <w:sz w:val="21"/>
            </w:rPr>
          </w:pPr>
          <w:del w:id="197" w:author="ZhangYuan(张园/深圳)" w:date="2016-07-01T11:33:00Z">
            <w:r w:rsidRPr="002F491C" w:rsidDel="002F491C">
              <w:rPr>
                <w:noProof/>
                <w:rPrChange w:id="198" w:author="ZhangYuan(张园/深圳)" w:date="2016-07-01T11:33:00Z">
                  <w:rPr>
                    <w:rStyle w:val="a7"/>
                    <w:rFonts w:asciiTheme="majorHAnsi" w:hAnsiTheme="majorHAnsi"/>
                    <w:noProof/>
                  </w:rPr>
                </w:rPrChange>
              </w:rPr>
              <w:delText>3.3.4</w:delText>
            </w:r>
            <w:r w:rsidDel="002F491C">
              <w:rPr>
                <w:noProof/>
                <w:kern w:val="2"/>
                <w:sz w:val="21"/>
              </w:rPr>
              <w:tab/>
            </w:r>
            <w:r w:rsidRPr="002F491C" w:rsidDel="002F491C">
              <w:rPr>
                <w:noProof/>
                <w:rPrChange w:id="199" w:author="ZhangYuan(张园/深圳)" w:date="2016-07-01T11:33:00Z">
                  <w:rPr>
                    <w:rStyle w:val="a7"/>
                    <w:rFonts w:asciiTheme="majorHAnsi" w:hAnsiTheme="majorHAnsi"/>
                    <w:noProof/>
                  </w:rPr>
                </w:rPrChange>
              </w:rPr>
              <w:delText>EMV module</w:delText>
            </w:r>
            <w:r w:rsidDel="002F491C">
              <w:rPr>
                <w:noProof/>
                <w:webHidden/>
              </w:rPr>
              <w:tab/>
              <w:delText>10</w:delText>
            </w:r>
          </w:del>
        </w:p>
        <w:p w:rsidR="00C976DC" w:rsidDel="002F491C" w:rsidRDefault="00C976DC">
          <w:pPr>
            <w:pStyle w:val="30"/>
            <w:tabs>
              <w:tab w:val="left" w:pos="1260"/>
              <w:tab w:val="right" w:leader="dot" w:pos="8296"/>
            </w:tabs>
            <w:rPr>
              <w:del w:id="200" w:author="ZhangYuan(张园/深圳)" w:date="2016-07-01T11:33:00Z"/>
              <w:noProof/>
              <w:kern w:val="2"/>
              <w:sz w:val="21"/>
            </w:rPr>
          </w:pPr>
          <w:del w:id="201" w:author="ZhangYuan(张园/深圳)" w:date="2016-07-01T11:33:00Z">
            <w:r w:rsidRPr="002F491C" w:rsidDel="002F491C">
              <w:rPr>
                <w:noProof/>
                <w:rPrChange w:id="202" w:author="ZhangYuan(张园/深圳)" w:date="2016-07-01T11:33:00Z">
                  <w:rPr>
                    <w:rStyle w:val="a7"/>
                    <w:rFonts w:asciiTheme="majorHAnsi" w:hAnsiTheme="majorHAnsi"/>
                    <w:noProof/>
                  </w:rPr>
                </w:rPrChange>
              </w:rPr>
              <w:delText>3.3.5</w:delText>
            </w:r>
            <w:r w:rsidDel="002F491C">
              <w:rPr>
                <w:noProof/>
                <w:kern w:val="2"/>
                <w:sz w:val="21"/>
              </w:rPr>
              <w:tab/>
            </w:r>
            <w:r w:rsidRPr="002F491C" w:rsidDel="002F491C">
              <w:rPr>
                <w:noProof/>
                <w:rPrChange w:id="203" w:author="ZhangYuan(张园/深圳)" w:date="2016-07-01T11:33:00Z">
                  <w:rPr>
                    <w:rStyle w:val="a7"/>
                    <w:rFonts w:asciiTheme="majorHAnsi" w:hAnsiTheme="majorHAnsi"/>
                    <w:noProof/>
                  </w:rPr>
                </w:rPrChange>
              </w:rPr>
              <w:delText>CLSS module</w:delText>
            </w:r>
            <w:r w:rsidDel="002F491C">
              <w:rPr>
                <w:noProof/>
                <w:webHidden/>
              </w:rPr>
              <w:tab/>
              <w:delText>12</w:delText>
            </w:r>
          </w:del>
        </w:p>
        <w:p w:rsidR="00C976DC" w:rsidDel="002F491C" w:rsidRDefault="00C976DC">
          <w:pPr>
            <w:pStyle w:val="20"/>
            <w:tabs>
              <w:tab w:val="left" w:pos="840"/>
              <w:tab w:val="right" w:leader="dot" w:pos="8296"/>
            </w:tabs>
            <w:rPr>
              <w:del w:id="204" w:author="ZhangYuan(张园/深圳)" w:date="2016-07-01T11:33:00Z"/>
              <w:noProof/>
              <w:kern w:val="2"/>
              <w:sz w:val="21"/>
            </w:rPr>
          </w:pPr>
          <w:del w:id="205" w:author="ZhangYuan(张园/深圳)" w:date="2016-07-01T11:33:00Z">
            <w:r w:rsidRPr="002F491C" w:rsidDel="002F491C">
              <w:rPr>
                <w:noProof/>
                <w:rPrChange w:id="206" w:author="ZhangYuan(张园/深圳)" w:date="2016-07-01T11:33:00Z">
                  <w:rPr>
                    <w:rStyle w:val="a7"/>
                    <w:noProof/>
                  </w:rPr>
                </w:rPrChange>
              </w:rPr>
              <w:delText>3.4</w:delText>
            </w:r>
            <w:r w:rsidDel="002F491C">
              <w:rPr>
                <w:noProof/>
                <w:kern w:val="2"/>
                <w:sz w:val="21"/>
              </w:rPr>
              <w:tab/>
            </w:r>
            <w:r w:rsidRPr="002F491C" w:rsidDel="002F491C">
              <w:rPr>
                <w:noProof/>
                <w:rPrChange w:id="207" w:author="ZhangYuan(张园/深圳)" w:date="2016-07-01T11:33:00Z">
                  <w:rPr>
                    <w:rStyle w:val="a7"/>
                    <w:noProof/>
                  </w:rPr>
                </w:rPrChange>
              </w:rPr>
              <w:delText>Local management</w:delText>
            </w:r>
            <w:r w:rsidDel="002F491C">
              <w:rPr>
                <w:noProof/>
                <w:webHidden/>
              </w:rPr>
              <w:tab/>
              <w:delText>13</w:delText>
            </w:r>
          </w:del>
        </w:p>
        <w:p w:rsidR="00C976DC" w:rsidDel="002F491C" w:rsidRDefault="00C976DC">
          <w:pPr>
            <w:pStyle w:val="30"/>
            <w:tabs>
              <w:tab w:val="left" w:pos="1260"/>
              <w:tab w:val="right" w:leader="dot" w:pos="8296"/>
            </w:tabs>
            <w:rPr>
              <w:del w:id="208" w:author="ZhangYuan(张园/深圳)" w:date="2016-07-01T11:33:00Z"/>
              <w:noProof/>
              <w:kern w:val="2"/>
              <w:sz w:val="21"/>
            </w:rPr>
          </w:pPr>
          <w:del w:id="209" w:author="ZhangYuan(张园/深圳)" w:date="2016-07-01T11:33:00Z">
            <w:r w:rsidRPr="002F491C" w:rsidDel="002F491C">
              <w:rPr>
                <w:noProof/>
                <w:rPrChange w:id="210" w:author="ZhangYuan(张园/深圳)" w:date="2016-07-01T11:33:00Z">
                  <w:rPr>
                    <w:rStyle w:val="a7"/>
                    <w:rFonts w:asciiTheme="majorHAnsi" w:hAnsiTheme="majorHAnsi"/>
                    <w:noProof/>
                  </w:rPr>
                </w:rPrChange>
              </w:rPr>
              <w:delText>3.4.1</w:delText>
            </w:r>
            <w:r w:rsidDel="002F491C">
              <w:rPr>
                <w:noProof/>
                <w:kern w:val="2"/>
                <w:sz w:val="21"/>
              </w:rPr>
              <w:tab/>
            </w:r>
            <w:r w:rsidRPr="002F491C" w:rsidDel="002F491C">
              <w:rPr>
                <w:noProof/>
                <w:rPrChange w:id="211" w:author="ZhangYuan(张园/深圳)" w:date="2016-07-01T11:33:00Z">
                  <w:rPr>
                    <w:rStyle w:val="a7"/>
                    <w:rFonts w:asciiTheme="majorHAnsi" w:hAnsiTheme="majorHAnsi"/>
                    <w:noProof/>
                  </w:rPr>
                </w:rPrChange>
              </w:rPr>
              <w:delText>Parameter management module</w:delText>
            </w:r>
            <w:r w:rsidDel="002F491C">
              <w:rPr>
                <w:noProof/>
                <w:webHidden/>
              </w:rPr>
              <w:tab/>
              <w:delText>13</w:delText>
            </w:r>
          </w:del>
        </w:p>
        <w:p w:rsidR="00C976DC" w:rsidDel="002F491C" w:rsidRDefault="00C976DC">
          <w:pPr>
            <w:pStyle w:val="30"/>
            <w:tabs>
              <w:tab w:val="left" w:pos="1260"/>
              <w:tab w:val="right" w:leader="dot" w:pos="8296"/>
            </w:tabs>
            <w:rPr>
              <w:del w:id="212" w:author="ZhangYuan(张园/深圳)" w:date="2016-07-01T11:33:00Z"/>
              <w:noProof/>
              <w:kern w:val="2"/>
              <w:sz w:val="21"/>
            </w:rPr>
          </w:pPr>
          <w:del w:id="213" w:author="ZhangYuan(张园/深圳)" w:date="2016-07-01T11:33:00Z">
            <w:r w:rsidRPr="002F491C" w:rsidDel="002F491C">
              <w:rPr>
                <w:noProof/>
                <w:rPrChange w:id="214" w:author="ZhangYuan(张园/深圳)" w:date="2016-07-01T11:33:00Z">
                  <w:rPr>
                    <w:rStyle w:val="a7"/>
                    <w:rFonts w:asciiTheme="majorHAnsi" w:hAnsiTheme="majorHAnsi"/>
                    <w:noProof/>
                  </w:rPr>
                </w:rPrChange>
              </w:rPr>
              <w:delText>3.4.2</w:delText>
            </w:r>
            <w:r w:rsidDel="002F491C">
              <w:rPr>
                <w:noProof/>
                <w:kern w:val="2"/>
                <w:sz w:val="21"/>
              </w:rPr>
              <w:tab/>
            </w:r>
            <w:r w:rsidRPr="002F491C" w:rsidDel="002F491C">
              <w:rPr>
                <w:noProof/>
                <w:rPrChange w:id="215" w:author="ZhangYuan(张园/深圳)" w:date="2016-07-01T11:33:00Z">
                  <w:rPr>
                    <w:rStyle w:val="a7"/>
                    <w:rFonts w:asciiTheme="majorHAnsi" w:hAnsiTheme="majorHAnsi"/>
                    <w:noProof/>
                  </w:rPr>
                </w:rPrChange>
              </w:rPr>
              <w:delText>TMS Proxy module</w:delText>
            </w:r>
            <w:r w:rsidDel="002F491C">
              <w:rPr>
                <w:noProof/>
                <w:webHidden/>
              </w:rPr>
              <w:tab/>
              <w:delText>13</w:delText>
            </w:r>
          </w:del>
        </w:p>
        <w:p w:rsidR="00C976DC" w:rsidDel="002F491C" w:rsidRDefault="00C976DC">
          <w:pPr>
            <w:pStyle w:val="20"/>
            <w:tabs>
              <w:tab w:val="left" w:pos="840"/>
              <w:tab w:val="right" w:leader="dot" w:pos="8296"/>
            </w:tabs>
            <w:rPr>
              <w:del w:id="216" w:author="ZhangYuan(张园/深圳)" w:date="2016-07-01T11:33:00Z"/>
              <w:noProof/>
              <w:kern w:val="2"/>
              <w:sz w:val="21"/>
            </w:rPr>
          </w:pPr>
          <w:del w:id="217" w:author="ZhangYuan(张园/深圳)" w:date="2016-07-01T11:33:00Z">
            <w:r w:rsidRPr="002F491C" w:rsidDel="002F491C">
              <w:rPr>
                <w:noProof/>
                <w:rPrChange w:id="218" w:author="ZhangYuan(张园/深圳)" w:date="2016-07-01T11:33:00Z">
                  <w:rPr>
                    <w:rStyle w:val="a7"/>
                    <w:noProof/>
                  </w:rPr>
                </w:rPrChange>
              </w:rPr>
              <w:delText>3.5</w:delText>
            </w:r>
            <w:r w:rsidDel="002F491C">
              <w:rPr>
                <w:noProof/>
                <w:kern w:val="2"/>
                <w:sz w:val="21"/>
              </w:rPr>
              <w:tab/>
            </w:r>
            <w:r w:rsidRPr="002F491C" w:rsidDel="002F491C">
              <w:rPr>
                <w:noProof/>
                <w:rPrChange w:id="219" w:author="ZhangYuan(张园/深圳)" w:date="2016-07-01T11:33:00Z">
                  <w:rPr>
                    <w:rStyle w:val="a7"/>
                    <w:noProof/>
                  </w:rPr>
                </w:rPrChange>
              </w:rPr>
              <w:delText>UI display</w:delText>
            </w:r>
            <w:r w:rsidDel="002F491C">
              <w:rPr>
                <w:noProof/>
                <w:webHidden/>
              </w:rPr>
              <w:tab/>
              <w:delText>13</w:delText>
            </w:r>
          </w:del>
        </w:p>
        <w:p w:rsidR="00C976DC" w:rsidDel="002F491C" w:rsidRDefault="00C976DC">
          <w:pPr>
            <w:pStyle w:val="20"/>
            <w:tabs>
              <w:tab w:val="left" w:pos="840"/>
              <w:tab w:val="right" w:leader="dot" w:pos="8296"/>
            </w:tabs>
            <w:rPr>
              <w:del w:id="220" w:author="ZhangYuan(张园/深圳)" w:date="2016-07-01T11:33:00Z"/>
              <w:noProof/>
              <w:kern w:val="2"/>
              <w:sz w:val="21"/>
            </w:rPr>
          </w:pPr>
          <w:del w:id="221" w:author="ZhangYuan(张园/深圳)" w:date="2016-07-01T11:33:00Z">
            <w:r w:rsidRPr="002F491C" w:rsidDel="002F491C">
              <w:rPr>
                <w:noProof/>
                <w:rPrChange w:id="222" w:author="ZhangYuan(张园/深圳)" w:date="2016-07-01T11:33:00Z">
                  <w:rPr>
                    <w:rStyle w:val="a7"/>
                    <w:noProof/>
                  </w:rPr>
                </w:rPrChange>
              </w:rPr>
              <w:delText>3.6</w:delText>
            </w:r>
            <w:r w:rsidDel="002F491C">
              <w:rPr>
                <w:noProof/>
                <w:kern w:val="2"/>
                <w:sz w:val="21"/>
              </w:rPr>
              <w:tab/>
            </w:r>
            <w:r w:rsidRPr="002F491C" w:rsidDel="002F491C">
              <w:rPr>
                <w:noProof/>
                <w:rPrChange w:id="223" w:author="ZhangYuan(张园/深圳)" w:date="2016-07-01T11:33:00Z">
                  <w:rPr>
                    <w:rStyle w:val="a7"/>
                    <w:noProof/>
                  </w:rPr>
                </w:rPrChange>
              </w:rPr>
              <w:delText>Module design for Android/IOS/Windows SDK</w:delText>
            </w:r>
            <w:r w:rsidDel="002F491C">
              <w:rPr>
                <w:noProof/>
                <w:webHidden/>
              </w:rPr>
              <w:tab/>
              <w:delText>13</w:delText>
            </w:r>
          </w:del>
        </w:p>
        <w:p w:rsidR="00C976DC" w:rsidDel="002F491C" w:rsidRDefault="00C976DC">
          <w:pPr>
            <w:pStyle w:val="10"/>
            <w:tabs>
              <w:tab w:val="left" w:pos="440"/>
              <w:tab w:val="right" w:leader="dot" w:pos="8296"/>
            </w:tabs>
            <w:rPr>
              <w:del w:id="224" w:author="ZhangYuan(张园/深圳)" w:date="2016-07-01T11:33:00Z"/>
              <w:noProof/>
              <w:kern w:val="2"/>
              <w:sz w:val="21"/>
            </w:rPr>
          </w:pPr>
          <w:del w:id="225" w:author="ZhangYuan(张园/深圳)" w:date="2016-07-01T11:33:00Z">
            <w:r w:rsidRPr="002F491C" w:rsidDel="002F491C">
              <w:rPr>
                <w:noProof/>
                <w:rPrChange w:id="226" w:author="ZhangYuan(张园/深圳)" w:date="2016-07-01T11:33:00Z">
                  <w:rPr>
                    <w:rStyle w:val="a7"/>
                    <w:noProof/>
                  </w:rPr>
                </w:rPrChange>
              </w:rPr>
              <w:delText>4.</w:delText>
            </w:r>
            <w:r w:rsidDel="002F491C">
              <w:rPr>
                <w:noProof/>
                <w:kern w:val="2"/>
                <w:sz w:val="21"/>
              </w:rPr>
              <w:tab/>
            </w:r>
            <w:r w:rsidRPr="002F491C" w:rsidDel="002F491C">
              <w:rPr>
                <w:noProof/>
                <w:rPrChange w:id="227" w:author="ZhangYuan(张园/深圳)" w:date="2016-07-01T11:33:00Z">
                  <w:rPr>
                    <w:rStyle w:val="a7"/>
                    <w:noProof/>
                  </w:rPr>
                </w:rPrChange>
              </w:rPr>
              <w:delText>Interface design</w:delText>
            </w:r>
            <w:r w:rsidDel="002F491C">
              <w:rPr>
                <w:noProof/>
                <w:webHidden/>
              </w:rPr>
              <w:tab/>
              <w:delText>14</w:delText>
            </w:r>
          </w:del>
        </w:p>
        <w:p w:rsidR="00C976DC" w:rsidDel="002F491C" w:rsidRDefault="00C976DC">
          <w:pPr>
            <w:pStyle w:val="20"/>
            <w:tabs>
              <w:tab w:val="left" w:pos="840"/>
              <w:tab w:val="right" w:leader="dot" w:pos="8296"/>
            </w:tabs>
            <w:rPr>
              <w:del w:id="228" w:author="ZhangYuan(张园/深圳)" w:date="2016-07-01T11:33:00Z"/>
              <w:noProof/>
              <w:kern w:val="2"/>
              <w:sz w:val="21"/>
            </w:rPr>
          </w:pPr>
          <w:del w:id="229" w:author="ZhangYuan(张园/深圳)" w:date="2016-07-01T11:33:00Z">
            <w:r w:rsidRPr="002F491C" w:rsidDel="002F491C">
              <w:rPr>
                <w:noProof/>
                <w:rPrChange w:id="230" w:author="ZhangYuan(张园/深圳)" w:date="2016-07-01T11:33:00Z">
                  <w:rPr>
                    <w:rStyle w:val="a7"/>
                    <w:noProof/>
                  </w:rPr>
                </w:rPrChange>
              </w:rPr>
              <w:delText>4.1</w:delText>
            </w:r>
            <w:r w:rsidDel="002F491C">
              <w:rPr>
                <w:noProof/>
                <w:kern w:val="2"/>
                <w:sz w:val="21"/>
              </w:rPr>
              <w:tab/>
            </w:r>
            <w:r w:rsidRPr="002F491C" w:rsidDel="002F491C">
              <w:rPr>
                <w:noProof/>
                <w:rPrChange w:id="231" w:author="ZhangYuan(张园/深圳)" w:date="2016-07-01T11:33:00Z">
                  <w:rPr>
                    <w:rStyle w:val="a7"/>
                    <w:noProof/>
                  </w:rPr>
                </w:rPrChange>
              </w:rPr>
              <w:delText>Interface design for POS side</w:delText>
            </w:r>
            <w:r w:rsidDel="002F491C">
              <w:rPr>
                <w:noProof/>
                <w:webHidden/>
              </w:rPr>
              <w:tab/>
              <w:delText>14</w:delText>
            </w:r>
          </w:del>
        </w:p>
        <w:p w:rsidR="00C976DC" w:rsidDel="002F491C" w:rsidRDefault="00C976DC">
          <w:pPr>
            <w:pStyle w:val="30"/>
            <w:tabs>
              <w:tab w:val="left" w:pos="1260"/>
              <w:tab w:val="right" w:leader="dot" w:pos="8296"/>
            </w:tabs>
            <w:rPr>
              <w:del w:id="232" w:author="ZhangYuan(张园/深圳)" w:date="2016-07-01T11:33:00Z"/>
              <w:noProof/>
              <w:kern w:val="2"/>
              <w:sz w:val="21"/>
            </w:rPr>
          </w:pPr>
          <w:del w:id="233" w:author="ZhangYuan(张园/深圳)" w:date="2016-07-01T11:33:00Z">
            <w:r w:rsidRPr="002F491C" w:rsidDel="002F491C">
              <w:rPr>
                <w:noProof/>
                <w:rPrChange w:id="234" w:author="ZhangYuan(张园/深圳)" w:date="2016-07-01T11:33:00Z">
                  <w:rPr>
                    <w:rStyle w:val="a7"/>
                    <w:rFonts w:asciiTheme="majorHAnsi" w:hAnsiTheme="majorHAnsi"/>
                    <w:noProof/>
                  </w:rPr>
                </w:rPrChange>
              </w:rPr>
              <w:delText>4.1.1</w:delText>
            </w:r>
            <w:r w:rsidDel="002F491C">
              <w:rPr>
                <w:noProof/>
                <w:kern w:val="2"/>
                <w:sz w:val="21"/>
              </w:rPr>
              <w:tab/>
            </w:r>
            <w:r w:rsidRPr="002F491C" w:rsidDel="002F491C">
              <w:rPr>
                <w:noProof/>
                <w:rPrChange w:id="235" w:author="ZhangYuan(张园/深圳)" w:date="2016-07-01T11:33:00Z">
                  <w:rPr>
                    <w:rStyle w:val="a7"/>
                    <w:rFonts w:asciiTheme="majorHAnsi" w:hAnsiTheme="majorHAnsi"/>
                    <w:noProof/>
                  </w:rPr>
                </w:rPrChange>
              </w:rPr>
              <w:delText>Interfaces for COMM module</w:delText>
            </w:r>
            <w:r w:rsidDel="002F491C">
              <w:rPr>
                <w:noProof/>
                <w:webHidden/>
              </w:rPr>
              <w:tab/>
              <w:delText>14</w:delText>
            </w:r>
          </w:del>
        </w:p>
        <w:p w:rsidR="00C976DC" w:rsidDel="002F491C" w:rsidRDefault="00C976DC">
          <w:pPr>
            <w:pStyle w:val="30"/>
            <w:tabs>
              <w:tab w:val="left" w:pos="1260"/>
              <w:tab w:val="right" w:leader="dot" w:pos="8296"/>
            </w:tabs>
            <w:rPr>
              <w:del w:id="236" w:author="ZhangYuan(张园/深圳)" w:date="2016-07-01T11:33:00Z"/>
              <w:noProof/>
              <w:kern w:val="2"/>
              <w:sz w:val="21"/>
            </w:rPr>
          </w:pPr>
          <w:del w:id="237" w:author="ZhangYuan(张园/深圳)" w:date="2016-07-01T11:33:00Z">
            <w:r w:rsidRPr="002F491C" w:rsidDel="002F491C">
              <w:rPr>
                <w:noProof/>
                <w:rPrChange w:id="238" w:author="ZhangYuan(张园/深圳)" w:date="2016-07-01T11:33:00Z">
                  <w:rPr>
                    <w:rStyle w:val="a7"/>
                    <w:rFonts w:asciiTheme="majorHAnsi" w:hAnsiTheme="majorHAnsi"/>
                    <w:noProof/>
                  </w:rPr>
                </w:rPrChange>
              </w:rPr>
              <w:delText>4.1.2</w:delText>
            </w:r>
            <w:r w:rsidDel="002F491C">
              <w:rPr>
                <w:noProof/>
                <w:kern w:val="2"/>
                <w:sz w:val="21"/>
              </w:rPr>
              <w:tab/>
            </w:r>
            <w:r w:rsidRPr="002F491C" w:rsidDel="002F491C">
              <w:rPr>
                <w:noProof/>
                <w:rPrChange w:id="239" w:author="ZhangYuan(张园/深圳)" w:date="2016-07-01T11:33:00Z">
                  <w:rPr>
                    <w:rStyle w:val="a7"/>
                    <w:rFonts w:asciiTheme="majorHAnsi" w:hAnsiTheme="majorHAnsi"/>
                    <w:noProof/>
                  </w:rPr>
                </w:rPrChange>
              </w:rPr>
              <w:delText>Interfaces for UI module</w:delText>
            </w:r>
            <w:r w:rsidDel="002F491C">
              <w:rPr>
                <w:noProof/>
                <w:webHidden/>
              </w:rPr>
              <w:tab/>
              <w:delText>14</w:delText>
            </w:r>
          </w:del>
        </w:p>
        <w:p w:rsidR="00C976DC" w:rsidDel="002F491C" w:rsidRDefault="00C976DC">
          <w:pPr>
            <w:pStyle w:val="30"/>
            <w:tabs>
              <w:tab w:val="left" w:pos="1260"/>
              <w:tab w:val="right" w:leader="dot" w:pos="8296"/>
            </w:tabs>
            <w:rPr>
              <w:del w:id="240" w:author="ZhangYuan(张园/深圳)" w:date="2016-07-01T11:33:00Z"/>
              <w:noProof/>
              <w:kern w:val="2"/>
              <w:sz w:val="21"/>
            </w:rPr>
          </w:pPr>
          <w:del w:id="241" w:author="ZhangYuan(张园/深圳)" w:date="2016-07-01T11:33:00Z">
            <w:r w:rsidRPr="002F491C" w:rsidDel="002F491C">
              <w:rPr>
                <w:noProof/>
                <w:rPrChange w:id="242" w:author="ZhangYuan(张园/深圳)" w:date="2016-07-01T11:33:00Z">
                  <w:rPr>
                    <w:rStyle w:val="a7"/>
                    <w:rFonts w:asciiTheme="majorHAnsi" w:hAnsiTheme="majorHAnsi"/>
                    <w:noProof/>
                  </w:rPr>
                </w:rPrChange>
              </w:rPr>
              <w:delText>4.1.3</w:delText>
            </w:r>
            <w:r w:rsidDel="002F491C">
              <w:rPr>
                <w:noProof/>
                <w:kern w:val="2"/>
                <w:sz w:val="21"/>
              </w:rPr>
              <w:tab/>
            </w:r>
            <w:r w:rsidRPr="002F491C" w:rsidDel="002F491C">
              <w:rPr>
                <w:noProof/>
                <w:rPrChange w:id="243" w:author="ZhangYuan(张园/深圳)" w:date="2016-07-01T11:33:00Z">
                  <w:rPr>
                    <w:rStyle w:val="a7"/>
                    <w:rFonts w:asciiTheme="majorHAnsi" w:hAnsiTheme="majorHAnsi"/>
                    <w:noProof/>
                  </w:rPr>
                </w:rPrChange>
              </w:rPr>
              <w:delText>Interfaces for Card module</w:delText>
            </w:r>
            <w:r w:rsidDel="002F491C">
              <w:rPr>
                <w:noProof/>
                <w:webHidden/>
              </w:rPr>
              <w:tab/>
              <w:delText>14</w:delText>
            </w:r>
          </w:del>
        </w:p>
        <w:p w:rsidR="00C976DC" w:rsidDel="002F491C" w:rsidRDefault="00C976DC">
          <w:pPr>
            <w:pStyle w:val="30"/>
            <w:tabs>
              <w:tab w:val="left" w:pos="1260"/>
              <w:tab w:val="right" w:leader="dot" w:pos="8296"/>
            </w:tabs>
            <w:rPr>
              <w:del w:id="244" w:author="ZhangYuan(张园/深圳)" w:date="2016-07-01T11:33:00Z"/>
              <w:noProof/>
              <w:kern w:val="2"/>
              <w:sz w:val="21"/>
            </w:rPr>
          </w:pPr>
          <w:del w:id="245" w:author="ZhangYuan(张园/深圳)" w:date="2016-07-01T11:33:00Z">
            <w:r w:rsidRPr="002F491C" w:rsidDel="002F491C">
              <w:rPr>
                <w:noProof/>
                <w:rPrChange w:id="246" w:author="ZhangYuan(张园/深圳)" w:date="2016-07-01T11:33:00Z">
                  <w:rPr>
                    <w:rStyle w:val="a7"/>
                    <w:rFonts w:asciiTheme="majorHAnsi" w:hAnsiTheme="majorHAnsi"/>
                    <w:noProof/>
                  </w:rPr>
                </w:rPrChange>
              </w:rPr>
              <w:delText>4.1.4</w:delText>
            </w:r>
            <w:r w:rsidDel="002F491C">
              <w:rPr>
                <w:noProof/>
                <w:kern w:val="2"/>
                <w:sz w:val="21"/>
              </w:rPr>
              <w:tab/>
            </w:r>
            <w:r w:rsidRPr="002F491C" w:rsidDel="002F491C">
              <w:rPr>
                <w:noProof/>
                <w:rPrChange w:id="247" w:author="ZhangYuan(张园/深圳)" w:date="2016-07-01T11:33:00Z">
                  <w:rPr>
                    <w:rStyle w:val="a7"/>
                    <w:rFonts w:asciiTheme="majorHAnsi" w:hAnsiTheme="majorHAnsi"/>
                    <w:noProof/>
                  </w:rPr>
                </w:rPrChange>
              </w:rPr>
              <w:delText>Interfaces for Security module</w:delText>
            </w:r>
            <w:r w:rsidDel="002F491C">
              <w:rPr>
                <w:noProof/>
                <w:webHidden/>
              </w:rPr>
              <w:tab/>
              <w:delText>14</w:delText>
            </w:r>
          </w:del>
        </w:p>
        <w:p w:rsidR="00C976DC" w:rsidDel="002F491C" w:rsidRDefault="00C976DC">
          <w:pPr>
            <w:pStyle w:val="30"/>
            <w:tabs>
              <w:tab w:val="left" w:pos="1260"/>
              <w:tab w:val="right" w:leader="dot" w:pos="8296"/>
            </w:tabs>
            <w:rPr>
              <w:del w:id="248" w:author="ZhangYuan(张园/深圳)" w:date="2016-07-01T11:33:00Z"/>
              <w:noProof/>
              <w:kern w:val="2"/>
              <w:sz w:val="21"/>
            </w:rPr>
          </w:pPr>
          <w:del w:id="249" w:author="ZhangYuan(张园/深圳)" w:date="2016-07-01T11:33:00Z">
            <w:r w:rsidRPr="002F491C" w:rsidDel="002F491C">
              <w:rPr>
                <w:noProof/>
                <w:rPrChange w:id="250" w:author="ZhangYuan(张园/深圳)" w:date="2016-07-01T11:33:00Z">
                  <w:rPr>
                    <w:rStyle w:val="a7"/>
                    <w:rFonts w:asciiTheme="majorHAnsi" w:hAnsiTheme="majorHAnsi"/>
                    <w:noProof/>
                  </w:rPr>
                </w:rPrChange>
              </w:rPr>
              <w:delText>4.1.5</w:delText>
            </w:r>
            <w:r w:rsidDel="002F491C">
              <w:rPr>
                <w:noProof/>
                <w:kern w:val="2"/>
                <w:sz w:val="21"/>
              </w:rPr>
              <w:tab/>
            </w:r>
            <w:r w:rsidRPr="002F491C" w:rsidDel="002F491C">
              <w:rPr>
                <w:noProof/>
                <w:rPrChange w:id="251" w:author="ZhangYuan(张园/深圳)" w:date="2016-07-01T11:33:00Z">
                  <w:rPr>
                    <w:rStyle w:val="a7"/>
                    <w:rFonts w:asciiTheme="majorHAnsi" w:hAnsiTheme="majorHAnsi"/>
                    <w:noProof/>
                  </w:rPr>
                </w:rPrChange>
              </w:rPr>
              <w:delText>Interfaces for EMV module</w:delText>
            </w:r>
            <w:r w:rsidDel="002F491C">
              <w:rPr>
                <w:noProof/>
                <w:webHidden/>
              </w:rPr>
              <w:tab/>
              <w:delText>15</w:delText>
            </w:r>
          </w:del>
        </w:p>
        <w:p w:rsidR="00C976DC" w:rsidDel="002F491C" w:rsidRDefault="00C976DC">
          <w:pPr>
            <w:pStyle w:val="30"/>
            <w:tabs>
              <w:tab w:val="left" w:pos="1260"/>
              <w:tab w:val="right" w:leader="dot" w:pos="8296"/>
            </w:tabs>
            <w:rPr>
              <w:del w:id="252" w:author="ZhangYuan(张园/深圳)" w:date="2016-07-01T11:33:00Z"/>
              <w:noProof/>
              <w:kern w:val="2"/>
              <w:sz w:val="21"/>
            </w:rPr>
          </w:pPr>
          <w:del w:id="253" w:author="ZhangYuan(张园/深圳)" w:date="2016-07-01T11:33:00Z">
            <w:r w:rsidRPr="002F491C" w:rsidDel="002F491C">
              <w:rPr>
                <w:noProof/>
                <w:rPrChange w:id="254" w:author="ZhangYuan(张园/深圳)" w:date="2016-07-01T11:33:00Z">
                  <w:rPr>
                    <w:rStyle w:val="a7"/>
                    <w:rFonts w:asciiTheme="majorHAnsi" w:hAnsiTheme="majorHAnsi"/>
                    <w:noProof/>
                  </w:rPr>
                </w:rPrChange>
              </w:rPr>
              <w:delText>4.1.6</w:delText>
            </w:r>
            <w:r w:rsidDel="002F491C">
              <w:rPr>
                <w:noProof/>
                <w:kern w:val="2"/>
                <w:sz w:val="21"/>
              </w:rPr>
              <w:tab/>
            </w:r>
            <w:r w:rsidRPr="002F491C" w:rsidDel="002F491C">
              <w:rPr>
                <w:noProof/>
                <w:rPrChange w:id="255" w:author="ZhangYuan(张园/深圳)" w:date="2016-07-01T11:33:00Z">
                  <w:rPr>
                    <w:rStyle w:val="a7"/>
                    <w:rFonts w:asciiTheme="majorHAnsi" w:hAnsiTheme="majorHAnsi"/>
                    <w:noProof/>
                  </w:rPr>
                </w:rPrChange>
              </w:rPr>
              <w:delText>Interfaces for CLSS module</w:delText>
            </w:r>
            <w:r w:rsidDel="002F491C">
              <w:rPr>
                <w:noProof/>
                <w:webHidden/>
              </w:rPr>
              <w:tab/>
              <w:delText>15</w:delText>
            </w:r>
          </w:del>
        </w:p>
        <w:p w:rsidR="00C976DC" w:rsidDel="002F491C" w:rsidRDefault="00C976DC">
          <w:pPr>
            <w:pStyle w:val="30"/>
            <w:tabs>
              <w:tab w:val="left" w:pos="1260"/>
              <w:tab w:val="right" w:leader="dot" w:pos="8296"/>
            </w:tabs>
            <w:rPr>
              <w:del w:id="256" w:author="ZhangYuan(张园/深圳)" w:date="2016-07-01T11:33:00Z"/>
              <w:noProof/>
              <w:kern w:val="2"/>
              <w:sz w:val="21"/>
            </w:rPr>
          </w:pPr>
          <w:del w:id="257" w:author="ZhangYuan(张园/深圳)" w:date="2016-07-01T11:33:00Z">
            <w:r w:rsidRPr="002F491C" w:rsidDel="002F491C">
              <w:rPr>
                <w:noProof/>
                <w:rPrChange w:id="258" w:author="ZhangYuan(张园/深圳)" w:date="2016-07-01T11:33:00Z">
                  <w:rPr>
                    <w:rStyle w:val="a7"/>
                    <w:rFonts w:asciiTheme="majorHAnsi" w:hAnsiTheme="majorHAnsi"/>
                    <w:noProof/>
                  </w:rPr>
                </w:rPrChange>
              </w:rPr>
              <w:delText>4.1.7</w:delText>
            </w:r>
            <w:r w:rsidDel="002F491C">
              <w:rPr>
                <w:noProof/>
                <w:kern w:val="2"/>
                <w:sz w:val="21"/>
              </w:rPr>
              <w:tab/>
            </w:r>
            <w:r w:rsidRPr="002F491C" w:rsidDel="002F491C">
              <w:rPr>
                <w:noProof/>
                <w:rPrChange w:id="259" w:author="ZhangYuan(张园/深圳)" w:date="2016-07-01T11:33:00Z">
                  <w:rPr>
                    <w:rStyle w:val="a7"/>
                    <w:rFonts w:asciiTheme="majorHAnsi" w:hAnsiTheme="majorHAnsi"/>
                    <w:noProof/>
                  </w:rPr>
                </w:rPrChange>
              </w:rPr>
              <w:delText>Interfaces for parameter and data in terminal</w:delText>
            </w:r>
            <w:r w:rsidDel="002F491C">
              <w:rPr>
                <w:noProof/>
                <w:webHidden/>
              </w:rPr>
              <w:tab/>
              <w:delText>16</w:delText>
            </w:r>
          </w:del>
        </w:p>
        <w:p w:rsidR="00C976DC" w:rsidDel="002F491C" w:rsidRDefault="00C976DC">
          <w:pPr>
            <w:pStyle w:val="30"/>
            <w:tabs>
              <w:tab w:val="left" w:pos="1260"/>
              <w:tab w:val="right" w:leader="dot" w:pos="8296"/>
            </w:tabs>
            <w:rPr>
              <w:del w:id="260" w:author="ZhangYuan(张园/深圳)" w:date="2016-07-01T11:33:00Z"/>
              <w:noProof/>
              <w:kern w:val="2"/>
              <w:sz w:val="21"/>
            </w:rPr>
          </w:pPr>
          <w:del w:id="261" w:author="ZhangYuan(张园/深圳)" w:date="2016-07-01T11:33:00Z">
            <w:r w:rsidRPr="002F491C" w:rsidDel="002F491C">
              <w:rPr>
                <w:noProof/>
                <w:rPrChange w:id="262" w:author="ZhangYuan(张园/深圳)" w:date="2016-07-01T11:33:00Z">
                  <w:rPr>
                    <w:rStyle w:val="a7"/>
                    <w:rFonts w:asciiTheme="majorHAnsi" w:hAnsiTheme="majorHAnsi"/>
                    <w:noProof/>
                  </w:rPr>
                </w:rPrChange>
              </w:rPr>
              <w:delText>4.1.8</w:delText>
            </w:r>
            <w:r w:rsidDel="002F491C">
              <w:rPr>
                <w:noProof/>
                <w:kern w:val="2"/>
                <w:sz w:val="21"/>
              </w:rPr>
              <w:tab/>
            </w:r>
            <w:r w:rsidRPr="002F491C" w:rsidDel="002F491C">
              <w:rPr>
                <w:noProof/>
                <w:rPrChange w:id="263" w:author="ZhangYuan(张园/深圳)" w:date="2016-07-01T11:33:00Z">
                  <w:rPr>
                    <w:rStyle w:val="a7"/>
                    <w:rFonts w:asciiTheme="majorHAnsi" w:hAnsiTheme="majorHAnsi"/>
                    <w:noProof/>
                  </w:rPr>
                </w:rPrChange>
              </w:rPr>
              <w:delText>Interfaces for TMS Proxy</w:delText>
            </w:r>
            <w:r w:rsidDel="002F491C">
              <w:rPr>
                <w:noProof/>
                <w:webHidden/>
              </w:rPr>
              <w:tab/>
              <w:delText>16</w:delText>
            </w:r>
          </w:del>
        </w:p>
        <w:p w:rsidR="00C976DC" w:rsidDel="002F491C" w:rsidRDefault="00C976DC">
          <w:pPr>
            <w:pStyle w:val="20"/>
            <w:tabs>
              <w:tab w:val="left" w:pos="840"/>
              <w:tab w:val="right" w:leader="dot" w:pos="8296"/>
            </w:tabs>
            <w:rPr>
              <w:del w:id="264" w:author="ZhangYuan(张园/深圳)" w:date="2016-07-01T11:33:00Z"/>
              <w:noProof/>
              <w:kern w:val="2"/>
              <w:sz w:val="21"/>
            </w:rPr>
          </w:pPr>
          <w:del w:id="265" w:author="ZhangYuan(张园/深圳)" w:date="2016-07-01T11:33:00Z">
            <w:r w:rsidRPr="002F491C" w:rsidDel="002F491C">
              <w:rPr>
                <w:noProof/>
                <w:rPrChange w:id="266" w:author="ZhangYuan(张园/深圳)" w:date="2016-07-01T11:33:00Z">
                  <w:rPr>
                    <w:rStyle w:val="a7"/>
                    <w:noProof/>
                  </w:rPr>
                </w:rPrChange>
              </w:rPr>
              <w:delText>4.2</w:delText>
            </w:r>
            <w:r w:rsidDel="002F491C">
              <w:rPr>
                <w:noProof/>
                <w:kern w:val="2"/>
                <w:sz w:val="21"/>
              </w:rPr>
              <w:tab/>
            </w:r>
            <w:r w:rsidRPr="002F491C" w:rsidDel="002F491C">
              <w:rPr>
                <w:noProof/>
                <w:rPrChange w:id="267" w:author="ZhangYuan(张园/深圳)" w:date="2016-07-01T11:33:00Z">
                  <w:rPr>
                    <w:rStyle w:val="a7"/>
                    <w:noProof/>
                  </w:rPr>
                </w:rPrChange>
              </w:rPr>
              <w:delText>Interface design for Android/IOS/Windows side</w:delText>
            </w:r>
            <w:r w:rsidDel="002F491C">
              <w:rPr>
                <w:noProof/>
                <w:webHidden/>
              </w:rPr>
              <w:tab/>
              <w:delText>16</w:delText>
            </w:r>
          </w:del>
        </w:p>
        <w:p w:rsidR="00C976DC" w:rsidDel="002F491C" w:rsidRDefault="00C976DC">
          <w:pPr>
            <w:pStyle w:val="10"/>
            <w:tabs>
              <w:tab w:val="left" w:pos="440"/>
              <w:tab w:val="right" w:leader="dot" w:pos="8296"/>
            </w:tabs>
            <w:rPr>
              <w:del w:id="268" w:author="ZhangYuan(张园/深圳)" w:date="2016-07-01T11:33:00Z"/>
              <w:noProof/>
              <w:kern w:val="2"/>
              <w:sz w:val="21"/>
            </w:rPr>
          </w:pPr>
          <w:del w:id="269" w:author="ZhangYuan(张园/深圳)" w:date="2016-07-01T11:33:00Z">
            <w:r w:rsidRPr="002F491C" w:rsidDel="002F491C">
              <w:rPr>
                <w:noProof/>
                <w:rPrChange w:id="270" w:author="ZhangYuan(张园/深圳)" w:date="2016-07-01T11:33:00Z">
                  <w:rPr>
                    <w:rStyle w:val="a7"/>
                    <w:noProof/>
                  </w:rPr>
                </w:rPrChange>
              </w:rPr>
              <w:delText>5.</w:delText>
            </w:r>
            <w:r w:rsidDel="002F491C">
              <w:rPr>
                <w:noProof/>
                <w:kern w:val="2"/>
                <w:sz w:val="21"/>
              </w:rPr>
              <w:tab/>
            </w:r>
            <w:r w:rsidRPr="002F491C" w:rsidDel="002F491C">
              <w:rPr>
                <w:noProof/>
                <w:rPrChange w:id="271" w:author="ZhangYuan(张园/深圳)" w:date="2016-07-01T11:33:00Z">
                  <w:rPr>
                    <w:rStyle w:val="a7"/>
                    <w:noProof/>
                  </w:rPr>
                </w:rPrChange>
              </w:rPr>
              <w:delText>Parameter configuration</w:delText>
            </w:r>
            <w:r w:rsidDel="002F491C">
              <w:rPr>
                <w:noProof/>
                <w:webHidden/>
              </w:rPr>
              <w:tab/>
              <w:delText>17</w:delText>
            </w:r>
          </w:del>
        </w:p>
        <w:p w:rsidR="00C976DC" w:rsidDel="002F491C" w:rsidRDefault="00C976DC">
          <w:pPr>
            <w:pStyle w:val="20"/>
            <w:tabs>
              <w:tab w:val="left" w:pos="840"/>
              <w:tab w:val="right" w:leader="dot" w:pos="8296"/>
            </w:tabs>
            <w:rPr>
              <w:del w:id="272" w:author="ZhangYuan(张园/深圳)" w:date="2016-07-01T11:33:00Z"/>
              <w:noProof/>
              <w:kern w:val="2"/>
              <w:sz w:val="21"/>
            </w:rPr>
          </w:pPr>
          <w:del w:id="273" w:author="ZhangYuan(张园/深圳)" w:date="2016-07-01T11:33:00Z">
            <w:r w:rsidRPr="002F491C" w:rsidDel="002F491C">
              <w:rPr>
                <w:noProof/>
                <w:rPrChange w:id="274" w:author="ZhangYuan(张园/深圳)" w:date="2016-07-01T11:33:00Z">
                  <w:rPr>
                    <w:rStyle w:val="a7"/>
                    <w:noProof/>
                  </w:rPr>
                </w:rPrChange>
              </w:rPr>
              <w:delText>5.1</w:delText>
            </w:r>
            <w:r w:rsidDel="002F491C">
              <w:rPr>
                <w:noProof/>
                <w:kern w:val="2"/>
                <w:sz w:val="21"/>
              </w:rPr>
              <w:tab/>
            </w:r>
            <w:r w:rsidRPr="002F491C" w:rsidDel="002F491C">
              <w:rPr>
                <w:noProof/>
                <w:rPrChange w:id="275" w:author="ZhangYuan(张园/深圳)" w:date="2016-07-01T11:33:00Z">
                  <w:rPr>
                    <w:rStyle w:val="a7"/>
                    <w:noProof/>
                  </w:rPr>
                </w:rPrChange>
              </w:rPr>
              <w:delText>Parameter format statement</w:delText>
            </w:r>
            <w:r w:rsidDel="002F491C">
              <w:rPr>
                <w:noProof/>
                <w:webHidden/>
              </w:rPr>
              <w:tab/>
              <w:delText>17</w:delText>
            </w:r>
          </w:del>
        </w:p>
        <w:p w:rsidR="00C976DC" w:rsidDel="002F491C" w:rsidRDefault="00C976DC">
          <w:pPr>
            <w:pStyle w:val="20"/>
            <w:tabs>
              <w:tab w:val="left" w:pos="840"/>
              <w:tab w:val="right" w:leader="dot" w:pos="8296"/>
            </w:tabs>
            <w:rPr>
              <w:del w:id="276" w:author="ZhangYuan(张园/深圳)" w:date="2016-07-01T11:33:00Z"/>
              <w:noProof/>
              <w:kern w:val="2"/>
              <w:sz w:val="21"/>
            </w:rPr>
          </w:pPr>
          <w:del w:id="277" w:author="ZhangYuan(张园/深圳)" w:date="2016-07-01T11:33:00Z">
            <w:r w:rsidRPr="002F491C" w:rsidDel="002F491C">
              <w:rPr>
                <w:noProof/>
                <w:rPrChange w:id="278" w:author="ZhangYuan(张园/深圳)" w:date="2016-07-01T11:33:00Z">
                  <w:rPr>
                    <w:rStyle w:val="a7"/>
                    <w:noProof/>
                  </w:rPr>
                </w:rPrChange>
              </w:rPr>
              <w:delText>5.2</w:delText>
            </w:r>
            <w:r w:rsidDel="002F491C">
              <w:rPr>
                <w:noProof/>
                <w:kern w:val="2"/>
                <w:sz w:val="21"/>
              </w:rPr>
              <w:tab/>
            </w:r>
            <w:r w:rsidRPr="002F491C" w:rsidDel="002F491C">
              <w:rPr>
                <w:noProof/>
                <w:rPrChange w:id="279" w:author="ZhangYuan(张园/深圳)" w:date="2016-07-01T11:33:00Z">
                  <w:rPr>
                    <w:rStyle w:val="a7"/>
                    <w:noProof/>
                  </w:rPr>
                </w:rPrChange>
              </w:rPr>
              <w:delText>Parameters in POS side</w:delText>
            </w:r>
            <w:r w:rsidDel="002F491C">
              <w:rPr>
                <w:noProof/>
                <w:webHidden/>
              </w:rPr>
              <w:tab/>
              <w:delText>17</w:delText>
            </w:r>
          </w:del>
        </w:p>
        <w:p w:rsidR="00C976DC" w:rsidDel="002F491C" w:rsidRDefault="00C976DC">
          <w:pPr>
            <w:pStyle w:val="30"/>
            <w:tabs>
              <w:tab w:val="left" w:pos="1260"/>
              <w:tab w:val="right" w:leader="dot" w:pos="8296"/>
            </w:tabs>
            <w:rPr>
              <w:del w:id="280" w:author="ZhangYuan(张园/深圳)" w:date="2016-07-01T11:33:00Z"/>
              <w:noProof/>
              <w:kern w:val="2"/>
              <w:sz w:val="21"/>
            </w:rPr>
          </w:pPr>
          <w:del w:id="281" w:author="ZhangYuan(张园/深圳)" w:date="2016-07-01T11:33:00Z">
            <w:r w:rsidRPr="002F491C" w:rsidDel="002F491C">
              <w:rPr>
                <w:noProof/>
                <w:rPrChange w:id="282" w:author="ZhangYuan(张园/深圳)" w:date="2016-07-01T11:33:00Z">
                  <w:rPr>
                    <w:rStyle w:val="a7"/>
                    <w:noProof/>
                  </w:rPr>
                </w:rPrChange>
              </w:rPr>
              <w:delText>5.2.1</w:delText>
            </w:r>
            <w:r w:rsidDel="002F491C">
              <w:rPr>
                <w:noProof/>
                <w:kern w:val="2"/>
                <w:sz w:val="21"/>
              </w:rPr>
              <w:tab/>
            </w:r>
            <w:r w:rsidRPr="002F491C" w:rsidDel="002F491C">
              <w:rPr>
                <w:noProof/>
                <w:rPrChange w:id="283" w:author="ZhangYuan(张园/深圳)" w:date="2016-07-01T11:33:00Z">
                  <w:rPr>
                    <w:rStyle w:val="a7"/>
                    <w:rFonts w:asciiTheme="majorHAnsi" w:hAnsiTheme="majorHAnsi"/>
                    <w:noProof/>
                  </w:rPr>
                </w:rPrChange>
              </w:rPr>
              <w:delText>EMV Parameter configuration</w:delText>
            </w:r>
            <w:r w:rsidDel="002F491C">
              <w:rPr>
                <w:noProof/>
                <w:webHidden/>
              </w:rPr>
              <w:tab/>
              <w:delText>17</w:delText>
            </w:r>
          </w:del>
        </w:p>
        <w:p w:rsidR="00C976DC" w:rsidDel="002F491C" w:rsidRDefault="00C976DC">
          <w:pPr>
            <w:pStyle w:val="30"/>
            <w:tabs>
              <w:tab w:val="left" w:pos="1260"/>
              <w:tab w:val="right" w:leader="dot" w:pos="8296"/>
            </w:tabs>
            <w:rPr>
              <w:del w:id="284" w:author="ZhangYuan(张园/深圳)" w:date="2016-07-01T11:33:00Z"/>
              <w:noProof/>
              <w:kern w:val="2"/>
              <w:sz w:val="21"/>
            </w:rPr>
          </w:pPr>
          <w:del w:id="285" w:author="ZhangYuan(张园/深圳)" w:date="2016-07-01T11:33:00Z">
            <w:r w:rsidRPr="002F491C" w:rsidDel="002F491C">
              <w:rPr>
                <w:noProof/>
                <w:rPrChange w:id="286" w:author="ZhangYuan(张园/深圳)" w:date="2016-07-01T11:33:00Z">
                  <w:rPr>
                    <w:rStyle w:val="a7"/>
                    <w:rFonts w:asciiTheme="majorHAnsi" w:hAnsiTheme="majorHAnsi"/>
                    <w:noProof/>
                  </w:rPr>
                </w:rPrChange>
              </w:rPr>
              <w:delText>5.2.2</w:delText>
            </w:r>
            <w:r w:rsidDel="002F491C">
              <w:rPr>
                <w:noProof/>
                <w:kern w:val="2"/>
                <w:sz w:val="21"/>
              </w:rPr>
              <w:tab/>
            </w:r>
            <w:r w:rsidRPr="002F491C" w:rsidDel="002F491C">
              <w:rPr>
                <w:noProof/>
                <w:rPrChange w:id="287" w:author="ZhangYuan(张园/深圳)" w:date="2016-07-01T11:33:00Z">
                  <w:rPr>
                    <w:rStyle w:val="a7"/>
                    <w:rFonts w:asciiTheme="majorHAnsi" w:hAnsiTheme="majorHAnsi"/>
                    <w:noProof/>
                  </w:rPr>
                </w:rPrChange>
              </w:rPr>
              <w:delText>CLSS parameter configuration</w:delText>
            </w:r>
            <w:r w:rsidDel="002F491C">
              <w:rPr>
                <w:noProof/>
                <w:webHidden/>
              </w:rPr>
              <w:tab/>
              <w:delText>23</w:delText>
            </w:r>
          </w:del>
        </w:p>
        <w:p w:rsidR="00C976DC" w:rsidDel="002F491C" w:rsidRDefault="00C976DC">
          <w:pPr>
            <w:pStyle w:val="30"/>
            <w:tabs>
              <w:tab w:val="left" w:pos="1260"/>
              <w:tab w:val="right" w:leader="dot" w:pos="8296"/>
            </w:tabs>
            <w:rPr>
              <w:del w:id="288" w:author="ZhangYuan(张园/深圳)" w:date="2016-07-01T11:33:00Z"/>
              <w:noProof/>
              <w:kern w:val="2"/>
              <w:sz w:val="21"/>
            </w:rPr>
          </w:pPr>
          <w:del w:id="289" w:author="ZhangYuan(张园/深圳)" w:date="2016-07-01T11:33:00Z">
            <w:r w:rsidRPr="002F491C" w:rsidDel="002F491C">
              <w:rPr>
                <w:noProof/>
                <w:rPrChange w:id="290" w:author="ZhangYuan(张园/深圳)" w:date="2016-07-01T11:33:00Z">
                  <w:rPr>
                    <w:rStyle w:val="a7"/>
                    <w:rFonts w:asciiTheme="majorHAnsi" w:hAnsiTheme="majorHAnsi"/>
                    <w:noProof/>
                  </w:rPr>
                </w:rPrChange>
              </w:rPr>
              <w:delText>5.2.3</w:delText>
            </w:r>
            <w:r w:rsidDel="002F491C">
              <w:rPr>
                <w:noProof/>
                <w:kern w:val="2"/>
                <w:sz w:val="21"/>
              </w:rPr>
              <w:tab/>
            </w:r>
            <w:r w:rsidRPr="002F491C" w:rsidDel="002F491C">
              <w:rPr>
                <w:noProof/>
                <w:rPrChange w:id="291" w:author="ZhangYuan(张园/深圳)" w:date="2016-07-01T11:33:00Z">
                  <w:rPr>
                    <w:rStyle w:val="a7"/>
                    <w:rFonts w:asciiTheme="majorHAnsi" w:hAnsiTheme="majorHAnsi"/>
                    <w:noProof/>
                  </w:rPr>
                </w:rPrChange>
              </w:rPr>
              <w:delText>Application parameters</w:delText>
            </w:r>
            <w:r w:rsidDel="002F491C">
              <w:rPr>
                <w:noProof/>
                <w:webHidden/>
              </w:rPr>
              <w:tab/>
              <w:delText>30</w:delText>
            </w:r>
          </w:del>
        </w:p>
        <w:p w:rsidR="00C976DC" w:rsidDel="002F491C" w:rsidRDefault="00C976DC">
          <w:pPr>
            <w:pStyle w:val="20"/>
            <w:tabs>
              <w:tab w:val="left" w:pos="840"/>
              <w:tab w:val="right" w:leader="dot" w:pos="8296"/>
            </w:tabs>
            <w:rPr>
              <w:del w:id="292" w:author="ZhangYuan(张园/深圳)" w:date="2016-07-01T11:33:00Z"/>
              <w:noProof/>
              <w:kern w:val="2"/>
              <w:sz w:val="21"/>
            </w:rPr>
          </w:pPr>
          <w:del w:id="293" w:author="ZhangYuan(张园/深圳)" w:date="2016-07-01T11:33:00Z">
            <w:r w:rsidRPr="002F491C" w:rsidDel="002F491C">
              <w:rPr>
                <w:noProof/>
                <w:rPrChange w:id="294" w:author="ZhangYuan(张园/深圳)" w:date="2016-07-01T11:33:00Z">
                  <w:rPr>
                    <w:rStyle w:val="a7"/>
                    <w:noProof/>
                  </w:rPr>
                </w:rPrChange>
              </w:rPr>
              <w:delText>5.3</w:delText>
            </w:r>
            <w:r w:rsidDel="002F491C">
              <w:rPr>
                <w:noProof/>
                <w:kern w:val="2"/>
                <w:sz w:val="21"/>
              </w:rPr>
              <w:tab/>
            </w:r>
            <w:r w:rsidRPr="002F491C" w:rsidDel="002F491C">
              <w:rPr>
                <w:noProof/>
                <w:rPrChange w:id="295" w:author="ZhangYuan(张园/深圳)" w:date="2016-07-01T11:33:00Z">
                  <w:rPr>
                    <w:rStyle w:val="a7"/>
                    <w:noProof/>
                  </w:rPr>
                </w:rPrChange>
              </w:rPr>
              <w:delText>Parameters in Android/IOS/Windows side</w:delText>
            </w:r>
            <w:r w:rsidDel="002F491C">
              <w:rPr>
                <w:noProof/>
                <w:webHidden/>
              </w:rPr>
              <w:tab/>
              <w:delText>30</w:delText>
            </w:r>
          </w:del>
        </w:p>
        <w:p w:rsidR="00E90332" w:rsidRPr="00345F42" w:rsidRDefault="00345F42" w:rsidP="00E90332">
          <w:pPr>
            <w:rPr>
              <w:sz w:val="18"/>
            </w:rPr>
          </w:pPr>
          <w:r>
            <w:rPr>
              <w:b/>
              <w:bCs/>
              <w:lang w:val="zh-CN"/>
            </w:rPr>
            <w:fldChar w:fldCharType="end"/>
          </w:r>
        </w:p>
      </w:sdtContent>
    </w:sdt>
    <w:p w:rsidR="00F32F15" w:rsidRDefault="00F32F15">
      <w:pPr>
        <w:widowControl/>
        <w:jc w:val="left"/>
      </w:pPr>
      <w:r>
        <w:br w:type="page"/>
      </w:r>
    </w:p>
    <w:p w:rsidR="00F32F15" w:rsidRDefault="00F32F15" w:rsidP="00811BCA">
      <w:pPr>
        <w:pStyle w:val="1"/>
        <w:numPr>
          <w:ilvl w:val="0"/>
          <w:numId w:val="2"/>
        </w:numPr>
        <w:rPr>
          <w:color w:val="4472C4" w:themeColor="accent5"/>
        </w:rPr>
      </w:pPr>
      <w:bookmarkStart w:id="296" w:name="_Toc455157533"/>
      <w:r w:rsidRPr="00811BCA">
        <w:rPr>
          <w:rFonts w:hint="eastAsia"/>
          <w:color w:val="4472C4" w:themeColor="accent5"/>
        </w:rPr>
        <w:lastRenderedPageBreak/>
        <w:t>Introduction</w:t>
      </w:r>
      <w:bookmarkEnd w:id="296"/>
    </w:p>
    <w:p w:rsidR="00897571" w:rsidRPr="00897571" w:rsidRDefault="00897571" w:rsidP="00897571">
      <w:pPr>
        <w:pStyle w:val="2"/>
        <w:rPr>
          <w:color w:val="4472C4" w:themeColor="accent5"/>
        </w:rPr>
      </w:pPr>
      <w:bookmarkStart w:id="297" w:name="_Toc455157534"/>
      <w:r w:rsidRPr="00897571">
        <w:rPr>
          <w:rFonts w:hint="eastAsia"/>
          <w:color w:val="4472C4" w:themeColor="accent5"/>
        </w:rPr>
        <w:t>1.1 Purpose</w:t>
      </w:r>
      <w:bookmarkEnd w:id="297"/>
    </w:p>
    <w:p w:rsidR="009F113C" w:rsidRDefault="009F113C" w:rsidP="00AE2EA2">
      <w:r>
        <w:t xml:space="preserve">This document is </w:t>
      </w:r>
      <w:r w:rsidR="00CB7F6E">
        <w:t>outline</w:t>
      </w:r>
      <w:r w:rsidR="007F2BDE" w:rsidRPr="007F2BDE">
        <w:t xml:space="preserve"> </w:t>
      </w:r>
      <w:r w:rsidR="007F2BDE">
        <w:t>design</w:t>
      </w:r>
      <w:r w:rsidR="008F5576">
        <w:t xml:space="preserve"> </w:t>
      </w:r>
      <w:r w:rsidR="000F5745">
        <w:t>of</w:t>
      </w:r>
      <w:r>
        <w:t xml:space="preserve"> </w:t>
      </w:r>
      <w:r w:rsidR="00927344">
        <w:t>EasyLink</w:t>
      </w:r>
      <w:r w:rsidR="00181757">
        <w:t xml:space="preserve"> solution.</w:t>
      </w:r>
      <w:r>
        <w:t xml:space="preserve"> </w:t>
      </w:r>
      <w:r w:rsidR="00181757">
        <w:t>I</w:t>
      </w:r>
      <w:r>
        <w:t xml:space="preserve">t mainly describe the </w:t>
      </w:r>
      <w:r w:rsidR="006A54B2">
        <w:t>overall</w:t>
      </w:r>
      <w:r w:rsidR="00181757">
        <w:t xml:space="preserve"> design which </w:t>
      </w:r>
      <w:r w:rsidR="007F2BDE">
        <w:t>give reference in detailed design.</w:t>
      </w:r>
    </w:p>
    <w:p w:rsidR="008F5576" w:rsidRDefault="008F5576" w:rsidP="00AE2EA2"/>
    <w:p w:rsidR="00B12AA1" w:rsidRPr="00B12AA1" w:rsidRDefault="00B12AA1" w:rsidP="00B12AA1">
      <w:pPr>
        <w:pStyle w:val="2"/>
        <w:rPr>
          <w:color w:val="4472C4" w:themeColor="accent5"/>
        </w:rPr>
      </w:pPr>
      <w:bookmarkStart w:id="298" w:name="_Toc455157535"/>
      <w:r>
        <w:rPr>
          <w:color w:val="4472C4" w:themeColor="accent5"/>
        </w:rPr>
        <w:t xml:space="preserve">1.2 </w:t>
      </w:r>
      <w:r w:rsidRPr="00B12AA1">
        <w:rPr>
          <w:color w:val="4472C4" w:themeColor="accent5"/>
        </w:rPr>
        <w:t>Abbreviation</w:t>
      </w:r>
      <w:bookmarkEnd w:id="29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025"/>
      </w:tblGrid>
      <w:tr w:rsidR="00502DDA" w:rsidRPr="00B249A6" w:rsidTr="00502DDA">
        <w:trPr>
          <w:trHeight w:val="270"/>
        </w:trPr>
        <w:tc>
          <w:tcPr>
            <w:tcW w:w="766" w:type="pct"/>
            <w:shd w:val="clear" w:color="auto" w:fill="auto"/>
            <w:noWrap/>
            <w:hideMark/>
          </w:tcPr>
          <w:p w:rsidR="00502DDA" w:rsidRPr="00B249A6" w:rsidRDefault="00502DDA" w:rsidP="009E358A">
            <w:r>
              <w:rPr>
                <w:rFonts w:hint="eastAsia"/>
              </w:rPr>
              <w:t>Name</w:t>
            </w:r>
          </w:p>
        </w:tc>
        <w:tc>
          <w:tcPr>
            <w:tcW w:w="4234" w:type="pct"/>
            <w:shd w:val="clear" w:color="auto" w:fill="auto"/>
            <w:noWrap/>
            <w:hideMark/>
          </w:tcPr>
          <w:p w:rsidR="00502DDA" w:rsidRPr="00B249A6" w:rsidRDefault="00502DDA" w:rsidP="009E358A">
            <w:r>
              <w:rPr>
                <w:rFonts w:hint="eastAsia"/>
              </w:rPr>
              <w:t>D</w:t>
            </w:r>
            <w:r>
              <w:t>escription</w:t>
            </w:r>
          </w:p>
        </w:tc>
      </w:tr>
      <w:tr w:rsidR="00C944B6" w:rsidRPr="00B249A6" w:rsidTr="00502DDA">
        <w:trPr>
          <w:trHeight w:val="270"/>
        </w:trPr>
        <w:tc>
          <w:tcPr>
            <w:tcW w:w="766" w:type="pct"/>
            <w:shd w:val="clear" w:color="auto" w:fill="auto"/>
            <w:noWrap/>
          </w:tcPr>
          <w:p w:rsidR="00C944B6" w:rsidRPr="00C944B6" w:rsidRDefault="00C944B6" w:rsidP="009E358A">
            <w:pPr>
              <w:rPr>
                <w:b/>
              </w:rPr>
            </w:pPr>
            <w:r w:rsidRPr="00C944B6">
              <w:rPr>
                <w:rFonts w:hint="eastAsia"/>
                <w:b/>
              </w:rPr>
              <w:t>POS</w:t>
            </w:r>
          </w:p>
        </w:tc>
        <w:tc>
          <w:tcPr>
            <w:tcW w:w="4234" w:type="pct"/>
            <w:shd w:val="clear" w:color="auto" w:fill="auto"/>
            <w:noWrap/>
          </w:tcPr>
          <w:p w:rsidR="00C944B6" w:rsidRDefault="00C944B6" w:rsidP="009E358A">
            <w:r>
              <w:rPr>
                <w:rFonts w:hint="eastAsia"/>
              </w:rPr>
              <w:t>Point of sale</w:t>
            </w:r>
          </w:p>
        </w:tc>
      </w:tr>
      <w:tr w:rsidR="00502DDA" w:rsidRPr="00B249A6" w:rsidTr="00502DDA">
        <w:trPr>
          <w:trHeight w:val="270"/>
        </w:trPr>
        <w:tc>
          <w:tcPr>
            <w:tcW w:w="766" w:type="pct"/>
            <w:shd w:val="clear" w:color="auto" w:fill="auto"/>
            <w:noWrap/>
          </w:tcPr>
          <w:p w:rsidR="00502DDA" w:rsidRPr="00401882" w:rsidRDefault="00502DDA" w:rsidP="009E358A">
            <w:pPr>
              <w:rPr>
                <w:b/>
              </w:rPr>
            </w:pPr>
            <w:r>
              <w:rPr>
                <w:rFonts w:hint="eastAsia"/>
                <w:b/>
              </w:rPr>
              <w:t>PDK</w:t>
            </w:r>
          </w:p>
        </w:tc>
        <w:tc>
          <w:tcPr>
            <w:tcW w:w="4234" w:type="pct"/>
            <w:shd w:val="clear" w:color="auto" w:fill="auto"/>
            <w:noWrap/>
          </w:tcPr>
          <w:p w:rsidR="00502DDA" w:rsidRPr="006F7CE9" w:rsidRDefault="00502DDA" w:rsidP="009E358A">
            <w:r>
              <w:rPr>
                <w:rFonts w:hint="eastAsia"/>
              </w:rPr>
              <w:t xml:space="preserve">PAX </w:t>
            </w:r>
            <w:r w:rsidRPr="00077BCA">
              <w:rPr>
                <w:rFonts w:ascii="宋体" w:hAnsi="宋体" w:hint="eastAsia"/>
              </w:rPr>
              <w:t>Platform Development Kit</w:t>
            </w:r>
          </w:p>
        </w:tc>
      </w:tr>
      <w:tr w:rsidR="00502DDA" w:rsidRPr="00B249A6" w:rsidTr="00502DDA">
        <w:trPr>
          <w:trHeight w:val="270"/>
        </w:trPr>
        <w:tc>
          <w:tcPr>
            <w:tcW w:w="766" w:type="pct"/>
            <w:shd w:val="clear" w:color="auto" w:fill="auto"/>
            <w:noWrap/>
          </w:tcPr>
          <w:p w:rsidR="00502DDA" w:rsidRPr="009636F1" w:rsidRDefault="00463DEC" w:rsidP="009E358A">
            <w:pPr>
              <w:rPr>
                <w:b/>
              </w:rPr>
            </w:pPr>
            <w:r>
              <w:rPr>
                <w:rFonts w:hint="eastAsia"/>
                <w:b/>
              </w:rPr>
              <w:t>SDK</w:t>
            </w:r>
          </w:p>
        </w:tc>
        <w:tc>
          <w:tcPr>
            <w:tcW w:w="4234" w:type="pct"/>
            <w:shd w:val="clear" w:color="auto" w:fill="auto"/>
            <w:noWrap/>
          </w:tcPr>
          <w:p w:rsidR="00502DDA" w:rsidRPr="000C3C62" w:rsidRDefault="00463DEC" w:rsidP="009E358A">
            <w:r>
              <w:rPr>
                <w:rFonts w:hint="eastAsia"/>
              </w:rPr>
              <w:t>Software development kit</w:t>
            </w:r>
          </w:p>
        </w:tc>
      </w:tr>
      <w:tr w:rsidR="00502DDA" w:rsidRPr="00B249A6" w:rsidTr="00502DDA">
        <w:trPr>
          <w:trHeight w:val="270"/>
        </w:trPr>
        <w:tc>
          <w:tcPr>
            <w:tcW w:w="766" w:type="pct"/>
            <w:shd w:val="clear" w:color="auto" w:fill="auto"/>
            <w:noWrap/>
          </w:tcPr>
          <w:p w:rsidR="00502DDA" w:rsidRPr="00D017F5" w:rsidRDefault="00D017F5" w:rsidP="009E358A">
            <w:pPr>
              <w:rPr>
                <w:b/>
              </w:rPr>
            </w:pPr>
            <w:r w:rsidRPr="00D017F5">
              <w:rPr>
                <w:rFonts w:hint="eastAsia"/>
                <w:b/>
              </w:rPr>
              <w:t>RKI</w:t>
            </w:r>
          </w:p>
        </w:tc>
        <w:tc>
          <w:tcPr>
            <w:tcW w:w="4234" w:type="pct"/>
            <w:shd w:val="clear" w:color="auto" w:fill="auto"/>
            <w:noWrap/>
          </w:tcPr>
          <w:p w:rsidR="00502DDA" w:rsidRPr="00B249A6" w:rsidRDefault="00D017F5" w:rsidP="009E358A">
            <w:r>
              <w:rPr>
                <w:rFonts w:hint="eastAsia"/>
              </w:rPr>
              <w:t>Remote key injection</w:t>
            </w:r>
          </w:p>
        </w:tc>
      </w:tr>
      <w:tr w:rsidR="00B927A1" w:rsidRPr="00B249A6" w:rsidTr="00502DDA">
        <w:trPr>
          <w:trHeight w:val="270"/>
        </w:trPr>
        <w:tc>
          <w:tcPr>
            <w:tcW w:w="766" w:type="pct"/>
            <w:shd w:val="clear" w:color="auto" w:fill="auto"/>
            <w:noWrap/>
          </w:tcPr>
          <w:p w:rsidR="00B927A1" w:rsidRPr="00D017F5" w:rsidRDefault="00B927A1" w:rsidP="009E358A">
            <w:pPr>
              <w:rPr>
                <w:b/>
              </w:rPr>
            </w:pPr>
            <w:r>
              <w:rPr>
                <w:rFonts w:hint="eastAsia"/>
                <w:b/>
              </w:rPr>
              <w:t>KMS</w:t>
            </w:r>
          </w:p>
        </w:tc>
        <w:tc>
          <w:tcPr>
            <w:tcW w:w="4234" w:type="pct"/>
            <w:shd w:val="clear" w:color="auto" w:fill="auto"/>
            <w:noWrap/>
          </w:tcPr>
          <w:p w:rsidR="00B927A1" w:rsidRDefault="00B927A1" w:rsidP="009E358A">
            <w:r>
              <w:rPr>
                <w:rFonts w:hint="eastAsia"/>
              </w:rPr>
              <w:t>Key management system</w:t>
            </w:r>
          </w:p>
        </w:tc>
      </w:tr>
      <w:tr w:rsidR="00502DDA" w:rsidRPr="00B249A6" w:rsidTr="00502DDA">
        <w:trPr>
          <w:trHeight w:val="270"/>
        </w:trPr>
        <w:tc>
          <w:tcPr>
            <w:tcW w:w="766" w:type="pct"/>
            <w:shd w:val="clear" w:color="auto" w:fill="auto"/>
            <w:noWrap/>
          </w:tcPr>
          <w:p w:rsidR="00502DDA" w:rsidRPr="00915289" w:rsidRDefault="00915289" w:rsidP="009E358A">
            <w:pPr>
              <w:rPr>
                <w:b/>
              </w:rPr>
            </w:pPr>
            <w:r w:rsidRPr="00915289">
              <w:rPr>
                <w:rFonts w:hint="eastAsia"/>
                <w:b/>
              </w:rPr>
              <w:t>PAN</w:t>
            </w:r>
          </w:p>
        </w:tc>
        <w:tc>
          <w:tcPr>
            <w:tcW w:w="4234" w:type="pct"/>
            <w:shd w:val="clear" w:color="auto" w:fill="auto"/>
            <w:noWrap/>
          </w:tcPr>
          <w:p w:rsidR="00502DDA" w:rsidRPr="0047490A" w:rsidRDefault="00915289" w:rsidP="009E358A">
            <w:r>
              <w:rPr>
                <w:rFonts w:hint="eastAsia"/>
              </w:rPr>
              <w:t xml:space="preserve">Primary </w:t>
            </w:r>
            <w:r>
              <w:t>account number</w:t>
            </w:r>
          </w:p>
        </w:tc>
      </w:tr>
      <w:tr w:rsidR="00A91216" w:rsidRPr="00B249A6" w:rsidTr="00502DDA">
        <w:trPr>
          <w:trHeight w:val="270"/>
        </w:trPr>
        <w:tc>
          <w:tcPr>
            <w:tcW w:w="766" w:type="pct"/>
            <w:shd w:val="clear" w:color="auto" w:fill="auto"/>
            <w:noWrap/>
          </w:tcPr>
          <w:p w:rsidR="00A91216" w:rsidRPr="00915289" w:rsidRDefault="00A91216" w:rsidP="009E358A">
            <w:pPr>
              <w:rPr>
                <w:b/>
              </w:rPr>
            </w:pPr>
            <w:r>
              <w:rPr>
                <w:rFonts w:hint="eastAsia"/>
                <w:b/>
              </w:rPr>
              <w:t>TM</w:t>
            </w:r>
          </w:p>
        </w:tc>
        <w:tc>
          <w:tcPr>
            <w:tcW w:w="4234" w:type="pct"/>
            <w:shd w:val="clear" w:color="auto" w:fill="auto"/>
            <w:noWrap/>
          </w:tcPr>
          <w:p w:rsidR="00A91216" w:rsidRDefault="00A91216" w:rsidP="009E358A">
            <w:r>
              <w:rPr>
                <w:rFonts w:hint="eastAsia"/>
              </w:rPr>
              <w:t>Terminal management</w:t>
            </w:r>
          </w:p>
        </w:tc>
      </w:tr>
      <w:tr w:rsidR="00502DDA" w:rsidRPr="00B249A6" w:rsidTr="00502DDA">
        <w:trPr>
          <w:trHeight w:val="270"/>
        </w:trPr>
        <w:tc>
          <w:tcPr>
            <w:tcW w:w="766" w:type="pct"/>
            <w:shd w:val="clear" w:color="auto" w:fill="auto"/>
            <w:noWrap/>
          </w:tcPr>
          <w:p w:rsidR="00502DDA" w:rsidRPr="00926BD0" w:rsidRDefault="002F7E04" w:rsidP="009E358A">
            <w:pPr>
              <w:rPr>
                <w:b/>
                <w:bCs/>
              </w:rPr>
            </w:pPr>
            <w:r>
              <w:rPr>
                <w:rFonts w:hint="eastAsia"/>
                <w:b/>
                <w:bCs/>
              </w:rPr>
              <w:t>TMS</w:t>
            </w:r>
          </w:p>
        </w:tc>
        <w:tc>
          <w:tcPr>
            <w:tcW w:w="4234" w:type="pct"/>
            <w:shd w:val="clear" w:color="auto" w:fill="auto"/>
            <w:noWrap/>
          </w:tcPr>
          <w:p w:rsidR="00502DDA" w:rsidRDefault="002F7E04" w:rsidP="009E358A">
            <w:r>
              <w:rPr>
                <w:rFonts w:hint="eastAsia"/>
              </w:rPr>
              <w:t>Terminal management systme</w:t>
            </w:r>
          </w:p>
        </w:tc>
      </w:tr>
      <w:tr w:rsidR="00B52446" w:rsidRPr="00B249A6" w:rsidTr="00502DDA">
        <w:trPr>
          <w:trHeight w:val="270"/>
        </w:trPr>
        <w:tc>
          <w:tcPr>
            <w:tcW w:w="766" w:type="pct"/>
            <w:shd w:val="clear" w:color="auto" w:fill="auto"/>
            <w:noWrap/>
          </w:tcPr>
          <w:p w:rsidR="00B52446" w:rsidRDefault="00B52446" w:rsidP="009E358A">
            <w:pPr>
              <w:rPr>
                <w:b/>
                <w:bCs/>
              </w:rPr>
            </w:pPr>
            <w:r>
              <w:rPr>
                <w:rFonts w:hint="eastAsia"/>
                <w:b/>
                <w:bCs/>
              </w:rPr>
              <w:t>AID</w:t>
            </w:r>
          </w:p>
        </w:tc>
        <w:tc>
          <w:tcPr>
            <w:tcW w:w="4234" w:type="pct"/>
            <w:shd w:val="clear" w:color="auto" w:fill="auto"/>
            <w:noWrap/>
          </w:tcPr>
          <w:p w:rsidR="00B52446" w:rsidRDefault="00B52446" w:rsidP="009E358A">
            <w:r>
              <w:rPr>
                <w:rFonts w:hint="eastAsia"/>
              </w:rPr>
              <w:t>Application identifier</w:t>
            </w:r>
          </w:p>
        </w:tc>
      </w:tr>
      <w:tr w:rsidR="00B52446" w:rsidRPr="00B249A6" w:rsidTr="00502DDA">
        <w:trPr>
          <w:trHeight w:val="270"/>
        </w:trPr>
        <w:tc>
          <w:tcPr>
            <w:tcW w:w="766" w:type="pct"/>
            <w:shd w:val="clear" w:color="auto" w:fill="auto"/>
            <w:noWrap/>
          </w:tcPr>
          <w:p w:rsidR="00B52446" w:rsidRDefault="00B52446" w:rsidP="009E358A">
            <w:pPr>
              <w:rPr>
                <w:b/>
                <w:bCs/>
              </w:rPr>
            </w:pPr>
            <w:r>
              <w:rPr>
                <w:rFonts w:hint="eastAsia"/>
                <w:b/>
                <w:bCs/>
              </w:rPr>
              <w:t>CAPK</w:t>
            </w:r>
          </w:p>
        </w:tc>
        <w:tc>
          <w:tcPr>
            <w:tcW w:w="4234" w:type="pct"/>
            <w:shd w:val="clear" w:color="auto" w:fill="auto"/>
            <w:noWrap/>
          </w:tcPr>
          <w:p w:rsidR="00B52446" w:rsidRDefault="00FC2098" w:rsidP="00FC2098">
            <w:r>
              <w:rPr>
                <w:rFonts w:hint="eastAsia"/>
              </w:rPr>
              <w:t>Certification authority</w:t>
            </w:r>
            <w:r w:rsidR="00B52446">
              <w:rPr>
                <w:rFonts w:hint="eastAsia"/>
              </w:rPr>
              <w:t xml:space="preserve"> public </w:t>
            </w:r>
            <w:r w:rsidR="00B52446">
              <w:t>key</w:t>
            </w:r>
          </w:p>
        </w:tc>
      </w:tr>
    </w:tbl>
    <w:p w:rsidR="00B12AA1" w:rsidRPr="00AD54D9" w:rsidRDefault="00AD54D9" w:rsidP="00AD54D9">
      <w:pPr>
        <w:jc w:val="center"/>
        <w:rPr>
          <w:sz w:val="20"/>
        </w:rPr>
      </w:pPr>
      <w:r>
        <w:rPr>
          <w:rFonts w:hint="eastAsia"/>
          <w:sz w:val="20"/>
        </w:rPr>
        <w:t>Table2</w:t>
      </w:r>
      <w:r w:rsidRPr="00AD54D9">
        <w:rPr>
          <w:rFonts w:hint="eastAsia"/>
          <w:sz w:val="20"/>
        </w:rPr>
        <w:t xml:space="preserve"> - Abbreviation</w:t>
      </w:r>
    </w:p>
    <w:p w:rsidR="00AD54D9" w:rsidRPr="005A731A" w:rsidRDefault="00AD54D9" w:rsidP="00B12AA1"/>
    <w:p w:rsidR="00B12AA1" w:rsidRDefault="00B12AA1" w:rsidP="00B12AA1">
      <w:pPr>
        <w:pStyle w:val="2"/>
        <w:rPr>
          <w:color w:val="4472C4" w:themeColor="accent5"/>
        </w:rPr>
      </w:pPr>
      <w:bookmarkStart w:id="299" w:name="_Toc455157536"/>
      <w:r w:rsidRPr="00B12AA1">
        <w:rPr>
          <w:rFonts w:hint="eastAsia"/>
          <w:color w:val="4472C4" w:themeColor="accent5"/>
        </w:rPr>
        <w:t>1.3 Reference</w:t>
      </w:r>
      <w:bookmarkEnd w:id="299"/>
    </w:p>
    <w:p w:rsidR="00B12AA1" w:rsidRDefault="00B12AA1" w:rsidP="00B12AA1">
      <w:r w:rsidRPr="00B12AA1">
        <w:t>PAX_PDK_API_Programming_Guide_V1.00.00.doc</w:t>
      </w:r>
    </w:p>
    <w:p w:rsidR="00B12AA1" w:rsidRPr="00B12AA1" w:rsidRDefault="00610E65" w:rsidP="00B12AA1">
      <w:r w:rsidRPr="00610E65">
        <w:rPr>
          <w:rFonts w:hint="eastAsia"/>
        </w:rPr>
        <w:t>EUI</w:t>
      </w:r>
      <w:r w:rsidRPr="00610E65">
        <w:rPr>
          <w:rFonts w:hint="eastAsia"/>
        </w:rPr>
        <w:t>详细设计说明</w:t>
      </w:r>
      <w:r w:rsidRPr="00610E65">
        <w:rPr>
          <w:rFonts w:hint="eastAsia"/>
        </w:rPr>
        <w:t>(V1.1.01).docx</w:t>
      </w:r>
    </w:p>
    <w:p w:rsidR="00B12AA1" w:rsidRDefault="00B42010" w:rsidP="00B12AA1">
      <w:r w:rsidRPr="00B42010">
        <w:t>4.3book3_Application.pdf</w:t>
      </w:r>
    </w:p>
    <w:p w:rsidR="00B42010" w:rsidRDefault="00B42010" w:rsidP="00B12AA1">
      <w:r w:rsidRPr="00B42010">
        <w:t>PAX EMV Kernel API Programming Guide.pdf</w:t>
      </w:r>
    </w:p>
    <w:p w:rsidR="00B12AA1" w:rsidRDefault="00B12AA1" w:rsidP="00AE2EA2"/>
    <w:p w:rsidR="00610E65" w:rsidRDefault="00610E65">
      <w:pPr>
        <w:widowControl/>
        <w:jc w:val="left"/>
      </w:pPr>
      <w:r>
        <w:br w:type="page"/>
      </w:r>
    </w:p>
    <w:p w:rsidR="00263709" w:rsidRPr="00E16077" w:rsidRDefault="009C6003" w:rsidP="00E16077">
      <w:pPr>
        <w:pStyle w:val="1"/>
        <w:numPr>
          <w:ilvl w:val="0"/>
          <w:numId w:val="2"/>
        </w:numPr>
        <w:rPr>
          <w:color w:val="4472C4" w:themeColor="accent5"/>
        </w:rPr>
      </w:pPr>
      <w:bookmarkStart w:id="300" w:name="_Toc455157537"/>
      <w:r>
        <w:rPr>
          <w:color w:val="4472C4" w:themeColor="accent5"/>
        </w:rPr>
        <w:lastRenderedPageBreak/>
        <w:t>EasyLink solution</w:t>
      </w:r>
      <w:r w:rsidR="00263709" w:rsidRPr="00E16077">
        <w:rPr>
          <w:rFonts w:hint="eastAsia"/>
          <w:color w:val="4472C4" w:themeColor="accent5"/>
        </w:rPr>
        <w:t xml:space="preserve"> overview</w:t>
      </w:r>
      <w:bookmarkEnd w:id="300"/>
    </w:p>
    <w:p w:rsidR="008F5576" w:rsidRPr="00E16077" w:rsidRDefault="00E16077" w:rsidP="00E16077">
      <w:pPr>
        <w:pStyle w:val="2"/>
        <w:rPr>
          <w:color w:val="4472C4" w:themeColor="accent5"/>
        </w:rPr>
      </w:pPr>
      <w:bookmarkStart w:id="301" w:name="_Toc455157538"/>
      <w:r w:rsidRPr="00E16077">
        <w:rPr>
          <w:color w:val="4472C4" w:themeColor="accent5"/>
        </w:rPr>
        <w:t xml:space="preserve">2.1 </w:t>
      </w:r>
      <w:r w:rsidR="008F5576" w:rsidRPr="00E16077">
        <w:rPr>
          <w:color w:val="4472C4" w:themeColor="accent5"/>
        </w:rPr>
        <w:t>Background</w:t>
      </w:r>
      <w:r w:rsidR="00DA6E56">
        <w:rPr>
          <w:color w:val="4472C4" w:themeColor="accent5"/>
        </w:rPr>
        <w:t xml:space="preserve"> and </w:t>
      </w:r>
      <w:r w:rsidR="00212862">
        <w:rPr>
          <w:color w:val="4472C4" w:themeColor="accent5"/>
        </w:rPr>
        <w:t>goals</w:t>
      </w:r>
      <w:r w:rsidR="00DA6E56">
        <w:rPr>
          <w:color w:val="4472C4" w:themeColor="accent5"/>
        </w:rPr>
        <w:t xml:space="preserve"> to achieve</w:t>
      </w:r>
      <w:bookmarkEnd w:id="301"/>
    </w:p>
    <w:p w:rsidR="008F5576" w:rsidRDefault="008F5576" w:rsidP="008F5576">
      <w:r>
        <w:rPr>
          <w:rFonts w:hint="eastAsia"/>
        </w:rPr>
        <w:t xml:space="preserve">The </w:t>
      </w:r>
      <w:r>
        <w:t>original MPOS solution provides a set of commands with slight granularity which make it difficult for application in upper device (like Android/IOS Windows device) to use. So the purpose of this specification</w:t>
      </w:r>
      <w:r w:rsidR="007D52FF">
        <w:t xml:space="preserve"> for EasyLink solution</w:t>
      </w:r>
      <w:r>
        <w:t xml:space="preserve"> is to design an optimization program structure</w:t>
      </w:r>
      <w:r w:rsidR="00BD76BD">
        <w:t xml:space="preserve"> with better extendibility</w:t>
      </w:r>
      <w:r>
        <w:t xml:space="preserve"> and provide a set of commands with larger granularity to improve the interaction efficiency and </w:t>
      </w:r>
      <w:r w:rsidR="00041BFF">
        <w:t>allow quick and easy integration with</w:t>
      </w:r>
      <w:r>
        <w:t xml:space="preserve"> </w:t>
      </w:r>
      <w:r w:rsidR="00E72856" w:rsidRPr="00E72856">
        <w:t>customized</w:t>
      </w:r>
      <w:r w:rsidR="00E72856">
        <w:t xml:space="preserve"> </w:t>
      </w:r>
      <w:r>
        <w:t>application</w:t>
      </w:r>
      <w:r w:rsidR="00041BFF">
        <w:t>s</w:t>
      </w:r>
      <w:r>
        <w:t xml:space="preserve"> in upper device.</w:t>
      </w:r>
    </w:p>
    <w:p w:rsidR="008F5576" w:rsidRDefault="008F5576" w:rsidP="00AE2EA2"/>
    <w:p w:rsidR="007D2B26" w:rsidRPr="00A80481" w:rsidRDefault="00A80481" w:rsidP="00A80481">
      <w:pPr>
        <w:pStyle w:val="2"/>
        <w:rPr>
          <w:color w:val="4472C4" w:themeColor="accent5"/>
        </w:rPr>
      </w:pPr>
      <w:bookmarkStart w:id="302" w:name="_Toc455157539"/>
      <w:r w:rsidRPr="00A80481">
        <w:rPr>
          <w:color w:val="4472C4" w:themeColor="accent5"/>
        </w:rPr>
        <w:t xml:space="preserve">2.2 </w:t>
      </w:r>
      <w:r w:rsidR="00030DFC">
        <w:rPr>
          <w:color w:val="4472C4" w:themeColor="accent5"/>
        </w:rPr>
        <w:t>Overview</w:t>
      </w:r>
      <w:bookmarkEnd w:id="302"/>
    </w:p>
    <w:p w:rsidR="00780377" w:rsidRDefault="00780377" w:rsidP="00AE2EA2">
      <w:r>
        <w:rPr>
          <w:rFonts w:hint="eastAsia"/>
        </w:rPr>
        <w:t>PAX POS device works in conjunction with smart device</w:t>
      </w:r>
      <w:r>
        <w:t xml:space="preserve"> </w:t>
      </w:r>
      <w:r>
        <w:rPr>
          <w:rFonts w:hint="eastAsia"/>
        </w:rPr>
        <w:t>(</w:t>
      </w:r>
      <w:r>
        <w:t>like Android/IOS/Window device</w:t>
      </w:r>
      <w:r>
        <w:rPr>
          <w:rFonts w:hint="eastAsia"/>
        </w:rPr>
        <w:t>)</w:t>
      </w:r>
      <w:r>
        <w:t xml:space="preserve">. </w:t>
      </w:r>
    </w:p>
    <w:p w:rsidR="00A80481" w:rsidRDefault="009050DA" w:rsidP="00AE2EA2">
      <w:r>
        <w:rPr>
          <w:rFonts w:hint="eastAsia"/>
        </w:rPr>
        <w:t>The development</w:t>
      </w:r>
      <w:r>
        <w:t xml:space="preserve"> in PAX POS side</w:t>
      </w:r>
      <w:r>
        <w:rPr>
          <w:rFonts w:hint="eastAsia"/>
        </w:rPr>
        <w:t xml:space="preserve"> of this </w:t>
      </w:r>
      <w:r>
        <w:t>solution</w:t>
      </w:r>
      <w:r>
        <w:rPr>
          <w:rFonts w:hint="eastAsia"/>
        </w:rPr>
        <w:t xml:space="preserve"> is based on </w:t>
      </w:r>
      <w:r>
        <w:t>PAX PDK API level which</w:t>
      </w:r>
      <w:r w:rsidR="00C46567">
        <w:t xml:space="preserve"> support cross-platform</w:t>
      </w:r>
      <w:r w:rsidR="00A07CD0">
        <w:t xml:space="preserve"> to compatible with PAX Monitor and Prolin OS</w:t>
      </w:r>
      <w:r w:rsidR="0052787D">
        <w:t xml:space="preserve">. </w:t>
      </w:r>
    </w:p>
    <w:p w:rsidR="007D48D1" w:rsidRPr="007D48D1" w:rsidRDefault="007D48D1" w:rsidP="007D48D1">
      <w:pPr>
        <w:jc w:val="center"/>
        <w:rPr>
          <w:sz w:val="20"/>
        </w:rPr>
      </w:pPr>
      <w:r w:rsidRPr="007D48D1">
        <w:rPr>
          <w:sz w:val="20"/>
        </w:rPr>
        <w:t xml:space="preserve">Figure1 - </w:t>
      </w:r>
      <w:r w:rsidR="00927344">
        <w:rPr>
          <w:sz w:val="20"/>
        </w:rPr>
        <w:t>EasyLink</w:t>
      </w:r>
      <w:r w:rsidRPr="007D48D1">
        <w:rPr>
          <w:sz w:val="20"/>
        </w:rPr>
        <w:t xml:space="preserve"> </w:t>
      </w:r>
      <w:r w:rsidR="00030DFC">
        <w:rPr>
          <w:sz w:val="20"/>
        </w:rPr>
        <w:t>close view</w:t>
      </w:r>
    </w:p>
    <w:p w:rsidR="0092286E" w:rsidRDefault="00447BAD" w:rsidP="00AE2EA2">
      <w:r>
        <w:object w:dxaOrig="16140" w:dyaOrig="88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pt;height:230.25pt" o:ole="">
            <v:imagedata r:id="rId8" o:title=""/>
          </v:shape>
          <o:OLEObject Type="Embed" ProgID="Visio.Drawing.15" ShapeID="_x0000_i1025" DrawAspect="Content" ObjectID="_1528899378" r:id="rId9"/>
        </w:object>
      </w:r>
    </w:p>
    <w:p w:rsidR="007D48D1" w:rsidRDefault="007D48D1" w:rsidP="00AE2EA2"/>
    <w:p w:rsidR="00043AD9" w:rsidRPr="00043AD9" w:rsidRDefault="00043AD9" w:rsidP="00043AD9">
      <w:pPr>
        <w:pStyle w:val="2"/>
        <w:rPr>
          <w:color w:val="4472C4" w:themeColor="accent5"/>
        </w:rPr>
      </w:pPr>
      <w:bookmarkStart w:id="303" w:name="_Toc455157540"/>
      <w:r>
        <w:rPr>
          <w:color w:val="4472C4" w:themeColor="accent5"/>
        </w:rPr>
        <w:t xml:space="preserve">2.3 </w:t>
      </w:r>
      <w:r w:rsidR="00A306F3" w:rsidRPr="00A306F3">
        <w:rPr>
          <w:color w:val="4472C4" w:themeColor="accent5"/>
        </w:rPr>
        <w:t>Supported mode</w:t>
      </w:r>
      <w:r w:rsidR="00A306F3">
        <w:rPr>
          <w:color w:val="4472C4" w:themeColor="accent5"/>
        </w:rPr>
        <w:t>l</w:t>
      </w:r>
      <w:bookmarkEnd w:id="303"/>
    </w:p>
    <w:p w:rsidR="00043AD9" w:rsidRDefault="00A306F3" w:rsidP="00AE2EA2">
      <w:r>
        <w:t xml:space="preserve">Device with </w:t>
      </w:r>
      <w:r>
        <w:rPr>
          <w:rFonts w:hint="eastAsia"/>
        </w:rPr>
        <w:t xml:space="preserve">PAX </w:t>
      </w:r>
      <w:r>
        <w:t>Monitor lite platform: D180S</w:t>
      </w:r>
      <w:r w:rsidR="00DF50D4">
        <w:t xml:space="preserve"> (may support</w:t>
      </w:r>
      <w:r w:rsidR="000C344C">
        <w:t xml:space="preserve"> D150</w:t>
      </w:r>
      <w:r w:rsidR="00DF50D4">
        <w:t xml:space="preserve"> in the future)</w:t>
      </w:r>
    </w:p>
    <w:p w:rsidR="001E0312" w:rsidRDefault="00403377" w:rsidP="00AE2EA2">
      <w:r>
        <w:t xml:space="preserve">Device with </w:t>
      </w:r>
      <w:r w:rsidR="001E0312">
        <w:t>Monitor</w:t>
      </w:r>
      <w:r>
        <w:t xml:space="preserve"> platform</w:t>
      </w:r>
      <w:r w:rsidR="001E0312">
        <w:t>: S20</w:t>
      </w:r>
      <w:r w:rsidR="00FA1CD8">
        <w:t>0</w:t>
      </w:r>
      <w:r w:rsidR="00315594">
        <w:rPr>
          <w:rFonts w:hint="eastAsia"/>
        </w:rPr>
        <w:t>（</w:t>
      </w:r>
      <w:r w:rsidR="00DF50D4">
        <w:rPr>
          <w:rFonts w:hint="eastAsia"/>
        </w:rPr>
        <w:t>for</w:t>
      </w:r>
      <w:r>
        <w:rPr>
          <w:rFonts w:hint="eastAsia"/>
        </w:rPr>
        <w:t xml:space="preserve"> </w:t>
      </w:r>
      <w:r>
        <w:t>f</w:t>
      </w:r>
      <w:r w:rsidR="00315594">
        <w:rPr>
          <w:rFonts w:hint="eastAsia"/>
        </w:rPr>
        <w:t>uture</w:t>
      </w:r>
      <w:r w:rsidR="00315594">
        <w:t>）</w:t>
      </w:r>
    </w:p>
    <w:p w:rsidR="007A2DFE" w:rsidRDefault="00A306F3" w:rsidP="00AE2EA2">
      <w:r>
        <w:t>Device with PAX Prolin platform: D200, D220</w:t>
      </w:r>
      <w:r w:rsidR="00DF50D4">
        <w:t xml:space="preserve"> </w:t>
      </w:r>
      <w:r w:rsidR="00403377">
        <w:t>(</w:t>
      </w:r>
      <w:r w:rsidR="00DF50D4">
        <w:t xml:space="preserve">may support </w:t>
      </w:r>
      <w:r w:rsidR="00FA1CD8">
        <w:t>S300</w:t>
      </w:r>
      <w:r w:rsidR="00DF50D4">
        <w:t>, PX5, and PX7 in the future</w:t>
      </w:r>
      <w:r w:rsidR="00403377">
        <w:t>)</w:t>
      </w:r>
    </w:p>
    <w:p w:rsidR="001A0066" w:rsidRPr="00DF50D4" w:rsidRDefault="001A0066" w:rsidP="00AE2EA2"/>
    <w:p w:rsidR="001A0066" w:rsidRDefault="001A0066">
      <w:pPr>
        <w:widowControl/>
        <w:jc w:val="left"/>
      </w:pPr>
      <w:r>
        <w:br w:type="page"/>
      </w:r>
    </w:p>
    <w:p w:rsidR="006D0067" w:rsidRDefault="006A54B2" w:rsidP="006A54B2">
      <w:pPr>
        <w:pStyle w:val="1"/>
        <w:numPr>
          <w:ilvl w:val="0"/>
          <w:numId w:val="2"/>
        </w:numPr>
        <w:rPr>
          <w:color w:val="4472C4" w:themeColor="accent5"/>
        </w:rPr>
      </w:pPr>
      <w:bookmarkStart w:id="304" w:name="_Toc455157541"/>
      <w:r w:rsidRPr="006A54B2">
        <w:rPr>
          <w:rFonts w:hint="eastAsia"/>
          <w:color w:val="4472C4" w:themeColor="accent5"/>
        </w:rPr>
        <w:lastRenderedPageBreak/>
        <w:t>Overall design</w:t>
      </w:r>
      <w:bookmarkEnd w:id="304"/>
    </w:p>
    <w:p w:rsidR="006A54B2" w:rsidRDefault="006A54B2" w:rsidP="00141F09">
      <w:pPr>
        <w:pStyle w:val="2"/>
        <w:rPr>
          <w:color w:val="4472C4" w:themeColor="accent5"/>
        </w:rPr>
      </w:pPr>
      <w:bookmarkStart w:id="305" w:name="_Toc455157542"/>
      <w:r w:rsidRPr="00141F09">
        <w:rPr>
          <w:rFonts w:hint="eastAsia"/>
          <w:color w:val="4472C4" w:themeColor="accent5"/>
        </w:rPr>
        <w:t xml:space="preserve">3.1 </w:t>
      </w:r>
      <w:r w:rsidR="00620E8F">
        <w:rPr>
          <w:color w:val="4472C4" w:themeColor="accent5"/>
        </w:rPr>
        <w:t>System design</w:t>
      </w:r>
      <w:bookmarkEnd w:id="305"/>
    </w:p>
    <w:p w:rsidR="003A2CB9" w:rsidRDefault="002B0AE6" w:rsidP="00993C61">
      <w:r>
        <w:t xml:space="preserve">For EasyLink solution, PAX POS device works in conjunction with Android/IOS/Windows device, among which PAX POS device provides a set of commands </w:t>
      </w:r>
      <w:r w:rsidR="007B33D5">
        <w:t>for Android/IOS/Windows app</w:t>
      </w:r>
      <w:r w:rsidR="00EA49B3">
        <w:t xml:space="preserve">. </w:t>
      </w:r>
      <w:r w:rsidR="00773550">
        <w:t xml:space="preserve">Android/IOS/Windows device send request packet to PAX POS terminal, </w:t>
      </w:r>
      <w:r w:rsidR="00831F75">
        <w:t>then PAX POS terminal return the corresponding response back to the Android/IOS/Windows device.</w:t>
      </w:r>
    </w:p>
    <w:p w:rsidR="007640C6" w:rsidRDefault="00EA49B3" w:rsidP="00993C61">
      <w:r>
        <w:t>Below</w:t>
      </w:r>
      <w:r w:rsidR="0024158A">
        <w:rPr>
          <w:rFonts w:hint="eastAsia"/>
        </w:rPr>
        <w:t xml:space="preserve"> figure </w:t>
      </w:r>
      <w:r w:rsidR="0024158A">
        <w:t xml:space="preserve">demonstrate the data processing flow of EasyLink solution. </w:t>
      </w:r>
    </w:p>
    <w:p w:rsidR="003A2CB9" w:rsidRPr="003A2CB9" w:rsidRDefault="003A2CB9" w:rsidP="003A2CB9">
      <w:pPr>
        <w:jc w:val="center"/>
        <w:rPr>
          <w:sz w:val="20"/>
        </w:rPr>
      </w:pPr>
      <w:r w:rsidRPr="003A2CB9">
        <w:rPr>
          <w:sz w:val="20"/>
        </w:rPr>
        <w:t>Figure 2 – data processing flow</w:t>
      </w:r>
    </w:p>
    <w:p w:rsidR="00141F09" w:rsidRDefault="00F80583" w:rsidP="00141F09">
      <w:r>
        <w:object w:dxaOrig="12840" w:dyaOrig="6271">
          <v:shape id="_x0000_i1026" type="#_x0000_t75" style="width:417pt;height:201.75pt" o:ole="">
            <v:imagedata r:id="rId10" o:title=""/>
          </v:shape>
          <o:OLEObject Type="Embed" ProgID="Visio.Drawing.15" ShapeID="_x0000_i1026" DrawAspect="Content" ObjectID="_1528899379" r:id="rId11"/>
        </w:object>
      </w:r>
    </w:p>
    <w:p w:rsidR="00FB3249" w:rsidRDefault="00FB3249" w:rsidP="00141F09"/>
    <w:p w:rsidR="003A2CB9" w:rsidRDefault="00FB3249" w:rsidP="00141F09">
      <w:r>
        <w:rPr>
          <w:rFonts w:hint="eastAsia"/>
        </w:rPr>
        <w:t>Below is a close view</w:t>
      </w:r>
      <w:r w:rsidR="00D053DB">
        <w:t xml:space="preserve"> in</w:t>
      </w:r>
      <w:r>
        <w:rPr>
          <w:rFonts w:hint="eastAsia"/>
        </w:rPr>
        <w:t xml:space="preserve"> PAX POS</w:t>
      </w:r>
      <w:r w:rsidR="00D053DB">
        <w:t xml:space="preserve"> terminal</w:t>
      </w:r>
      <w:r>
        <w:rPr>
          <w:rFonts w:hint="eastAsia"/>
        </w:rPr>
        <w:t>:</w:t>
      </w:r>
    </w:p>
    <w:p w:rsidR="00FB3249" w:rsidRPr="00FB3249" w:rsidRDefault="00FB3249" w:rsidP="00FB3249">
      <w:pPr>
        <w:jc w:val="center"/>
        <w:rPr>
          <w:sz w:val="20"/>
        </w:rPr>
      </w:pPr>
      <w:r w:rsidRPr="00FB3249">
        <w:rPr>
          <w:sz w:val="20"/>
        </w:rPr>
        <w:t>Figure 3 – close view</w:t>
      </w:r>
      <w:r w:rsidR="00D8428A">
        <w:rPr>
          <w:sz w:val="20"/>
        </w:rPr>
        <w:t xml:space="preserve"> in PAX POS terminal</w:t>
      </w:r>
    </w:p>
    <w:p w:rsidR="00FB3249" w:rsidRDefault="00497008" w:rsidP="00141F09">
      <w:r>
        <w:object w:dxaOrig="8671" w:dyaOrig="4890">
          <v:shape id="_x0000_i1027" type="#_x0000_t75" style="width:417.75pt;height:230.25pt" o:ole="">
            <v:imagedata r:id="rId12" o:title=""/>
          </v:shape>
          <o:OLEObject Type="Embed" ProgID="Visio.Drawing.15" ShapeID="_x0000_i1027" DrawAspect="Content" ObjectID="_1528899380" r:id="rId13"/>
        </w:object>
      </w:r>
    </w:p>
    <w:p w:rsidR="00603C8E" w:rsidRPr="0023673D" w:rsidRDefault="00603C8E" w:rsidP="0023673D">
      <w:pPr>
        <w:pStyle w:val="2"/>
        <w:numPr>
          <w:ilvl w:val="1"/>
          <w:numId w:val="2"/>
        </w:numPr>
        <w:rPr>
          <w:color w:val="4472C4" w:themeColor="accent5"/>
        </w:rPr>
      </w:pPr>
      <w:bookmarkStart w:id="306" w:name="_Toc455157543"/>
      <w:r w:rsidRPr="0023673D">
        <w:rPr>
          <w:rFonts w:hint="eastAsia"/>
          <w:color w:val="4472C4" w:themeColor="accent5"/>
        </w:rPr>
        <w:lastRenderedPageBreak/>
        <w:t>M</w:t>
      </w:r>
      <w:r w:rsidRPr="0023673D">
        <w:rPr>
          <w:color w:val="4472C4" w:themeColor="accent5"/>
        </w:rPr>
        <w:t>essage protocol layer</w:t>
      </w:r>
      <w:bookmarkEnd w:id="306"/>
    </w:p>
    <w:p w:rsidR="00226136" w:rsidRPr="005B6300" w:rsidRDefault="00281205" w:rsidP="005B6300">
      <w:pPr>
        <w:pStyle w:val="3"/>
        <w:numPr>
          <w:ilvl w:val="2"/>
          <w:numId w:val="2"/>
        </w:numPr>
        <w:rPr>
          <w:rFonts w:asciiTheme="majorHAnsi" w:hAnsiTheme="majorHAnsi"/>
          <w:color w:val="4472C4" w:themeColor="accent5"/>
          <w:szCs w:val="30"/>
        </w:rPr>
      </w:pPr>
      <w:bookmarkStart w:id="307" w:name="_Toc455157544"/>
      <w:r w:rsidRPr="005B6300">
        <w:rPr>
          <w:rFonts w:asciiTheme="majorHAnsi" w:hAnsiTheme="majorHAnsi" w:hint="eastAsia"/>
          <w:color w:val="4472C4" w:themeColor="accent5"/>
          <w:szCs w:val="30"/>
        </w:rPr>
        <w:t>Communication protocol</w:t>
      </w:r>
      <w:bookmarkEnd w:id="307"/>
    </w:p>
    <w:p w:rsidR="005F65B1" w:rsidRDefault="00C847AB" w:rsidP="005F65B1">
      <w:r>
        <w:t>The communication protocol</w:t>
      </w:r>
      <w:r w:rsidR="00381015">
        <w:t xml:space="preserve"> is also call COMM </w:t>
      </w:r>
      <w:r w:rsidR="000978AC">
        <w:t xml:space="preserve">module. </w:t>
      </w:r>
      <w:r w:rsidR="00381015">
        <w:t xml:space="preserve">It </w:t>
      </w:r>
      <w:r>
        <w:t>is responsible</w:t>
      </w:r>
      <w:r w:rsidR="00F33A2E">
        <w:t xml:space="preserve"> transmit data between terminal and Android/IOS/Windows device</w:t>
      </w:r>
      <w:r w:rsidR="005F65B1">
        <w:t>. It is based on PDK. The PDK shield up the difference of each communication mode and provides a set of APIs to make it easy for application to use.</w:t>
      </w:r>
    </w:p>
    <w:p w:rsidR="005F65B1" w:rsidRPr="00FE11FB" w:rsidRDefault="005F65B1" w:rsidP="005F65B1">
      <w:r>
        <w:rPr>
          <w:rFonts w:hint="eastAsia"/>
        </w:rPr>
        <w:t xml:space="preserve">The PAX POS EasyLink application only need to communicate with </w:t>
      </w:r>
      <w:r>
        <w:t>the Android/IOS/Windows device, and the Android/IOS/Windows application is going to connect to the host. The EasyLink application provides interfaces for Android/IOS/Windows application to connect, drop connect, send and receive data.</w:t>
      </w:r>
    </w:p>
    <w:p w:rsidR="005F65B1" w:rsidRDefault="005F65B1" w:rsidP="005F65B1">
      <w:r>
        <w:t>Supported communication mode: UART, USB, BT, WIFI, LAN, etc.</w:t>
      </w:r>
    </w:p>
    <w:p w:rsidR="00C847AB" w:rsidRDefault="005F65B1" w:rsidP="005F65B1">
      <w:r>
        <w:t>Note: D180S may use lite version.</w:t>
      </w:r>
    </w:p>
    <w:p w:rsidR="00281205" w:rsidRPr="005B6300" w:rsidRDefault="00281205" w:rsidP="005B6300">
      <w:pPr>
        <w:pStyle w:val="3"/>
        <w:numPr>
          <w:ilvl w:val="2"/>
          <w:numId w:val="2"/>
        </w:numPr>
        <w:rPr>
          <w:rFonts w:asciiTheme="majorHAnsi" w:hAnsiTheme="majorHAnsi"/>
          <w:color w:val="4472C4" w:themeColor="accent5"/>
          <w:szCs w:val="30"/>
        </w:rPr>
      </w:pPr>
      <w:bookmarkStart w:id="308" w:name="_Toc455157545"/>
      <w:r w:rsidRPr="005B6300">
        <w:rPr>
          <w:rFonts w:asciiTheme="majorHAnsi" w:hAnsiTheme="majorHAnsi"/>
          <w:color w:val="4472C4" w:themeColor="accent5"/>
          <w:szCs w:val="30"/>
        </w:rPr>
        <w:t>Messaging protocol</w:t>
      </w:r>
      <w:bookmarkEnd w:id="308"/>
    </w:p>
    <w:p w:rsidR="00281205" w:rsidRDefault="00AA2759" w:rsidP="005B6300">
      <w:r>
        <w:rPr>
          <w:rFonts w:hint="eastAsia"/>
        </w:rPr>
        <w:t xml:space="preserve">The messaging protocol is responsible for </w:t>
      </w:r>
      <w:r>
        <w:t>command parsing and delivery</w:t>
      </w:r>
      <w:r w:rsidR="00A00E78">
        <w:t xml:space="preserve"> to the business layer fo</w:t>
      </w:r>
      <w:r w:rsidR="00316086">
        <w:t>r further processing or display.</w:t>
      </w:r>
    </w:p>
    <w:p w:rsidR="00603C8E" w:rsidRDefault="00603C8E" w:rsidP="00C615EA">
      <w:pPr>
        <w:pStyle w:val="2"/>
        <w:numPr>
          <w:ilvl w:val="1"/>
          <w:numId w:val="2"/>
        </w:numPr>
        <w:rPr>
          <w:color w:val="4472C4" w:themeColor="accent5"/>
        </w:rPr>
      </w:pPr>
      <w:bookmarkStart w:id="309" w:name="_Toc455157546"/>
      <w:r w:rsidRPr="00C615EA">
        <w:rPr>
          <w:color w:val="4472C4" w:themeColor="accent5"/>
        </w:rPr>
        <w:t xml:space="preserve">Business process </w:t>
      </w:r>
      <w:r w:rsidR="00226136" w:rsidRPr="00C615EA">
        <w:rPr>
          <w:color w:val="4472C4" w:themeColor="accent5"/>
        </w:rPr>
        <w:t>layer</w:t>
      </w:r>
      <w:bookmarkEnd w:id="309"/>
    </w:p>
    <w:p w:rsidR="00F378F0" w:rsidRPr="009F252E" w:rsidRDefault="009F252E" w:rsidP="009F252E">
      <w:pPr>
        <w:pStyle w:val="3"/>
        <w:numPr>
          <w:ilvl w:val="2"/>
          <w:numId w:val="2"/>
        </w:numPr>
        <w:rPr>
          <w:rFonts w:asciiTheme="majorHAnsi" w:hAnsiTheme="majorHAnsi"/>
          <w:color w:val="4472C4" w:themeColor="accent5"/>
          <w:szCs w:val="30"/>
        </w:rPr>
      </w:pPr>
      <w:bookmarkStart w:id="310" w:name="_Toc455157547"/>
      <w:r w:rsidRPr="009F252E">
        <w:rPr>
          <w:rFonts w:asciiTheme="majorHAnsi" w:hAnsiTheme="majorHAnsi"/>
          <w:color w:val="4472C4" w:themeColor="accent5"/>
          <w:szCs w:val="30"/>
        </w:rPr>
        <w:t>UI</w:t>
      </w:r>
      <w:r w:rsidR="00F378F0" w:rsidRPr="009F252E">
        <w:rPr>
          <w:rFonts w:asciiTheme="majorHAnsi" w:hAnsiTheme="majorHAnsi"/>
          <w:color w:val="4472C4" w:themeColor="accent5"/>
          <w:szCs w:val="30"/>
        </w:rPr>
        <w:t xml:space="preserve"> module</w:t>
      </w:r>
      <w:bookmarkEnd w:id="310"/>
    </w:p>
    <w:p w:rsidR="009F252E" w:rsidRDefault="000E6E16" w:rsidP="009F252E">
      <w:r>
        <w:rPr>
          <w:rFonts w:hint="eastAsia"/>
        </w:rPr>
        <w:t xml:space="preserve">EasyLink </w:t>
      </w:r>
      <w:r>
        <w:t>UI module adopts</w:t>
      </w:r>
      <w:r w:rsidR="006974CB">
        <w:t xml:space="preserve"> existing</w:t>
      </w:r>
      <w:r>
        <w:t xml:space="preserve"> EUI solution</w:t>
      </w:r>
      <w:r w:rsidR="00C80BD8">
        <w:t xml:space="preserve">. For EUI, it </w:t>
      </w:r>
      <w:r w:rsidR="00BE39EC">
        <w:t>use</w:t>
      </w:r>
      <w:r w:rsidR="00C80BD8">
        <w:t>s</w:t>
      </w:r>
      <w:r w:rsidR="00BE39EC">
        <w:t xml:space="preserve"> XML to describe</w:t>
      </w:r>
      <w:r w:rsidR="00052B62">
        <w:t xml:space="preserve"> user</w:t>
      </w:r>
      <w:r w:rsidR="00BE39EC">
        <w:t xml:space="preserve"> </w:t>
      </w:r>
      <w:r w:rsidR="00052B62">
        <w:t>interface layout</w:t>
      </w:r>
      <w:r w:rsidR="00C80BD8">
        <w:t xml:space="preserve">, and </w:t>
      </w:r>
      <w:r w:rsidR="00D60F8F">
        <w:t>draw</w:t>
      </w:r>
      <w:r w:rsidR="00C80BD8">
        <w:t xml:space="preserve"> text </w:t>
      </w:r>
      <w:r w:rsidR="00D60F8F">
        <w:t xml:space="preserve">and pictures on the </w:t>
      </w:r>
      <w:r w:rsidR="006E44AB">
        <w:t>screen</w:t>
      </w:r>
      <w:r w:rsidR="007712EF">
        <w:t xml:space="preserve"> by getting the layout settings from XML file via UI functions.</w:t>
      </w:r>
    </w:p>
    <w:p w:rsidR="001843DF" w:rsidRDefault="00F67E1E" w:rsidP="009F252E">
      <w:r>
        <w:t xml:space="preserve">PAX defines and provides several type of UI XML files, </w:t>
      </w:r>
      <w:r w:rsidR="00581621">
        <w:t>then</w:t>
      </w:r>
      <w:r w:rsidR="001843DF">
        <w:t xml:space="preserve"> user needs to</w:t>
      </w:r>
      <w:r w:rsidR="00581621">
        <w:t xml:space="preserve"> download the</w:t>
      </w:r>
      <w:r w:rsidR="001843DF">
        <w:t xml:space="preserve"> XML</w:t>
      </w:r>
      <w:r w:rsidR="00581621">
        <w:t xml:space="preserve"> files into terminal before applica</w:t>
      </w:r>
      <w:r w:rsidR="001843DF">
        <w:t>tion initialization</w:t>
      </w:r>
      <w:r>
        <w:t xml:space="preserve">. </w:t>
      </w:r>
    </w:p>
    <w:p w:rsidR="00106BDB" w:rsidRDefault="006E598F" w:rsidP="009F252E">
      <w:r>
        <w:t>T</w:t>
      </w:r>
      <w:r w:rsidR="00106BDB">
        <w:t>he PAX POS EasyLink application provides a</w:t>
      </w:r>
      <w:r w:rsidR="00967CC3">
        <w:t xml:space="preserve"> UI type</w:t>
      </w:r>
      <w:r w:rsidR="00106BDB">
        <w:t xml:space="preserve"> command</w:t>
      </w:r>
      <w:r w:rsidR="009C4E69">
        <w:t xml:space="preserve"> </w:t>
      </w:r>
      <w:r w:rsidR="00106BDB">
        <w:t xml:space="preserve">for Android/IOS/Windows APP to </w:t>
      </w:r>
      <w:r w:rsidR="009C4E69">
        <w:t>draw the text</w:t>
      </w:r>
      <w:r w:rsidR="00E94993">
        <w:t>s</w:t>
      </w:r>
      <w:r w:rsidR="009C4E69">
        <w:t xml:space="preserve"> and pictures they want on the screen.</w:t>
      </w:r>
    </w:p>
    <w:p w:rsidR="00457B03" w:rsidRDefault="00457B03" w:rsidP="009F252E">
      <w:r>
        <w:t>Note: D180S may use lite version</w:t>
      </w:r>
      <w:r w:rsidR="003122ED">
        <w:t xml:space="preserve"> (including UI XML</w:t>
      </w:r>
      <w:r w:rsidR="00E11D9D">
        <w:t xml:space="preserve"> of lite version)</w:t>
      </w:r>
      <w:r>
        <w:t>.</w:t>
      </w:r>
    </w:p>
    <w:p w:rsidR="00E94993" w:rsidRPr="00E94993" w:rsidRDefault="00E94993" w:rsidP="00E94993">
      <w:pPr>
        <w:pStyle w:val="3"/>
        <w:numPr>
          <w:ilvl w:val="2"/>
          <w:numId w:val="2"/>
        </w:numPr>
        <w:rPr>
          <w:rFonts w:asciiTheme="majorHAnsi" w:hAnsiTheme="majorHAnsi"/>
          <w:color w:val="4472C4" w:themeColor="accent5"/>
          <w:szCs w:val="30"/>
        </w:rPr>
      </w:pPr>
      <w:bookmarkStart w:id="311" w:name="_Toc455157548"/>
      <w:r w:rsidRPr="00E94993">
        <w:rPr>
          <w:rFonts w:asciiTheme="majorHAnsi" w:hAnsiTheme="majorHAnsi"/>
          <w:color w:val="4472C4" w:themeColor="accent5"/>
          <w:szCs w:val="30"/>
        </w:rPr>
        <w:t>Card module</w:t>
      </w:r>
      <w:bookmarkEnd w:id="311"/>
    </w:p>
    <w:p w:rsidR="00E94993" w:rsidRDefault="00E94993" w:rsidP="009F252E">
      <w:r>
        <w:t>PAX POS EasyLink application provides a card type command for Android/IOS/Windows APP to get card data, then t</w:t>
      </w:r>
      <w:r>
        <w:rPr>
          <w:rFonts w:hint="eastAsia"/>
        </w:rPr>
        <w:t>he operation</w:t>
      </w:r>
      <w:r>
        <w:t>s</w:t>
      </w:r>
      <w:r>
        <w:rPr>
          <w:rFonts w:hint="eastAsia"/>
        </w:rPr>
        <w:t xml:space="preserve"> of </w:t>
      </w:r>
      <w:r>
        <w:t>opening, detecting, reading and closing for card module shall be automatically done in POS side.</w:t>
      </w:r>
    </w:p>
    <w:p w:rsidR="00A24AF5" w:rsidRDefault="00780C50" w:rsidP="00A24AF5">
      <w:pPr>
        <w:pStyle w:val="3"/>
        <w:numPr>
          <w:ilvl w:val="2"/>
          <w:numId w:val="2"/>
        </w:numPr>
        <w:rPr>
          <w:rFonts w:asciiTheme="majorHAnsi" w:hAnsiTheme="majorHAnsi"/>
          <w:color w:val="4472C4" w:themeColor="accent5"/>
          <w:szCs w:val="30"/>
        </w:rPr>
      </w:pPr>
      <w:bookmarkStart w:id="312" w:name="_Toc455157549"/>
      <w:r>
        <w:rPr>
          <w:rFonts w:asciiTheme="majorHAnsi" w:hAnsiTheme="majorHAnsi"/>
          <w:color w:val="4472C4" w:themeColor="accent5"/>
          <w:szCs w:val="30"/>
        </w:rPr>
        <w:t>Security</w:t>
      </w:r>
      <w:r w:rsidR="00A24AF5" w:rsidRPr="00A24AF5">
        <w:rPr>
          <w:rFonts w:asciiTheme="majorHAnsi" w:hAnsiTheme="majorHAnsi"/>
          <w:color w:val="4472C4" w:themeColor="accent5"/>
          <w:szCs w:val="30"/>
        </w:rPr>
        <w:t xml:space="preserve"> module</w:t>
      </w:r>
      <w:bookmarkEnd w:id="312"/>
    </w:p>
    <w:p w:rsidR="00E80602" w:rsidRDefault="00E80602" w:rsidP="00E80602">
      <w:pPr>
        <w:pStyle w:val="a6"/>
        <w:numPr>
          <w:ilvl w:val="0"/>
          <w:numId w:val="16"/>
        </w:numPr>
        <w:ind w:firstLineChars="0"/>
      </w:pPr>
      <w:r>
        <w:t>K</w:t>
      </w:r>
      <w:r>
        <w:rPr>
          <w:rFonts w:hint="eastAsia"/>
        </w:rPr>
        <w:t>ey injection</w:t>
      </w:r>
    </w:p>
    <w:p w:rsidR="00A24AF5" w:rsidRDefault="00D017F5" w:rsidP="00A24AF5">
      <w:r>
        <w:t>EasyLink</w:t>
      </w:r>
      <w:r w:rsidR="00397A78">
        <w:t xml:space="preserve"> </w:t>
      </w:r>
      <w:r>
        <w:t>solution</w:t>
      </w:r>
      <w:r w:rsidR="00397A78">
        <w:t xml:space="preserve"> shall</w:t>
      </w:r>
      <w:r>
        <w:t xml:space="preserve"> support</w:t>
      </w:r>
      <w:r w:rsidR="00461FFC">
        <w:t xml:space="preserve"> RKI and </w:t>
      </w:r>
      <w:r w:rsidR="00CE576B">
        <w:t>key injected by Master POS</w:t>
      </w:r>
      <w:r w:rsidR="00461FFC">
        <w:t>.</w:t>
      </w:r>
      <w:r w:rsidR="003372B8">
        <w:t xml:space="preserve"> RKI</w:t>
      </w:r>
      <w:r w:rsidR="00682786">
        <w:t xml:space="preserve"> is integrated into </w:t>
      </w:r>
      <w:r w:rsidR="00A91216">
        <w:t>TM</w:t>
      </w:r>
      <w:r w:rsidR="003372B8">
        <w:t xml:space="preserve">, while key injected by Master POS is not, so </w:t>
      </w:r>
      <w:r w:rsidR="006670AB">
        <w:t xml:space="preserve">terminal needs to provide interface for master POS to inject </w:t>
      </w:r>
      <w:r w:rsidR="006670AB">
        <w:lastRenderedPageBreak/>
        <w:t>key.</w:t>
      </w:r>
    </w:p>
    <w:p w:rsidR="002B64A7" w:rsidRDefault="002B64A7" w:rsidP="00A24AF5"/>
    <w:p w:rsidR="00E80602" w:rsidRDefault="00E80602" w:rsidP="00E80602">
      <w:pPr>
        <w:pStyle w:val="a6"/>
        <w:numPr>
          <w:ilvl w:val="0"/>
          <w:numId w:val="16"/>
        </w:numPr>
        <w:ind w:firstLineChars="0"/>
      </w:pPr>
      <w:r>
        <w:t>D</w:t>
      </w:r>
      <w:r w:rsidR="006670AB">
        <w:t>ata</w:t>
      </w:r>
      <w:r w:rsidR="001D6C4F">
        <w:t xml:space="preserve"> security</w:t>
      </w:r>
    </w:p>
    <w:p w:rsidR="006670AB" w:rsidRDefault="00E80602" w:rsidP="00A24AF5">
      <w:r>
        <w:t xml:space="preserve">Terminal </w:t>
      </w:r>
      <w:r w:rsidR="006670AB">
        <w:t>shall support TDES</w:t>
      </w:r>
      <w:r w:rsidR="00E56D35">
        <w:t>, AES</w:t>
      </w:r>
      <w:r w:rsidR="006670AB">
        <w:t xml:space="preserve"> and RSA</w:t>
      </w:r>
      <w:r w:rsidR="001D6C4F">
        <w:t xml:space="preserve"> encryption</w:t>
      </w:r>
      <w:r w:rsidR="006670AB">
        <w:t xml:space="preserve"> for sensitive data including </w:t>
      </w:r>
      <w:r w:rsidR="004E5523">
        <w:t xml:space="preserve">PAN, track1 data, track2 data, Tag 5A data, </w:t>
      </w:r>
      <w:r w:rsidR="009073A4">
        <w:t xml:space="preserve">and </w:t>
      </w:r>
      <w:r w:rsidR="004E5523">
        <w:t>Tag 57 data.</w:t>
      </w:r>
    </w:p>
    <w:p w:rsidR="004E5523" w:rsidRDefault="009073A4" w:rsidP="00A24AF5">
      <w:r>
        <w:t>Furthermore</w:t>
      </w:r>
      <w:r w:rsidR="004E5523">
        <w:t>, EasyLink solution shall support DUKPT and TDES</w:t>
      </w:r>
      <w:r>
        <w:t xml:space="preserve"> for PIN encryption.</w:t>
      </w:r>
    </w:p>
    <w:p w:rsidR="002B64A7" w:rsidRDefault="002B64A7" w:rsidP="00A24AF5"/>
    <w:p w:rsidR="00E80602" w:rsidRDefault="002B64A7" w:rsidP="002B64A7">
      <w:pPr>
        <w:pStyle w:val="a6"/>
        <w:numPr>
          <w:ilvl w:val="0"/>
          <w:numId w:val="16"/>
        </w:numPr>
        <w:ind w:firstLineChars="0"/>
      </w:pPr>
      <w:r>
        <w:t>Transfer security</w:t>
      </w:r>
    </w:p>
    <w:p w:rsidR="002B64A7" w:rsidRDefault="002B64A7" w:rsidP="002B64A7"/>
    <w:p w:rsidR="009073A4" w:rsidRDefault="009073A4" w:rsidP="009073A4">
      <w:pPr>
        <w:pStyle w:val="3"/>
        <w:numPr>
          <w:ilvl w:val="2"/>
          <w:numId w:val="2"/>
        </w:numPr>
        <w:rPr>
          <w:rFonts w:asciiTheme="majorHAnsi" w:hAnsiTheme="majorHAnsi"/>
          <w:color w:val="4472C4" w:themeColor="accent5"/>
          <w:szCs w:val="30"/>
        </w:rPr>
      </w:pPr>
      <w:bookmarkStart w:id="313" w:name="_Toc455157550"/>
      <w:r w:rsidRPr="009073A4">
        <w:rPr>
          <w:rFonts w:asciiTheme="majorHAnsi" w:hAnsiTheme="majorHAnsi" w:hint="eastAsia"/>
          <w:color w:val="4472C4" w:themeColor="accent5"/>
          <w:szCs w:val="30"/>
        </w:rPr>
        <w:t>EMV module</w:t>
      </w:r>
      <w:bookmarkEnd w:id="313"/>
    </w:p>
    <w:p w:rsidR="00C03B98" w:rsidRDefault="00C03B98" w:rsidP="009073A4">
      <w:r>
        <w:rPr>
          <w:rFonts w:hint="eastAsia"/>
        </w:rPr>
        <w:t xml:space="preserve">All the EMV procedures shall be </w:t>
      </w:r>
      <w:r>
        <w:t>in compliance with EMV specification.</w:t>
      </w:r>
    </w:p>
    <w:p w:rsidR="009073A4" w:rsidRDefault="00C03B98" w:rsidP="009073A4">
      <w:r>
        <w:t xml:space="preserve">The application in terminal of </w:t>
      </w:r>
      <w:r w:rsidR="001069B2">
        <w:t>EasyLink shall provide several interface</w:t>
      </w:r>
      <w:r w:rsidR="00D4487D">
        <w:t>s</w:t>
      </w:r>
      <w:r w:rsidR="001069B2">
        <w:t xml:space="preserve"> for Android/IOS/Windows application to fulfill the EMV transaction.</w:t>
      </w:r>
      <w:r w:rsidR="00D4487D">
        <w:t xml:space="preserve"> </w:t>
      </w:r>
      <w:r w:rsidR="00521D6D">
        <w:t xml:space="preserve">The following diagram shows the processing </w:t>
      </w:r>
      <w:r w:rsidR="00595E8E">
        <w:t>flow</w:t>
      </w:r>
      <w:r w:rsidR="0079152C">
        <w:t xml:space="preserve"> of EMV contact transaction:</w:t>
      </w:r>
    </w:p>
    <w:p w:rsidR="00E84920" w:rsidRPr="00E84920" w:rsidRDefault="00953E2E" w:rsidP="00E84920">
      <w:pPr>
        <w:jc w:val="center"/>
        <w:rPr>
          <w:sz w:val="20"/>
        </w:rPr>
      </w:pPr>
      <w:r>
        <w:rPr>
          <w:sz w:val="20"/>
        </w:rPr>
        <w:t>Figure 4</w:t>
      </w:r>
      <w:r w:rsidR="00E84920" w:rsidRPr="00E84920">
        <w:rPr>
          <w:sz w:val="20"/>
        </w:rPr>
        <w:t xml:space="preserve"> – EMV contact transaction flow of EasyLink</w:t>
      </w:r>
    </w:p>
    <w:p w:rsidR="0079152C" w:rsidRDefault="004834A9" w:rsidP="009073A4">
      <w:del w:id="314" w:author="ZhangYuan(张园/深圳)" w:date="2016-07-01T11:06:00Z">
        <w:r w:rsidDel="004834A9">
          <w:object w:dxaOrig="5505" w:dyaOrig="15045">
            <v:shape id="_x0000_i1028" type="#_x0000_t75" style="width:252pt;height:532.5pt" o:ole="">
              <v:imagedata r:id="rId14" o:title=""/>
            </v:shape>
            <o:OLEObject Type="Embed" ProgID="Visio.Drawing.15" ShapeID="_x0000_i1028" DrawAspect="Content" ObjectID="_1528899381" r:id="rId15"/>
          </w:object>
        </w:r>
      </w:del>
      <w:ins w:id="315" w:author="ZhangYuan(张园/深圳)" w:date="2016-07-01T11:07:00Z">
        <w:r w:rsidR="00A06CAD">
          <w:object w:dxaOrig="5505" w:dyaOrig="12031">
            <v:shape id="_x0000_i1029" type="#_x0000_t75" style="width:275.25pt;height:601.5pt" o:ole="">
              <v:imagedata r:id="rId16" o:title=""/>
            </v:shape>
            <o:OLEObject Type="Embed" ProgID="Visio.Drawing.15" ShapeID="_x0000_i1029" DrawAspect="Content" ObjectID="_1528899382" r:id="rId17"/>
          </w:object>
        </w:r>
      </w:ins>
    </w:p>
    <w:p w:rsidR="00E76A16" w:rsidRDefault="00E76A16" w:rsidP="009073A4"/>
    <w:p w:rsidR="003874AD" w:rsidRDefault="00222CE1" w:rsidP="009073A4">
      <w:r>
        <w:t xml:space="preserve">The </w:t>
      </w:r>
      <w:r w:rsidR="003874AD">
        <w:t>EMV contact parameter</w:t>
      </w:r>
      <w:r w:rsidR="008E43BC">
        <w:t xml:space="preserve"> of EasyLink</w:t>
      </w:r>
      <w:r w:rsidR="003874AD">
        <w:t xml:space="preserve"> </w:t>
      </w:r>
      <w:r>
        <w:t xml:space="preserve">which should not be modified by the merchant will be </w:t>
      </w:r>
      <w:r w:rsidR="00F75481">
        <w:t>configured into EMV contact parameter file. The EMV contact parameter file</w:t>
      </w:r>
      <w:r w:rsidR="000232FE">
        <w:t xml:space="preserve"> and UIs</w:t>
      </w:r>
      <w:r w:rsidR="00F75481">
        <w:t xml:space="preserve"> should be downloaded into terminal through TMS.</w:t>
      </w:r>
      <w:r w:rsidR="00EA2DC7">
        <w:t xml:space="preserve"> </w:t>
      </w:r>
      <w:r w:rsidR="000232FE">
        <w:t xml:space="preserve">The EasyLink application shall check if all the necessary </w:t>
      </w:r>
      <w:r w:rsidR="000232FE">
        <w:lastRenderedPageBreak/>
        <w:t>parameter files and UIs have been downloaded.</w:t>
      </w:r>
    </w:p>
    <w:p w:rsidR="001F464F" w:rsidRDefault="001F464F" w:rsidP="009073A4">
      <w:r>
        <w:t xml:space="preserve">D180S: </w:t>
      </w:r>
      <w:r w:rsidR="003122ED">
        <w:t xml:space="preserve">may use </w:t>
      </w:r>
      <w:r>
        <w:rPr>
          <w:rFonts w:hint="eastAsia"/>
        </w:rPr>
        <w:t>xml</w:t>
      </w:r>
      <w:r w:rsidR="003122ED">
        <w:t xml:space="preserve"> of </w:t>
      </w:r>
      <w:r w:rsidR="003122ED">
        <w:rPr>
          <w:rFonts w:hint="eastAsia"/>
        </w:rPr>
        <w:t>lite</w:t>
      </w:r>
      <w:r w:rsidR="003122ED">
        <w:t xml:space="preserve"> version</w:t>
      </w:r>
      <w:r>
        <w:rPr>
          <w:rFonts w:hint="eastAsia"/>
        </w:rPr>
        <w:t xml:space="preserve"> </w:t>
      </w:r>
    </w:p>
    <w:p w:rsidR="00D4487D" w:rsidRDefault="00D4487D" w:rsidP="00D4487D">
      <w:pPr>
        <w:pStyle w:val="3"/>
        <w:numPr>
          <w:ilvl w:val="2"/>
          <w:numId w:val="2"/>
        </w:numPr>
        <w:rPr>
          <w:rFonts w:asciiTheme="majorHAnsi" w:hAnsiTheme="majorHAnsi"/>
          <w:color w:val="4472C4" w:themeColor="accent5"/>
          <w:szCs w:val="30"/>
        </w:rPr>
      </w:pPr>
      <w:bookmarkStart w:id="316" w:name="_Toc455157551"/>
      <w:r w:rsidRPr="00D4487D">
        <w:rPr>
          <w:rFonts w:asciiTheme="majorHAnsi" w:hAnsiTheme="majorHAnsi"/>
          <w:color w:val="4472C4" w:themeColor="accent5"/>
          <w:szCs w:val="30"/>
        </w:rPr>
        <w:t>CLSS module</w:t>
      </w:r>
      <w:bookmarkEnd w:id="316"/>
    </w:p>
    <w:p w:rsidR="00C03B98" w:rsidRDefault="00C03B98" w:rsidP="006F127B">
      <w:r>
        <w:rPr>
          <w:rFonts w:hint="eastAsia"/>
        </w:rPr>
        <w:t xml:space="preserve">All the CLSS </w:t>
      </w:r>
      <w:r w:rsidR="00144A3F">
        <w:rPr>
          <w:rFonts w:hint="eastAsia"/>
        </w:rPr>
        <w:t xml:space="preserve">interfaces in EasyLink shall conform to EMV contactless </w:t>
      </w:r>
      <w:r w:rsidR="00144A3F">
        <w:t>specification</w:t>
      </w:r>
      <w:r w:rsidR="00144A3F">
        <w:rPr>
          <w:rFonts w:hint="eastAsia"/>
        </w:rPr>
        <w:t>s.</w:t>
      </w:r>
    </w:p>
    <w:p w:rsidR="006F127B" w:rsidRDefault="00F04FFE" w:rsidP="006F127B">
      <w:r>
        <w:t xml:space="preserve">The application in terminal of </w:t>
      </w:r>
      <w:r w:rsidR="00D4487D">
        <w:t>EasyLink</w:t>
      </w:r>
      <w:r>
        <w:t xml:space="preserve"> solution</w:t>
      </w:r>
      <w:r w:rsidR="00D4487D">
        <w:t xml:space="preserve"> shall provide several interfaces for Android/IOS/Windows application to fulfill the</w:t>
      </w:r>
      <w:r w:rsidR="00A01A43">
        <w:t xml:space="preserve"> contactless</w:t>
      </w:r>
      <w:r w:rsidR="00D4487D">
        <w:t xml:space="preserve"> EMV transaction.</w:t>
      </w:r>
      <w:r w:rsidR="006F127B">
        <w:t xml:space="preserve"> The following diagram shows the processing procedure of EMV contactless transaction:</w:t>
      </w:r>
    </w:p>
    <w:p w:rsidR="00874378" w:rsidRPr="00E84920" w:rsidRDefault="00953E2E" w:rsidP="00874378">
      <w:pPr>
        <w:jc w:val="center"/>
        <w:rPr>
          <w:sz w:val="20"/>
        </w:rPr>
      </w:pPr>
      <w:r>
        <w:rPr>
          <w:rFonts w:hint="eastAsia"/>
        </w:rPr>
        <w:t>Figure 5</w:t>
      </w:r>
      <w:r w:rsidR="00874378">
        <w:rPr>
          <w:rFonts w:hint="eastAsia"/>
        </w:rPr>
        <w:t xml:space="preserve"> - </w:t>
      </w:r>
      <w:r w:rsidR="00874378" w:rsidRPr="00E84920">
        <w:rPr>
          <w:sz w:val="20"/>
        </w:rPr>
        <w:t>EMV contact</w:t>
      </w:r>
      <w:r w:rsidR="00874378">
        <w:rPr>
          <w:sz w:val="20"/>
        </w:rPr>
        <w:t>less</w:t>
      </w:r>
      <w:r w:rsidR="00874378" w:rsidRPr="00E84920">
        <w:rPr>
          <w:sz w:val="20"/>
        </w:rPr>
        <w:t xml:space="preserve"> transaction flow of EasyLink</w:t>
      </w:r>
    </w:p>
    <w:p w:rsidR="00D4487D" w:rsidRDefault="00A06CAD" w:rsidP="00D4487D">
      <w:r>
        <w:object w:dxaOrig="5505" w:dyaOrig="13186">
          <v:shape id="_x0000_i1030" type="#_x0000_t75" style="width:273.75pt;height:468pt" o:ole="">
            <v:imagedata r:id="rId18" o:title=""/>
          </v:shape>
          <o:OLEObject Type="Embed" ProgID="Visio.Drawing.15" ShapeID="_x0000_i1030" DrawAspect="Content" ObjectID="_1528899383" r:id="rId19"/>
        </w:object>
      </w:r>
    </w:p>
    <w:p w:rsidR="00874378" w:rsidRDefault="00874378" w:rsidP="00D4487D"/>
    <w:p w:rsidR="00874378" w:rsidRDefault="00874378" w:rsidP="00874378">
      <w:r>
        <w:t>The EMV contact</w:t>
      </w:r>
      <w:r w:rsidR="00D9113E">
        <w:t>less</w:t>
      </w:r>
      <w:r>
        <w:t xml:space="preserve"> parameter of EasyLink which should not be modified by the merchant will be </w:t>
      </w:r>
      <w:r>
        <w:lastRenderedPageBreak/>
        <w:t>configured into EMV contact</w:t>
      </w:r>
      <w:r w:rsidR="00D9113E">
        <w:t>less</w:t>
      </w:r>
      <w:r>
        <w:t xml:space="preserve"> parameter file. The EMV contact</w:t>
      </w:r>
      <w:r w:rsidR="00D9113E">
        <w:t>less</w:t>
      </w:r>
      <w:r>
        <w:t xml:space="preserve"> parameter file and UIs should be downloaded into terminal through TMS. The EasyLink application shall check if all the necessary parameter files and UIs have been downloaded.</w:t>
      </w:r>
    </w:p>
    <w:p w:rsidR="000043B7" w:rsidRPr="000043B7" w:rsidRDefault="000043B7" w:rsidP="000043B7">
      <w:pPr>
        <w:pStyle w:val="2"/>
        <w:numPr>
          <w:ilvl w:val="1"/>
          <w:numId w:val="2"/>
        </w:numPr>
        <w:rPr>
          <w:color w:val="4472C4" w:themeColor="accent5"/>
        </w:rPr>
      </w:pPr>
      <w:bookmarkStart w:id="317" w:name="_Toc455157552"/>
      <w:r w:rsidRPr="000043B7">
        <w:rPr>
          <w:color w:val="4472C4" w:themeColor="accent5"/>
        </w:rPr>
        <w:t>Local management</w:t>
      </w:r>
      <w:bookmarkEnd w:id="317"/>
    </w:p>
    <w:p w:rsidR="00874378" w:rsidRDefault="00A01192" w:rsidP="00A01192">
      <w:pPr>
        <w:pStyle w:val="3"/>
        <w:numPr>
          <w:ilvl w:val="2"/>
          <w:numId w:val="2"/>
        </w:numPr>
        <w:rPr>
          <w:rFonts w:asciiTheme="majorHAnsi" w:hAnsiTheme="majorHAnsi"/>
          <w:color w:val="4472C4" w:themeColor="accent5"/>
          <w:szCs w:val="30"/>
        </w:rPr>
      </w:pPr>
      <w:bookmarkStart w:id="318" w:name="_Toc455157553"/>
      <w:r w:rsidRPr="00A01192">
        <w:rPr>
          <w:rFonts w:asciiTheme="majorHAnsi" w:hAnsiTheme="majorHAnsi" w:hint="eastAsia"/>
          <w:color w:val="4472C4" w:themeColor="accent5"/>
          <w:szCs w:val="30"/>
        </w:rPr>
        <w:t>Parameter management module</w:t>
      </w:r>
      <w:bookmarkEnd w:id="318"/>
    </w:p>
    <w:p w:rsidR="00D9113E" w:rsidRDefault="00C86822" w:rsidP="00D9113E">
      <w:r>
        <w:t>P</w:t>
      </w:r>
      <w:r>
        <w:rPr>
          <w:rFonts w:hint="eastAsia"/>
        </w:rPr>
        <w:t>arameters which should not be modified by the merchant shall be</w:t>
      </w:r>
      <w:r w:rsidR="00FB3AE5">
        <w:t xml:space="preserve"> configured in corresponding parameter files and</w:t>
      </w:r>
      <w:r>
        <w:rPr>
          <w:rFonts w:hint="eastAsia"/>
        </w:rPr>
        <w:t xml:space="preserve"> download</w:t>
      </w:r>
      <w:r w:rsidR="00FB3AE5">
        <w:t>ed</w:t>
      </w:r>
      <w:r>
        <w:rPr>
          <w:rFonts w:hint="eastAsia"/>
        </w:rPr>
        <w:t xml:space="preserve"> into terminal via TMS</w:t>
      </w:r>
      <w:r w:rsidR="004805C5">
        <w:t xml:space="preserve"> in TM</w:t>
      </w:r>
      <w:r w:rsidR="00D8318D">
        <w:t>. This type of parameters shall be EMV, CLSS, and UI files.</w:t>
      </w:r>
    </w:p>
    <w:p w:rsidR="00FB3AE5" w:rsidRDefault="00FB3AE5" w:rsidP="00D9113E">
      <w:r>
        <w:t>Parameters</w:t>
      </w:r>
      <w:r w:rsidR="00D40DB8">
        <w:t xml:space="preserve"> which relate to merchant or </w:t>
      </w:r>
      <w:r w:rsidR="00D40DD8">
        <w:t>application level like data encryption type shall be also configured into corresponding parameter files and downloaded into terminal vi</w:t>
      </w:r>
      <w:r w:rsidR="0058031A">
        <w:t xml:space="preserve">a TMS, however, terminal shall provide interface to let merchant to </w:t>
      </w:r>
      <w:r w:rsidR="00671D45">
        <w:t>check and edit.</w:t>
      </w:r>
    </w:p>
    <w:p w:rsidR="00E91AB0" w:rsidRPr="00D9113E" w:rsidRDefault="00E91AB0" w:rsidP="00D9113E">
      <w:r>
        <w:t>Note: D180S may use lite version.</w:t>
      </w:r>
    </w:p>
    <w:p w:rsidR="00A01192" w:rsidRDefault="00A01192" w:rsidP="00A01192">
      <w:pPr>
        <w:pStyle w:val="3"/>
        <w:numPr>
          <w:ilvl w:val="2"/>
          <w:numId w:val="2"/>
        </w:numPr>
        <w:rPr>
          <w:rFonts w:asciiTheme="majorHAnsi" w:hAnsiTheme="majorHAnsi"/>
          <w:color w:val="4472C4" w:themeColor="accent5"/>
          <w:szCs w:val="30"/>
        </w:rPr>
      </w:pPr>
      <w:bookmarkStart w:id="319" w:name="_Toc455157554"/>
      <w:r w:rsidRPr="00A01192">
        <w:rPr>
          <w:rFonts w:asciiTheme="majorHAnsi" w:hAnsiTheme="majorHAnsi" w:hint="eastAsia"/>
          <w:color w:val="4472C4" w:themeColor="accent5"/>
          <w:szCs w:val="30"/>
        </w:rPr>
        <w:t>TMS Proxy</w:t>
      </w:r>
      <w:r w:rsidR="00787D99">
        <w:rPr>
          <w:rFonts w:asciiTheme="majorHAnsi" w:hAnsiTheme="majorHAnsi"/>
          <w:color w:val="4472C4" w:themeColor="accent5"/>
          <w:szCs w:val="30"/>
        </w:rPr>
        <w:t xml:space="preserve"> module</w:t>
      </w:r>
      <w:bookmarkEnd w:id="319"/>
    </w:p>
    <w:p w:rsidR="00671D45" w:rsidRDefault="00A02C48" w:rsidP="00671D45">
      <w:r>
        <w:t>D</w:t>
      </w:r>
      <w:r w:rsidR="00E45931">
        <w:rPr>
          <w:rFonts w:hint="eastAsia"/>
        </w:rPr>
        <w:t xml:space="preserve">evice model with </w:t>
      </w:r>
      <w:r w:rsidR="00E45931">
        <w:t>r</w:t>
      </w:r>
      <w:r>
        <w:t xml:space="preserve">emote communication capability can download parameters, font, </w:t>
      </w:r>
      <w:r w:rsidR="00483B6E">
        <w:t xml:space="preserve">and </w:t>
      </w:r>
      <w:r>
        <w:t>application</w:t>
      </w:r>
      <w:r w:rsidR="007B025B">
        <w:t xml:space="preserve"> files via TMS in terminal</w:t>
      </w:r>
      <w:r w:rsidR="00EF0997">
        <w:t>.</w:t>
      </w:r>
    </w:p>
    <w:p w:rsidR="003F2E33" w:rsidRDefault="00E62A1E" w:rsidP="00671D45">
      <w:r>
        <w:t>For the d</w:t>
      </w:r>
      <w:r w:rsidR="00EF0997">
        <w:t>evice model without remote communication capability, like D180S can only commu</w:t>
      </w:r>
      <w:r w:rsidR="008870DB">
        <w:t xml:space="preserve">nicate via BT and USB, </w:t>
      </w:r>
      <w:r w:rsidR="007B025B">
        <w:t>there should be a TMS proxy in Android/IOS/Windows device to download parameters, font, and application files from TMS server, then push the files into terminal.</w:t>
      </w:r>
      <w:r w:rsidR="00E31BE3">
        <w:t xml:space="preserve"> </w:t>
      </w:r>
      <w:r w:rsidR="00DF3F40">
        <w:t>So there should be an interface for TMS proxy in terminal. For TMS proxy in Android/IOS/Windows device</w:t>
      </w:r>
      <w:r w:rsidR="00E31BE3">
        <w:t>, PAX has implemented the TMS proxy i</w:t>
      </w:r>
      <w:r w:rsidR="00107EAA">
        <w:t>n Android and Windows platform</w:t>
      </w:r>
      <w:r w:rsidR="00DF3F40">
        <w:t xml:space="preserve"> at present</w:t>
      </w:r>
      <w:r w:rsidR="00107EAA">
        <w:t xml:space="preserve">, so </w:t>
      </w:r>
      <w:r w:rsidR="0067648F">
        <w:t>there still</w:t>
      </w:r>
      <w:r w:rsidR="00036207">
        <w:t xml:space="preserve"> need</w:t>
      </w:r>
      <w:r w:rsidR="0067648F">
        <w:t>s</w:t>
      </w:r>
      <w:r w:rsidR="00036207">
        <w:t xml:space="preserve"> to implement the TMS proxy in IOS platform according to present TMS protocol.</w:t>
      </w:r>
    </w:p>
    <w:p w:rsidR="001E7B94" w:rsidRDefault="001E7B94" w:rsidP="001E7B94">
      <w:pPr>
        <w:pStyle w:val="2"/>
        <w:numPr>
          <w:ilvl w:val="1"/>
          <w:numId w:val="2"/>
        </w:numPr>
        <w:rPr>
          <w:color w:val="4472C4" w:themeColor="accent5"/>
        </w:rPr>
      </w:pPr>
      <w:bookmarkStart w:id="320" w:name="_Toc455157555"/>
      <w:r>
        <w:rPr>
          <w:color w:val="4472C4" w:themeColor="accent5"/>
        </w:rPr>
        <w:t>UI displa</w:t>
      </w:r>
      <w:r w:rsidRPr="001E7B94">
        <w:rPr>
          <w:color w:val="4472C4" w:themeColor="accent5"/>
        </w:rPr>
        <w:t>y</w:t>
      </w:r>
      <w:bookmarkEnd w:id="320"/>
    </w:p>
    <w:p w:rsidR="007E7B38" w:rsidRPr="007E7B38" w:rsidRDefault="00BE1B05" w:rsidP="007E7B38">
      <w:r>
        <w:rPr>
          <w:rFonts w:hint="eastAsia"/>
        </w:rPr>
        <w:t xml:space="preserve">The UI display </w:t>
      </w:r>
      <w:r>
        <w:t>provides screen</w:t>
      </w:r>
      <w:r w:rsidR="00D34CB8">
        <w:t xml:space="preserve"> for UI module to show some message or pictures.</w:t>
      </w:r>
    </w:p>
    <w:p w:rsidR="003F2E33" w:rsidRPr="003F2E33" w:rsidRDefault="003F2E33" w:rsidP="003F2E33">
      <w:pPr>
        <w:pStyle w:val="2"/>
        <w:numPr>
          <w:ilvl w:val="1"/>
          <w:numId w:val="2"/>
        </w:numPr>
        <w:rPr>
          <w:color w:val="4472C4" w:themeColor="accent5"/>
        </w:rPr>
      </w:pPr>
      <w:bookmarkStart w:id="321" w:name="_Toc455157556"/>
      <w:r w:rsidRPr="003F2E33">
        <w:rPr>
          <w:color w:val="4472C4" w:themeColor="accent5"/>
        </w:rPr>
        <w:t>Module design for Android/IOS/Windows</w:t>
      </w:r>
      <w:r w:rsidR="00D546C0">
        <w:rPr>
          <w:color w:val="4472C4" w:themeColor="accent5"/>
        </w:rPr>
        <w:t xml:space="preserve"> SDK</w:t>
      </w:r>
      <w:bookmarkEnd w:id="321"/>
    </w:p>
    <w:p w:rsidR="003E1FA4" w:rsidRDefault="00E44047" w:rsidP="003F2E33">
      <w:r>
        <w:t>Since the terminal works in conjunction with the Android/IOS/Windows device for EasyLink solution, so t</w:t>
      </w:r>
      <w:r w:rsidR="003E1FA4">
        <w:t>he Android/IOS/Windows SDK shall provide interfaces</w:t>
      </w:r>
      <w:r>
        <w:t xml:space="preserve"> </w:t>
      </w:r>
      <w:r w:rsidR="00890BC8">
        <w:t>which are in</w:t>
      </w:r>
      <w:r w:rsidR="003E1FA4">
        <w:t xml:space="preserve"> </w:t>
      </w:r>
      <w:r w:rsidR="00441017">
        <w:t xml:space="preserve">consistent with </w:t>
      </w:r>
      <w:r w:rsidR="007E7B38">
        <w:t xml:space="preserve">the </w:t>
      </w:r>
      <w:r w:rsidR="00441017">
        <w:t>modules in POS side.</w:t>
      </w:r>
    </w:p>
    <w:p w:rsidR="00B00990" w:rsidRDefault="00B00990" w:rsidP="003F2E33"/>
    <w:p w:rsidR="00E12CB5" w:rsidRDefault="00E12CB5">
      <w:pPr>
        <w:widowControl/>
        <w:jc w:val="left"/>
      </w:pPr>
      <w:r>
        <w:br w:type="page"/>
      </w:r>
    </w:p>
    <w:p w:rsidR="00E12CB5" w:rsidRPr="000E7367" w:rsidRDefault="00E12CB5" w:rsidP="000E7367">
      <w:pPr>
        <w:pStyle w:val="1"/>
        <w:numPr>
          <w:ilvl w:val="0"/>
          <w:numId w:val="2"/>
        </w:numPr>
        <w:rPr>
          <w:color w:val="4472C4" w:themeColor="accent5"/>
        </w:rPr>
      </w:pPr>
      <w:bookmarkStart w:id="322" w:name="_Toc455157557"/>
      <w:r w:rsidRPr="000E7367">
        <w:rPr>
          <w:rFonts w:hint="eastAsia"/>
          <w:color w:val="4472C4" w:themeColor="accent5"/>
        </w:rPr>
        <w:lastRenderedPageBreak/>
        <w:t>Interface design</w:t>
      </w:r>
      <w:bookmarkEnd w:id="322"/>
    </w:p>
    <w:p w:rsidR="00E12CB5" w:rsidRDefault="000E7367" w:rsidP="00100004">
      <w:pPr>
        <w:pStyle w:val="2"/>
        <w:numPr>
          <w:ilvl w:val="1"/>
          <w:numId w:val="9"/>
        </w:numPr>
        <w:rPr>
          <w:color w:val="4472C4" w:themeColor="accent5"/>
        </w:rPr>
      </w:pPr>
      <w:bookmarkStart w:id="323" w:name="_Toc455157558"/>
      <w:r w:rsidRPr="000E7367">
        <w:rPr>
          <w:rFonts w:hint="eastAsia"/>
          <w:color w:val="4472C4" w:themeColor="accent5"/>
        </w:rPr>
        <w:t>Interface design for POS side</w:t>
      </w:r>
      <w:bookmarkEnd w:id="323"/>
    </w:p>
    <w:p w:rsidR="00100004" w:rsidRDefault="006459DA" w:rsidP="00581A4E">
      <w:pPr>
        <w:pStyle w:val="3"/>
        <w:numPr>
          <w:ilvl w:val="2"/>
          <w:numId w:val="9"/>
        </w:numPr>
        <w:rPr>
          <w:rFonts w:asciiTheme="majorHAnsi" w:hAnsiTheme="majorHAnsi"/>
          <w:color w:val="4472C4" w:themeColor="accent5"/>
          <w:szCs w:val="30"/>
        </w:rPr>
      </w:pPr>
      <w:bookmarkStart w:id="324" w:name="_Toc455157559"/>
      <w:r w:rsidRPr="006459DA">
        <w:rPr>
          <w:rFonts w:asciiTheme="majorHAnsi" w:hAnsiTheme="majorHAnsi" w:hint="eastAsia"/>
          <w:color w:val="4472C4" w:themeColor="accent5"/>
          <w:szCs w:val="30"/>
        </w:rPr>
        <w:t>Interfaces for COMM module</w:t>
      </w:r>
      <w:bookmarkEnd w:id="324"/>
    </w:p>
    <w:p w:rsidR="00AA2DFC" w:rsidRDefault="00AB5140" w:rsidP="00581A4E">
      <w:pPr>
        <w:pStyle w:val="a6"/>
        <w:numPr>
          <w:ilvl w:val="0"/>
          <w:numId w:val="10"/>
        </w:numPr>
        <w:ind w:firstLineChars="0"/>
      </w:pPr>
      <w:r>
        <w:t>int Connect();</w:t>
      </w:r>
      <w:r>
        <w:rPr>
          <w:rFonts w:hint="eastAsia"/>
        </w:rPr>
        <w:t xml:space="preserve"> </w:t>
      </w:r>
    </w:p>
    <w:p w:rsidR="00AA2DFC" w:rsidRDefault="00D4186E" w:rsidP="00AA2DFC">
      <w:pPr>
        <w:pStyle w:val="a6"/>
        <w:ind w:left="420" w:firstLineChars="0" w:firstLine="0"/>
      </w:pPr>
      <w:r>
        <w:t>T</w:t>
      </w:r>
      <w:r>
        <w:rPr>
          <w:rFonts w:hint="eastAsia"/>
        </w:rPr>
        <w:t>his API is used to create connection between the POS and Android/IOS/Windows device.</w:t>
      </w:r>
    </w:p>
    <w:p w:rsidR="00AA2DFC" w:rsidRDefault="00AA2DFC" w:rsidP="00AA2DFC">
      <w:pPr>
        <w:pStyle w:val="a6"/>
        <w:ind w:left="420" w:firstLineChars="0" w:firstLine="0"/>
      </w:pPr>
    </w:p>
    <w:p w:rsidR="00AA2DFC" w:rsidRDefault="00D03F3C" w:rsidP="00581A4E">
      <w:pPr>
        <w:pStyle w:val="a6"/>
        <w:numPr>
          <w:ilvl w:val="0"/>
          <w:numId w:val="10"/>
        </w:numPr>
        <w:ind w:firstLineChars="0"/>
      </w:pPr>
      <w:r>
        <w:t xml:space="preserve">int </w:t>
      </w:r>
      <w:r w:rsidR="00FA1DBA">
        <w:t>Disconnect();</w:t>
      </w:r>
    </w:p>
    <w:p w:rsidR="00D4186E" w:rsidRDefault="00D4186E" w:rsidP="00D4186E">
      <w:pPr>
        <w:pStyle w:val="a6"/>
        <w:ind w:left="420" w:firstLineChars="0" w:firstLine="0"/>
      </w:pPr>
      <w:r>
        <w:rPr>
          <w:rFonts w:hint="eastAsia"/>
        </w:rPr>
        <w:t>This API is used to drop connection between the POS and Android/IOS/Windows device.</w:t>
      </w:r>
    </w:p>
    <w:p w:rsidR="00D4186E" w:rsidRPr="00D4186E" w:rsidDel="005A0DB8" w:rsidRDefault="00D4186E" w:rsidP="00D4186E">
      <w:pPr>
        <w:pStyle w:val="a6"/>
        <w:ind w:left="420" w:firstLineChars="0" w:firstLine="0"/>
        <w:rPr>
          <w:del w:id="325" w:author="ZhangYuan(张园/深圳)" w:date="2016-07-01T11:12:00Z"/>
        </w:rPr>
      </w:pPr>
      <w:bookmarkStart w:id="326" w:name="_Toc455136155"/>
      <w:bookmarkStart w:id="327" w:name="_Toc455157453"/>
      <w:bookmarkStart w:id="328" w:name="_Toc455157560"/>
      <w:bookmarkEnd w:id="326"/>
      <w:bookmarkEnd w:id="327"/>
      <w:bookmarkEnd w:id="328"/>
    </w:p>
    <w:p w:rsidR="00FA1DBA" w:rsidRPr="00ED458F" w:rsidDel="005A0DB8" w:rsidRDefault="00FA1DBA" w:rsidP="00581A4E">
      <w:pPr>
        <w:pStyle w:val="a6"/>
        <w:numPr>
          <w:ilvl w:val="0"/>
          <w:numId w:val="10"/>
        </w:numPr>
        <w:ind w:firstLineChars="0"/>
        <w:rPr>
          <w:del w:id="329" w:author="ZhangYuan(张园/深圳)" w:date="2016-07-01T11:12:00Z"/>
          <w:strike/>
          <w:rPrChange w:id="330" w:author="ZhangYuan(张园/深圳)" w:date="2016-06-30T14:23:00Z">
            <w:rPr>
              <w:del w:id="331" w:author="ZhangYuan(张园/深圳)" w:date="2016-07-01T11:12:00Z"/>
            </w:rPr>
          </w:rPrChange>
        </w:rPr>
      </w:pPr>
      <w:del w:id="332" w:author="ZhangYuan(张园/深圳)" w:date="2016-07-01T11:12:00Z">
        <w:r w:rsidRPr="00ED458F" w:rsidDel="005A0DB8">
          <w:rPr>
            <w:strike/>
            <w:rPrChange w:id="333" w:author="ZhangYuan(张园/深圳)" w:date="2016-06-30T14:23:00Z">
              <w:rPr/>
            </w:rPrChange>
          </w:rPr>
          <w:delText xml:space="preserve">int </w:delText>
        </w:r>
        <w:r w:rsidR="00D47CE5" w:rsidRPr="00ED458F" w:rsidDel="005A0DB8">
          <w:rPr>
            <w:strike/>
            <w:rPrChange w:id="334" w:author="ZhangYuan(张园/深圳)" w:date="2016-06-30T14:23:00Z">
              <w:rPr/>
            </w:rPrChange>
          </w:rPr>
          <w:delText>Send</w:delText>
        </w:r>
        <w:r w:rsidR="00D03F3C" w:rsidRPr="00ED458F" w:rsidDel="005A0DB8">
          <w:rPr>
            <w:strike/>
            <w:rPrChange w:id="335" w:author="ZhangYuan(张园/深圳)" w:date="2016-06-30T14:23:00Z">
              <w:rPr/>
            </w:rPrChange>
          </w:rPr>
          <w:delText>();</w:delText>
        </w:r>
        <w:bookmarkStart w:id="336" w:name="_Toc455136156"/>
        <w:bookmarkStart w:id="337" w:name="_Toc455157454"/>
        <w:bookmarkStart w:id="338" w:name="_Toc455157561"/>
        <w:bookmarkEnd w:id="336"/>
        <w:bookmarkEnd w:id="337"/>
        <w:bookmarkEnd w:id="338"/>
      </w:del>
    </w:p>
    <w:p w:rsidR="00D03F3C" w:rsidRPr="00ED458F" w:rsidDel="005A0DB8" w:rsidRDefault="001A2733" w:rsidP="00D03F3C">
      <w:pPr>
        <w:pStyle w:val="a6"/>
        <w:ind w:left="420" w:firstLineChars="0" w:firstLine="0"/>
        <w:rPr>
          <w:del w:id="339" w:author="ZhangYuan(张园/深圳)" w:date="2016-07-01T11:12:00Z"/>
          <w:strike/>
          <w:rPrChange w:id="340" w:author="ZhangYuan(张园/深圳)" w:date="2016-06-30T14:23:00Z">
            <w:rPr>
              <w:del w:id="341" w:author="ZhangYuan(张园/深圳)" w:date="2016-07-01T11:12:00Z"/>
            </w:rPr>
          </w:rPrChange>
        </w:rPr>
      </w:pPr>
      <w:del w:id="342" w:author="ZhangYuan(张园/深圳)" w:date="2016-07-01T11:12:00Z">
        <w:r w:rsidRPr="00ED458F" w:rsidDel="005A0DB8">
          <w:rPr>
            <w:strike/>
            <w:rPrChange w:id="343" w:author="ZhangYuan(张园/深圳)" w:date="2016-06-30T14:23:00Z">
              <w:rPr/>
            </w:rPrChange>
          </w:rPr>
          <w:delText>The terminal uses th</w:delText>
        </w:r>
        <w:r w:rsidR="00D03F3C" w:rsidRPr="00ED458F" w:rsidDel="005A0DB8">
          <w:rPr>
            <w:strike/>
            <w:rPrChange w:id="344" w:author="ZhangYuan(张园/深圳)" w:date="2016-06-30T14:23:00Z">
              <w:rPr/>
            </w:rPrChange>
          </w:rPr>
          <w:delText>is API to send response packet to</w:delText>
        </w:r>
        <w:r w:rsidRPr="00ED458F" w:rsidDel="005A0DB8">
          <w:rPr>
            <w:strike/>
            <w:rPrChange w:id="345" w:author="ZhangYuan(张园/深圳)" w:date="2016-06-30T14:23:00Z">
              <w:rPr/>
            </w:rPrChange>
          </w:rPr>
          <w:delText xml:space="preserve"> Android/IOS/Windows device.</w:delText>
        </w:r>
        <w:bookmarkStart w:id="346" w:name="_Toc455136157"/>
        <w:bookmarkStart w:id="347" w:name="_Toc455157455"/>
        <w:bookmarkStart w:id="348" w:name="_Toc455157562"/>
        <w:bookmarkEnd w:id="346"/>
        <w:bookmarkEnd w:id="347"/>
        <w:bookmarkEnd w:id="348"/>
      </w:del>
    </w:p>
    <w:p w:rsidR="00D03F3C" w:rsidRPr="00ED458F" w:rsidDel="005A0DB8" w:rsidRDefault="00D03F3C" w:rsidP="00D03F3C">
      <w:pPr>
        <w:pStyle w:val="a6"/>
        <w:ind w:left="420" w:firstLineChars="0" w:firstLine="0"/>
        <w:rPr>
          <w:del w:id="349" w:author="ZhangYuan(张园/深圳)" w:date="2016-07-01T11:12:00Z"/>
          <w:strike/>
          <w:rPrChange w:id="350" w:author="ZhangYuan(张园/深圳)" w:date="2016-06-30T14:23:00Z">
            <w:rPr>
              <w:del w:id="351" w:author="ZhangYuan(张园/深圳)" w:date="2016-07-01T11:12:00Z"/>
            </w:rPr>
          </w:rPrChange>
        </w:rPr>
      </w:pPr>
      <w:bookmarkStart w:id="352" w:name="_Toc455136158"/>
      <w:bookmarkStart w:id="353" w:name="_Toc455157456"/>
      <w:bookmarkStart w:id="354" w:name="_Toc455157563"/>
      <w:bookmarkEnd w:id="352"/>
      <w:bookmarkEnd w:id="353"/>
      <w:bookmarkEnd w:id="354"/>
    </w:p>
    <w:p w:rsidR="00D03F3C" w:rsidRPr="00ED458F" w:rsidDel="005A0DB8" w:rsidRDefault="00D03F3C" w:rsidP="00581A4E">
      <w:pPr>
        <w:pStyle w:val="a6"/>
        <w:numPr>
          <w:ilvl w:val="0"/>
          <w:numId w:val="10"/>
        </w:numPr>
        <w:ind w:firstLineChars="0"/>
        <w:rPr>
          <w:del w:id="355" w:author="ZhangYuan(张园/深圳)" w:date="2016-07-01T11:12:00Z"/>
          <w:strike/>
          <w:rPrChange w:id="356" w:author="ZhangYuan(张园/深圳)" w:date="2016-06-30T14:23:00Z">
            <w:rPr>
              <w:del w:id="357" w:author="ZhangYuan(张园/深圳)" w:date="2016-07-01T11:12:00Z"/>
            </w:rPr>
          </w:rPrChange>
        </w:rPr>
      </w:pPr>
      <w:del w:id="358" w:author="ZhangYuan(张园/深圳)" w:date="2016-07-01T11:12:00Z">
        <w:r w:rsidRPr="00ED458F" w:rsidDel="005A0DB8">
          <w:rPr>
            <w:strike/>
            <w:rPrChange w:id="359" w:author="ZhangYuan(张园/深圳)" w:date="2016-06-30T14:23:00Z">
              <w:rPr/>
            </w:rPrChange>
          </w:rPr>
          <w:delText>int Recv()</w:delText>
        </w:r>
        <w:r w:rsidR="006179A8" w:rsidRPr="00ED458F" w:rsidDel="005A0DB8">
          <w:rPr>
            <w:strike/>
            <w:rPrChange w:id="360" w:author="ZhangYuan(张园/深圳)" w:date="2016-06-30T14:23:00Z">
              <w:rPr/>
            </w:rPrChange>
          </w:rPr>
          <w:delText>;</w:delText>
        </w:r>
        <w:bookmarkStart w:id="361" w:name="_Toc455136159"/>
        <w:bookmarkStart w:id="362" w:name="_Toc455157457"/>
        <w:bookmarkStart w:id="363" w:name="_Toc455157564"/>
        <w:bookmarkEnd w:id="361"/>
        <w:bookmarkEnd w:id="362"/>
        <w:bookmarkEnd w:id="363"/>
      </w:del>
    </w:p>
    <w:p w:rsidR="001A2733" w:rsidDel="005A0DB8" w:rsidRDefault="001A2733" w:rsidP="001A2733">
      <w:pPr>
        <w:pStyle w:val="a6"/>
        <w:ind w:left="420" w:firstLineChars="0" w:firstLine="0"/>
        <w:rPr>
          <w:del w:id="364" w:author="ZhangYuan(张园/深圳)" w:date="2016-07-01T11:12:00Z"/>
        </w:rPr>
      </w:pPr>
      <w:del w:id="365" w:author="ZhangYuan(张园/深圳)" w:date="2016-07-01T11:12:00Z">
        <w:r w:rsidRPr="00ED458F" w:rsidDel="005A0DB8">
          <w:rPr>
            <w:strike/>
            <w:rPrChange w:id="366" w:author="ZhangYuan(张园/深圳)" w:date="2016-06-30T14:23:00Z">
              <w:rPr/>
            </w:rPrChange>
          </w:rPr>
          <w:delText>The terminal uses this API to receive request packet from Android/IOS/Window device</w:delText>
        </w:r>
        <w:r w:rsidDel="005A0DB8">
          <w:delText>.</w:delText>
        </w:r>
        <w:bookmarkStart w:id="367" w:name="_Toc455136160"/>
        <w:bookmarkStart w:id="368" w:name="_Toc455157458"/>
        <w:bookmarkStart w:id="369" w:name="_Toc455157565"/>
        <w:bookmarkEnd w:id="367"/>
        <w:bookmarkEnd w:id="368"/>
        <w:bookmarkEnd w:id="369"/>
      </w:del>
    </w:p>
    <w:p w:rsidR="001A2733" w:rsidRDefault="001A2733" w:rsidP="001A2733">
      <w:pPr>
        <w:pStyle w:val="3"/>
        <w:numPr>
          <w:ilvl w:val="2"/>
          <w:numId w:val="9"/>
        </w:numPr>
        <w:rPr>
          <w:rFonts w:asciiTheme="majorHAnsi" w:hAnsiTheme="majorHAnsi"/>
          <w:color w:val="4472C4" w:themeColor="accent5"/>
          <w:szCs w:val="30"/>
        </w:rPr>
      </w:pPr>
      <w:bookmarkStart w:id="370" w:name="_Toc455157566"/>
      <w:r w:rsidRPr="001A2733">
        <w:rPr>
          <w:rFonts w:asciiTheme="majorHAnsi" w:hAnsiTheme="majorHAnsi" w:hint="eastAsia"/>
          <w:color w:val="4472C4" w:themeColor="accent5"/>
          <w:szCs w:val="30"/>
        </w:rPr>
        <w:t>Interfaces for UI module</w:t>
      </w:r>
      <w:bookmarkEnd w:id="370"/>
    </w:p>
    <w:p w:rsidR="000470C1" w:rsidRDefault="000470C1" w:rsidP="009E358A">
      <w:pPr>
        <w:pStyle w:val="a6"/>
        <w:numPr>
          <w:ilvl w:val="0"/>
          <w:numId w:val="10"/>
        </w:numPr>
        <w:ind w:firstLineChars="0"/>
      </w:pPr>
      <w:r>
        <w:t>int</w:t>
      </w:r>
      <w:r>
        <w:rPr>
          <w:rFonts w:hint="eastAsia"/>
        </w:rPr>
        <w:t xml:space="preserve"> </w:t>
      </w:r>
      <w:r w:rsidR="003629F4">
        <w:t>Show</w:t>
      </w:r>
      <w:r w:rsidR="002C44B7">
        <w:t>MsgBox</w:t>
      </w:r>
      <w:r>
        <w:t>();</w:t>
      </w:r>
    </w:p>
    <w:p w:rsidR="000470C1" w:rsidRDefault="003D5CAC" w:rsidP="000470C1">
      <w:pPr>
        <w:pStyle w:val="a6"/>
        <w:tabs>
          <w:tab w:val="left" w:pos="1050"/>
        </w:tabs>
        <w:ind w:left="420" w:firstLineChars="0" w:firstLine="0"/>
        <w:rPr>
          <w:ins w:id="371" w:author="ZhangYuan(张园/深圳)" w:date="2016-07-01T17:27:00Z"/>
        </w:rPr>
      </w:pPr>
      <w:r>
        <w:t>Th</w:t>
      </w:r>
      <w:r w:rsidR="00412AA8">
        <w:t xml:space="preserve">e terminal provides this API to Android/IOS/Windows device to </w:t>
      </w:r>
      <w:r w:rsidR="00E63B61">
        <w:t>fulfill all the UI related processing</w:t>
      </w:r>
      <w:r w:rsidR="00B52A8E">
        <w:t xml:space="preserve"> with the UI XML files, like show some message, pictures, and etc.</w:t>
      </w:r>
    </w:p>
    <w:p w:rsidR="0080703F" w:rsidRDefault="0080703F" w:rsidP="0080703F">
      <w:pPr>
        <w:pStyle w:val="3"/>
        <w:numPr>
          <w:ilvl w:val="2"/>
          <w:numId w:val="9"/>
        </w:numPr>
        <w:rPr>
          <w:rFonts w:asciiTheme="majorHAnsi" w:hAnsiTheme="majorHAnsi"/>
          <w:color w:val="4472C4" w:themeColor="accent5"/>
          <w:szCs w:val="30"/>
        </w:rPr>
      </w:pPr>
      <w:bookmarkStart w:id="372" w:name="_Toc455157567"/>
      <w:moveToRangeStart w:id="373" w:author="ZhangYuan(张园/深圳)" w:date="2016-07-01T17:27:00Z" w:name="move455157215"/>
      <w:moveTo w:id="374" w:author="ZhangYuan(张园/深圳)" w:date="2016-07-01T17:27:00Z">
        <w:r>
          <w:rPr>
            <w:rFonts w:asciiTheme="majorHAnsi" w:hAnsiTheme="majorHAnsi" w:hint="eastAsia"/>
            <w:color w:val="4472C4" w:themeColor="accent5"/>
            <w:szCs w:val="30"/>
          </w:rPr>
          <w:t>Interfaces for Security</w:t>
        </w:r>
        <w:r w:rsidRPr="001C4811">
          <w:rPr>
            <w:rFonts w:asciiTheme="majorHAnsi" w:hAnsiTheme="majorHAnsi" w:hint="eastAsia"/>
            <w:color w:val="4472C4" w:themeColor="accent5"/>
            <w:szCs w:val="30"/>
          </w:rPr>
          <w:t xml:space="preserve"> module</w:t>
        </w:r>
      </w:moveTo>
      <w:bookmarkEnd w:id="372"/>
    </w:p>
    <w:p w:rsidR="0080703F" w:rsidRDefault="0080703F" w:rsidP="0080703F">
      <w:pPr>
        <w:pStyle w:val="a6"/>
        <w:numPr>
          <w:ilvl w:val="0"/>
          <w:numId w:val="10"/>
        </w:numPr>
        <w:ind w:firstLineChars="0"/>
      </w:pPr>
      <w:moveTo w:id="375" w:author="ZhangYuan(张园/深圳)" w:date="2016-07-01T17:27:00Z">
        <w:r>
          <w:t>int</w:t>
        </w:r>
        <w:r>
          <w:rPr>
            <w:rFonts w:hint="eastAsia"/>
          </w:rPr>
          <w:t xml:space="preserve"> </w:t>
        </w:r>
        <w:r>
          <w:t>PEDGetPinBlock();</w:t>
        </w:r>
      </w:moveTo>
    </w:p>
    <w:p w:rsidR="0080703F" w:rsidRDefault="0080703F" w:rsidP="0080703F">
      <w:pPr>
        <w:pStyle w:val="a6"/>
        <w:ind w:left="420" w:firstLineChars="0" w:firstLine="0"/>
      </w:pPr>
      <w:moveTo w:id="376" w:author="ZhangYuan(张园/深圳)" w:date="2016-07-01T17:27:00Z">
        <w:r>
          <w:t>This API is used to get PIN block.</w:t>
        </w:r>
      </w:moveTo>
    </w:p>
    <w:p w:rsidR="0080703F" w:rsidRDefault="0080703F" w:rsidP="0080703F">
      <w:pPr>
        <w:pStyle w:val="a6"/>
        <w:ind w:left="420" w:firstLineChars="0" w:firstLine="0"/>
      </w:pPr>
    </w:p>
    <w:p w:rsidR="0080703F" w:rsidRDefault="0080703F" w:rsidP="0080703F">
      <w:pPr>
        <w:pStyle w:val="a6"/>
        <w:numPr>
          <w:ilvl w:val="0"/>
          <w:numId w:val="10"/>
        </w:numPr>
        <w:ind w:firstLineChars="0"/>
      </w:pPr>
      <w:moveTo w:id="377" w:author="ZhangYuan(张园/深圳)" w:date="2016-07-01T17:27:00Z">
        <w:r>
          <w:t>int PEDEncryptData();</w:t>
        </w:r>
      </w:moveTo>
    </w:p>
    <w:p w:rsidR="0080703F" w:rsidRPr="00861F21" w:rsidRDefault="0080703F" w:rsidP="0080703F">
      <w:pPr>
        <w:pStyle w:val="a6"/>
        <w:ind w:left="420" w:firstLineChars="0" w:firstLine="0"/>
      </w:pPr>
      <w:moveTo w:id="378" w:author="ZhangYuan(张园/深圳)" w:date="2016-07-01T17:27:00Z">
        <w:r>
          <w:t>This API is used to encrypt data.</w:t>
        </w:r>
      </w:moveTo>
    </w:p>
    <w:p w:rsidR="0080703F" w:rsidRDefault="0080703F" w:rsidP="0080703F">
      <w:pPr>
        <w:pStyle w:val="a6"/>
        <w:ind w:left="420" w:firstLineChars="0" w:firstLine="0"/>
      </w:pPr>
    </w:p>
    <w:p w:rsidR="0080703F" w:rsidDel="0080703F" w:rsidRDefault="0080703F" w:rsidP="0080703F">
      <w:pPr>
        <w:pStyle w:val="a6"/>
        <w:ind w:left="420" w:firstLineChars="0" w:firstLine="0"/>
        <w:rPr>
          <w:del w:id="379" w:author="ZhangYuan(张园/深圳)" w:date="2016-07-01T17:28:00Z"/>
        </w:rPr>
      </w:pPr>
      <w:moveTo w:id="380" w:author="ZhangYuan(张园/深圳)" w:date="2016-07-01T17:27:00Z">
        <w:r>
          <w:t>D180S: need to provide RKI related APIs.</w:t>
        </w:r>
      </w:moveTo>
    </w:p>
    <w:moveToRangeEnd w:id="373"/>
    <w:p w:rsidR="0080703F" w:rsidRPr="0080703F" w:rsidDel="00380A12" w:rsidRDefault="0080703F">
      <w:pPr>
        <w:pStyle w:val="a6"/>
        <w:ind w:left="420" w:firstLineChars="0" w:firstLine="0"/>
        <w:rPr>
          <w:del w:id="381" w:author="ZhangYuan(张园/深圳)" w:date="2016-07-01T17:29:00Z"/>
        </w:rPr>
        <w:pPrChange w:id="382" w:author="ZhangYuan(张园/深圳)" w:date="2016-07-01T17:28:00Z">
          <w:pPr>
            <w:pStyle w:val="a6"/>
            <w:tabs>
              <w:tab w:val="left" w:pos="1050"/>
            </w:tabs>
            <w:ind w:left="420" w:firstLineChars="0" w:firstLine="0"/>
          </w:pPr>
        </w:pPrChange>
      </w:pPr>
    </w:p>
    <w:p w:rsidR="00B52A8E" w:rsidDel="005A0DB8" w:rsidRDefault="000C1571" w:rsidP="000C1571">
      <w:pPr>
        <w:pStyle w:val="3"/>
        <w:numPr>
          <w:ilvl w:val="2"/>
          <w:numId w:val="9"/>
        </w:numPr>
        <w:rPr>
          <w:del w:id="383" w:author="ZhangYuan(张园/深圳)" w:date="2016-07-01T11:12:00Z"/>
          <w:rFonts w:asciiTheme="majorHAnsi" w:hAnsiTheme="majorHAnsi"/>
          <w:color w:val="4472C4" w:themeColor="accent5"/>
          <w:szCs w:val="30"/>
        </w:rPr>
      </w:pPr>
      <w:del w:id="384" w:author="ZhangYuan(张园/深圳)" w:date="2016-07-01T11:12:00Z">
        <w:r w:rsidRPr="000C1571" w:rsidDel="005A0DB8">
          <w:rPr>
            <w:rFonts w:asciiTheme="majorHAnsi" w:hAnsiTheme="majorHAnsi" w:hint="eastAsia"/>
            <w:color w:val="4472C4" w:themeColor="accent5"/>
            <w:szCs w:val="30"/>
          </w:rPr>
          <w:delText>Interfaces for Card module</w:delText>
        </w:r>
        <w:bookmarkStart w:id="385" w:name="_Toc455136162"/>
        <w:bookmarkStart w:id="386" w:name="_Toc455157461"/>
        <w:bookmarkEnd w:id="385"/>
        <w:bookmarkEnd w:id="386"/>
      </w:del>
    </w:p>
    <w:p w:rsidR="000C1571" w:rsidDel="005A0DB8" w:rsidRDefault="000C1571" w:rsidP="003E11FB">
      <w:pPr>
        <w:pStyle w:val="a6"/>
        <w:numPr>
          <w:ilvl w:val="0"/>
          <w:numId w:val="10"/>
        </w:numPr>
        <w:ind w:firstLineChars="0"/>
        <w:rPr>
          <w:del w:id="387" w:author="ZhangYuan(张园/深圳)" w:date="2016-07-01T11:12:00Z"/>
        </w:rPr>
      </w:pPr>
      <w:del w:id="388" w:author="ZhangYuan(张园/深圳)" w:date="2016-07-01T11:12:00Z">
        <w:r w:rsidDel="005A0DB8">
          <w:delText>int</w:delText>
        </w:r>
        <w:r w:rsidDel="005A0DB8">
          <w:rPr>
            <w:rFonts w:hint="eastAsia"/>
          </w:rPr>
          <w:delText xml:space="preserve"> </w:delText>
        </w:r>
        <w:r w:rsidR="003E11FB" w:rsidDel="005A0DB8">
          <w:delText>DetectCard();</w:delText>
        </w:r>
        <w:bookmarkStart w:id="389" w:name="_Toc455136163"/>
        <w:bookmarkStart w:id="390" w:name="_Toc455157462"/>
        <w:bookmarkEnd w:id="389"/>
        <w:bookmarkEnd w:id="390"/>
      </w:del>
    </w:p>
    <w:p w:rsidR="003E11FB" w:rsidDel="005A0DB8" w:rsidRDefault="003E11FB" w:rsidP="003E11FB">
      <w:pPr>
        <w:pStyle w:val="a6"/>
        <w:ind w:left="420" w:firstLineChars="0" w:firstLine="0"/>
        <w:rPr>
          <w:del w:id="391" w:author="ZhangYuan(张园/深圳)" w:date="2016-07-01T11:12:00Z"/>
        </w:rPr>
      </w:pPr>
      <w:del w:id="392" w:author="ZhangYuan(张园/深圳)" w:date="2016-07-01T11:12:00Z">
        <w:r w:rsidDel="005A0DB8">
          <w:delText>Terminal provides this API to detect magnetic, ICC, and PICC card</w:delText>
        </w:r>
        <w:r w:rsidR="00F11D16" w:rsidDel="005A0DB8">
          <w:delText xml:space="preserve">, then return the result of detect </w:delText>
        </w:r>
        <w:r w:rsidR="00DB325E" w:rsidDel="005A0DB8">
          <w:delText>event</w:delText>
        </w:r>
        <w:r w:rsidR="00F11D16" w:rsidDel="005A0DB8">
          <w:delText xml:space="preserve"> back to the Android/IOS/Windows device</w:delText>
        </w:r>
        <w:r w:rsidDel="005A0DB8">
          <w:delText>.</w:delText>
        </w:r>
        <w:bookmarkStart w:id="393" w:name="_Toc455136164"/>
        <w:bookmarkStart w:id="394" w:name="_Toc455157463"/>
        <w:bookmarkEnd w:id="393"/>
        <w:bookmarkEnd w:id="394"/>
      </w:del>
    </w:p>
    <w:p w:rsidR="00293CFE" w:rsidDel="005A0DB8" w:rsidRDefault="00293CFE" w:rsidP="0001316E">
      <w:pPr>
        <w:rPr>
          <w:del w:id="395" w:author="ZhangYuan(张园/深圳)" w:date="2016-07-01T11:12:00Z"/>
        </w:rPr>
      </w:pPr>
      <w:bookmarkStart w:id="396" w:name="_Toc455136165"/>
      <w:bookmarkStart w:id="397" w:name="_Toc455157464"/>
      <w:bookmarkEnd w:id="396"/>
      <w:bookmarkEnd w:id="397"/>
    </w:p>
    <w:p w:rsidR="004300DF" w:rsidRPr="0001316E" w:rsidDel="005A0DB8" w:rsidRDefault="00293CFE" w:rsidP="0001316E">
      <w:pPr>
        <w:rPr>
          <w:del w:id="398" w:author="ZhangYuan(张园/深圳)" w:date="2016-07-01T11:12:00Z"/>
          <w:strike/>
        </w:rPr>
      </w:pPr>
      <w:del w:id="399" w:author="ZhangYuan(张园/深圳)" w:date="2016-07-01T11:12:00Z">
        <w:r w:rsidDel="005A0DB8">
          <w:tab/>
          <w:delText>Note:</w:delText>
        </w:r>
        <w:r w:rsidR="00100CF2" w:rsidDel="005A0DB8">
          <w:delText xml:space="preserve"> The Android/IOS/Windows application</w:delText>
        </w:r>
        <w:r w:rsidDel="005A0DB8">
          <w:delText xml:space="preserve"> shall call GetData API to get track1/track2/track3 </w:delText>
        </w:r>
        <w:r w:rsidR="00100CF2" w:rsidDel="005A0DB8">
          <w:delText>for MSR;</w:delText>
        </w:r>
        <w:bookmarkStart w:id="400" w:name="_Toc455136166"/>
        <w:bookmarkStart w:id="401" w:name="_Toc455157465"/>
        <w:bookmarkEnd w:id="400"/>
        <w:bookmarkEnd w:id="401"/>
      </w:del>
    </w:p>
    <w:p w:rsidR="004300DF" w:rsidDel="00380A12" w:rsidRDefault="00C56963" w:rsidP="001C4811">
      <w:pPr>
        <w:pStyle w:val="3"/>
        <w:numPr>
          <w:ilvl w:val="2"/>
          <w:numId w:val="9"/>
        </w:numPr>
        <w:rPr>
          <w:del w:id="402" w:author="ZhangYuan(张园/深圳)" w:date="2016-07-01T17:29:00Z"/>
          <w:rFonts w:asciiTheme="majorHAnsi" w:hAnsiTheme="majorHAnsi"/>
          <w:color w:val="4472C4" w:themeColor="accent5"/>
          <w:szCs w:val="30"/>
        </w:rPr>
      </w:pPr>
      <w:moveFromRangeStart w:id="403" w:author="ZhangYuan(张园/深圳)" w:date="2016-07-01T17:27:00Z" w:name="move455157215"/>
      <w:moveFrom w:id="404" w:author="ZhangYuan(张园/深圳)" w:date="2016-07-01T17:27:00Z">
        <w:del w:id="405" w:author="ZhangYuan(张园/深圳)" w:date="2016-07-01T17:29:00Z">
          <w:r w:rsidDel="00380A12">
            <w:rPr>
              <w:rFonts w:asciiTheme="majorHAnsi" w:hAnsiTheme="majorHAnsi" w:hint="eastAsia"/>
              <w:color w:val="4472C4" w:themeColor="accent5"/>
              <w:szCs w:val="30"/>
            </w:rPr>
            <w:delText>Interfaces for Security</w:delText>
          </w:r>
          <w:r w:rsidR="001C4811" w:rsidRPr="001C4811" w:rsidDel="00380A12">
            <w:rPr>
              <w:rFonts w:asciiTheme="majorHAnsi" w:hAnsiTheme="majorHAnsi" w:hint="eastAsia"/>
              <w:color w:val="4472C4" w:themeColor="accent5"/>
              <w:szCs w:val="30"/>
            </w:rPr>
            <w:delText xml:space="preserve"> module</w:delText>
          </w:r>
        </w:del>
      </w:moveFrom>
      <w:bookmarkStart w:id="406" w:name="_Toc455157466"/>
      <w:bookmarkEnd w:id="406"/>
    </w:p>
    <w:p w:rsidR="00F57024" w:rsidDel="00380A12" w:rsidRDefault="00F57024" w:rsidP="00F57024">
      <w:pPr>
        <w:pStyle w:val="a6"/>
        <w:numPr>
          <w:ilvl w:val="0"/>
          <w:numId w:val="10"/>
        </w:numPr>
        <w:ind w:firstLineChars="0"/>
        <w:rPr>
          <w:del w:id="407" w:author="ZhangYuan(张园/深圳)" w:date="2016-07-01T17:29:00Z"/>
        </w:rPr>
      </w:pPr>
      <w:moveFrom w:id="408" w:author="ZhangYuan(张园/深圳)" w:date="2016-07-01T17:27:00Z">
        <w:del w:id="409" w:author="ZhangYuan(张园/深圳)" w:date="2016-07-01T17:29:00Z">
          <w:r w:rsidDel="00380A12">
            <w:delText>int</w:delText>
          </w:r>
          <w:r w:rsidDel="00380A12">
            <w:rPr>
              <w:rFonts w:hint="eastAsia"/>
            </w:rPr>
            <w:delText xml:space="preserve"> </w:delText>
          </w:r>
          <w:r w:rsidDel="00380A12">
            <w:delText>PEDGetPinBlock();</w:delText>
          </w:r>
        </w:del>
      </w:moveFrom>
      <w:bookmarkStart w:id="410" w:name="_Toc455157467"/>
      <w:bookmarkEnd w:id="410"/>
    </w:p>
    <w:p w:rsidR="00F57024" w:rsidDel="00380A12" w:rsidRDefault="00F57024" w:rsidP="00F57024">
      <w:pPr>
        <w:pStyle w:val="a6"/>
        <w:ind w:left="420" w:firstLineChars="0" w:firstLine="0"/>
        <w:rPr>
          <w:del w:id="411" w:author="ZhangYuan(张园/深圳)" w:date="2016-07-01T17:29:00Z"/>
        </w:rPr>
      </w:pPr>
      <w:moveFrom w:id="412" w:author="ZhangYuan(张园/深圳)" w:date="2016-07-01T17:27:00Z">
        <w:del w:id="413" w:author="ZhangYuan(张园/深圳)" w:date="2016-07-01T17:29:00Z">
          <w:r w:rsidDel="00380A12">
            <w:delText>This API is used to get PIN block.</w:delText>
          </w:r>
        </w:del>
      </w:moveFrom>
      <w:bookmarkStart w:id="414" w:name="_Toc455157468"/>
      <w:bookmarkEnd w:id="414"/>
    </w:p>
    <w:p w:rsidR="00F57024" w:rsidDel="00380A12" w:rsidRDefault="00F57024" w:rsidP="00F57024">
      <w:pPr>
        <w:pStyle w:val="a6"/>
        <w:ind w:left="420" w:firstLineChars="0" w:firstLine="0"/>
        <w:rPr>
          <w:del w:id="415" w:author="ZhangYuan(张园/深圳)" w:date="2016-07-01T17:29:00Z"/>
        </w:rPr>
      </w:pPr>
      <w:bookmarkStart w:id="416" w:name="_Toc455157469"/>
      <w:bookmarkEnd w:id="416"/>
    </w:p>
    <w:p w:rsidR="00F57024" w:rsidDel="00380A12" w:rsidRDefault="00F57024" w:rsidP="00F57024">
      <w:pPr>
        <w:pStyle w:val="a6"/>
        <w:numPr>
          <w:ilvl w:val="0"/>
          <w:numId w:val="10"/>
        </w:numPr>
        <w:ind w:firstLineChars="0"/>
        <w:rPr>
          <w:del w:id="417" w:author="ZhangYuan(张园/深圳)" w:date="2016-07-01T17:29:00Z"/>
        </w:rPr>
      </w:pPr>
      <w:moveFrom w:id="418" w:author="ZhangYuan(张园/深圳)" w:date="2016-07-01T17:27:00Z">
        <w:del w:id="419" w:author="ZhangYuan(张园/深圳)" w:date="2016-07-01T17:29:00Z">
          <w:r w:rsidDel="00380A12">
            <w:delText>int PEDEncryptData();</w:delText>
          </w:r>
        </w:del>
      </w:moveFrom>
      <w:bookmarkStart w:id="420" w:name="_Toc455157470"/>
      <w:bookmarkEnd w:id="420"/>
    </w:p>
    <w:p w:rsidR="00272F72" w:rsidRPr="00861F21" w:rsidDel="00380A12" w:rsidRDefault="0047524C" w:rsidP="0001316E">
      <w:pPr>
        <w:pStyle w:val="a6"/>
        <w:ind w:left="420" w:firstLineChars="0" w:firstLine="0"/>
        <w:rPr>
          <w:del w:id="421" w:author="ZhangYuan(张园/深圳)" w:date="2016-07-01T17:29:00Z"/>
        </w:rPr>
      </w:pPr>
      <w:moveFrom w:id="422" w:author="ZhangYuan(张园/深圳)" w:date="2016-07-01T17:27:00Z">
        <w:del w:id="423" w:author="ZhangYuan(张园/深圳)" w:date="2016-07-01T17:29:00Z">
          <w:r w:rsidDel="00380A12">
            <w:delText>This API is used to encrypt data.</w:delText>
          </w:r>
        </w:del>
      </w:moveFrom>
      <w:bookmarkStart w:id="424" w:name="_Toc455157471"/>
      <w:bookmarkEnd w:id="424"/>
    </w:p>
    <w:p w:rsidR="004F07EF" w:rsidDel="00380A12" w:rsidRDefault="004F07EF" w:rsidP="0047524C">
      <w:pPr>
        <w:pStyle w:val="a6"/>
        <w:ind w:left="420" w:firstLineChars="0" w:firstLine="0"/>
        <w:rPr>
          <w:del w:id="425" w:author="ZhangYuan(张园/深圳)" w:date="2016-07-01T17:29:00Z"/>
        </w:rPr>
      </w:pPr>
      <w:bookmarkStart w:id="426" w:name="_Toc455157472"/>
      <w:bookmarkEnd w:id="426"/>
    </w:p>
    <w:p w:rsidR="00A512E5" w:rsidDel="007142F8" w:rsidRDefault="00A512E5" w:rsidP="0047524C">
      <w:pPr>
        <w:pStyle w:val="a6"/>
        <w:ind w:left="420" w:firstLineChars="0" w:firstLine="0"/>
      </w:pPr>
      <w:moveFrom w:id="427" w:author="ZhangYuan(张园/深圳)" w:date="2016-07-01T17:27:00Z">
        <w:r w:rsidDel="007142F8">
          <w:t xml:space="preserve">D180S: </w:t>
        </w:r>
        <w:r w:rsidR="00ED151D" w:rsidDel="007142F8">
          <w:t>need to provide RKI related APIs.</w:t>
        </w:r>
      </w:moveFrom>
      <w:bookmarkStart w:id="428" w:name="_Toc455157473"/>
      <w:bookmarkEnd w:id="428"/>
    </w:p>
    <w:moveFromRangeEnd w:id="403"/>
    <w:p w:rsidR="0047524C" w:rsidRDefault="0047524C" w:rsidP="0047524C">
      <w:pPr>
        <w:pStyle w:val="3"/>
        <w:numPr>
          <w:ilvl w:val="2"/>
          <w:numId w:val="9"/>
        </w:numPr>
        <w:rPr>
          <w:ins w:id="429" w:author="ZhangYuan(张园/深圳)" w:date="2016-07-01T11:08:00Z"/>
          <w:rFonts w:asciiTheme="majorHAnsi" w:hAnsiTheme="majorHAnsi"/>
          <w:color w:val="4472C4" w:themeColor="accent5"/>
          <w:szCs w:val="30"/>
        </w:rPr>
      </w:pPr>
      <w:del w:id="430" w:author="ZhangYuan(张园/深圳)" w:date="2016-07-01T11:07:00Z">
        <w:r w:rsidRPr="0047524C" w:rsidDel="00975B88">
          <w:rPr>
            <w:rFonts w:asciiTheme="majorHAnsi" w:hAnsiTheme="majorHAnsi" w:hint="eastAsia"/>
            <w:color w:val="4472C4" w:themeColor="accent5"/>
            <w:szCs w:val="30"/>
          </w:rPr>
          <w:delText>Interfaces for EMV module</w:delText>
        </w:r>
      </w:del>
      <w:bookmarkStart w:id="431" w:name="_Toc455157568"/>
      <w:ins w:id="432" w:author="ZhangYuan(张园/深圳)" w:date="2016-07-01T11:07:00Z">
        <w:r w:rsidR="00975B88">
          <w:rPr>
            <w:rFonts w:asciiTheme="majorHAnsi" w:hAnsiTheme="majorHAnsi"/>
            <w:color w:val="4472C4" w:themeColor="accent5"/>
            <w:szCs w:val="30"/>
          </w:rPr>
          <w:t>Interface for transaction flow</w:t>
        </w:r>
      </w:ins>
      <w:bookmarkEnd w:id="431"/>
    </w:p>
    <w:p w:rsidR="007855F7" w:rsidRDefault="007855F7">
      <w:pPr>
        <w:pStyle w:val="a6"/>
        <w:numPr>
          <w:ilvl w:val="0"/>
          <w:numId w:val="10"/>
        </w:numPr>
        <w:ind w:firstLineChars="0"/>
        <w:rPr>
          <w:ins w:id="433" w:author="ZhangYuan(张园/深圳)" w:date="2016-07-01T17:13:00Z"/>
        </w:rPr>
        <w:pPrChange w:id="434" w:author="ZhangYuan(张园/深圳)" w:date="2016-07-01T11:08:00Z">
          <w:pPr>
            <w:pStyle w:val="3"/>
            <w:numPr>
              <w:ilvl w:val="2"/>
              <w:numId w:val="9"/>
            </w:numPr>
            <w:ind w:left="720" w:hanging="720"/>
          </w:pPr>
        </w:pPrChange>
      </w:pPr>
      <w:ins w:id="435" w:author="ZhangYuan(张园/深圳)" w:date="2016-07-01T11:08:00Z">
        <w:r>
          <w:t>I</w:t>
        </w:r>
        <w:r>
          <w:rPr>
            <w:rFonts w:hint="eastAsia"/>
          </w:rPr>
          <w:t xml:space="preserve">nt </w:t>
        </w:r>
        <w:r>
          <w:t>AuthorizeCard();</w:t>
        </w:r>
      </w:ins>
    </w:p>
    <w:p w:rsidR="00B138B7" w:rsidRDefault="00B138B7">
      <w:pPr>
        <w:pStyle w:val="a6"/>
        <w:ind w:left="420" w:firstLineChars="0" w:firstLine="0"/>
        <w:rPr>
          <w:ins w:id="436" w:author="ZhangYuan(张园/深圳)" w:date="2016-07-01T11:08:00Z"/>
        </w:rPr>
        <w:pPrChange w:id="437" w:author="ZhangYuan(张园/深圳)" w:date="2016-07-01T17:13:00Z">
          <w:pPr>
            <w:pStyle w:val="3"/>
            <w:numPr>
              <w:ilvl w:val="2"/>
              <w:numId w:val="9"/>
            </w:numPr>
            <w:ind w:left="720" w:hanging="720"/>
          </w:pPr>
        </w:pPrChange>
      </w:pPr>
      <w:ins w:id="438" w:author="ZhangYuan(张园/深圳)" w:date="2016-07-01T17:13:00Z">
        <w:r>
          <w:t xml:space="preserve">This API is used to detect card, then </w:t>
        </w:r>
      </w:ins>
      <w:ins w:id="439" w:author="ZhangYuan(张园/深圳)" w:date="2016-07-01T17:14:00Z">
        <w:r w:rsidR="00F4729D">
          <w:t xml:space="preserve">do the corresponding processing according to the card type, if MSR, then </w:t>
        </w:r>
        <w:r w:rsidR="00123EDF">
          <w:t xml:space="preserve">read MSR data, if EMV chip, then do the EMV processing </w:t>
        </w:r>
      </w:ins>
      <w:ins w:id="440" w:author="ZhangYuan(张园/深圳)" w:date="2016-07-01T17:16:00Z">
        <w:r w:rsidR="00123EDF">
          <w:t xml:space="preserve">(all the offline processing) according to the EMV specification, if EMV contactless card, then do the </w:t>
        </w:r>
      </w:ins>
      <w:ins w:id="441" w:author="ZhangYuan(张园/深圳)" w:date="2016-07-01T17:17:00Z">
        <w:r w:rsidR="00AD3A61">
          <w:t>corresponding CLSS processing (all the offline processing).</w:t>
        </w:r>
      </w:ins>
    </w:p>
    <w:p w:rsidR="007855F7" w:rsidRDefault="007855F7">
      <w:pPr>
        <w:pStyle w:val="a6"/>
        <w:ind w:left="420" w:firstLineChars="0" w:firstLine="0"/>
        <w:rPr>
          <w:ins w:id="442" w:author="ZhangYuan(张园/深圳)" w:date="2016-07-01T11:12:00Z"/>
        </w:rPr>
        <w:pPrChange w:id="443" w:author="ZhangYuan(张园/深圳)" w:date="2016-07-01T11:08:00Z">
          <w:pPr>
            <w:pStyle w:val="3"/>
            <w:numPr>
              <w:ilvl w:val="2"/>
              <w:numId w:val="9"/>
            </w:numPr>
            <w:ind w:left="720" w:hanging="720"/>
          </w:pPr>
        </w:pPrChange>
      </w:pPr>
      <w:ins w:id="444" w:author="ZhangYuan(张园/深圳)" w:date="2016-07-01T11:08:00Z">
        <w:r>
          <w:t xml:space="preserve">In this API, terminal will do the following procedures according to the </w:t>
        </w:r>
      </w:ins>
      <w:ins w:id="445" w:author="ZhangYuan(张园/深圳)" w:date="2016-07-01T11:11:00Z">
        <w:r w:rsidR="005A0DB8">
          <w:t>EMV contact specification and EMV contactless specification, and also read data from MSR:</w:t>
        </w:r>
      </w:ins>
    </w:p>
    <w:p w:rsidR="005A0DB8" w:rsidRDefault="00CD7E81">
      <w:pPr>
        <w:pStyle w:val="a6"/>
        <w:numPr>
          <w:ilvl w:val="0"/>
          <w:numId w:val="36"/>
        </w:numPr>
        <w:ind w:firstLineChars="0"/>
        <w:rPr>
          <w:ins w:id="446" w:author="ZhangYuan(张园/深圳)" w:date="2016-07-01T11:17:00Z"/>
        </w:rPr>
        <w:pPrChange w:id="447" w:author="ZhangYuan(张园/深圳)" w:date="2016-07-01T11:17:00Z">
          <w:pPr>
            <w:pStyle w:val="3"/>
            <w:numPr>
              <w:ilvl w:val="2"/>
              <w:numId w:val="9"/>
            </w:numPr>
            <w:ind w:left="720" w:hanging="720"/>
          </w:pPr>
        </w:pPrChange>
      </w:pPr>
      <w:ins w:id="448" w:author="ZhangYuan(张园/深圳)" w:date="2016-07-01T11:17:00Z">
        <w:r>
          <w:t>DetectCard</w:t>
        </w:r>
      </w:ins>
      <w:ins w:id="449" w:author="ZhangYuan(张园/深圳)" w:date="2016-07-01T11:29:00Z">
        <w:r w:rsidR="00BD0C55">
          <w:t>, including MSR, EMV chip, EMV contactless card</w:t>
        </w:r>
      </w:ins>
      <w:ins w:id="450" w:author="ZhangYuan(张园/深圳)" w:date="2016-07-01T11:20:00Z">
        <w:r w:rsidR="00CB3304">
          <w:t>;</w:t>
        </w:r>
      </w:ins>
    </w:p>
    <w:p w:rsidR="00CD7E81" w:rsidRDefault="00CB3304">
      <w:pPr>
        <w:pStyle w:val="a6"/>
        <w:numPr>
          <w:ilvl w:val="0"/>
          <w:numId w:val="36"/>
        </w:numPr>
        <w:ind w:firstLineChars="0"/>
        <w:rPr>
          <w:ins w:id="451" w:author="ZhangYuan(张园/深圳)" w:date="2016-07-01T11:17:00Z"/>
        </w:rPr>
        <w:pPrChange w:id="452" w:author="ZhangYuan(张园/深圳)" w:date="2016-07-01T11:17:00Z">
          <w:pPr>
            <w:pStyle w:val="3"/>
            <w:numPr>
              <w:ilvl w:val="2"/>
              <w:numId w:val="9"/>
            </w:numPr>
            <w:ind w:left="720" w:hanging="720"/>
          </w:pPr>
        </w:pPrChange>
      </w:pPr>
      <w:ins w:id="453" w:author="ZhangYuan(张园/深圳)" w:date="2016-07-01T11:18:00Z">
        <w:r>
          <w:t xml:space="preserve">If </w:t>
        </w:r>
      </w:ins>
      <w:ins w:id="454" w:author="ZhangYuan(张园/深圳)" w:date="2016-07-01T11:17:00Z">
        <w:r>
          <w:t>EMV chip card</w:t>
        </w:r>
        <w:r w:rsidR="00CD7E81">
          <w:t xml:space="preserve"> insert</w:t>
        </w:r>
      </w:ins>
      <w:ins w:id="455" w:author="ZhangYuan(张园/深圳)" w:date="2016-07-01T11:19:00Z">
        <w:r>
          <w:t>ed</w:t>
        </w:r>
      </w:ins>
      <w:ins w:id="456" w:author="ZhangYuan(张园/深圳)" w:date="2016-07-01T11:20:00Z">
        <w:r>
          <w:t>;</w:t>
        </w:r>
      </w:ins>
    </w:p>
    <w:p w:rsidR="00CD7E81" w:rsidRDefault="00CB3304">
      <w:pPr>
        <w:pStyle w:val="a6"/>
        <w:numPr>
          <w:ilvl w:val="0"/>
          <w:numId w:val="36"/>
        </w:numPr>
        <w:ind w:firstLineChars="0"/>
        <w:rPr>
          <w:ins w:id="457" w:author="ZhangYuan(张园/深圳)" w:date="2016-07-01T11:20:00Z"/>
        </w:rPr>
        <w:pPrChange w:id="458" w:author="ZhangYuan(张园/深圳)" w:date="2016-07-01T11:17:00Z">
          <w:pPr>
            <w:pStyle w:val="3"/>
            <w:numPr>
              <w:ilvl w:val="2"/>
              <w:numId w:val="9"/>
            </w:numPr>
            <w:ind w:left="720" w:hanging="720"/>
          </w:pPr>
        </w:pPrChange>
      </w:pPr>
      <w:ins w:id="459" w:author="ZhangYuan(张园/深圳)" w:date="2016-07-01T11:17:00Z">
        <w:r>
          <w:t>Go EMV contact transaction flow</w:t>
        </w:r>
      </w:ins>
      <w:ins w:id="460" w:author="ZhangYuan(张园/深圳)" w:date="2016-07-01T11:19:00Z">
        <w:r>
          <w:t>;</w:t>
        </w:r>
      </w:ins>
    </w:p>
    <w:p w:rsidR="008E6690" w:rsidRDefault="008E6690" w:rsidP="008E6690">
      <w:pPr>
        <w:pStyle w:val="a6"/>
        <w:numPr>
          <w:ilvl w:val="0"/>
          <w:numId w:val="37"/>
        </w:numPr>
        <w:ind w:firstLineChars="0"/>
        <w:rPr>
          <w:ins w:id="461" w:author="ZhangYuan(张园/深圳)" w:date="2016-07-01T11:20:00Z"/>
        </w:rPr>
      </w:pPr>
      <w:ins w:id="462" w:author="ZhangYuan(张园/深圳)" w:date="2016-07-01T11:20:00Z">
        <w:r>
          <w:t>App Selection</w:t>
        </w:r>
      </w:ins>
    </w:p>
    <w:p w:rsidR="008E6690" w:rsidRDefault="008E6690" w:rsidP="008E6690">
      <w:pPr>
        <w:pStyle w:val="a6"/>
        <w:numPr>
          <w:ilvl w:val="0"/>
          <w:numId w:val="37"/>
        </w:numPr>
        <w:ind w:firstLineChars="0"/>
        <w:rPr>
          <w:ins w:id="463" w:author="ZhangYuan(张园/深圳)" w:date="2016-07-01T11:20:00Z"/>
        </w:rPr>
      </w:pPr>
      <w:ins w:id="464" w:author="ZhangYuan(张园/深圳)" w:date="2016-07-01T11:20:00Z">
        <w:r>
          <w:t>App Initialization</w:t>
        </w:r>
      </w:ins>
    </w:p>
    <w:p w:rsidR="008E6690" w:rsidRDefault="008E6690" w:rsidP="008E6690">
      <w:pPr>
        <w:pStyle w:val="a6"/>
        <w:numPr>
          <w:ilvl w:val="0"/>
          <w:numId w:val="37"/>
        </w:numPr>
        <w:ind w:firstLineChars="0"/>
        <w:rPr>
          <w:ins w:id="465" w:author="ZhangYuan(张园/深圳)" w:date="2016-07-01T11:20:00Z"/>
        </w:rPr>
      </w:pPr>
      <w:ins w:id="466" w:author="ZhangYuan(张园/深圳)" w:date="2016-07-01T11:20:00Z">
        <w:r>
          <w:t>Get Processing Options</w:t>
        </w:r>
      </w:ins>
    </w:p>
    <w:p w:rsidR="00CB3304" w:rsidRDefault="008E6690">
      <w:pPr>
        <w:pStyle w:val="a6"/>
        <w:numPr>
          <w:ilvl w:val="0"/>
          <w:numId w:val="37"/>
        </w:numPr>
        <w:ind w:firstLineChars="0"/>
        <w:rPr>
          <w:ins w:id="467" w:author="ZhangYuan(张园/深圳)" w:date="2016-07-01T11:20:00Z"/>
        </w:rPr>
        <w:pPrChange w:id="468" w:author="ZhangYuan(张园/深圳)" w:date="2016-07-01T11:20:00Z">
          <w:pPr>
            <w:pStyle w:val="3"/>
            <w:numPr>
              <w:ilvl w:val="2"/>
              <w:numId w:val="9"/>
            </w:numPr>
            <w:ind w:left="720" w:hanging="720"/>
          </w:pPr>
        </w:pPrChange>
      </w:pPr>
      <w:ins w:id="469" w:author="ZhangYuan(张园/深圳)" w:date="2016-07-01T11:20:00Z">
        <w:r>
          <w:lastRenderedPageBreak/>
          <w:t>Check if need fallback, if yes, then return error, if no, then return EMV data</w:t>
        </w:r>
      </w:ins>
    </w:p>
    <w:p w:rsidR="008E6690" w:rsidRDefault="008E6690" w:rsidP="008E6690">
      <w:pPr>
        <w:pStyle w:val="a6"/>
        <w:numPr>
          <w:ilvl w:val="0"/>
          <w:numId w:val="37"/>
        </w:numPr>
        <w:ind w:firstLineChars="0"/>
        <w:rPr>
          <w:ins w:id="470" w:author="ZhangYuan(张园/深圳)" w:date="2016-07-01T11:20:00Z"/>
        </w:rPr>
      </w:pPr>
      <w:ins w:id="471" w:author="ZhangYuan(张园/深圳)" w:date="2016-07-01T11:20:00Z">
        <w:r>
          <w:rPr>
            <w:rFonts w:hint="eastAsia"/>
          </w:rPr>
          <w:t>Process Restrictions</w:t>
        </w:r>
      </w:ins>
    </w:p>
    <w:p w:rsidR="008E6690" w:rsidRDefault="008E6690" w:rsidP="008E6690">
      <w:pPr>
        <w:pStyle w:val="a6"/>
        <w:numPr>
          <w:ilvl w:val="0"/>
          <w:numId w:val="37"/>
        </w:numPr>
        <w:ind w:firstLineChars="0"/>
        <w:rPr>
          <w:ins w:id="472" w:author="ZhangYuan(张园/深圳)" w:date="2016-07-01T11:20:00Z"/>
        </w:rPr>
      </w:pPr>
      <w:ins w:id="473" w:author="ZhangYuan(张园/深圳)" w:date="2016-07-01T11:20:00Z">
        <w:r>
          <w:t>Process CVM</w:t>
        </w:r>
      </w:ins>
    </w:p>
    <w:p w:rsidR="008E6690" w:rsidRDefault="008E6690" w:rsidP="008E6690">
      <w:pPr>
        <w:pStyle w:val="a6"/>
        <w:numPr>
          <w:ilvl w:val="0"/>
          <w:numId w:val="37"/>
        </w:numPr>
        <w:ind w:firstLineChars="0"/>
        <w:rPr>
          <w:ins w:id="474" w:author="ZhangYuan(张园/深圳)" w:date="2016-07-01T11:20:00Z"/>
        </w:rPr>
      </w:pPr>
      <w:ins w:id="475" w:author="ZhangYuan(张园/深圳)" w:date="2016-07-01T11:20:00Z">
        <w:r>
          <w:t>Offline Data Authentication</w:t>
        </w:r>
      </w:ins>
    </w:p>
    <w:p w:rsidR="008E6690" w:rsidRDefault="008E6690" w:rsidP="008E6690">
      <w:pPr>
        <w:pStyle w:val="a6"/>
        <w:numPr>
          <w:ilvl w:val="0"/>
          <w:numId w:val="37"/>
        </w:numPr>
        <w:ind w:firstLineChars="0"/>
        <w:rPr>
          <w:ins w:id="476" w:author="ZhangYuan(张园/深圳)" w:date="2016-07-01T11:20:00Z"/>
        </w:rPr>
      </w:pPr>
      <w:ins w:id="477" w:author="ZhangYuan(张园/深圳)" w:date="2016-07-01T11:20:00Z">
        <w:r>
          <w:t>Terminal Risk Management</w:t>
        </w:r>
      </w:ins>
    </w:p>
    <w:p w:rsidR="008E6690" w:rsidRDefault="008E6690" w:rsidP="008E6690">
      <w:pPr>
        <w:pStyle w:val="a6"/>
        <w:numPr>
          <w:ilvl w:val="0"/>
          <w:numId w:val="37"/>
        </w:numPr>
        <w:ind w:firstLineChars="0"/>
        <w:rPr>
          <w:ins w:id="478" w:author="ZhangYuan(张园/深圳)" w:date="2016-07-01T11:20:00Z"/>
        </w:rPr>
      </w:pPr>
      <w:ins w:id="479" w:author="ZhangYuan(张园/深圳)" w:date="2016-07-01T11:20:00Z">
        <w:r>
          <w:t>First GAC</w:t>
        </w:r>
      </w:ins>
    </w:p>
    <w:p w:rsidR="008E6690" w:rsidRDefault="008E6690">
      <w:pPr>
        <w:pStyle w:val="a6"/>
        <w:numPr>
          <w:ilvl w:val="0"/>
          <w:numId w:val="37"/>
        </w:numPr>
        <w:ind w:firstLineChars="0"/>
        <w:rPr>
          <w:ins w:id="480" w:author="ZhangYuan(张园/深圳)" w:date="2016-07-01T11:17:00Z"/>
        </w:rPr>
        <w:pPrChange w:id="481" w:author="ZhangYuan(张园/深圳)" w:date="2016-07-01T11:20:00Z">
          <w:pPr>
            <w:pStyle w:val="3"/>
            <w:numPr>
              <w:ilvl w:val="2"/>
              <w:numId w:val="9"/>
            </w:numPr>
            <w:ind w:left="720" w:hanging="720"/>
          </w:pPr>
        </w:pPrChange>
      </w:pPr>
      <w:ins w:id="482" w:author="ZhangYuan(张园/深圳)" w:date="2016-07-01T11:20:00Z">
        <w:r>
          <w:t>If transaction approved or declined, remove card</w:t>
        </w:r>
      </w:ins>
    </w:p>
    <w:p w:rsidR="00CB3304" w:rsidRDefault="00CB3304">
      <w:pPr>
        <w:pStyle w:val="a6"/>
        <w:numPr>
          <w:ilvl w:val="0"/>
          <w:numId w:val="36"/>
        </w:numPr>
        <w:ind w:firstLineChars="0"/>
        <w:rPr>
          <w:ins w:id="483" w:author="ZhangYuan(张园/深圳)" w:date="2016-07-01T11:19:00Z"/>
        </w:rPr>
        <w:pPrChange w:id="484" w:author="ZhangYuan(张园/深圳)" w:date="2016-07-01T11:17:00Z">
          <w:pPr>
            <w:pStyle w:val="3"/>
            <w:numPr>
              <w:ilvl w:val="2"/>
              <w:numId w:val="9"/>
            </w:numPr>
            <w:ind w:left="720" w:hanging="720"/>
          </w:pPr>
        </w:pPrChange>
      </w:pPr>
      <w:ins w:id="485" w:author="ZhangYuan(张园/深圳)" w:date="2016-07-01T11:18:00Z">
        <w:r>
          <w:t>I</w:t>
        </w:r>
        <w:r>
          <w:rPr>
            <w:rFonts w:hint="eastAsia"/>
          </w:rPr>
          <w:t xml:space="preserve">f </w:t>
        </w:r>
      </w:ins>
      <w:ins w:id="486" w:author="ZhangYuan(张园/深圳)" w:date="2016-07-01T11:19:00Z">
        <w:r>
          <w:t>EMV contatctless card tapped;</w:t>
        </w:r>
      </w:ins>
    </w:p>
    <w:p w:rsidR="00CB3304" w:rsidRDefault="00CB3304">
      <w:pPr>
        <w:pStyle w:val="a6"/>
        <w:numPr>
          <w:ilvl w:val="0"/>
          <w:numId w:val="36"/>
        </w:numPr>
        <w:ind w:firstLineChars="0"/>
        <w:rPr>
          <w:ins w:id="487" w:author="ZhangYuan(张园/深圳)" w:date="2016-07-01T11:20:00Z"/>
        </w:rPr>
        <w:pPrChange w:id="488" w:author="ZhangYuan(张园/深圳)" w:date="2016-07-01T11:17:00Z">
          <w:pPr>
            <w:pStyle w:val="3"/>
            <w:numPr>
              <w:ilvl w:val="2"/>
              <w:numId w:val="9"/>
            </w:numPr>
            <w:ind w:left="720" w:hanging="720"/>
          </w:pPr>
        </w:pPrChange>
      </w:pPr>
      <w:ins w:id="489" w:author="ZhangYuan(张园/深圳)" w:date="2016-07-01T11:19:00Z">
        <w:r>
          <w:t>Go EMV contactless transaction flow;</w:t>
        </w:r>
      </w:ins>
    </w:p>
    <w:p w:rsidR="008E6690" w:rsidRDefault="008E6690" w:rsidP="008E6690">
      <w:pPr>
        <w:pStyle w:val="a6"/>
        <w:numPr>
          <w:ilvl w:val="0"/>
          <w:numId w:val="38"/>
        </w:numPr>
        <w:ind w:firstLineChars="0"/>
        <w:rPr>
          <w:ins w:id="490" w:author="ZhangYuan(张园/深圳)" w:date="2016-07-01T11:21:00Z"/>
        </w:rPr>
      </w:pPr>
      <w:ins w:id="491" w:author="ZhangYuan(张园/深圳)" w:date="2016-07-01T11:21:00Z">
        <w:r>
          <w:t>App Selection</w:t>
        </w:r>
      </w:ins>
    </w:p>
    <w:p w:rsidR="008E6690" w:rsidRDefault="008E6690" w:rsidP="008E6690">
      <w:pPr>
        <w:pStyle w:val="a6"/>
        <w:numPr>
          <w:ilvl w:val="0"/>
          <w:numId w:val="38"/>
        </w:numPr>
        <w:ind w:firstLineChars="0"/>
        <w:rPr>
          <w:ins w:id="492" w:author="ZhangYuan(张园/深圳)" w:date="2016-07-01T11:21:00Z"/>
        </w:rPr>
      </w:pPr>
      <w:ins w:id="493" w:author="ZhangYuan(张园/深圳)" w:date="2016-07-01T11:21:00Z">
        <w:r>
          <w:t>Get Final Select Data</w:t>
        </w:r>
      </w:ins>
    </w:p>
    <w:p w:rsidR="008E6690" w:rsidRDefault="008E6690" w:rsidP="008E6690">
      <w:pPr>
        <w:pStyle w:val="a6"/>
        <w:numPr>
          <w:ilvl w:val="0"/>
          <w:numId w:val="38"/>
        </w:numPr>
        <w:ind w:firstLineChars="0"/>
        <w:rPr>
          <w:ins w:id="494" w:author="ZhangYuan(张园/深圳)" w:date="2016-07-01T11:21:00Z"/>
        </w:rPr>
      </w:pPr>
      <w:ins w:id="495" w:author="ZhangYuan(张园/深圳)" w:date="2016-07-01T11:21:00Z">
        <w:r>
          <w:t>Paywave/Paypass/AE(or other CLSS kernel) processing</w:t>
        </w:r>
      </w:ins>
    </w:p>
    <w:p w:rsidR="008E6690" w:rsidRDefault="008E6690" w:rsidP="008E6690">
      <w:pPr>
        <w:pStyle w:val="a6"/>
        <w:numPr>
          <w:ilvl w:val="0"/>
          <w:numId w:val="38"/>
        </w:numPr>
        <w:ind w:firstLineChars="0"/>
        <w:rPr>
          <w:ins w:id="496" w:author="ZhangYuan(张园/深圳)" w:date="2016-07-01T11:21:00Z"/>
        </w:rPr>
      </w:pPr>
      <w:ins w:id="497" w:author="ZhangYuan(张园/深圳)" w:date="2016-07-01T11:21:00Z">
        <w:r>
          <w:t>Restriction Processing</w:t>
        </w:r>
      </w:ins>
    </w:p>
    <w:p w:rsidR="008E6690" w:rsidRDefault="008E6690" w:rsidP="008E6690">
      <w:pPr>
        <w:pStyle w:val="a6"/>
        <w:numPr>
          <w:ilvl w:val="0"/>
          <w:numId w:val="38"/>
        </w:numPr>
        <w:ind w:firstLineChars="0"/>
        <w:rPr>
          <w:ins w:id="498" w:author="ZhangYuan(张园/深圳)" w:date="2016-07-01T11:21:00Z"/>
        </w:rPr>
      </w:pPr>
      <w:ins w:id="499" w:author="ZhangYuan(张园/深圳)" w:date="2016-07-01T11:21:00Z">
        <w:r>
          <w:t>Offline Data Authentication</w:t>
        </w:r>
      </w:ins>
    </w:p>
    <w:p w:rsidR="008E6690" w:rsidRDefault="008E6690" w:rsidP="008E6690">
      <w:pPr>
        <w:pStyle w:val="a6"/>
        <w:numPr>
          <w:ilvl w:val="0"/>
          <w:numId w:val="38"/>
        </w:numPr>
        <w:ind w:firstLineChars="0"/>
        <w:rPr>
          <w:ins w:id="500" w:author="ZhangYuan(张园/深圳)" w:date="2016-07-01T11:21:00Z"/>
        </w:rPr>
      </w:pPr>
      <w:ins w:id="501" w:author="ZhangYuan(张园/深圳)" w:date="2016-07-01T11:21:00Z">
        <w:r>
          <w:t>CVM Processing</w:t>
        </w:r>
      </w:ins>
    </w:p>
    <w:p w:rsidR="008E6690" w:rsidRDefault="008E6690" w:rsidP="008E6690">
      <w:pPr>
        <w:pStyle w:val="a6"/>
        <w:numPr>
          <w:ilvl w:val="0"/>
          <w:numId w:val="38"/>
        </w:numPr>
        <w:ind w:firstLineChars="0"/>
        <w:rPr>
          <w:ins w:id="502" w:author="ZhangYuan(张园/深圳)" w:date="2016-07-01T11:21:00Z"/>
        </w:rPr>
      </w:pPr>
      <w:ins w:id="503" w:author="ZhangYuan(张园/深圳)" w:date="2016-07-01T11:21:00Z">
        <w:r>
          <w:t>Remove card</w:t>
        </w:r>
      </w:ins>
    </w:p>
    <w:p w:rsidR="008E6690" w:rsidRDefault="008E6690" w:rsidP="008E6690">
      <w:pPr>
        <w:pStyle w:val="a6"/>
        <w:numPr>
          <w:ilvl w:val="0"/>
          <w:numId w:val="38"/>
        </w:numPr>
        <w:ind w:firstLineChars="0"/>
        <w:rPr>
          <w:ins w:id="504" w:author="ZhangYuan(张园/深圳)" w:date="2016-07-01T11:21:00Z"/>
        </w:rPr>
      </w:pPr>
      <w:ins w:id="505" w:author="ZhangYuan(张园/深圳)" w:date="2016-07-01T11:21:00Z">
        <w:r>
          <w:t>Outcome Check, if need tap card again, go back to step 1, if not, return the result back to Android/IOS/Windows device.</w:t>
        </w:r>
      </w:ins>
    </w:p>
    <w:p w:rsidR="008E6690" w:rsidRDefault="008E6690">
      <w:pPr>
        <w:pStyle w:val="a6"/>
        <w:numPr>
          <w:ilvl w:val="0"/>
          <w:numId w:val="38"/>
        </w:numPr>
        <w:ind w:firstLineChars="0"/>
        <w:rPr>
          <w:ins w:id="506" w:author="ZhangYuan(张园/深圳)" w:date="2016-07-01T11:19:00Z"/>
        </w:rPr>
        <w:pPrChange w:id="507" w:author="ZhangYuan(张园/深圳)" w:date="2016-07-01T11:20:00Z">
          <w:pPr>
            <w:pStyle w:val="3"/>
            <w:numPr>
              <w:ilvl w:val="2"/>
              <w:numId w:val="9"/>
            </w:numPr>
            <w:ind w:left="720" w:hanging="720"/>
          </w:pPr>
        </w:pPrChange>
      </w:pPr>
    </w:p>
    <w:p w:rsidR="00CB3304" w:rsidRDefault="00CB3304">
      <w:pPr>
        <w:pStyle w:val="a6"/>
        <w:numPr>
          <w:ilvl w:val="0"/>
          <w:numId w:val="36"/>
        </w:numPr>
        <w:ind w:firstLineChars="0"/>
        <w:rPr>
          <w:ins w:id="508" w:author="ZhangYuan(张园/深圳)" w:date="2016-07-01T11:19:00Z"/>
        </w:rPr>
        <w:pPrChange w:id="509" w:author="ZhangYuan(张园/深圳)" w:date="2016-07-01T11:17:00Z">
          <w:pPr>
            <w:pStyle w:val="3"/>
            <w:numPr>
              <w:ilvl w:val="2"/>
              <w:numId w:val="9"/>
            </w:numPr>
            <w:ind w:left="720" w:hanging="720"/>
          </w:pPr>
        </w:pPrChange>
      </w:pPr>
      <w:ins w:id="510" w:author="ZhangYuan(张园/深圳)" w:date="2016-07-01T11:19:00Z">
        <w:r>
          <w:t>If MSR swiped;</w:t>
        </w:r>
      </w:ins>
    </w:p>
    <w:p w:rsidR="00CB3304" w:rsidRDefault="00CB3304">
      <w:pPr>
        <w:pStyle w:val="a6"/>
        <w:numPr>
          <w:ilvl w:val="0"/>
          <w:numId w:val="36"/>
        </w:numPr>
        <w:ind w:firstLineChars="0"/>
        <w:rPr>
          <w:ins w:id="511" w:author="ZhangYuan(张园/深圳)" w:date="2016-07-01T11:12:00Z"/>
        </w:rPr>
        <w:pPrChange w:id="512" w:author="ZhangYuan(张园/深圳)" w:date="2016-07-01T11:17:00Z">
          <w:pPr>
            <w:pStyle w:val="3"/>
            <w:numPr>
              <w:ilvl w:val="2"/>
              <w:numId w:val="9"/>
            </w:numPr>
            <w:ind w:left="720" w:hanging="720"/>
          </w:pPr>
        </w:pPrChange>
      </w:pPr>
      <w:ins w:id="513" w:author="ZhangYuan(张园/深圳)" w:date="2016-07-01T11:19:00Z">
        <w:r>
          <w:t>Read MSR data;</w:t>
        </w:r>
      </w:ins>
    </w:p>
    <w:p w:rsidR="005A0DB8" w:rsidRPr="007855F7" w:rsidDel="005A0DB8" w:rsidRDefault="005A0DB8">
      <w:pPr>
        <w:pStyle w:val="a6"/>
        <w:numPr>
          <w:ilvl w:val="0"/>
          <w:numId w:val="10"/>
        </w:numPr>
        <w:ind w:left="0" w:firstLineChars="0" w:firstLine="0"/>
        <w:rPr>
          <w:del w:id="514" w:author="ZhangYuan(张园/深圳)" w:date="2016-07-01T11:12:00Z"/>
          <w:rPrChange w:id="515" w:author="ZhangYuan(张园/深圳)" w:date="2016-07-01T11:08:00Z">
            <w:rPr>
              <w:del w:id="516" w:author="ZhangYuan(张园/深圳)" w:date="2016-07-01T11:12:00Z"/>
              <w:rFonts w:asciiTheme="majorHAnsi" w:hAnsiTheme="majorHAnsi"/>
              <w:color w:val="4472C4" w:themeColor="accent5"/>
              <w:szCs w:val="30"/>
            </w:rPr>
          </w:rPrChange>
        </w:rPr>
        <w:pPrChange w:id="517" w:author="ZhangYuan(张园/深圳)" w:date="2016-07-01T11:21:00Z">
          <w:pPr>
            <w:pStyle w:val="3"/>
            <w:numPr>
              <w:ilvl w:val="2"/>
              <w:numId w:val="9"/>
            </w:numPr>
            <w:ind w:left="720" w:hanging="720"/>
          </w:pPr>
        </w:pPrChange>
      </w:pPr>
      <w:del w:id="518" w:author="ZhangYuan(张园/深圳)" w:date="2016-07-01T11:11:00Z">
        <w:r w:rsidDel="005A0DB8">
          <w:tab/>
          <w:delText>1)</w:delText>
        </w:r>
        <w:r w:rsidDel="005A0DB8">
          <w:tab/>
        </w:r>
      </w:del>
    </w:p>
    <w:p w:rsidR="00F11D16" w:rsidDel="008E6690" w:rsidRDefault="00F11D16">
      <w:pPr>
        <w:pStyle w:val="a6"/>
        <w:ind w:firstLineChars="0" w:firstLine="0"/>
        <w:rPr>
          <w:del w:id="519" w:author="ZhangYuan(张园/深圳)" w:date="2016-07-01T11:21:00Z"/>
        </w:rPr>
        <w:pPrChange w:id="520" w:author="ZhangYuan(张园/深圳)" w:date="2016-07-01T11:21:00Z">
          <w:pPr>
            <w:pStyle w:val="a6"/>
            <w:numPr>
              <w:numId w:val="10"/>
            </w:numPr>
            <w:ind w:left="420" w:firstLineChars="0" w:hanging="420"/>
          </w:pPr>
        </w:pPrChange>
      </w:pPr>
      <w:del w:id="521" w:author="ZhangYuan(张园/深圳)" w:date="2016-07-01T11:21:00Z">
        <w:r w:rsidDel="008E6690">
          <w:delText>int EMVBeginTxn();</w:delText>
        </w:r>
      </w:del>
    </w:p>
    <w:p w:rsidR="0047524C" w:rsidDel="008E6690" w:rsidRDefault="00F11D16">
      <w:pPr>
        <w:pStyle w:val="a6"/>
        <w:ind w:firstLineChars="0" w:firstLine="0"/>
        <w:rPr>
          <w:del w:id="522" w:author="ZhangYuan(张园/深圳)" w:date="2016-07-01T11:21:00Z"/>
        </w:rPr>
        <w:pPrChange w:id="523" w:author="ZhangYuan(张园/深圳)" w:date="2016-07-01T11:21:00Z">
          <w:pPr>
            <w:pStyle w:val="a6"/>
            <w:ind w:left="420" w:firstLineChars="0" w:firstLine="0"/>
          </w:pPr>
        </w:pPrChange>
      </w:pPr>
      <w:del w:id="524" w:author="ZhangYuan(张园/深圳)" w:date="2016-07-01T11:21:00Z">
        <w:r w:rsidDel="008E6690">
          <w:delText xml:space="preserve">In this API, terminal will </w:delText>
        </w:r>
        <w:r w:rsidR="00990C0A" w:rsidDel="008E6690">
          <w:delText>do the following procedures according to the EMV contact specification:</w:delText>
        </w:r>
      </w:del>
    </w:p>
    <w:p w:rsidR="00990C0A" w:rsidDel="008E6690" w:rsidRDefault="00990C0A">
      <w:pPr>
        <w:pStyle w:val="a6"/>
        <w:ind w:firstLineChars="0" w:firstLine="0"/>
        <w:rPr>
          <w:del w:id="525" w:author="ZhangYuan(张园/深圳)" w:date="2016-07-01T11:21:00Z"/>
        </w:rPr>
        <w:pPrChange w:id="526" w:author="ZhangYuan(张园/深圳)" w:date="2016-07-01T11:21:00Z">
          <w:pPr>
            <w:pStyle w:val="a6"/>
            <w:numPr>
              <w:numId w:val="11"/>
            </w:numPr>
            <w:ind w:left="1200" w:firstLineChars="0" w:hanging="360"/>
          </w:pPr>
        </w:pPrChange>
      </w:pPr>
      <w:del w:id="527" w:author="ZhangYuan(张园/深圳)" w:date="2016-07-01T11:21:00Z">
        <w:r w:rsidDel="008E6690">
          <w:delText>App Selection</w:delText>
        </w:r>
      </w:del>
    </w:p>
    <w:p w:rsidR="00990C0A" w:rsidDel="008E6690" w:rsidRDefault="00990C0A">
      <w:pPr>
        <w:pStyle w:val="a6"/>
        <w:ind w:firstLineChars="0" w:firstLine="0"/>
        <w:rPr>
          <w:del w:id="528" w:author="ZhangYuan(张园/深圳)" w:date="2016-07-01T11:21:00Z"/>
        </w:rPr>
        <w:pPrChange w:id="529" w:author="ZhangYuan(张园/深圳)" w:date="2016-07-01T11:21:00Z">
          <w:pPr>
            <w:pStyle w:val="a6"/>
            <w:numPr>
              <w:numId w:val="11"/>
            </w:numPr>
            <w:ind w:left="1200" w:firstLineChars="0" w:hanging="360"/>
          </w:pPr>
        </w:pPrChange>
      </w:pPr>
      <w:del w:id="530" w:author="ZhangYuan(张园/深圳)" w:date="2016-07-01T11:21:00Z">
        <w:r w:rsidDel="008E6690">
          <w:delText xml:space="preserve">App </w:delText>
        </w:r>
        <w:r w:rsidR="00A759C5" w:rsidDel="008E6690">
          <w:delText>Initialization</w:delText>
        </w:r>
      </w:del>
    </w:p>
    <w:p w:rsidR="00990C0A" w:rsidDel="008E6690" w:rsidRDefault="00990C0A">
      <w:pPr>
        <w:pStyle w:val="a6"/>
        <w:ind w:firstLineChars="0" w:firstLine="0"/>
        <w:rPr>
          <w:del w:id="531" w:author="ZhangYuan(张园/深圳)" w:date="2016-07-01T11:21:00Z"/>
        </w:rPr>
        <w:pPrChange w:id="532" w:author="ZhangYuan(张园/深圳)" w:date="2016-07-01T11:21:00Z">
          <w:pPr>
            <w:pStyle w:val="a6"/>
            <w:numPr>
              <w:numId w:val="11"/>
            </w:numPr>
            <w:ind w:left="1200" w:firstLineChars="0" w:hanging="360"/>
          </w:pPr>
        </w:pPrChange>
      </w:pPr>
      <w:del w:id="533" w:author="ZhangYuan(张园/深圳)" w:date="2016-07-01T11:21:00Z">
        <w:r w:rsidDel="008E6690">
          <w:delText xml:space="preserve">Get Processing </w:delText>
        </w:r>
        <w:r w:rsidR="00A759C5" w:rsidDel="008E6690">
          <w:delText>Options</w:delText>
        </w:r>
      </w:del>
    </w:p>
    <w:p w:rsidR="00A461A2" w:rsidDel="008E6690" w:rsidRDefault="00A759C5">
      <w:pPr>
        <w:pStyle w:val="a6"/>
        <w:ind w:firstLineChars="0" w:firstLine="0"/>
        <w:rPr>
          <w:del w:id="534" w:author="ZhangYuan(张园/深圳)" w:date="2016-07-01T11:21:00Z"/>
        </w:rPr>
        <w:pPrChange w:id="535" w:author="ZhangYuan(张园/深圳)" w:date="2016-07-01T11:21:00Z">
          <w:pPr>
            <w:pStyle w:val="a6"/>
            <w:numPr>
              <w:numId w:val="11"/>
            </w:numPr>
            <w:ind w:left="1200" w:firstLineChars="0" w:hanging="360"/>
          </w:pPr>
        </w:pPrChange>
      </w:pPr>
      <w:del w:id="536" w:author="ZhangYuan(张园/深圳)" w:date="2016-07-01T11:21:00Z">
        <w:r w:rsidDel="008E6690">
          <w:delText>Check if need fallback, if yes, then return error, if no, then return EMV data</w:delText>
        </w:r>
      </w:del>
    </w:p>
    <w:p w:rsidR="009E358A" w:rsidDel="008E6690" w:rsidRDefault="009E358A">
      <w:pPr>
        <w:pStyle w:val="a6"/>
        <w:ind w:firstLineChars="0" w:firstLine="0"/>
        <w:rPr>
          <w:del w:id="537" w:author="ZhangYuan(张园/深圳)" w:date="2016-07-01T11:21:00Z"/>
        </w:rPr>
        <w:pPrChange w:id="538" w:author="ZhangYuan(张园/深圳)" w:date="2016-07-01T11:21:00Z">
          <w:pPr/>
        </w:pPrChange>
      </w:pPr>
    </w:p>
    <w:p w:rsidR="00A759C5" w:rsidDel="008E6690" w:rsidRDefault="00A461A2">
      <w:pPr>
        <w:pStyle w:val="a6"/>
        <w:ind w:firstLineChars="0" w:firstLine="0"/>
        <w:rPr>
          <w:del w:id="539" w:author="ZhangYuan(张园/深圳)" w:date="2016-07-01T11:21:00Z"/>
        </w:rPr>
        <w:pPrChange w:id="540" w:author="ZhangYuan(张园/深圳)" w:date="2016-07-01T11:21:00Z">
          <w:pPr>
            <w:pStyle w:val="a6"/>
            <w:numPr>
              <w:numId w:val="10"/>
            </w:numPr>
            <w:ind w:left="420" w:firstLineChars="0" w:hanging="420"/>
          </w:pPr>
        </w:pPrChange>
      </w:pPr>
      <w:del w:id="541" w:author="ZhangYuan(张园/深圳)" w:date="2016-07-01T11:21:00Z">
        <w:r w:rsidDel="008E6690">
          <w:delText>int EMVContinueTxn();</w:delText>
        </w:r>
        <w:r w:rsidDel="008E6690">
          <w:rPr>
            <w:rFonts w:hint="eastAsia"/>
          </w:rPr>
          <w:delText xml:space="preserve"> </w:delText>
        </w:r>
      </w:del>
    </w:p>
    <w:p w:rsidR="00A461A2" w:rsidDel="008E6690" w:rsidRDefault="00415192">
      <w:pPr>
        <w:pStyle w:val="a6"/>
        <w:ind w:firstLineChars="0" w:firstLine="0"/>
        <w:rPr>
          <w:del w:id="542" w:author="ZhangYuan(张园/深圳)" w:date="2016-07-01T11:21:00Z"/>
        </w:rPr>
        <w:pPrChange w:id="543" w:author="ZhangYuan(张园/深圳)" w:date="2016-07-01T11:21:00Z">
          <w:pPr>
            <w:pStyle w:val="a6"/>
            <w:ind w:left="420" w:firstLineChars="0" w:firstLine="0"/>
          </w:pPr>
        </w:pPrChange>
      </w:pPr>
      <w:del w:id="544" w:author="ZhangYuan(张园/深圳)" w:date="2016-07-01T11:21:00Z">
        <w:r w:rsidDel="008E6690">
          <w:delText>If EMVBeginTxn processing is success, then Android/Windows/IOS device shall call this API to fulfill card authorization, below are the procedures in this API:</w:delText>
        </w:r>
      </w:del>
    </w:p>
    <w:p w:rsidR="00415192" w:rsidDel="008E6690" w:rsidRDefault="00415192">
      <w:pPr>
        <w:pStyle w:val="a6"/>
        <w:ind w:firstLineChars="0" w:firstLine="0"/>
        <w:rPr>
          <w:del w:id="545" w:author="ZhangYuan(张园/深圳)" w:date="2016-07-01T11:21:00Z"/>
        </w:rPr>
        <w:pPrChange w:id="546" w:author="ZhangYuan(张园/深圳)" w:date="2016-07-01T11:21:00Z">
          <w:pPr>
            <w:pStyle w:val="a6"/>
            <w:numPr>
              <w:numId w:val="12"/>
            </w:numPr>
            <w:ind w:left="1200" w:firstLineChars="0" w:hanging="360"/>
          </w:pPr>
        </w:pPrChange>
      </w:pPr>
      <w:del w:id="547" w:author="ZhangYuan(张园/深圳)" w:date="2016-07-01T11:21:00Z">
        <w:r w:rsidDel="008E6690">
          <w:rPr>
            <w:rFonts w:hint="eastAsia"/>
          </w:rPr>
          <w:delText>Process Restrictions</w:delText>
        </w:r>
      </w:del>
    </w:p>
    <w:p w:rsidR="00415192" w:rsidDel="008E6690" w:rsidRDefault="00415192">
      <w:pPr>
        <w:pStyle w:val="a6"/>
        <w:ind w:firstLineChars="0" w:firstLine="0"/>
        <w:rPr>
          <w:del w:id="548" w:author="ZhangYuan(张园/深圳)" w:date="2016-07-01T11:21:00Z"/>
        </w:rPr>
        <w:pPrChange w:id="549" w:author="ZhangYuan(张园/深圳)" w:date="2016-07-01T11:21:00Z">
          <w:pPr>
            <w:pStyle w:val="a6"/>
            <w:numPr>
              <w:numId w:val="12"/>
            </w:numPr>
            <w:ind w:left="1200" w:firstLineChars="0" w:hanging="360"/>
          </w:pPr>
        </w:pPrChange>
      </w:pPr>
      <w:del w:id="550" w:author="ZhangYuan(张园/深圳)" w:date="2016-07-01T11:21:00Z">
        <w:r w:rsidDel="008E6690">
          <w:delText>Process CVM</w:delText>
        </w:r>
      </w:del>
    </w:p>
    <w:p w:rsidR="00415192" w:rsidDel="008E6690" w:rsidRDefault="00415192">
      <w:pPr>
        <w:pStyle w:val="a6"/>
        <w:ind w:firstLineChars="0" w:firstLine="0"/>
        <w:rPr>
          <w:del w:id="551" w:author="ZhangYuan(张园/深圳)" w:date="2016-07-01T11:21:00Z"/>
        </w:rPr>
        <w:pPrChange w:id="552" w:author="ZhangYuan(张园/深圳)" w:date="2016-07-01T11:21:00Z">
          <w:pPr>
            <w:pStyle w:val="a6"/>
            <w:numPr>
              <w:numId w:val="12"/>
            </w:numPr>
            <w:ind w:left="1200" w:firstLineChars="0" w:hanging="360"/>
          </w:pPr>
        </w:pPrChange>
      </w:pPr>
      <w:del w:id="553" w:author="ZhangYuan(张园/深圳)" w:date="2016-07-01T11:21:00Z">
        <w:r w:rsidDel="008E6690">
          <w:delText>Offline Data Authentication</w:delText>
        </w:r>
      </w:del>
    </w:p>
    <w:p w:rsidR="00415192" w:rsidDel="008E6690" w:rsidRDefault="00415192">
      <w:pPr>
        <w:pStyle w:val="a6"/>
        <w:ind w:firstLineChars="0" w:firstLine="0"/>
        <w:rPr>
          <w:del w:id="554" w:author="ZhangYuan(张园/深圳)" w:date="2016-07-01T11:21:00Z"/>
        </w:rPr>
        <w:pPrChange w:id="555" w:author="ZhangYuan(张园/深圳)" w:date="2016-07-01T11:21:00Z">
          <w:pPr>
            <w:pStyle w:val="a6"/>
            <w:numPr>
              <w:numId w:val="12"/>
            </w:numPr>
            <w:ind w:left="1200" w:firstLineChars="0" w:hanging="360"/>
          </w:pPr>
        </w:pPrChange>
      </w:pPr>
      <w:del w:id="556" w:author="ZhangYuan(张园/深圳)" w:date="2016-07-01T11:21:00Z">
        <w:r w:rsidDel="008E6690">
          <w:delText>Terminal Risk Management</w:delText>
        </w:r>
      </w:del>
    </w:p>
    <w:p w:rsidR="00415192" w:rsidDel="008E6690" w:rsidRDefault="00415192">
      <w:pPr>
        <w:pStyle w:val="a6"/>
        <w:ind w:firstLineChars="0" w:firstLine="0"/>
        <w:rPr>
          <w:del w:id="557" w:author="ZhangYuan(张园/深圳)" w:date="2016-07-01T11:21:00Z"/>
        </w:rPr>
        <w:pPrChange w:id="558" w:author="ZhangYuan(张园/深圳)" w:date="2016-07-01T11:21:00Z">
          <w:pPr>
            <w:pStyle w:val="a6"/>
            <w:numPr>
              <w:numId w:val="12"/>
            </w:numPr>
            <w:ind w:left="1200" w:firstLineChars="0" w:hanging="360"/>
          </w:pPr>
        </w:pPrChange>
      </w:pPr>
      <w:del w:id="559" w:author="ZhangYuan(张园/深圳)" w:date="2016-07-01T11:21:00Z">
        <w:r w:rsidDel="008E6690">
          <w:delText>First GAC</w:delText>
        </w:r>
      </w:del>
    </w:p>
    <w:p w:rsidR="000F67B0" w:rsidDel="008E6690" w:rsidRDefault="000F67B0">
      <w:pPr>
        <w:pStyle w:val="a6"/>
        <w:ind w:firstLineChars="0" w:firstLine="0"/>
        <w:rPr>
          <w:del w:id="560" w:author="ZhangYuan(张园/深圳)" w:date="2016-07-01T11:21:00Z"/>
        </w:rPr>
        <w:pPrChange w:id="561" w:author="ZhangYuan(张园/深圳)" w:date="2016-07-01T11:21:00Z">
          <w:pPr>
            <w:pStyle w:val="a6"/>
            <w:numPr>
              <w:numId w:val="12"/>
            </w:numPr>
            <w:ind w:left="1200" w:firstLineChars="0" w:hanging="360"/>
          </w:pPr>
        </w:pPrChange>
      </w:pPr>
      <w:del w:id="562" w:author="ZhangYuan(张园/深圳)" w:date="2016-07-01T11:21:00Z">
        <w:r w:rsidDel="008E6690">
          <w:delText>If transaction approved or declined, remove card</w:delText>
        </w:r>
      </w:del>
    </w:p>
    <w:p w:rsidR="009E358A" w:rsidRDefault="009E358A">
      <w:pPr>
        <w:pStyle w:val="a6"/>
        <w:ind w:firstLineChars="0" w:firstLine="0"/>
        <w:pPrChange w:id="563" w:author="ZhangYuan(张园/深圳)" w:date="2016-07-01T11:21:00Z">
          <w:pPr>
            <w:ind w:left="840"/>
          </w:pPr>
        </w:pPrChange>
      </w:pPr>
    </w:p>
    <w:p w:rsidR="00213691" w:rsidRDefault="008A0F00" w:rsidP="008A0F00">
      <w:pPr>
        <w:pStyle w:val="a6"/>
        <w:numPr>
          <w:ilvl w:val="0"/>
          <w:numId w:val="10"/>
        </w:numPr>
        <w:ind w:firstLineChars="0"/>
      </w:pPr>
      <w:r>
        <w:t>int</w:t>
      </w:r>
      <w:r>
        <w:rPr>
          <w:rFonts w:hint="eastAsia"/>
        </w:rPr>
        <w:t xml:space="preserve"> </w:t>
      </w:r>
      <w:del w:id="564" w:author="ZhangYuan(张园/深圳)" w:date="2016-07-01T11:21:00Z">
        <w:r w:rsidDel="008E6690">
          <w:delText>EMVCompleteTxn</w:delText>
        </w:r>
      </w:del>
      <w:ins w:id="565" w:author="ZhangYuan(张园/深圳)" w:date="2016-07-01T11:21:00Z">
        <w:r w:rsidR="008E6690">
          <w:t>CompleteOnline</w:t>
        </w:r>
      </w:ins>
      <w:ins w:id="566" w:author="ZhangYuan(张园/深圳)" w:date="2016-07-01T17:17:00Z">
        <w:r w:rsidR="00312871">
          <w:t>Txn</w:t>
        </w:r>
      </w:ins>
      <w:r>
        <w:t>();</w:t>
      </w:r>
    </w:p>
    <w:p w:rsidR="008A0F00" w:rsidRDefault="00CC1CF2" w:rsidP="008A0F00">
      <w:pPr>
        <w:pStyle w:val="a6"/>
        <w:ind w:left="420" w:firstLineChars="0" w:firstLine="0"/>
        <w:rPr>
          <w:ins w:id="567" w:author="ZhangYuan(张园/深圳)" w:date="2016-07-01T11:22:00Z"/>
        </w:rPr>
      </w:pPr>
      <w:r>
        <w:rPr>
          <w:rFonts w:hint="eastAsia"/>
        </w:rPr>
        <w:t>If online authentication is needed</w:t>
      </w:r>
      <w:ins w:id="568" w:author="ZhangYuan(张园/深圳)" w:date="2016-07-01T17:17:00Z">
        <w:r w:rsidR="00034C11">
          <w:t xml:space="preserve"> for EMV or CLSS transaction</w:t>
        </w:r>
      </w:ins>
      <w:r>
        <w:rPr>
          <w:rFonts w:hint="eastAsia"/>
        </w:rPr>
        <w:t xml:space="preserve">, then Android/IOS/Windows device shall call this API to </w:t>
      </w:r>
      <w:r>
        <w:t>complete</w:t>
      </w:r>
      <w:r>
        <w:rPr>
          <w:rFonts w:hint="eastAsia"/>
        </w:rPr>
        <w:t xml:space="preserve"> </w:t>
      </w:r>
      <w:r>
        <w:t>EMV</w:t>
      </w:r>
      <w:ins w:id="569" w:author="ZhangYuan(张园/深圳)" w:date="2016-07-01T11:22:00Z">
        <w:r w:rsidR="00A4347B">
          <w:t>/CLSS</w:t>
        </w:r>
      </w:ins>
      <w:r>
        <w:t xml:space="preserve"> traction after online process</w:t>
      </w:r>
      <w:r w:rsidR="002107E3">
        <w:t>ing</w:t>
      </w:r>
      <w:r>
        <w:t>, below are the procedures in this API:</w:t>
      </w:r>
    </w:p>
    <w:p w:rsidR="00A4347B" w:rsidRDefault="00A4347B">
      <w:pPr>
        <w:pStyle w:val="a6"/>
        <w:numPr>
          <w:ilvl w:val="0"/>
          <w:numId w:val="13"/>
        </w:numPr>
        <w:ind w:firstLineChars="0"/>
        <w:pPrChange w:id="570" w:author="ZhangYuan(张园/深圳)" w:date="2016-07-01T11:22:00Z">
          <w:pPr>
            <w:pStyle w:val="a6"/>
            <w:ind w:left="420" w:firstLineChars="0" w:firstLine="0"/>
          </w:pPr>
        </w:pPrChange>
      </w:pPr>
      <w:ins w:id="571" w:author="ZhangYuan(张园/深圳)" w:date="2016-07-01T11:22:00Z">
        <w:r>
          <w:t xml:space="preserve">if </w:t>
        </w:r>
      </w:ins>
      <w:ins w:id="572" w:author="ZhangYuan(张园/深圳)" w:date="2016-07-01T11:28:00Z">
        <w:r w:rsidR="00C6124A">
          <w:t>EMV chip card</w:t>
        </w:r>
      </w:ins>
    </w:p>
    <w:p w:rsidR="00CC1CF2" w:rsidRDefault="00CC1CF2">
      <w:pPr>
        <w:pStyle w:val="a6"/>
        <w:numPr>
          <w:ilvl w:val="0"/>
          <w:numId w:val="39"/>
        </w:numPr>
        <w:ind w:firstLineChars="0"/>
        <w:pPrChange w:id="573" w:author="ZhangYuan(张园/深圳)" w:date="2016-07-01T11:29:00Z">
          <w:pPr>
            <w:pStyle w:val="a6"/>
            <w:numPr>
              <w:numId w:val="13"/>
            </w:numPr>
            <w:ind w:left="1200" w:firstLineChars="0" w:hanging="360"/>
          </w:pPr>
        </w:pPrChange>
      </w:pPr>
      <w:r>
        <w:rPr>
          <w:rFonts w:hint="eastAsia"/>
        </w:rPr>
        <w:t xml:space="preserve">External </w:t>
      </w:r>
      <w:r w:rsidR="0006136A">
        <w:t>authentications if exists</w:t>
      </w:r>
    </w:p>
    <w:p w:rsidR="0006136A" w:rsidRDefault="0006136A">
      <w:pPr>
        <w:pStyle w:val="a6"/>
        <w:numPr>
          <w:ilvl w:val="0"/>
          <w:numId w:val="39"/>
        </w:numPr>
        <w:ind w:firstLineChars="0"/>
        <w:pPrChange w:id="574" w:author="ZhangYuan(张园/深圳)" w:date="2016-07-01T11:29:00Z">
          <w:pPr>
            <w:pStyle w:val="a6"/>
            <w:numPr>
              <w:numId w:val="13"/>
            </w:numPr>
            <w:ind w:left="1200" w:firstLineChars="0" w:hanging="360"/>
          </w:pPr>
        </w:pPrChange>
      </w:pPr>
      <w:r>
        <w:rPr>
          <w:rFonts w:hint="eastAsia"/>
        </w:rPr>
        <w:t>Issue</w:t>
      </w:r>
      <w:r>
        <w:t>r script processing if exists</w:t>
      </w:r>
    </w:p>
    <w:p w:rsidR="0006136A" w:rsidRDefault="0006136A">
      <w:pPr>
        <w:pStyle w:val="a6"/>
        <w:numPr>
          <w:ilvl w:val="0"/>
          <w:numId w:val="39"/>
        </w:numPr>
        <w:ind w:firstLineChars="0"/>
        <w:pPrChange w:id="575" w:author="ZhangYuan(张园/深圳)" w:date="2016-07-01T11:29:00Z">
          <w:pPr>
            <w:pStyle w:val="a6"/>
            <w:numPr>
              <w:numId w:val="13"/>
            </w:numPr>
            <w:ind w:left="1200" w:firstLineChars="0" w:hanging="360"/>
          </w:pPr>
        </w:pPrChange>
      </w:pPr>
      <w:r>
        <w:rPr>
          <w:rFonts w:hint="eastAsia"/>
        </w:rPr>
        <w:t>Second GAC</w:t>
      </w:r>
      <w:r w:rsidR="005C1264">
        <w:t xml:space="preserve"> if online authenticated</w:t>
      </w:r>
    </w:p>
    <w:p w:rsidR="000F67B0" w:rsidRDefault="000F67B0">
      <w:pPr>
        <w:pStyle w:val="a6"/>
        <w:numPr>
          <w:ilvl w:val="0"/>
          <w:numId w:val="39"/>
        </w:numPr>
        <w:ind w:firstLineChars="0"/>
        <w:pPrChange w:id="576" w:author="ZhangYuan(张园/深圳)" w:date="2016-07-01T11:29:00Z">
          <w:pPr>
            <w:pStyle w:val="a6"/>
            <w:numPr>
              <w:numId w:val="13"/>
            </w:numPr>
            <w:ind w:left="1200" w:firstLineChars="0" w:hanging="360"/>
          </w:pPr>
        </w:pPrChange>
      </w:pPr>
      <w:r>
        <w:t>Remove card</w:t>
      </w:r>
    </w:p>
    <w:p w:rsidR="00F608B5" w:rsidRDefault="00C6124A">
      <w:pPr>
        <w:pStyle w:val="a6"/>
        <w:numPr>
          <w:ilvl w:val="0"/>
          <w:numId w:val="13"/>
        </w:numPr>
        <w:ind w:firstLineChars="0"/>
        <w:rPr>
          <w:ins w:id="577" w:author="ZhangYuan(张园/深圳)" w:date="2016-07-01T11:29:00Z"/>
        </w:rPr>
        <w:pPrChange w:id="578" w:author="ZhangYuan(张园/深圳)" w:date="2016-07-01T11:29:00Z">
          <w:pPr>
            <w:ind w:left="840"/>
          </w:pPr>
        </w:pPrChange>
      </w:pPr>
      <w:ins w:id="579" w:author="ZhangYuan(张园/深圳)" w:date="2016-07-01T11:29:00Z">
        <w:r>
          <w:t>I</w:t>
        </w:r>
        <w:r>
          <w:rPr>
            <w:rFonts w:hint="eastAsia"/>
          </w:rPr>
          <w:t xml:space="preserve">f </w:t>
        </w:r>
        <w:r>
          <w:t>CLSS card</w:t>
        </w:r>
      </w:ins>
    </w:p>
    <w:p w:rsidR="00C6124A" w:rsidRDefault="00C6124A" w:rsidP="00C6124A">
      <w:pPr>
        <w:pStyle w:val="a6"/>
        <w:numPr>
          <w:ilvl w:val="0"/>
          <w:numId w:val="40"/>
        </w:numPr>
        <w:ind w:firstLineChars="0"/>
        <w:rPr>
          <w:ins w:id="580" w:author="ZhangYuan(张园/深圳)" w:date="2016-07-01T11:29:00Z"/>
        </w:rPr>
      </w:pPr>
      <w:ins w:id="581" w:author="ZhangYuan(张园/深圳)" w:date="2016-07-01T11:29:00Z">
        <w:r>
          <w:t>External Authentication</w:t>
        </w:r>
      </w:ins>
    </w:p>
    <w:p w:rsidR="00C6124A" w:rsidRDefault="00C6124A" w:rsidP="00C6124A">
      <w:pPr>
        <w:pStyle w:val="a6"/>
        <w:numPr>
          <w:ilvl w:val="0"/>
          <w:numId w:val="40"/>
        </w:numPr>
        <w:ind w:firstLineChars="0"/>
        <w:rPr>
          <w:ins w:id="582" w:author="ZhangYuan(张园/深圳)" w:date="2016-07-01T11:29:00Z"/>
        </w:rPr>
      </w:pPr>
      <w:ins w:id="583" w:author="ZhangYuan(张园/深圳)" w:date="2016-07-01T11:29:00Z">
        <w:r>
          <w:t>Issuer Script Process</w:t>
        </w:r>
      </w:ins>
    </w:p>
    <w:p w:rsidR="00C6124A" w:rsidDel="00C6124A" w:rsidRDefault="00C6124A">
      <w:pPr>
        <w:pStyle w:val="a6"/>
        <w:ind w:left="1560" w:firstLineChars="0" w:firstLine="0"/>
        <w:rPr>
          <w:del w:id="584" w:author="ZhangYuan(张园/深圳)" w:date="2016-07-01T11:29:00Z"/>
        </w:rPr>
        <w:pPrChange w:id="585" w:author="ZhangYuan(张园/深圳)" w:date="2016-07-01T11:29:00Z">
          <w:pPr>
            <w:ind w:left="840"/>
          </w:pPr>
        </w:pPrChange>
      </w:pPr>
    </w:p>
    <w:p w:rsidR="005C1264" w:rsidDel="00C6124A" w:rsidRDefault="00E94D1C" w:rsidP="00E94D1C">
      <w:pPr>
        <w:pStyle w:val="3"/>
        <w:numPr>
          <w:ilvl w:val="2"/>
          <w:numId w:val="9"/>
        </w:numPr>
        <w:rPr>
          <w:del w:id="586" w:author="ZhangYuan(张园/深圳)" w:date="2016-07-01T11:29:00Z"/>
          <w:rFonts w:asciiTheme="majorHAnsi" w:hAnsiTheme="majorHAnsi"/>
          <w:color w:val="4472C4" w:themeColor="accent5"/>
          <w:szCs w:val="30"/>
        </w:rPr>
      </w:pPr>
      <w:bookmarkStart w:id="587" w:name="_Toc453764976"/>
      <w:bookmarkStart w:id="588" w:name="_Toc453770809"/>
      <w:bookmarkStart w:id="589" w:name="_Toc454297094"/>
      <w:bookmarkStart w:id="590" w:name="_Toc454370318"/>
      <w:bookmarkStart w:id="591" w:name="_Toc454370654"/>
      <w:bookmarkStart w:id="592" w:name="_Toc454550953"/>
      <w:bookmarkStart w:id="593" w:name="_Toc453764977"/>
      <w:bookmarkStart w:id="594" w:name="_Toc453770810"/>
      <w:bookmarkStart w:id="595" w:name="_Toc454297095"/>
      <w:bookmarkStart w:id="596" w:name="_Toc454370319"/>
      <w:bookmarkStart w:id="597" w:name="_Toc454370655"/>
      <w:bookmarkStart w:id="598" w:name="_Toc454550954"/>
      <w:bookmarkStart w:id="599" w:name="_Toc453764978"/>
      <w:bookmarkStart w:id="600" w:name="_Toc453770811"/>
      <w:bookmarkStart w:id="601" w:name="_Toc454297096"/>
      <w:bookmarkStart w:id="602" w:name="_Toc454370320"/>
      <w:bookmarkStart w:id="603" w:name="_Toc454370656"/>
      <w:bookmarkStart w:id="604" w:name="_Toc454550955"/>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del w:id="605" w:author="ZhangYuan(张园/深圳)" w:date="2016-07-01T11:29:00Z">
        <w:r w:rsidRPr="00E94D1C" w:rsidDel="00C6124A">
          <w:rPr>
            <w:rFonts w:asciiTheme="majorHAnsi" w:hAnsiTheme="majorHAnsi" w:hint="eastAsia"/>
            <w:color w:val="4472C4" w:themeColor="accent5"/>
            <w:szCs w:val="30"/>
          </w:rPr>
          <w:delText>Interfaces for CLSS module</w:delText>
        </w:r>
      </w:del>
    </w:p>
    <w:p w:rsidR="007C5D8D" w:rsidDel="00C6124A" w:rsidRDefault="00EC167D" w:rsidP="007C5D8D">
      <w:pPr>
        <w:pStyle w:val="a6"/>
        <w:numPr>
          <w:ilvl w:val="0"/>
          <w:numId w:val="10"/>
        </w:numPr>
        <w:ind w:firstLineChars="0"/>
        <w:rPr>
          <w:del w:id="606" w:author="ZhangYuan(张园/深圳)" w:date="2016-07-01T11:29:00Z"/>
        </w:rPr>
      </w:pPr>
      <w:del w:id="607" w:author="ZhangYuan(张园/深圳)" w:date="2016-07-01T11:29:00Z">
        <w:r w:rsidDel="00C6124A">
          <w:delText>int</w:delText>
        </w:r>
        <w:r w:rsidDel="00C6124A">
          <w:rPr>
            <w:rFonts w:hint="eastAsia"/>
          </w:rPr>
          <w:delText xml:space="preserve"> </w:delText>
        </w:r>
        <w:r w:rsidDel="00C6124A">
          <w:delText>CLSSBeginTxn();</w:delText>
        </w:r>
      </w:del>
    </w:p>
    <w:p w:rsidR="00E3423E" w:rsidDel="00C6124A" w:rsidRDefault="00E3423E" w:rsidP="00E3423E">
      <w:pPr>
        <w:pStyle w:val="a6"/>
        <w:ind w:left="420" w:firstLineChars="0" w:firstLine="0"/>
        <w:rPr>
          <w:del w:id="608" w:author="ZhangYuan(张园/深圳)" w:date="2016-07-01T11:29:00Z"/>
        </w:rPr>
      </w:pPr>
      <w:del w:id="609" w:author="ZhangYuan(张园/深圳)" w:date="2016-07-01T11:29:00Z">
        <w:r w:rsidDel="00C6124A">
          <w:delText xml:space="preserve">If PICC detect success, then Android/IOS/Windows device shall call this API to </w:delText>
        </w:r>
        <w:r w:rsidR="00D67B26" w:rsidDel="00C6124A">
          <w:delText>process EMV contactless transaction. Below are the procedures in this API:</w:delText>
        </w:r>
      </w:del>
    </w:p>
    <w:p w:rsidR="00D67B26" w:rsidDel="00C6124A" w:rsidRDefault="00D67B26" w:rsidP="00D67B26">
      <w:pPr>
        <w:pStyle w:val="a6"/>
        <w:numPr>
          <w:ilvl w:val="0"/>
          <w:numId w:val="14"/>
        </w:numPr>
        <w:ind w:firstLineChars="0"/>
        <w:rPr>
          <w:del w:id="610" w:author="ZhangYuan(张园/深圳)" w:date="2016-07-01T11:29:00Z"/>
        </w:rPr>
      </w:pPr>
      <w:del w:id="611" w:author="ZhangYuan(张园/深圳)" w:date="2016-07-01T11:29:00Z">
        <w:r w:rsidDel="00C6124A">
          <w:delText>App Selection</w:delText>
        </w:r>
      </w:del>
    </w:p>
    <w:p w:rsidR="00D67B26" w:rsidDel="00C6124A" w:rsidRDefault="00D67B26" w:rsidP="00D67B26">
      <w:pPr>
        <w:pStyle w:val="a6"/>
        <w:numPr>
          <w:ilvl w:val="0"/>
          <w:numId w:val="14"/>
        </w:numPr>
        <w:ind w:firstLineChars="0"/>
        <w:rPr>
          <w:del w:id="612" w:author="ZhangYuan(张园/深圳)" w:date="2016-07-01T11:29:00Z"/>
        </w:rPr>
      </w:pPr>
      <w:del w:id="613" w:author="ZhangYuan(张园/深圳)" w:date="2016-07-01T11:29:00Z">
        <w:r w:rsidDel="00C6124A">
          <w:delText>Get Final Select Data</w:delText>
        </w:r>
      </w:del>
    </w:p>
    <w:p w:rsidR="00D67B26" w:rsidDel="00C6124A" w:rsidRDefault="00D67B26" w:rsidP="00D67B26">
      <w:pPr>
        <w:pStyle w:val="a6"/>
        <w:numPr>
          <w:ilvl w:val="0"/>
          <w:numId w:val="14"/>
        </w:numPr>
        <w:ind w:firstLineChars="0"/>
        <w:rPr>
          <w:del w:id="614" w:author="ZhangYuan(张园/深圳)" w:date="2016-07-01T11:29:00Z"/>
        </w:rPr>
      </w:pPr>
      <w:del w:id="615" w:author="ZhangYuan(张园/深圳)" w:date="2016-07-01T11:29:00Z">
        <w:r w:rsidDel="00C6124A">
          <w:delText>Paywave</w:delText>
        </w:r>
        <w:r w:rsidR="00A32EC5" w:rsidDel="00C6124A">
          <w:delText>/Paypass/</w:delText>
        </w:r>
        <w:r w:rsidDel="00C6124A">
          <w:delText>AE</w:delText>
        </w:r>
        <w:r w:rsidR="00A32EC5" w:rsidDel="00C6124A">
          <w:delText xml:space="preserve">(or other CLSS kernel) </w:delText>
        </w:r>
        <w:r w:rsidDel="00C6124A">
          <w:delText>processing</w:delText>
        </w:r>
      </w:del>
    </w:p>
    <w:p w:rsidR="000F67B0" w:rsidDel="00C6124A" w:rsidRDefault="000F67B0" w:rsidP="00D67B26">
      <w:pPr>
        <w:pStyle w:val="a6"/>
        <w:numPr>
          <w:ilvl w:val="0"/>
          <w:numId w:val="14"/>
        </w:numPr>
        <w:ind w:firstLineChars="0"/>
        <w:rPr>
          <w:del w:id="616" w:author="ZhangYuan(张园/深圳)" w:date="2016-07-01T11:29:00Z"/>
        </w:rPr>
      </w:pPr>
      <w:del w:id="617" w:author="ZhangYuan(张园/深圳)" w:date="2016-07-01T11:29:00Z">
        <w:r w:rsidDel="00C6124A">
          <w:delText>Restriction Processing</w:delText>
        </w:r>
      </w:del>
    </w:p>
    <w:p w:rsidR="000F67B0" w:rsidDel="00C6124A" w:rsidRDefault="000F67B0" w:rsidP="00D67B26">
      <w:pPr>
        <w:pStyle w:val="a6"/>
        <w:numPr>
          <w:ilvl w:val="0"/>
          <w:numId w:val="14"/>
        </w:numPr>
        <w:ind w:firstLineChars="0"/>
        <w:rPr>
          <w:del w:id="618" w:author="ZhangYuan(张园/深圳)" w:date="2016-07-01T11:29:00Z"/>
        </w:rPr>
      </w:pPr>
      <w:del w:id="619" w:author="ZhangYuan(张园/深圳)" w:date="2016-07-01T11:29:00Z">
        <w:r w:rsidDel="00C6124A">
          <w:delText>Offline Data Authentication</w:delText>
        </w:r>
      </w:del>
    </w:p>
    <w:p w:rsidR="000F67B0" w:rsidDel="00C6124A" w:rsidRDefault="000F67B0" w:rsidP="00D67B26">
      <w:pPr>
        <w:pStyle w:val="a6"/>
        <w:numPr>
          <w:ilvl w:val="0"/>
          <w:numId w:val="14"/>
        </w:numPr>
        <w:ind w:firstLineChars="0"/>
        <w:rPr>
          <w:del w:id="620" w:author="ZhangYuan(张园/深圳)" w:date="2016-07-01T11:29:00Z"/>
        </w:rPr>
      </w:pPr>
      <w:del w:id="621" w:author="ZhangYuan(张园/深圳)" w:date="2016-07-01T11:29:00Z">
        <w:r w:rsidDel="00C6124A">
          <w:delText>CVM Processing</w:delText>
        </w:r>
      </w:del>
    </w:p>
    <w:p w:rsidR="000F67B0" w:rsidDel="00C6124A" w:rsidRDefault="000F67B0" w:rsidP="00D67B26">
      <w:pPr>
        <w:pStyle w:val="a6"/>
        <w:numPr>
          <w:ilvl w:val="0"/>
          <w:numId w:val="14"/>
        </w:numPr>
        <w:ind w:firstLineChars="0"/>
        <w:rPr>
          <w:del w:id="622" w:author="ZhangYuan(张园/深圳)" w:date="2016-07-01T11:29:00Z"/>
        </w:rPr>
      </w:pPr>
      <w:del w:id="623" w:author="ZhangYuan(张园/深圳)" w:date="2016-07-01T11:29:00Z">
        <w:r w:rsidDel="00C6124A">
          <w:delText>Remove card</w:delText>
        </w:r>
      </w:del>
    </w:p>
    <w:p w:rsidR="000F67B0" w:rsidDel="00C6124A" w:rsidRDefault="002D6459" w:rsidP="00E9331F">
      <w:pPr>
        <w:pStyle w:val="a6"/>
        <w:numPr>
          <w:ilvl w:val="0"/>
          <w:numId w:val="14"/>
        </w:numPr>
        <w:ind w:firstLineChars="0"/>
        <w:rPr>
          <w:del w:id="624" w:author="ZhangYuan(张园/深圳)" w:date="2016-07-01T11:29:00Z"/>
        </w:rPr>
      </w:pPr>
      <w:del w:id="625" w:author="ZhangYuan(张园/深圳)" w:date="2016-07-01T11:29:00Z">
        <w:r w:rsidDel="00C6124A">
          <w:delText xml:space="preserve">Outcome Check, if </w:delText>
        </w:r>
        <w:r w:rsidR="00886E66" w:rsidDel="00C6124A">
          <w:delText>need tap card again</w:delText>
        </w:r>
        <w:r w:rsidR="00DC549A" w:rsidDel="00C6124A">
          <w:delText xml:space="preserve">, </w:delText>
        </w:r>
        <w:r w:rsidR="00C0690C" w:rsidDel="00C6124A">
          <w:delText>go back to step 1, if not, return the result back to Android/IOS/Windows device.</w:delText>
        </w:r>
      </w:del>
    </w:p>
    <w:p w:rsidR="00EC167D" w:rsidDel="00C6124A" w:rsidRDefault="00EC167D" w:rsidP="00EC167D">
      <w:pPr>
        <w:pStyle w:val="a6"/>
        <w:ind w:left="420" w:firstLineChars="0" w:firstLine="0"/>
        <w:rPr>
          <w:del w:id="626" w:author="ZhangYuan(张园/深圳)" w:date="2016-07-01T11:29:00Z"/>
        </w:rPr>
      </w:pPr>
    </w:p>
    <w:p w:rsidR="00EC167D" w:rsidDel="00C6124A" w:rsidRDefault="00EC167D" w:rsidP="007C5D8D">
      <w:pPr>
        <w:pStyle w:val="a6"/>
        <w:numPr>
          <w:ilvl w:val="0"/>
          <w:numId w:val="10"/>
        </w:numPr>
        <w:ind w:firstLineChars="0"/>
        <w:rPr>
          <w:del w:id="627" w:author="ZhangYuan(张园/深圳)" w:date="2016-07-01T11:29:00Z"/>
        </w:rPr>
      </w:pPr>
      <w:del w:id="628" w:author="ZhangYuan(张园/深圳)" w:date="2016-07-01T11:29:00Z">
        <w:r w:rsidDel="00C6124A">
          <w:rPr>
            <w:rFonts w:hint="eastAsia"/>
          </w:rPr>
          <w:delText>int CLSSCompeteTxn();</w:delText>
        </w:r>
      </w:del>
    </w:p>
    <w:p w:rsidR="00C0690C" w:rsidDel="00C6124A" w:rsidRDefault="002107E3" w:rsidP="00C0690C">
      <w:pPr>
        <w:pStyle w:val="a6"/>
        <w:ind w:left="420" w:firstLineChars="0" w:firstLine="0"/>
        <w:rPr>
          <w:del w:id="629" w:author="ZhangYuan(张园/深圳)" w:date="2016-07-01T11:29:00Z"/>
        </w:rPr>
      </w:pPr>
      <w:del w:id="630" w:author="ZhangYuan(张园/深圳)" w:date="2016-07-01T11:29:00Z">
        <w:r w:rsidRPr="002107E3" w:rsidDel="00C6124A">
          <w:delText>If online authentication is needed, then Android/IOS/Windows device shall call this API to complete EMV</w:delText>
        </w:r>
        <w:r w:rsidDel="00C6124A">
          <w:delText xml:space="preserve"> contactless</w:delText>
        </w:r>
        <w:r w:rsidRPr="002107E3" w:rsidDel="00C6124A">
          <w:delText xml:space="preserve"> traction after online process</w:delText>
        </w:r>
        <w:r w:rsidDel="00C6124A">
          <w:delText>ing</w:delText>
        </w:r>
        <w:r w:rsidRPr="002107E3" w:rsidDel="00C6124A">
          <w:delText>, below are the procedures in this API:</w:delText>
        </w:r>
      </w:del>
    </w:p>
    <w:p w:rsidR="00DC145B" w:rsidDel="00C6124A" w:rsidRDefault="00DC145B" w:rsidP="00DC145B">
      <w:pPr>
        <w:pStyle w:val="a6"/>
        <w:numPr>
          <w:ilvl w:val="0"/>
          <w:numId w:val="15"/>
        </w:numPr>
        <w:ind w:firstLineChars="0"/>
        <w:rPr>
          <w:del w:id="631" w:author="ZhangYuan(张园/深圳)" w:date="2016-07-01T11:29:00Z"/>
        </w:rPr>
      </w:pPr>
      <w:del w:id="632" w:author="ZhangYuan(张园/深圳)" w:date="2016-07-01T11:29:00Z">
        <w:r w:rsidDel="00C6124A">
          <w:delText>External Authentication</w:delText>
        </w:r>
      </w:del>
    </w:p>
    <w:p w:rsidR="00DC145B" w:rsidDel="00C6124A" w:rsidRDefault="00DC145B" w:rsidP="00DC145B">
      <w:pPr>
        <w:pStyle w:val="a6"/>
        <w:numPr>
          <w:ilvl w:val="0"/>
          <w:numId w:val="15"/>
        </w:numPr>
        <w:ind w:firstLineChars="0"/>
        <w:rPr>
          <w:del w:id="633" w:author="ZhangYuan(张园/深圳)" w:date="2016-07-01T11:29:00Z"/>
        </w:rPr>
      </w:pPr>
      <w:del w:id="634" w:author="ZhangYuan(张园/深圳)" w:date="2016-07-01T11:29:00Z">
        <w:r w:rsidDel="00C6124A">
          <w:delText>Issuer Script Process</w:delText>
        </w:r>
      </w:del>
    </w:p>
    <w:p w:rsidR="00CE1E5D" w:rsidRDefault="00CE1E5D" w:rsidP="00CE1E5D"/>
    <w:p w:rsidR="0061739F" w:rsidRDefault="0061739F" w:rsidP="0061739F">
      <w:pPr>
        <w:pStyle w:val="3"/>
        <w:numPr>
          <w:ilvl w:val="2"/>
          <w:numId w:val="9"/>
        </w:numPr>
        <w:rPr>
          <w:rFonts w:asciiTheme="majorHAnsi" w:hAnsiTheme="majorHAnsi"/>
          <w:color w:val="4472C4" w:themeColor="accent5"/>
          <w:szCs w:val="30"/>
        </w:rPr>
      </w:pPr>
      <w:bookmarkStart w:id="635" w:name="_Toc453764980"/>
      <w:bookmarkStart w:id="636" w:name="_Toc453770813"/>
      <w:bookmarkStart w:id="637" w:name="_Toc454297098"/>
      <w:bookmarkStart w:id="638" w:name="_Toc454370322"/>
      <w:bookmarkStart w:id="639" w:name="_Toc454370658"/>
      <w:bookmarkStart w:id="640" w:name="_Toc454550957"/>
      <w:bookmarkStart w:id="641" w:name="_Toc453764981"/>
      <w:bookmarkStart w:id="642" w:name="_Toc453770814"/>
      <w:bookmarkStart w:id="643" w:name="_Toc454297099"/>
      <w:bookmarkStart w:id="644" w:name="_Toc454370323"/>
      <w:bookmarkStart w:id="645" w:name="_Toc454370659"/>
      <w:bookmarkStart w:id="646" w:name="_Toc454550958"/>
      <w:bookmarkStart w:id="647" w:name="_Toc453764982"/>
      <w:bookmarkStart w:id="648" w:name="_Toc453770815"/>
      <w:bookmarkStart w:id="649" w:name="_Toc454297100"/>
      <w:bookmarkStart w:id="650" w:name="_Toc454370324"/>
      <w:bookmarkStart w:id="651" w:name="_Toc454370660"/>
      <w:bookmarkStart w:id="652" w:name="_Toc454550959"/>
      <w:bookmarkStart w:id="653" w:name="_Toc455157569"/>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r w:rsidRPr="0061739F">
        <w:rPr>
          <w:rFonts w:asciiTheme="majorHAnsi" w:hAnsiTheme="majorHAnsi" w:hint="eastAsia"/>
          <w:color w:val="4472C4" w:themeColor="accent5"/>
          <w:szCs w:val="30"/>
        </w:rPr>
        <w:t xml:space="preserve">Interfaces for parameter </w:t>
      </w:r>
      <w:r w:rsidR="00F51C9E">
        <w:rPr>
          <w:rFonts w:asciiTheme="majorHAnsi" w:hAnsiTheme="majorHAnsi"/>
          <w:color w:val="4472C4" w:themeColor="accent5"/>
          <w:szCs w:val="30"/>
        </w:rPr>
        <w:t>and data</w:t>
      </w:r>
      <w:r w:rsidR="00D510A4">
        <w:rPr>
          <w:rFonts w:asciiTheme="majorHAnsi" w:hAnsiTheme="majorHAnsi"/>
          <w:color w:val="4472C4" w:themeColor="accent5"/>
          <w:szCs w:val="30"/>
        </w:rPr>
        <w:t xml:space="preserve"> in terminal</w:t>
      </w:r>
      <w:bookmarkEnd w:id="653"/>
    </w:p>
    <w:p w:rsidR="0049126D" w:rsidRDefault="0049126D" w:rsidP="00CE1E5D">
      <w:pPr>
        <w:pStyle w:val="a6"/>
        <w:numPr>
          <w:ilvl w:val="0"/>
          <w:numId w:val="10"/>
        </w:numPr>
        <w:ind w:firstLineChars="0"/>
      </w:pPr>
      <w:r>
        <w:t xml:space="preserve">int </w:t>
      </w:r>
      <w:r w:rsidR="00F51C9E">
        <w:t>GetData</w:t>
      </w:r>
      <w:r>
        <w:t>();</w:t>
      </w:r>
    </w:p>
    <w:p w:rsidR="00787557" w:rsidRDefault="00BF4F95" w:rsidP="00787557">
      <w:pPr>
        <w:pStyle w:val="a6"/>
      </w:pPr>
      <w:r>
        <w:t>The Android/IOS/Windows device use this API to</w:t>
      </w:r>
      <w:r w:rsidR="000744DF">
        <w:rPr>
          <w:rFonts w:hint="eastAsia"/>
        </w:rPr>
        <w:t xml:space="preserve"> get </w:t>
      </w:r>
      <w:r w:rsidR="00F51C9E">
        <w:t>specific data from terminal, like value of EMV/CLSS TAG</w:t>
      </w:r>
      <w:r w:rsidR="00D510A4">
        <w:t>s</w:t>
      </w:r>
      <w:r w:rsidR="00416501">
        <w:t xml:space="preserve"> for curren</w:t>
      </w:r>
      <w:r w:rsidR="00B165C7">
        <w:t>t transaction</w:t>
      </w:r>
      <w:r w:rsidR="00F51C9E">
        <w:t>, transaction parameter</w:t>
      </w:r>
      <w:r w:rsidR="00D510A4">
        <w:t>s</w:t>
      </w:r>
      <w:r w:rsidR="00D067DE">
        <w:t>, hardware information of terminal, software information of terminal</w:t>
      </w:r>
      <w:r w:rsidR="00332F27">
        <w:t>, track1/track2/track3 of MSR</w:t>
      </w:r>
      <w:r w:rsidR="00F51C9E">
        <w:t>, and so on</w:t>
      </w:r>
      <w:r w:rsidR="000744DF">
        <w:t>;</w:t>
      </w:r>
    </w:p>
    <w:p w:rsidR="006673C9" w:rsidDel="00CF4AB7" w:rsidRDefault="006673C9" w:rsidP="00787557">
      <w:pPr>
        <w:pStyle w:val="a6"/>
        <w:ind w:firstLine="422"/>
        <w:rPr>
          <w:del w:id="654" w:author="ZhangYuan(张园/深圳)" w:date="2016-07-01T17:28:00Z"/>
        </w:rPr>
      </w:pPr>
      <w:r w:rsidRPr="0001316E">
        <w:rPr>
          <w:b/>
        </w:rPr>
        <w:t>Note:</w:t>
      </w:r>
      <w:r>
        <w:rPr>
          <w:rFonts w:hint="eastAsia"/>
        </w:rPr>
        <w:t xml:space="preserve"> </w:t>
      </w:r>
      <w:r w:rsidR="00B232D7">
        <w:t>This API shall return the encrypted data for some sensitive data like PAN, track2 data.</w:t>
      </w:r>
    </w:p>
    <w:p w:rsidR="00787557" w:rsidRPr="00F51C9E" w:rsidRDefault="00787557">
      <w:pPr>
        <w:pStyle w:val="a6"/>
        <w:pPrChange w:id="655" w:author="ZhangYuan(张园/深圳)" w:date="2016-07-01T17:28:00Z">
          <w:pPr>
            <w:pStyle w:val="a6"/>
            <w:ind w:left="420" w:firstLineChars="0" w:firstLine="0"/>
          </w:pPr>
        </w:pPrChange>
      </w:pPr>
    </w:p>
    <w:p w:rsidR="0049126D" w:rsidRDefault="0049126D" w:rsidP="00CE1E5D">
      <w:pPr>
        <w:pStyle w:val="a6"/>
        <w:numPr>
          <w:ilvl w:val="0"/>
          <w:numId w:val="10"/>
        </w:numPr>
        <w:ind w:firstLineChars="0"/>
      </w:pPr>
      <w:r>
        <w:lastRenderedPageBreak/>
        <w:t xml:space="preserve">int </w:t>
      </w:r>
      <w:r w:rsidR="00A5522D">
        <w:t>SetData</w:t>
      </w:r>
      <w:r>
        <w:t>();</w:t>
      </w:r>
    </w:p>
    <w:p w:rsidR="000C203C" w:rsidRDefault="00BF4F95" w:rsidP="008A0449">
      <w:pPr>
        <w:pStyle w:val="a6"/>
        <w:ind w:left="420" w:firstLineChars="0" w:firstLine="0"/>
      </w:pPr>
      <w:r>
        <w:t>The Android/IOS/Windows device use this API to</w:t>
      </w:r>
      <w:r>
        <w:rPr>
          <w:rFonts w:hint="eastAsia"/>
        </w:rPr>
        <w:t xml:space="preserve"> </w:t>
      </w:r>
      <w:r w:rsidR="000744DF">
        <w:rPr>
          <w:rFonts w:hint="eastAsia"/>
        </w:rPr>
        <w:t xml:space="preserve">set </w:t>
      </w:r>
      <w:r w:rsidR="00A5522D">
        <w:t>value for EMV/CLSS TAG</w:t>
      </w:r>
      <w:r w:rsidR="00D510A4">
        <w:t>s</w:t>
      </w:r>
      <w:r w:rsidR="00A5522D">
        <w:t>, transaction parameter</w:t>
      </w:r>
      <w:r w:rsidR="00D510A4">
        <w:t>s</w:t>
      </w:r>
      <w:r w:rsidR="00A5522D">
        <w:t>, terminal parameter</w:t>
      </w:r>
      <w:r w:rsidR="00D510A4">
        <w:t>s</w:t>
      </w:r>
      <w:r w:rsidR="00A5522D">
        <w:t>, and so on</w:t>
      </w:r>
      <w:r w:rsidR="000744DF">
        <w:t>;</w:t>
      </w:r>
    </w:p>
    <w:p w:rsidR="0049126D" w:rsidRDefault="0049126D" w:rsidP="0049126D">
      <w:pPr>
        <w:pStyle w:val="3"/>
        <w:numPr>
          <w:ilvl w:val="2"/>
          <w:numId w:val="9"/>
        </w:numPr>
        <w:rPr>
          <w:rFonts w:asciiTheme="majorHAnsi" w:hAnsiTheme="majorHAnsi"/>
          <w:color w:val="4472C4" w:themeColor="accent5"/>
          <w:szCs w:val="30"/>
        </w:rPr>
      </w:pPr>
      <w:bookmarkStart w:id="656" w:name="_Toc455157570"/>
      <w:r w:rsidRPr="0049126D">
        <w:rPr>
          <w:rFonts w:asciiTheme="majorHAnsi" w:hAnsiTheme="majorHAnsi" w:hint="eastAsia"/>
          <w:color w:val="4472C4" w:themeColor="accent5"/>
          <w:szCs w:val="30"/>
        </w:rPr>
        <w:t>Interfaces for TMS Proxy</w:t>
      </w:r>
      <w:bookmarkEnd w:id="656"/>
    </w:p>
    <w:p w:rsidR="005913AE" w:rsidRDefault="000744DF" w:rsidP="005913AE">
      <w:pPr>
        <w:pStyle w:val="a6"/>
        <w:numPr>
          <w:ilvl w:val="0"/>
          <w:numId w:val="10"/>
        </w:numPr>
        <w:ind w:firstLineChars="0"/>
      </w:pPr>
      <w:r>
        <w:t>int</w:t>
      </w:r>
      <w:r>
        <w:rPr>
          <w:rFonts w:hint="eastAsia"/>
        </w:rPr>
        <w:t xml:space="preserve"> </w:t>
      </w:r>
      <w:r w:rsidR="00D3731F">
        <w:t>Down</w:t>
      </w:r>
      <w:r w:rsidR="00E301CE">
        <w:t>loadFile</w:t>
      </w:r>
      <w:r>
        <w:t>();</w:t>
      </w:r>
    </w:p>
    <w:p w:rsidR="00000498" w:rsidRDefault="005913AE" w:rsidP="009609C3">
      <w:pPr>
        <w:pStyle w:val="a6"/>
        <w:ind w:left="420" w:firstLineChars="0" w:firstLine="0"/>
      </w:pPr>
      <w:r>
        <w:t>The Android/IOS/Windows device download all the files from TMS server, then push</w:t>
      </w:r>
      <w:r>
        <w:rPr>
          <w:rFonts w:hint="eastAsia"/>
        </w:rPr>
        <w:t xml:space="preserve"> </w:t>
      </w:r>
      <w:r>
        <w:t>all the files into terminal</w:t>
      </w:r>
      <w:r w:rsidR="00F947DD">
        <w:t>. So terminal uses this API to download parameter files</w:t>
      </w:r>
      <w:r>
        <w:t>, including EMV parameter file, EMV contactless parameter file, UI XML files, font, application, application parameter files, etc.</w:t>
      </w:r>
    </w:p>
    <w:p w:rsidR="00A413A6" w:rsidRDefault="00A413A6" w:rsidP="00A413A6"/>
    <w:p w:rsidR="00A413A6" w:rsidRDefault="00A413A6" w:rsidP="00A413A6">
      <w:pPr>
        <w:pStyle w:val="2"/>
        <w:numPr>
          <w:ilvl w:val="1"/>
          <w:numId w:val="9"/>
        </w:numPr>
        <w:rPr>
          <w:color w:val="4472C4" w:themeColor="accent5"/>
        </w:rPr>
      </w:pPr>
      <w:bookmarkStart w:id="657" w:name="_Toc455157571"/>
      <w:r w:rsidRPr="00A413A6">
        <w:rPr>
          <w:rFonts w:hint="eastAsia"/>
          <w:color w:val="4472C4" w:themeColor="accent5"/>
        </w:rPr>
        <w:t xml:space="preserve">Interface </w:t>
      </w:r>
      <w:r w:rsidRPr="00A413A6">
        <w:rPr>
          <w:color w:val="4472C4" w:themeColor="accent5"/>
        </w:rPr>
        <w:t>design</w:t>
      </w:r>
      <w:r w:rsidRPr="00A413A6">
        <w:rPr>
          <w:rFonts w:hint="eastAsia"/>
          <w:color w:val="4472C4" w:themeColor="accent5"/>
        </w:rPr>
        <w:t xml:space="preserve"> </w:t>
      </w:r>
      <w:r w:rsidRPr="00A413A6">
        <w:rPr>
          <w:color w:val="4472C4" w:themeColor="accent5"/>
        </w:rPr>
        <w:t>for Android/IOS/Windows side</w:t>
      </w:r>
      <w:bookmarkEnd w:id="657"/>
    </w:p>
    <w:p w:rsidR="00E56888" w:rsidRDefault="00E56888" w:rsidP="00E56888">
      <w:r>
        <w:t>Since the terminal works in conjunction with the Android/IOS/Windows device for EasyLink solution, so the Android/IOS/Windows SDK shall provide interfaces which are in consistent with the modules in POS side.</w:t>
      </w:r>
    </w:p>
    <w:p w:rsidR="008E7C76" w:rsidRDefault="008E7C76">
      <w:pPr>
        <w:widowControl/>
        <w:jc w:val="left"/>
      </w:pPr>
      <w:r>
        <w:br w:type="page"/>
      </w:r>
    </w:p>
    <w:p w:rsidR="008E7C76" w:rsidRDefault="007E5379" w:rsidP="007E5379">
      <w:pPr>
        <w:pStyle w:val="1"/>
        <w:numPr>
          <w:ilvl w:val="0"/>
          <w:numId w:val="2"/>
        </w:numPr>
        <w:rPr>
          <w:color w:val="4472C4" w:themeColor="accent5"/>
        </w:rPr>
      </w:pPr>
      <w:bookmarkStart w:id="658" w:name="_Toc455157572"/>
      <w:r w:rsidRPr="007E5379">
        <w:rPr>
          <w:rFonts w:hint="eastAsia"/>
          <w:color w:val="4472C4" w:themeColor="accent5"/>
        </w:rPr>
        <w:lastRenderedPageBreak/>
        <w:t>Parameter configuration</w:t>
      </w:r>
      <w:bookmarkEnd w:id="658"/>
    </w:p>
    <w:p w:rsidR="00197BD2" w:rsidRPr="00197BD2" w:rsidRDefault="00197BD2" w:rsidP="00197BD2">
      <w:pPr>
        <w:pStyle w:val="a6"/>
        <w:keepNext/>
        <w:keepLines/>
        <w:numPr>
          <w:ilvl w:val="0"/>
          <w:numId w:val="9"/>
        </w:numPr>
        <w:spacing w:before="260" w:after="260" w:line="400" w:lineRule="exact"/>
        <w:ind w:firstLineChars="0"/>
        <w:outlineLvl w:val="1"/>
        <w:rPr>
          <w:rFonts w:asciiTheme="majorHAnsi" w:eastAsiaTheme="majorEastAsia" w:hAnsiTheme="majorHAnsi" w:cstheme="majorBidi"/>
          <w:b/>
          <w:bCs/>
          <w:vanish/>
          <w:color w:val="4472C4" w:themeColor="accent5"/>
          <w:sz w:val="32"/>
          <w:szCs w:val="32"/>
        </w:rPr>
      </w:pPr>
      <w:bookmarkStart w:id="659" w:name="_Toc454297105"/>
      <w:bookmarkStart w:id="660" w:name="_Toc454370329"/>
      <w:bookmarkStart w:id="661" w:name="_Toc454370665"/>
      <w:bookmarkStart w:id="662" w:name="_Toc454550964"/>
      <w:bookmarkStart w:id="663" w:name="_Toc455136173"/>
      <w:bookmarkStart w:id="664" w:name="_Toc455157479"/>
      <w:bookmarkStart w:id="665" w:name="_Toc455157573"/>
      <w:bookmarkEnd w:id="659"/>
      <w:bookmarkEnd w:id="660"/>
      <w:bookmarkEnd w:id="661"/>
      <w:bookmarkEnd w:id="662"/>
      <w:bookmarkEnd w:id="663"/>
      <w:bookmarkEnd w:id="664"/>
      <w:bookmarkEnd w:id="665"/>
    </w:p>
    <w:p w:rsidR="00197BD2" w:rsidRDefault="00197BD2" w:rsidP="0001316E">
      <w:pPr>
        <w:pStyle w:val="2"/>
        <w:numPr>
          <w:ilvl w:val="1"/>
          <w:numId w:val="9"/>
        </w:numPr>
        <w:rPr>
          <w:color w:val="4472C4" w:themeColor="accent5"/>
        </w:rPr>
      </w:pPr>
      <w:bookmarkStart w:id="666" w:name="_Toc455157574"/>
      <w:r w:rsidRPr="0001316E">
        <w:rPr>
          <w:color w:val="4472C4" w:themeColor="accent5"/>
        </w:rPr>
        <w:t>Parameter format statement</w:t>
      </w:r>
      <w:bookmarkEnd w:id="666"/>
    </w:p>
    <w:p w:rsidR="00154202" w:rsidRDefault="00154202" w:rsidP="00154202">
      <w:r w:rsidRPr="0001316E">
        <w:rPr>
          <w:b/>
        </w:rPr>
        <w:t>Hex</w:t>
      </w:r>
      <w:r>
        <w:t>: HEX characters (0~9, A~E).</w:t>
      </w:r>
    </w:p>
    <w:p w:rsidR="00154202" w:rsidRDefault="00154202" w:rsidP="00154202">
      <w:r w:rsidRPr="0001316E">
        <w:rPr>
          <w:b/>
        </w:rPr>
        <w:t>N</w:t>
      </w:r>
      <w:r>
        <w:t>: Numeric characters (0~9).</w:t>
      </w:r>
    </w:p>
    <w:p w:rsidR="00154202" w:rsidRDefault="00154202" w:rsidP="00154202">
      <w:r w:rsidRPr="0001316E">
        <w:rPr>
          <w:b/>
        </w:rPr>
        <w:t>B</w:t>
      </w:r>
      <w:r>
        <w:t>: 0 or 1.</w:t>
      </w:r>
    </w:p>
    <w:p w:rsidR="00154202" w:rsidRDefault="00154202" w:rsidP="00154202">
      <w:r w:rsidRPr="0001316E">
        <w:rPr>
          <w:b/>
        </w:rPr>
        <w:t>Char</w:t>
      </w:r>
      <w:r>
        <w:t>: Any available ASCII characters.</w:t>
      </w:r>
    </w:p>
    <w:p w:rsidR="00154202" w:rsidRDefault="00154202" w:rsidP="00154202">
      <w:r w:rsidRPr="0001316E">
        <w:rPr>
          <w:b/>
        </w:rPr>
        <w:t>Hex 10</w:t>
      </w:r>
      <w:r>
        <w:t>: Data length fixed with 10 characters. For Hex format data, It means 5 bytes of Hex data</w:t>
      </w:r>
      <w:r w:rsidR="0023795E">
        <w:t xml:space="preserve"> </w:t>
      </w:r>
      <w:r>
        <w:t>(refer to the example below).</w:t>
      </w:r>
    </w:p>
    <w:p w:rsidR="00154202" w:rsidRDefault="00154202" w:rsidP="00154202">
      <w:r w:rsidRPr="0001316E">
        <w:rPr>
          <w:b/>
        </w:rPr>
        <w:t>Hex…496</w:t>
      </w:r>
      <w:r>
        <w:t>: Data length maximumly being 496 characters (258 bytes of Hex data).</w:t>
      </w:r>
    </w:p>
    <w:p w:rsidR="00154202" w:rsidRDefault="00154202" w:rsidP="00154202">
      <w:r>
        <w:t>Example:</w:t>
      </w:r>
    </w:p>
    <w:p w:rsidR="00154202" w:rsidRDefault="00154202" w:rsidP="00154202">
      <w:r>
        <w:t>RID (Hex 10):&lt;RID&gt;A000000005&lt;RID&gt;  -- The RID is “\xA0\x00\x00\x00\x05”</w:t>
      </w:r>
    </w:p>
    <w:p w:rsidR="00154202" w:rsidRDefault="00154202" w:rsidP="00154202">
      <w:r>
        <w:t>ExpDate(N 6):&lt;ExpDate&gt;140710&lt;ExpDate&gt;  -- The expiration date is “140710”</w:t>
      </w:r>
    </w:p>
    <w:p w:rsidR="00154202" w:rsidRPr="0001316E" w:rsidRDefault="00154202" w:rsidP="0001316E">
      <w:r>
        <w:t>AppName (Char…16):&lt;AppName&gt;MCHIP&lt;AppName&gt;  -- The maximum length of application name is 16 ASCII characters</w:t>
      </w:r>
    </w:p>
    <w:p w:rsidR="00D1071C" w:rsidRDefault="0088389E" w:rsidP="0001316E">
      <w:pPr>
        <w:pStyle w:val="2"/>
        <w:numPr>
          <w:ilvl w:val="1"/>
          <w:numId w:val="9"/>
        </w:numPr>
        <w:rPr>
          <w:color w:val="4472C4" w:themeColor="accent5"/>
        </w:rPr>
      </w:pPr>
      <w:bookmarkStart w:id="667" w:name="_Toc453165752"/>
      <w:bookmarkStart w:id="668" w:name="_Toc453165802"/>
      <w:bookmarkStart w:id="669" w:name="_Toc453166185"/>
      <w:bookmarkStart w:id="670" w:name="_Toc453166287"/>
      <w:bookmarkStart w:id="671" w:name="_Toc453167220"/>
      <w:bookmarkStart w:id="672" w:name="_Toc453764987"/>
      <w:bookmarkStart w:id="673" w:name="_Toc453770820"/>
      <w:bookmarkStart w:id="674" w:name="_Toc455157575"/>
      <w:bookmarkEnd w:id="667"/>
      <w:bookmarkEnd w:id="668"/>
      <w:bookmarkEnd w:id="669"/>
      <w:bookmarkEnd w:id="670"/>
      <w:bookmarkEnd w:id="671"/>
      <w:bookmarkEnd w:id="672"/>
      <w:bookmarkEnd w:id="673"/>
      <w:r w:rsidRPr="0088389E">
        <w:rPr>
          <w:color w:val="4472C4" w:themeColor="accent5"/>
        </w:rPr>
        <w:t xml:space="preserve">Parameters </w:t>
      </w:r>
      <w:r w:rsidR="00A0158B">
        <w:rPr>
          <w:color w:val="4472C4" w:themeColor="accent5"/>
        </w:rPr>
        <w:t xml:space="preserve">in </w:t>
      </w:r>
      <w:r w:rsidRPr="0088389E">
        <w:rPr>
          <w:color w:val="4472C4" w:themeColor="accent5"/>
        </w:rPr>
        <w:t>POS</w:t>
      </w:r>
      <w:r w:rsidR="00A0158B">
        <w:rPr>
          <w:color w:val="4472C4" w:themeColor="accent5"/>
        </w:rPr>
        <w:t xml:space="preserve"> side</w:t>
      </w:r>
      <w:bookmarkEnd w:id="674"/>
    </w:p>
    <w:p w:rsidR="00242EE3" w:rsidRDefault="00242EE3" w:rsidP="0001316E">
      <w:pPr>
        <w:pStyle w:val="3"/>
        <w:numPr>
          <w:ilvl w:val="2"/>
          <w:numId w:val="9"/>
        </w:numPr>
        <w:rPr>
          <w:color w:val="4472C4" w:themeColor="accent5"/>
          <w:szCs w:val="30"/>
        </w:rPr>
      </w:pPr>
      <w:bookmarkStart w:id="675" w:name="_Toc455157576"/>
      <w:r w:rsidRPr="0001316E">
        <w:rPr>
          <w:rFonts w:asciiTheme="majorHAnsi" w:hAnsiTheme="majorHAnsi"/>
          <w:color w:val="4472C4" w:themeColor="accent5"/>
          <w:szCs w:val="30"/>
        </w:rPr>
        <w:t>EMV Parameter configuration</w:t>
      </w:r>
      <w:bookmarkEnd w:id="675"/>
    </w:p>
    <w:p w:rsidR="006522AB" w:rsidRPr="0001316E" w:rsidRDefault="006522AB" w:rsidP="0001316E">
      <w:r>
        <w:rPr>
          <w:rFonts w:hint="eastAsia"/>
        </w:rPr>
        <w:t>All the EMV</w:t>
      </w:r>
      <w:r w:rsidR="0052423B">
        <w:t xml:space="preserve"> contact</w:t>
      </w:r>
      <w:r>
        <w:rPr>
          <w:rFonts w:hint="eastAsia"/>
        </w:rPr>
        <w:t xml:space="preserve"> parameters shall be configured into XML file.</w:t>
      </w:r>
    </w:p>
    <w:p w:rsidR="00667996" w:rsidRPr="0001316E" w:rsidRDefault="00E354FE" w:rsidP="0001316E">
      <w:pPr>
        <w:pStyle w:val="4"/>
        <w:rPr>
          <w:color w:val="4472C4" w:themeColor="accent5"/>
        </w:rPr>
      </w:pPr>
      <w:bookmarkStart w:id="676" w:name="_Toc453165755"/>
      <w:bookmarkStart w:id="677" w:name="_Toc453165805"/>
      <w:bookmarkStart w:id="678" w:name="_Toc453166188"/>
      <w:bookmarkStart w:id="679" w:name="_Toc453166290"/>
      <w:bookmarkStart w:id="680" w:name="_Toc453167223"/>
      <w:bookmarkStart w:id="681" w:name="_Toc453764990"/>
      <w:bookmarkStart w:id="682" w:name="_Toc453770823"/>
      <w:bookmarkStart w:id="683" w:name="_5.2.1.1_CAPK_configuration"/>
      <w:bookmarkEnd w:id="676"/>
      <w:bookmarkEnd w:id="677"/>
      <w:bookmarkEnd w:id="678"/>
      <w:bookmarkEnd w:id="679"/>
      <w:bookmarkEnd w:id="680"/>
      <w:bookmarkEnd w:id="681"/>
      <w:bookmarkEnd w:id="682"/>
      <w:bookmarkEnd w:id="683"/>
      <w:r>
        <w:rPr>
          <w:color w:val="4472C4" w:themeColor="accent5"/>
        </w:rPr>
        <w:t xml:space="preserve">5.2.1.1 </w:t>
      </w:r>
      <w:r w:rsidR="00295DED" w:rsidRPr="0001316E">
        <w:rPr>
          <w:color w:val="4472C4" w:themeColor="accent5"/>
        </w:rPr>
        <w:t>CAPK configuration</w:t>
      </w:r>
    </w:p>
    <w:tbl>
      <w:tblPr>
        <w:tblStyle w:val="a5"/>
        <w:tblW w:w="5000" w:type="pct"/>
        <w:tblLayout w:type="fixed"/>
        <w:tblLook w:val="04A0" w:firstRow="1" w:lastRow="0" w:firstColumn="1" w:lastColumn="0" w:noHBand="0" w:noVBand="1"/>
      </w:tblPr>
      <w:tblGrid>
        <w:gridCol w:w="649"/>
        <w:gridCol w:w="1555"/>
        <w:gridCol w:w="1427"/>
        <w:gridCol w:w="1425"/>
        <w:gridCol w:w="3240"/>
      </w:tblGrid>
      <w:tr w:rsidR="00AB6C2F" w:rsidRPr="0072293D" w:rsidTr="0001316E">
        <w:trPr>
          <w:trHeight w:val="321"/>
          <w:tblHeader/>
        </w:trPr>
        <w:tc>
          <w:tcPr>
            <w:tcW w:w="391" w:type="pct"/>
            <w:vAlign w:val="center"/>
          </w:tcPr>
          <w:p w:rsidR="00AB6C2F" w:rsidRPr="00477465" w:rsidRDefault="00AB6C2F" w:rsidP="00D130D3">
            <w:pPr>
              <w:jc w:val="center"/>
              <w:rPr>
                <w:b/>
                <w:szCs w:val="21"/>
                <w:lang w:bidi="en-US"/>
              </w:rPr>
            </w:pPr>
            <w:r>
              <w:rPr>
                <w:rFonts w:hint="eastAsia"/>
                <w:b/>
                <w:szCs w:val="21"/>
                <w:lang w:bidi="en-US"/>
              </w:rPr>
              <w:t>No.</w:t>
            </w:r>
          </w:p>
        </w:tc>
        <w:tc>
          <w:tcPr>
            <w:tcW w:w="937" w:type="pct"/>
            <w:vAlign w:val="center"/>
          </w:tcPr>
          <w:p w:rsidR="00AB6C2F" w:rsidRPr="00477465" w:rsidRDefault="00AB6C2F" w:rsidP="00D130D3">
            <w:pPr>
              <w:jc w:val="center"/>
              <w:rPr>
                <w:b/>
                <w:szCs w:val="21"/>
                <w:lang w:bidi="en-US"/>
              </w:rPr>
            </w:pPr>
            <w:r>
              <w:rPr>
                <w:rFonts w:hint="eastAsia"/>
                <w:b/>
                <w:szCs w:val="21"/>
                <w:lang w:bidi="en-US"/>
              </w:rPr>
              <w:t>Field Name</w:t>
            </w:r>
          </w:p>
        </w:tc>
        <w:tc>
          <w:tcPr>
            <w:tcW w:w="860" w:type="pct"/>
            <w:vAlign w:val="center"/>
          </w:tcPr>
          <w:p w:rsidR="00AB6C2F" w:rsidRPr="00477465" w:rsidRDefault="00AB6C2F" w:rsidP="00D130D3">
            <w:pPr>
              <w:jc w:val="center"/>
              <w:rPr>
                <w:b/>
                <w:szCs w:val="21"/>
                <w:lang w:bidi="en-US"/>
              </w:rPr>
            </w:pPr>
            <w:r w:rsidRPr="00477465">
              <w:rPr>
                <w:b/>
                <w:szCs w:val="21"/>
                <w:lang w:bidi="en-US"/>
              </w:rPr>
              <w:t>Required</w:t>
            </w:r>
          </w:p>
        </w:tc>
        <w:tc>
          <w:tcPr>
            <w:tcW w:w="859" w:type="pct"/>
            <w:vAlign w:val="center"/>
          </w:tcPr>
          <w:p w:rsidR="00AB6C2F" w:rsidRPr="00477465" w:rsidRDefault="00AB6C2F" w:rsidP="00D130D3">
            <w:pPr>
              <w:jc w:val="center"/>
              <w:rPr>
                <w:b/>
                <w:szCs w:val="21"/>
                <w:lang w:bidi="en-US"/>
              </w:rPr>
            </w:pPr>
            <w:r w:rsidRPr="00477465">
              <w:rPr>
                <w:b/>
                <w:szCs w:val="21"/>
                <w:lang w:bidi="en-US"/>
              </w:rPr>
              <w:t>Attribute</w:t>
            </w:r>
          </w:p>
        </w:tc>
        <w:tc>
          <w:tcPr>
            <w:tcW w:w="1953" w:type="pct"/>
          </w:tcPr>
          <w:p w:rsidR="00AB6C2F" w:rsidRPr="00477465" w:rsidRDefault="00AB6C2F" w:rsidP="00D130D3">
            <w:pPr>
              <w:jc w:val="center"/>
              <w:rPr>
                <w:b/>
                <w:szCs w:val="21"/>
                <w:lang w:bidi="en-US"/>
              </w:rPr>
            </w:pPr>
            <w:r w:rsidRPr="00477465">
              <w:rPr>
                <w:b/>
                <w:szCs w:val="21"/>
                <w:lang w:bidi="en-US"/>
              </w:rPr>
              <w:t>Description</w:t>
            </w:r>
          </w:p>
        </w:tc>
      </w:tr>
      <w:tr w:rsidR="00AB6C2F" w:rsidRPr="0072293D" w:rsidTr="0001316E">
        <w:tc>
          <w:tcPr>
            <w:tcW w:w="391" w:type="pct"/>
            <w:vAlign w:val="center"/>
          </w:tcPr>
          <w:p w:rsidR="00AB6C2F" w:rsidRPr="00477465" w:rsidRDefault="00AB6C2F" w:rsidP="00D130D3">
            <w:pPr>
              <w:jc w:val="center"/>
              <w:rPr>
                <w:szCs w:val="21"/>
                <w:lang w:bidi="en-US"/>
              </w:rPr>
            </w:pPr>
            <w:r w:rsidRPr="00477465">
              <w:rPr>
                <w:szCs w:val="21"/>
                <w:lang w:bidi="en-US"/>
              </w:rPr>
              <w:t>1</w:t>
            </w:r>
          </w:p>
        </w:tc>
        <w:tc>
          <w:tcPr>
            <w:tcW w:w="937" w:type="pct"/>
            <w:vAlign w:val="center"/>
          </w:tcPr>
          <w:p w:rsidR="00AB6C2F" w:rsidRPr="00477465" w:rsidRDefault="00AB6C2F" w:rsidP="00D130D3">
            <w:pPr>
              <w:jc w:val="center"/>
              <w:rPr>
                <w:szCs w:val="21"/>
                <w:lang w:bidi="en-US"/>
              </w:rPr>
            </w:pPr>
            <w:r>
              <w:rPr>
                <w:rFonts w:hint="eastAsia"/>
                <w:szCs w:val="21"/>
                <w:lang w:bidi="en-US"/>
              </w:rPr>
              <w:t>RID</w:t>
            </w:r>
          </w:p>
        </w:tc>
        <w:tc>
          <w:tcPr>
            <w:tcW w:w="860" w:type="pct"/>
            <w:vAlign w:val="center"/>
          </w:tcPr>
          <w:p w:rsidR="00AB6C2F" w:rsidRPr="00477465" w:rsidRDefault="00AB6C2F" w:rsidP="00D130D3">
            <w:pPr>
              <w:jc w:val="center"/>
              <w:rPr>
                <w:szCs w:val="21"/>
                <w:lang w:bidi="en-US"/>
              </w:rPr>
            </w:pPr>
            <w:r w:rsidRPr="00477465">
              <w:rPr>
                <w:rFonts w:hint="eastAsia"/>
                <w:szCs w:val="21"/>
              </w:rPr>
              <w:t>M</w:t>
            </w:r>
          </w:p>
        </w:tc>
        <w:tc>
          <w:tcPr>
            <w:tcW w:w="859" w:type="pct"/>
            <w:vAlign w:val="center"/>
          </w:tcPr>
          <w:p w:rsidR="00AB6C2F" w:rsidRPr="00477465" w:rsidRDefault="00AB6C2F" w:rsidP="00D130D3">
            <w:pPr>
              <w:jc w:val="center"/>
              <w:rPr>
                <w:szCs w:val="21"/>
                <w:lang w:bidi="en-US"/>
              </w:rPr>
            </w:pPr>
            <w:r>
              <w:rPr>
                <w:rFonts w:hint="eastAsia"/>
                <w:szCs w:val="21"/>
                <w:lang w:bidi="en-US"/>
              </w:rPr>
              <w:t>Hex 10</w:t>
            </w:r>
          </w:p>
        </w:tc>
        <w:tc>
          <w:tcPr>
            <w:tcW w:w="1953" w:type="pct"/>
          </w:tcPr>
          <w:p w:rsidR="00AB6C2F" w:rsidRPr="00477465" w:rsidRDefault="00AB6C2F" w:rsidP="00D130D3">
            <w:pPr>
              <w:rPr>
                <w:szCs w:val="21"/>
                <w:lang w:bidi="en-US"/>
              </w:rPr>
            </w:pPr>
            <w:r>
              <w:rPr>
                <w:rFonts w:hint="eastAsia"/>
                <w:szCs w:val="21"/>
                <w:lang w:bidi="en-US"/>
              </w:rPr>
              <w:t>Application Service Provider ID</w:t>
            </w:r>
          </w:p>
        </w:tc>
      </w:tr>
      <w:tr w:rsidR="00AB6C2F" w:rsidRPr="0072293D" w:rsidTr="0001316E">
        <w:tc>
          <w:tcPr>
            <w:tcW w:w="391" w:type="pct"/>
            <w:vAlign w:val="center"/>
          </w:tcPr>
          <w:p w:rsidR="00AB6C2F" w:rsidRPr="00477465" w:rsidRDefault="00AB6C2F" w:rsidP="00D130D3">
            <w:pPr>
              <w:jc w:val="center"/>
              <w:rPr>
                <w:szCs w:val="21"/>
              </w:rPr>
            </w:pPr>
            <w:r w:rsidRPr="00477465">
              <w:rPr>
                <w:szCs w:val="21"/>
              </w:rPr>
              <w:t>2</w:t>
            </w:r>
          </w:p>
        </w:tc>
        <w:tc>
          <w:tcPr>
            <w:tcW w:w="937" w:type="pct"/>
            <w:vAlign w:val="center"/>
          </w:tcPr>
          <w:p w:rsidR="00AB6C2F" w:rsidRPr="00477465" w:rsidRDefault="00AB6C2F" w:rsidP="00D130D3">
            <w:pPr>
              <w:jc w:val="center"/>
              <w:rPr>
                <w:szCs w:val="21"/>
              </w:rPr>
            </w:pPr>
            <w:r>
              <w:rPr>
                <w:rFonts w:hint="eastAsia"/>
                <w:szCs w:val="21"/>
              </w:rPr>
              <w:t>KeyID</w:t>
            </w:r>
          </w:p>
        </w:tc>
        <w:tc>
          <w:tcPr>
            <w:tcW w:w="860" w:type="pct"/>
            <w:vAlign w:val="center"/>
          </w:tcPr>
          <w:p w:rsidR="00AB6C2F" w:rsidRPr="00477465" w:rsidRDefault="00AB6C2F" w:rsidP="00D130D3">
            <w:pPr>
              <w:jc w:val="center"/>
              <w:rPr>
                <w:szCs w:val="21"/>
              </w:rPr>
            </w:pPr>
            <w:r w:rsidRPr="00477465">
              <w:rPr>
                <w:rFonts w:hint="eastAsia"/>
                <w:szCs w:val="21"/>
              </w:rPr>
              <w:t>M</w:t>
            </w:r>
          </w:p>
        </w:tc>
        <w:tc>
          <w:tcPr>
            <w:tcW w:w="859" w:type="pct"/>
            <w:vAlign w:val="center"/>
          </w:tcPr>
          <w:p w:rsidR="00AB6C2F" w:rsidRPr="00477465" w:rsidRDefault="00AB6C2F" w:rsidP="00D130D3">
            <w:pPr>
              <w:jc w:val="center"/>
              <w:rPr>
                <w:szCs w:val="21"/>
              </w:rPr>
            </w:pPr>
            <w:r>
              <w:rPr>
                <w:rFonts w:hint="eastAsia"/>
                <w:szCs w:val="21"/>
              </w:rPr>
              <w:t>Hex 2</w:t>
            </w:r>
          </w:p>
        </w:tc>
        <w:tc>
          <w:tcPr>
            <w:tcW w:w="1953" w:type="pct"/>
          </w:tcPr>
          <w:p w:rsidR="00AB6C2F" w:rsidRPr="00477465" w:rsidRDefault="00AB6C2F" w:rsidP="00D130D3">
            <w:pPr>
              <w:rPr>
                <w:color w:val="000000" w:themeColor="text1"/>
                <w:szCs w:val="21"/>
              </w:rPr>
            </w:pPr>
            <w:r>
              <w:rPr>
                <w:rFonts w:hint="eastAsia"/>
                <w:color w:val="000000" w:themeColor="text1"/>
                <w:szCs w:val="21"/>
              </w:rPr>
              <w:t>Key Index</w:t>
            </w:r>
          </w:p>
        </w:tc>
      </w:tr>
      <w:tr w:rsidR="00AB6C2F" w:rsidRPr="0072293D" w:rsidTr="0001316E">
        <w:tc>
          <w:tcPr>
            <w:tcW w:w="391" w:type="pct"/>
            <w:vAlign w:val="center"/>
          </w:tcPr>
          <w:p w:rsidR="00AB6C2F" w:rsidRPr="00477465" w:rsidRDefault="00AB6C2F" w:rsidP="00D130D3">
            <w:pPr>
              <w:jc w:val="center"/>
              <w:rPr>
                <w:szCs w:val="21"/>
                <w:lang w:bidi="en-US"/>
              </w:rPr>
            </w:pPr>
            <w:r w:rsidRPr="00477465">
              <w:rPr>
                <w:szCs w:val="21"/>
                <w:lang w:bidi="en-US"/>
              </w:rPr>
              <w:t>3</w:t>
            </w:r>
          </w:p>
        </w:tc>
        <w:tc>
          <w:tcPr>
            <w:tcW w:w="937" w:type="pct"/>
            <w:vAlign w:val="center"/>
          </w:tcPr>
          <w:p w:rsidR="00AB6C2F" w:rsidRPr="00477465" w:rsidRDefault="00AB6C2F" w:rsidP="00D130D3">
            <w:pPr>
              <w:jc w:val="center"/>
              <w:rPr>
                <w:szCs w:val="21"/>
              </w:rPr>
            </w:pPr>
            <w:r>
              <w:rPr>
                <w:rFonts w:hint="eastAsia"/>
                <w:szCs w:val="21"/>
              </w:rPr>
              <w:t>HashInd</w:t>
            </w:r>
          </w:p>
        </w:tc>
        <w:tc>
          <w:tcPr>
            <w:tcW w:w="860" w:type="pct"/>
            <w:vAlign w:val="center"/>
          </w:tcPr>
          <w:p w:rsidR="00AB6C2F" w:rsidRPr="00477465" w:rsidRDefault="00AB6C2F" w:rsidP="00D130D3">
            <w:pPr>
              <w:jc w:val="center"/>
              <w:rPr>
                <w:szCs w:val="21"/>
              </w:rPr>
            </w:pPr>
            <w:r w:rsidRPr="00477465">
              <w:rPr>
                <w:szCs w:val="21"/>
              </w:rPr>
              <w:t>M</w:t>
            </w:r>
          </w:p>
        </w:tc>
        <w:tc>
          <w:tcPr>
            <w:tcW w:w="859" w:type="pct"/>
            <w:vAlign w:val="center"/>
          </w:tcPr>
          <w:p w:rsidR="00AB6C2F" w:rsidRPr="00477465" w:rsidRDefault="00AB6C2F" w:rsidP="00D130D3">
            <w:pPr>
              <w:jc w:val="center"/>
              <w:rPr>
                <w:szCs w:val="21"/>
              </w:rPr>
            </w:pPr>
            <w:r>
              <w:rPr>
                <w:rFonts w:hint="eastAsia"/>
                <w:szCs w:val="21"/>
              </w:rPr>
              <w:t>N 1</w:t>
            </w:r>
          </w:p>
        </w:tc>
        <w:tc>
          <w:tcPr>
            <w:tcW w:w="1953" w:type="pct"/>
          </w:tcPr>
          <w:p w:rsidR="00AB6C2F" w:rsidRPr="00477465" w:rsidRDefault="00AB6C2F" w:rsidP="00D130D3">
            <w:pPr>
              <w:rPr>
                <w:szCs w:val="21"/>
              </w:rPr>
            </w:pPr>
            <w:r>
              <w:rPr>
                <w:rFonts w:hint="eastAsia"/>
                <w:szCs w:val="21"/>
              </w:rPr>
              <w:t>HASH Flag</w:t>
            </w:r>
          </w:p>
        </w:tc>
      </w:tr>
      <w:tr w:rsidR="00AB6C2F" w:rsidRPr="0072293D" w:rsidTr="0001316E">
        <w:tc>
          <w:tcPr>
            <w:tcW w:w="391" w:type="pct"/>
            <w:vAlign w:val="center"/>
          </w:tcPr>
          <w:p w:rsidR="00AB6C2F" w:rsidRPr="00477465" w:rsidRDefault="00AB6C2F" w:rsidP="00D130D3">
            <w:pPr>
              <w:jc w:val="center"/>
              <w:rPr>
                <w:szCs w:val="21"/>
                <w:lang w:bidi="en-US"/>
              </w:rPr>
            </w:pPr>
            <w:r w:rsidRPr="00477465">
              <w:rPr>
                <w:szCs w:val="21"/>
                <w:lang w:bidi="en-US"/>
              </w:rPr>
              <w:t>4</w:t>
            </w:r>
          </w:p>
        </w:tc>
        <w:tc>
          <w:tcPr>
            <w:tcW w:w="937" w:type="pct"/>
            <w:vAlign w:val="center"/>
          </w:tcPr>
          <w:p w:rsidR="00AB6C2F" w:rsidRPr="00477465" w:rsidRDefault="00AB6C2F" w:rsidP="00D130D3">
            <w:pPr>
              <w:jc w:val="center"/>
              <w:rPr>
                <w:szCs w:val="21"/>
                <w:lang w:bidi="en-US"/>
              </w:rPr>
            </w:pPr>
            <w:r>
              <w:rPr>
                <w:rFonts w:hint="eastAsia"/>
                <w:szCs w:val="21"/>
                <w:lang w:bidi="en-US"/>
              </w:rPr>
              <w:t>ArithInd</w:t>
            </w:r>
          </w:p>
        </w:tc>
        <w:tc>
          <w:tcPr>
            <w:tcW w:w="860" w:type="pct"/>
            <w:vAlign w:val="center"/>
          </w:tcPr>
          <w:p w:rsidR="00AB6C2F" w:rsidRPr="00477465" w:rsidRDefault="00AB6C2F" w:rsidP="00D130D3">
            <w:pPr>
              <w:jc w:val="center"/>
              <w:rPr>
                <w:szCs w:val="21"/>
              </w:rPr>
            </w:pPr>
            <w:r w:rsidRPr="00477465">
              <w:rPr>
                <w:szCs w:val="21"/>
              </w:rPr>
              <w:t>M</w:t>
            </w:r>
          </w:p>
        </w:tc>
        <w:tc>
          <w:tcPr>
            <w:tcW w:w="859" w:type="pct"/>
            <w:vAlign w:val="center"/>
          </w:tcPr>
          <w:p w:rsidR="00AB6C2F" w:rsidRPr="00477465" w:rsidRDefault="00AB6C2F" w:rsidP="00D130D3">
            <w:pPr>
              <w:jc w:val="center"/>
              <w:rPr>
                <w:szCs w:val="21"/>
              </w:rPr>
            </w:pPr>
            <w:r>
              <w:rPr>
                <w:rFonts w:hint="eastAsia"/>
                <w:szCs w:val="21"/>
              </w:rPr>
              <w:t>N 1</w:t>
            </w:r>
          </w:p>
        </w:tc>
        <w:tc>
          <w:tcPr>
            <w:tcW w:w="1953" w:type="pct"/>
          </w:tcPr>
          <w:p w:rsidR="00AB6C2F" w:rsidRPr="00477465" w:rsidRDefault="00AB6C2F" w:rsidP="00D130D3">
            <w:pPr>
              <w:rPr>
                <w:szCs w:val="21"/>
              </w:rPr>
            </w:pPr>
            <w:r>
              <w:rPr>
                <w:rFonts w:hint="eastAsia"/>
                <w:color w:val="000000" w:themeColor="text1"/>
                <w:szCs w:val="21"/>
              </w:rPr>
              <w:t>RSA Flag</w:t>
            </w:r>
          </w:p>
        </w:tc>
      </w:tr>
      <w:tr w:rsidR="00AB6C2F" w:rsidRPr="0072293D" w:rsidTr="0001316E">
        <w:tc>
          <w:tcPr>
            <w:tcW w:w="391" w:type="pct"/>
            <w:vAlign w:val="center"/>
          </w:tcPr>
          <w:p w:rsidR="00AB6C2F" w:rsidRPr="00477465" w:rsidRDefault="00AB6C2F" w:rsidP="00D130D3">
            <w:pPr>
              <w:jc w:val="center"/>
              <w:rPr>
                <w:szCs w:val="21"/>
                <w:lang w:bidi="en-US"/>
              </w:rPr>
            </w:pPr>
            <w:r w:rsidRPr="00477465">
              <w:rPr>
                <w:rFonts w:hint="eastAsia"/>
                <w:szCs w:val="21"/>
                <w:lang w:bidi="en-US"/>
              </w:rPr>
              <w:t>5</w:t>
            </w:r>
          </w:p>
        </w:tc>
        <w:tc>
          <w:tcPr>
            <w:tcW w:w="937" w:type="pct"/>
            <w:vAlign w:val="center"/>
          </w:tcPr>
          <w:p w:rsidR="00AB6C2F" w:rsidRPr="00477465" w:rsidRDefault="00AB6C2F" w:rsidP="00D130D3">
            <w:pPr>
              <w:jc w:val="center"/>
              <w:rPr>
                <w:szCs w:val="21"/>
                <w:lang w:bidi="en-US"/>
              </w:rPr>
            </w:pPr>
            <w:r>
              <w:rPr>
                <w:rFonts w:hint="eastAsia"/>
                <w:szCs w:val="21"/>
                <w:lang w:bidi="en-US"/>
              </w:rPr>
              <w:t>ModulLen</w:t>
            </w:r>
          </w:p>
        </w:tc>
        <w:tc>
          <w:tcPr>
            <w:tcW w:w="860" w:type="pct"/>
            <w:vAlign w:val="center"/>
          </w:tcPr>
          <w:p w:rsidR="00AB6C2F" w:rsidRPr="00477465" w:rsidRDefault="00AB6C2F" w:rsidP="00D130D3">
            <w:pPr>
              <w:jc w:val="center"/>
              <w:rPr>
                <w:szCs w:val="21"/>
              </w:rPr>
            </w:pPr>
            <w:r w:rsidRPr="00477465">
              <w:rPr>
                <w:rFonts w:hint="eastAsia"/>
                <w:szCs w:val="21"/>
              </w:rPr>
              <w:t>M</w:t>
            </w:r>
          </w:p>
        </w:tc>
        <w:tc>
          <w:tcPr>
            <w:tcW w:w="859" w:type="pct"/>
            <w:vAlign w:val="center"/>
          </w:tcPr>
          <w:p w:rsidR="00AB6C2F" w:rsidRPr="00477465" w:rsidRDefault="00AB6C2F" w:rsidP="00D130D3">
            <w:pPr>
              <w:jc w:val="center"/>
              <w:rPr>
                <w:szCs w:val="21"/>
              </w:rPr>
            </w:pPr>
            <w:r>
              <w:rPr>
                <w:rFonts w:hint="eastAsia"/>
                <w:szCs w:val="21"/>
              </w:rPr>
              <w:t>N</w:t>
            </w:r>
            <w:r>
              <w:rPr>
                <w:szCs w:val="21"/>
              </w:rPr>
              <w:t>…</w:t>
            </w:r>
            <w:r>
              <w:rPr>
                <w:rFonts w:hint="eastAsia"/>
                <w:szCs w:val="21"/>
              </w:rPr>
              <w:t>4</w:t>
            </w:r>
          </w:p>
        </w:tc>
        <w:tc>
          <w:tcPr>
            <w:tcW w:w="1953" w:type="pct"/>
          </w:tcPr>
          <w:p w:rsidR="00AB6C2F" w:rsidRPr="00477465" w:rsidRDefault="00AB6C2F" w:rsidP="00D130D3">
            <w:pPr>
              <w:rPr>
                <w:szCs w:val="21"/>
              </w:rPr>
            </w:pPr>
            <w:r>
              <w:rPr>
                <w:rFonts w:hint="eastAsia"/>
                <w:szCs w:val="21"/>
              </w:rPr>
              <w:t>Module Length</w:t>
            </w:r>
          </w:p>
        </w:tc>
      </w:tr>
      <w:tr w:rsidR="00AB6C2F" w:rsidRPr="0072293D" w:rsidTr="0001316E">
        <w:tc>
          <w:tcPr>
            <w:tcW w:w="391" w:type="pct"/>
            <w:vAlign w:val="center"/>
          </w:tcPr>
          <w:p w:rsidR="00AB6C2F" w:rsidRPr="00477465" w:rsidRDefault="00AB6C2F" w:rsidP="00D130D3">
            <w:pPr>
              <w:jc w:val="center"/>
              <w:rPr>
                <w:szCs w:val="21"/>
                <w:lang w:bidi="en-US"/>
              </w:rPr>
            </w:pPr>
            <w:r w:rsidRPr="00477465">
              <w:rPr>
                <w:rFonts w:hint="eastAsia"/>
                <w:szCs w:val="21"/>
                <w:lang w:bidi="en-US"/>
              </w:rPr>
              <w:t>6</w:t>
            </w:r>
          </w:p>
        </w:tc>
        <w:tc>
          <w:tcPr>
            <w:tcW w:w="937" w:type="pct"/>
            <w:vAlign w:val="center"/>
          </w:tcPr>
          <w:p w:rsidR="00AB6C2F" w:rsidRPr="00477465" w:rsidRDefault="00AB6C2F" w:rsidP="00D130D3">
            <w:pPr>
              <w:jc w:val="center"/>
              <w:rPr>
                <w:szCs w:val="21"/>
                <w:lang w:bidi="en-US"/>
              </w:rPr>
            </w:pPr>
            <w:r>
              <w:rPr>
                <w:rFonts w:hint="eastAsia"/>
                <w:szCs w:val="21"/>
                <w:lang w:bidi="en-US"/>
              </w:rPr>
              <w:t>Module</w:t>
            </w:r>
          </w:p>
        </w:tc>
        <w:tc>
          <w:tcPr>
            <w:tcW w:w="860" w:type="pct"/>
            <w:vAlign w:val="center"/>
          </w:tcPr>
          <w:p w:rsidR="00AB6C2F" w:rsidRPr="00477465" w:rsidRDefault="00AB6C2F" w:rsidP="00D130D3">
            <w:pPr>
              <w:jc w:val="center"/>
              <w:rPr>
                <w:szCs w:val="21"/>
              </w:rPr>
            </w:pPr>
            <w:r w:rsidRPr="00477465">
              <w:rPr>
                <w:rFonts w:hint="eastAsia"/>
                <w:szCs w:val="21"/>
              </w:rPr>
              <w:t>M</w:t>
            </w:r>
          </w:p>
        </w:tc>
        <w:tc>
          <w:tcPr>
            <w:tcW w:w="859" w:type="pct"/>
            <w:vAlign w:val="center"/>
          </w:tcPr>
          <w:p w:rsidR="00AB6C2F" w:rsidRPr="00477465" w:rsidRDefault="00AB6C2F" w:rsidP="00D130D3">
            <w:pPr>
              <w:jc w:val="center"/>
              <w:rPr>
                <w:szCs w:val="21"/>
              </w:rPr>
            </w:pPr>
            <w:r>
              <w:rPr>
                <w:rFonts w:hint="eastAsia"/>
                <w:szCs w:val="21"/>
              </w:rPr>
              <w:t>Hex</w:t>
            </w:r>
            <w:r>
              <w:rPr>
                <w:szCs w:val="21"/>
              </w:rPr>
              <w:t>…</w:t>
            </w:r>
            <w:r>
              <w:rPr>
                <w:rFonts w:hint="eastAsia"/>
                <w:szCs w:val="21"/>
              </w:rPr>
              <w:t>496</w:t>
            </w:r>
          </w:p>
        </w:tc>
        <w:tc>
          <w:tcPr>
            <w:tcW w:w="1953" w:type="pct"/>
          </w:tcPr>
          <w:p w:rsidR="00AB6C2F" w:rsidRPr="00477465" w:rsidRDefault="00AB6C2F" w:rsidP="00D130D3">
            <w:pPr>
              <w:rPr>
                <w:szCs w:val="21"/>
              </w:rPr>
            </w:pPr>
            <w:r w:rsidRPr="0063607B">
              <w:rPr>
                <w:rFonts w:hint="eastAsia"/>
                <w:szCs w:val="21"/>
              </w:rPr>
              <w:t>M</w:t>
            </w:r>
            <w:r w:rsidRPr="0063607B">
              <w:rPr>
                <w:szCs w:val="21"/>
              </w:rPr>
              <w:t>odule</w:t>
            </w:r>
          </w:p>
        </w:tc>
      </w:tr>
      <w:tr w:rsidR="00AB6C2F" w:rsidRPr="0072293D" w:rsidTr="0001316E">
        <w:tc>
          <w:tcPr>
            <w:tcW w:w="391" w:type="pct"/>
            <w:vAlign w:val="center"/>
          </w:tcPr>
          <w:p w:rsidR="00AB6C2F" w:rsidRPr="00477465" w:rsidRDefault="00AB6C2F" w:rsidP="00D130D3">
            <w:pPr>
              <w:jc w:val="center"/>
              <w:rPr>
                <w:szCs w:val="21"/>
                <w:lang w:bidi="en-US"/>
              </w:rPr>
            </w:pPr>
            <w:r w:rsidRPr="00477465">
              <w:rPr>
                <w:rFonts w:hint="eastAsia"/>
                <w:szCs w:val="21"/>
                <w:lang w:bidi="en-US"/>
              </w:rPr>
              <w:t>7</w:t>
            </w:r>
          </w:p>
        </w:tc>
        <w:tc>
          <w:tcPr>
            <w:tcW w:w="937" w:type="pct"/>
            <w:vAlign w:val="center"/>
          </w:tcPr>
          <w:p w:rsidR="00AB6C2F" w:rsidRPr="00477465" w:rsidRDefault="00AB6C2F" w:rsidP="00D130D3">
            <w:pPr>
              <w:jc w:val="center"/>
              <w:rPr>
                <w:szCs w:val="21"/>
                <w:lang w:bidi="en-US"/>
              </w:rPr>
            </w:pPr>
            <w:r>
              <w:rPr>
                <w:rFonts w:hint="eastAsia"/>
                <w:szCs w:val="21"/>
                <w:lang w:bidi="en-US"/>
              </w:rPr>
              <w:t>ExponentLen</w:t>
            </w:r>
          </w:p>
        </w:tc>
        <w:tc>
          <w:tcPr>
            <w:tcW w:w="860" w:type="pct"/>
            <w:vAlign w:val="center"/>
          </w:tcPr>
          <w:p w:rsidR="00AB6C2F" w:rsidRPr="00477465" w:rsidRDefault="00AB6C2F" w:rsidP="00D130D3">
            <w:pPr>
              <w:jc w:val="center"/>
              <w:rPr>
                <w:szCs w:val="21"/>
              </w:rPr>
            </w:pPr>
            <w:r w:rsidRPr="00477465">
              <w:rPr>
                <w:rFonts w:hint="eastAsia"/>
                <w:szCs w:val="21"/>
              </w:rPr>
              <w:t>M</w:t>
            </w:r>
          </w:p>
        </w:tc>
        <w:tc>
          <w:tcPr>
            <w:tcW w:w="859" w:type="pct"/>
            <w:vAlign w:val="center"/>
          </w:tcPr>
          <w:p w:rsidR="00AB6C2F" w:rsidRPr="00477465" w:rsidRDefault="00AB6C2F" w:rsidP="00D130D3">
            <w:pPr>
              <w:jc w:val="center"/>
              <w:rPr>
                <w:szCs w:val="21"/>
              </w:rPr>
            </w:pPr>
            <w:r>
              <w:rPr>
                <w:rFonts w:hint="eastAsia"/>
                <w:szCs w:val="21"/>
              </w:rPr>
              <w:t>N1</w:t>
            </w:r>
          </w:p>
        </w:tc>
        <w:tc>
          <w:tcPr>
            <w:tcW w:w="1953" w:type="pct"/>
          </w:tcPr>
          <w:p w:rsidR="00AB6C2F" w:rsidRPr="00477465" w:rsidRDefault="00AB6C2F" w:rsidP="00D130D3">
            <w:pPr>
              <w:rPr>
                <w:szCs w:val="21"/>
              </w:rPr>
            </w:pPr>
            <w:r>
              <w:rPr>
                <w:szCs w:val="21"/>
              </w:rPr>
              <w:t xml:space="preserve">Exponent </w:t>
            </w:r>
            <w:r>
              <w:rPr>
                <w:rFonts w:hint="eastAsia"/>
                <w:szCs w:val="21"/>
              </w:rPr>
              <w:t>Le</w:t>
            </w:r>
            <w:r w:rsidRPr="0063607B">
              <w:rPr>
                <w:szCs w:val="21"/>
              </w:rPr>
              <w:t>ngth</w:t>
            </w:r>
          </w:p>
        </w:tc>
      </w:tr>
      <w:tr w:rsidR="00AB6C2F" w:rsidRPr="0072293D" w:rsidTr="0001316E">
        <w:tc>
          <w:tcPr>
            <w:tcW w:w="391" w:type="pct"/>
            <w:vAlign w:val="center"/>
          </w:tcPr>
          <w:p w:rsidR="00AB6C2F" w:rsidRPr="00477465" w:rsidRDefault="00AB6C2F" w:rsidP="00D130D3">
            <w:pPr>
              <w:jc w:val="center"/>
              <w:rPr>
                <w:szCs w:val="21"/>
                <w:lang w:bidi="en-US"/>
              </w:rPr>
            </w:pPr>
            <w:r w:rsidRPr="00477465">
              <w:rPr>
                <w:rFonts w:hint="eastAsia"/>
                <w:szCs w:val="21"/>
                <w:lang w:bidi="en-US"/>
              </w:rPr>
              <w:t>8</w:t>
            </w:r>
          </w:p>
        </w:tc>
        <w:tc>
          <w:tcPr>
            <w:tcW w:w="937" w:type="pct"/>
            <w:vAlign w:val="center"/>
          </w:tcPr>
          <w:p w:rsidR="00AB6C2F" w:rsidRPr="00477465" w:rsidRDefault="00AB6C2F" w:rsidP="00D130D3">
            <w:pPr>
              <w:jc w:val="center"/>
              <w:rPr>
                <w:szCs w:val="21"/>
                <w:lang w:bidi="en-US"/>
              </w:rPr>
            </w:pPr>
            <w:r>
              <w:rPr>
                <w:rFonts w:hint="eastAsia"/>
                <w:szCs w:val="21"/>
                <w:lang w:bidi="en-US"/>
              </w:rPr>
              <w:t>Exponent</w:t>
            </w:r>
          </w:p>
        </w:tc>
        <w:tc>
          <w:tcPr>
            <w:tcW w:w="860" w:type="pct"/>
            <w:vAlign w:val="center"/>
          </w:tcPr>
          <w:p w:rsidR="00AB6C2F" w:rsidRPr="00477465" w:rsidRDefault="00AB6C2F" w:rsidP="00D130D3">
            <w:pPr>
              <w:jc w:val="center"/>
              <w:rPr>
                <w:szCs w:val="21"/>
              </w:rPr>
            </w:pPr>
            <w:r>
              <w:rPr>
                <w:rFonts w:hint="eastAsia"/>
                <w:szCs w:val="21"/>
              </w:rPr>
              <w:t>M</w:t>
            </w:r>
          </w:p>
        </w:tc>
        <w:tc>
          <w:tcPr>
            <w:tcW w:w="859" w:type="pct"/>
            <w:vAlign w:val="center"/>
          </w:tcPr>
          <w:p w:rsidR="00AB6C2F" w:rsidRPr="00477465" w:rsidRDefault="00AB6C2F" w:rsidP="00D130D3">
            <w:pPr>
              <w:jc w:val="center"/>
              <w:rPr>
                <w:szCs w:val="21"/>
              </w:rPr>
            </w:pPr>
            <w:r>
              <w:rPr>
                <w:rFonts w:hint="eastAsia"/>
                <w:szCs w:val="21"/>
              </w:rPr>
              <w:t>N</w:t>
            </w:r>
            <w:r>
              <w:rPr>
                <w:szCs w:val="21"/>
              </w:rPr>
              <w:t>…</w:t>
            </w:r>
            <w:r>
              <w:rPr>
                <w:rFonts w:hint="eastAsia"/>
                <w:szCs w:val="21"/>
              </w:rPr>
              <w:t>6</w:t>
            </w:r>
          </w:p>
        </w:tc>
        <w:tc>
          <w:tcPr>
            <w:tcW w:w="1953" w:type="pct"/>
          </w:tcPr>
          <w:p w:rsidR="00AB6C2F" w:rsidRPr="00477465" w:rsidRDefault="00AB6C2F" w:rsidP="00D130D3">
            <w:pPr>
              <w:rPr>
                <w:szCs w:val="21"/>
              </w:rPr>
            </w:pPr>
            <w:r w:rsidRPr="0063607B">
              <w:rPr>
                <w:szCs w:val="21"/>
              </w:rPr>
              <w:t>Exponent</w:t>
            </w:r>
          </w:p>
        </w:tc>
      </w:tr>
      <w:tr w:rsidR="00AB6C2F" w:rsidRPr="0072293D" w:rsidTr="0001316E">
        <w:tc>
          <w:tcPr>
            <w:tcW w:w="391" w:type="pct"/>
            <w:vAlign w:val="center"/>
          </w:tcPr>
          <w:p w:rsidR="00AB6C2F" w:rsidRPr="00477465" w:rsidRDefault="00AB6C2F" w:rsidP="00D130D3">
            <w:pPr>
              <w:jc w:val="center"/>
              <w:rPr>
                <w:szCs w:val="21"/>
                <w:lang w:bidi="en-US"/>
              </w:rPr>
            </w:pPr>
            <w:r w:rsidRPr="00477465">
              <w:rPr>
                <w:rFonts w:hint="eastAsia"/>
                <w:szCs w:val="21"/>
                <w:lang w:bidi="en-US"/>
              </w:rPr>
              <w:t>9</w:t>
            </w:r>
          </w:p>
        </w:tc>
        <w:tc>
          <w:tcPr>
            <w:tcW w:w="937" w:type="pct"/>
            <w:vAlign w:val="center"/>
          </w:tcPr>
          <w:p w:rsidR="00AB6C2F" w:rsidRPr="00477465" w:rsidRDefault="00AB6C2F" w:rsidP="00D130D3">
            <w:pPr>
              <w:jc w:val="center"/>
              <w:rPr>
                <w:szCs w:val="21"/>
                <w:lang w:bidi="en-US"/>
              </w:rPr>
            </w:pPr>
            <w:r>
              <w:rPr>
                <w:rFonts w:hint="eastAsia"/>
                <w:szCs w:val="21"/>
                <w:lang w:bidi="en-US"/>
              </w:rPr>
              <w:t>ExpDate</w:t>
            </w:r>
          </w:p>
        </w:tc>
        <w:tc>
          <w:tcPr>
            <w:tcW w:w="860" w:type="pct"/>
            <w:vAlign w:val="center"/>
          </w:tcPr>
          <w:p w:rsidR="00AB6C2F" w:rsidRPr="00477465" w:rsidRDefault="00AB6C2F" w:rsidP="00D130D3">
            <w:pPr>
              <w:jc w:val="center"/>
              <w:rPr>
                <w:szCs w:val="21"/>
              </w:rPr>
            </w:pPr>
            <w:r w:rsidRPr="00477465">
              <w:rPr>
                <w:szCs w:val="21"/>
              </w:rPr>
              <w:t>M</w:t>
            </w:r>
          </w:p>
        </w:tc>
        <w:tc>
          <w:tcPr>
            <w:tcW w:w="859" w:type="pct"/>
            <w:vAlign w:val="center"/>
          </w:tcPr>
          <w:p w:rsidR="00AB6C2F" w:rsidRPr="00477465" w:rsidRDefault="00AB6C2F" w:rsidP="00D130D3">
            <w:pPr>
              <w:jc w:val="center"/>
              <w:rPr>
                <w:szCs w:val="21"/>
              </w:rPr>
            </w:pPr>
            <w:r>
              <w:rPr>
                <w:rFonts w:hint="eastAsia"/>
                <w:szCs w:val="21"/>
              </w:rPr>
              <w:t>N 6</w:t>
            </w:r>
          </w:p>
        </w:tc>
        <w:tc>
          <w:tcPr>
            <w:tcW w:w="1953" w:type="pct"/>
          </w:tcPr>
          <w:p w:rsidR="00AB6C2F" w:rsidRPr="00477465" w:rsidRDefault="00AB6C2F" w:rsidP="00D130D3">
            <w:pPr>
              <w:rPr>
                <w:szCs w:val="21"/>
              </w:rPr>
            </w:pPr>
            <w:r>
              <w:rPr>
                <w:rFonts w:hint="eastAsia"/>
                <w:szCs w:val="21"/>
              </w:rPr>
              <w:t>Expiry D</w:t>
            </w:r>
            <w:r w:rsidRPr="0063607B">
              <w:rPr>
                <w:rFonts w:hint="eastAsia"/>
                <w:szCs w:val="21"/>
              </w:rPr>
              <w:t>ate</w:t>
            </w:r>
            <w:r w:rsidRPr="0063607B">
              <w:rPr>
                <w:szCs w:val="21"/>
              </w:rPr>
              <w:t xml:space="preserve"> (YYMMDD)</w:t>
            </w:r>
          </w:p>
        </w:tc>
      </w:tr>
      <w:tr w:rsidR="00AB6C2F" w:rsidRPr="0072293D" w:rsidTr="0001316E">
        <w:tc>
          <w:tcPr>
            <w:tcW w:w="391" w:type="pct"/>
            <w:vAlign w:val="center"/>
          </w:tcPr>
          <w:p w:rsidR="00AB6C2F" w:rsidRPr="00477465" w:rsidRDefault="00AB6C2F" w:rsidP="00D130D3">
            <w:pPr>
              <w:jc w:val="center"/>
              <w:rPr>
                <w:szCs w:val="21"/>
                <w:lang w:bidi="en-US"/>
              </w:rPr>
            </w:pPr>
            <w:r w:rsidRPr="00477465">
              <w:rPr>
                <w:rFonts w:hint="eastAsia"/>
                <w:szCs w:val="21"/>
                <w:lang w:bidi="en-US"/>
              </w:rPr>
              <w:t>1</w:t>
            </w:r>
            <w:r>
              <w:rPr>
                <w:rFonts w:hint="eastAsia"/>
                <w:szCs w:val="21"/>
                <w:lang w:bidi="en-US"/>
              </w:rPr>
              <w:t>0</w:t>
            </w:r>
          </w:p>
        </w:tc>
        <w:tc>
          <w:tcPr>
            <w:tcW w:w="937" w:type="pct"/>
            <w:vAlign w:val="center"/>
          </w:tcPr>
          <w:p w:rsidR="00AB6C2F" w:rsidRPr="00477465" w:rsidRDefault="00AB6C2F" w:rsidP="00D130D3">
            <w:pPr>
              <w:jc w:val="center"/>
              <w:rPr>
                <w:szCs w:val="21"/>
                <w:lang w:bidi="en-US"/>
              </w:rPr>
            </w:pPr>
            <w:r>
              <w:rPr>
                <w:rFonts w:hint="eastAsia"/>
                <w:szCs w:val="21"/>
                <w:lang w:bidi="en-US"/>
              </w:rPr>
              <w:t>CheckSum</w:t>
            </w:r>
          </w:p>
        </w:tc>
        <w:tc>
          <w:tcPr>
            <w:tcW w:w="860" w:type="pct"/>
            <w:vAlign w:val="center"/>
          </w:tcPr>
          <w:p w:rsidR="00AB6C2F" w:rsidRPr="00477465" w:rsidRDefault="00AB6C2F" w:rsidP="00D130D3">
            <w:pPr>
              <w:jc w:val="center"/>
              <w:rPr>
                <w:szCs w:val="21"/>
              </w:rPr>
            </w:pPr>
            <w:r w:rsidRPr="00477465">
              <w:rPr>
                <w:rFonts w:hint="eastAsia"/>
                <w:szCs w:val="21"/>
              </w:rPr>
              <w:t>M</w:t>
            </w:r>
          </w:p>
        </w:tc>
        <w:tc>
          <w:tcPr>
            <w:tcW w:w="859" w:type="pct"/>
            <w:vAlign w:val="center"/>
          </w:tcPr>
          <w:p w:rsidR="00AB6C2F" w:rsidRPr="00477465" w:rsidRDefault="00AB6C2F" w:rsidP="00D130D3">
            <w:pPr>
              <w:jc w:val="center"/>
              <w:rPr>
                <w:szCs w:val="21"/>
              </w:rPr>
            </w:pPr>
            <w:r>
              <w:rPr>
                <w:rFonts w:hint="eastAsia"/>
                <w:szCs w:val="21"/>
              </w:rPr>
              <w:t>Hex 40</w:t>
            </w:r>
          </w:p>
        </w:tc>
        <w:tc>
          <w:tcPr>
            <w:tcW w:w="1953" w:type="pct"/>
          </w:tcPr>
          <w:p w:rsidR="00AB6C2F" w:rsidRPr="00477465" w:rsidRDefault="00AB6C2F" w:rsidP="00D130D3">
            <w:pPr>
              <w:rPr>
                <w:szCs w:val="21"/>
              </w:rPr>
            </w:pPr>
            <w:r w:rsidRPr="0063607B">
              <w:rPr>
                <w:rFonts w:hint="eastAsia"/>
                <w:szCs w:val="21"/>
              </w:rPr>
              <w:t xml:space="preserve">Key </w:t>
            </w:r>
            <w:r>
              <w:rPr>
                <w:szCs w:val="21"/>
              </w:rPr>
              <w:t xml:space="preserve">Check </w:t>
            </w:r>
            <w:r>
              <w:rPr>
                <w:rFonts w:hint="eastAsia"/>
                <w:szCs w:val="21"/>
              </w:rPr>
              <w:t>S</w:t>
            </w:r>
            <w:r w:rsidRPr="0063607B">
              <w:rPr>
                <w:szCs w:val="21"/>
              </w:rPr>
              <w:t>um</w:t>
            </w:r>
          </w:p>
        </w:tc>
      </w:tr>
    </w:tbl>
    <w:p w:rsidR="00926ECA" w:rsidRDefault="00926ECA" w:rsidP="00E9331F">
      <w:pPr>
        <w:rPr>
          <w:noProof/>
        </w:rPr>
      </w:pPr>
      <w:r>
        <w:rPr>
          <w:noProof/>
        </w:rPr>
        <w:t>Note: the CAPK parameter shall be configured into XML file.</w:t>
      </w:r>
    </w:p>
    <w:p w:rsidR="00AB1DEA" w:rsidRPr="0001316E" w:rsidRDefault="00E354FE" w:rsidP="0001316E">
      <w:pPr>
        <w:pStyle w:val="4"/>
        <w:rPr>
          <w:color w:val="4472C4" w:themeColor="accent5"/>
        </w:rPr>
      </w:pPr>
      <w:bookmarkStart w:id="684" w:name="_5.2.1.2_Revoked_CAPK"/>
      <w:bookmarkEnd w:id="684"/>
      <w:r>
        <w:rPr>
          <w:color w:val="4472C4" w:themeColor="accent5"/>
        </w:rPr>
        <w:lastRenderedPageBreak/>
        <w:t xml:space="preserve">5.2.1.2 </w:t>
      </w:r>
      <w:r w:rsidR="00AB1DEA" w:rsidRPr="0001316E">
        <w:rPr>
          <w:color w:val="4472C4" w:themeColor="accent5"/>
        </w:rPr>
        <w:t>Revoked CAPK</w:t>
      </w:r>
    </w:p>
    <w:tbl>
      <w:tblPr>
        <w:tblStyle w:val="a5"/>
        <w:tblW w:w="5000" w:type="pct"/>
        <w:tblLook w:val="04A0" w:firstRow="1" w:lastRow="0" w:firstColumn="1" w:lastColumn="0" w:noHBand="0" w:noVBand="1"/>
      </w:tblPr>
      <w:tblGrid>
        <w:gridCol w:w="700"/>
        <w:gridCol w:w="1570"/>
        <w:gridCol w:w="1402"/>
        <w:gridCol w:w="1541"/>
        <w:gridCol w:w="3083"/>
      </w:tblGrid>
      <w:tr w:rsidR="00AB6C2F" w:rsidRPr="00477465" w:rsidTr="00AB6C2F">
        <w:trPr>
          <w:trHeight w:val="321"/>
          <w:tblHeader/>
        </w:trPr>
        <w:tc>
          <w:tcPr>
            <w:tcW w:w="422" w:type="pct"/>
            <w:vAlign w:val="center"/>
          </w:tcPr>
          <w:p w:rsidR="00883216" w:rsidRPr="00477465" w:rsidRDefault="00883216" w:rsidP="00D130D3">
            <w:pPr>
              <w:jc w:val="center"/>
              <w:rPr>
                <w:b/>
                <w:szCs w:val="21"/>
                <w:lang w:bidi="en-US"/>
              </w:rPr>
            </w:pPr>
            <w:r>
              <w:rPr>
                <w:rFonts w:hint="eastAsia"/>
                <w:b/>
                <w:szCs w:val="21"/>
                <w:lang w:bidi="en-US"/>
              </w:rPr>
              <w:t>No.</w:t>
            </w:r>
          </w:p>
        </w:tc>
        <w:tc>
          <w:tcPr>
            <w:tcW w:w="946" w:type="pct"/>
            <w:vAlign w:val="center"/>
          </w:tcPr>
          <w:p w:rsidR="00883216" w:rsidRPr="00477465" w:rsidRDefault="00883216" w:rsidP="00D130D3">
            <w:pPr>
              <w:jc w:val="center"/>
              <w:rPr>
                <w:b/>
                <w:szCs w:val="21"/>
                <w:lang w:bidi="en-US"/>
              </w:rPr>
            </w:pPr>
            <w:r>
              <w:rPr>
                <w:rFonts w:hint="eastAsia"/>
                <w:b/>
                <w:szCs w:val="21"/>
                <w:lang w:bidi="en-US"/>
              </w:rPr>
              <w:t>Field Name</w:t>
            </w:r>
          </w:p>
        </w:tc>
        <w:tc>
          <w:tcPr>
            <w:tcW w:w="845" w:type="pct"/>
            <w:vAlign w:val="center"/>
          </w:tcPr>
          <w:p w:rsidR="00883216" w:rsidRPr="00477465" w:rsidRDefault="00883216" w:rsidP="00D130D3">
            <w:pPr>
              <w:jc w:val="center"/>
              <w:rPr>
                <w:b/>
                <w:szCs w:val="21"/>
                <w:lang w:bidi="en-US"/>
              </w:rPr>
            </w:pPr>
            <w:r w:rsidRPr="00477465">
              <w:rPr>
                <w:b/>
                <w:szCs w:val="21"/>
                <w:lang w:bidi="en-US"/>
              </w:rPr>
              <w:t>Required</w:t>
            </w:r>
          </w:p>
        </w:tc>
        <w:tc>
          <w:tcPr>
            <w:tcW w:w="929" w:type="pct"/>
            <w:vAlign w:val="center"/>
          </w:tcPr>
          <w:p w:rsidR="00883216" w:rsidRPr="00477465" w:rsidRDefault="00883216" w:rsidP="00D130D3">
            <w:pPr>
              <w:jc w:val="center"/>
              <w:rPr>
                <w:b/>
                <w:szCs w:val="21"/>
                <w:lang w:bidi="en-US"/>
              </w:rPr>
            </w:pPr>
            <w:r w:rsidRPr="00477465">
              <w:rPr>
                <w:b/>
                <w:szCs w:val="21"/>
                <w:lang w:bidi="en-US"/>
              </w:rPr>
              <w:t>Attribute</w:t>
            </w:r>
          </w:p>
        </w:tc>
        <w:tc>
          <w:tcPr>
            <w:tcW w:w="1858" w:type="pct"/>
          </w:tcPr>
          <w:p w:rsidR="00883216" w:rsidRPr="00477465" w:rsidRDefault="00883216" w:rsidP="00D130D3">
            <w:pPr>
              <w:jc w:val="center"/>
              <w:rPr>
                <w:b/>
                <w:szCs w:val="21"/>
                <w:lang w:bidi="en-US"/>
              </w:rPr>
            </w:pPr>
            <w:r w:rsidRPr="00477465">
              <w:rPr>
                <w:b/>
                <w:szCs w:val="21"/>
                <w:lang w:bidi="en-US"/>
              </w:rPr>
              <w:t>Description</w:t>
            </w:r>
          </w:p>
        </w:tc>
      </w:tr>
      <w:tr w:rsidR="00AB6C2F" w:rsidRPr="00477465" w:rsidTr="00AB6C2F">
        <w:tc>
          <w:tcPr>
            <w:tcW w:w="422" w:type="pct"/>
            <w:vAlign w:val="center"/>
          </w:tcPr>
          <w:p w:rsidR="00883216" w:rsidRPr="00477465" w:rsidRDefault="00883216" w:rsidP="00D130D3">
            <w:pPr>
              <w:jc w:val="center"/>
              <w:rPr>
                <w:szCs w:val="21"/>
              </w:rPr>
            </w:pPr>
            <w:r>
              <w:rPr>
                <w:rFonts w:hint="eastAsia"/>
                <w:szCs w:val="21"/>
              </w:rPr>
              <w:t>1</w:t>
            </w:r>
          </w:p>
        </w:tc>
        <w:tc>
          <w:tcPr>
            <w:tcW w:w="946" w:type="pct"/>
            <w:vAlign w:val="center"/>
          </w:tcPr>
          <w:p w:rsidR="00883216" w:rsidRPr="00477465" w:rsidRDefault="00883216" w:rsidP="00D130D3">
            <w:pPr>
              <w:jc w:val="center"/>
              <w:rPr>
                <w:szCs w:val="21"/>
                <w:lang w:bidi="en-US"/>
              </w:rPr>
            </w:pPr>
            <w:r>
              <w:rPr>
                <w:rFonts w:hint="eastAsia"/>
                <w:szCs w:val="21"/>
                <w:lang w:bidi="en-US"/>
              </w:rPr>
              <w:t>RID</w:t>
            </w:r>
          </w:p>
        </w:tc>
        <w:tc>
          <w:tcPr>
            <w:tcW w:w="845" w:type="pct"/>
            <w:vAlign w:val="center"/>
          </w:tcPr>
          <w:p w:rsidR="00883216" w:rsidRPr="00477465" w:rsidRDefault="00883216" w:rsidP="00D130D3">
            <w:pPr>
              <w:jc w:val="center"/>
              <w:rPr>
                <w:szCs w:val="21"/>
                <w:lang w:bidi="en-US"/>
              </w:rPr>
            </w:pPr>
            <w:r w:rsidRPr="00477465">
              <w:rPr>
                <w:rFonts w:hint="eastAsia"/>
                <w:szCs w:val="21"/>
              </w:rPr>
              <w:t>M</w:t>
            </w:r>
          </w:p>
        </w:tc>
        <w:tc>
          <w:tcPr>
            <w:tcW w:w="929" w:type="pct"/>
            <w:vAlign w:val="center"/>
          </w:tcPr>
          <w:p w:rsidR="00883216" w:rsidRPr="00477465" w:rsidRDefault="00883216" w:rsidP="00D130D3">
            <w:pPr>
              <w:jc w:val="center"/>
              <w:rPr>
                <w:szCs w:val="21"/>
                <w:lang w:bidi="en-US"/>
              </w:rPr>
            </w:pPr>
            <w:r>
              <w:rPr>
                <w:rFonts w:hint="eastAsia"/>
                <w:szCs w:val="21"/>
                <w:lang w:bidi="en-US"/>
              </w:rPr>
              <w:t>Hex 10</w:t>
            </w:r>
          </w:p>
        </w:tc>
        <w:tc>
          <w:tcPr>
            <w:tcW w:w="1858" w:type="pct"/>
          </w:tcPr>
          <w:p w:rsidR="00883216" w:rsidRPr="00477465" w:rsidRDefault="00883216" w:rsidP="00D130D3">
            <w:pPr>
              <w:rPr>
                <w:szCs w:val="21"/>
                <w:lang w:bidi="en-US"/>
              </w:rPr>
            </w:pPr>
            <w:r>
              <w:rPr>
                <w:rFonts w:hint="eastAsia"/>
                <w:szCs w:val="21"/>
                <w:lang w:bidi="en-US"/>
              </w:rPr>
              <w:t>Application Service Provider ID</w:t>
            </w:r>
          </w:p>
        </w:tc>
      </w:tr>
      <w:tr w:rsidR="00AB6C2F" w:rsidRPr="00477465" w:rsidTr="00AB6C2F">
        <w:tc>
          <w:tcPr>
            <w:tcW w:w="422" w:type="pct"/>
            <w:vAlign w:val="center"/>
          </w:tcPr>
          <w:p w:rsidR="00883216" w:rsidRPr="00477465" w:rsidRDefault="00883216" w:rsidP="00D130D3">
            <w:pPr>
              <w:jc w:val="center"/>
              <w:rPr>
                <w:szCs w:val="21"/>
              </w:rPr>
            </w:pPr>
            <w:r w:rsidRPr="00477465">
              <w:rPr>
                <w:szCs w:val="21"/>
              </w:rPr>
              <w:t>2</w:t>
            </w:r>
          </w:p>
        </w:tc>
        <w:tc>
          <w:tcPr>
            <w:tcW w:w="946" w:type="pct"/>
            <w:vAlign w:val="center"/>
          </w:tcPr>
          <w:p w:rsidR="00883216" w:rsidRPr="00477465" w:rsidRDefault="00883216" w:rsidP="00D130D3">
            <w:pPr>
              <w:jc w:val="center"/>
              <w:rPr>
                <w:szCs w:val="21"/>
              </w:rPr>
            </w:pPr>
            <w:r>
              <w:rPr>
                <w:rFonts w:hint="eastAsia"/>
                <w:szCs w:val="21"/>
              </w:rPr>
              <w:t>KeyID</w:t>
            </w:r>
          </w:p>
        </w:tc>
        <w:tc>
          <w:tcPr>
            <w:tcW w:w="845" w:type="pct"/>
            <w:vAlign w:val="center"/>
          </w:tcPr>
          <w:p w:rsidR="00883216" w:rsidRPr="00477465" w:rsidRDefault="00883216" w:rsidP="00D130D3">
            <w:pPr>
              <w:jc w:val="center"/>
              <w:rPr>
                <w:szCs w:val="21"/>
              </w:rPr>
            </w:pPr>
            <w:r w:rsidRPr="00477465">
              <w:rPr>
                <w:rFonts w:hint="eastAsia"/>
                <w:szCs w:val="21"/>
              </w:rPr>
              <w:t>M</w:t>
            </w:r>
          </w:p>
        </w:tc>
        <w:tc>
          <w:tcPr>
            <w:tcW w:w="929" w:type="pct"/>
            <w:vAlign w:val="center"/>
          </w:tcPr>
          <w:p w:rsidR="00883216" w:rsidRPr="00477465" w:rsidRDefault="00883216" w:rsidP="00D130D3">
            <w:pPr>
              <w:jc w:val="center"/>
              <w:rPr>
                <w:szCs w:val="21"/>
              </w:rPr>
            </w:pPr>
            <w:r>
              <w:rPr>
                <w:rFonts w:hint="eastAsia"/>
                <w:szCs w:val="21"/>
              </w:rPr>
              <w:t>Hex 2</w:t>
            </w:r>
          </w:p>
        </w:tc>
        <w:tc>
          <w:tcPr>
            <w:tcW w:w="1858" w:type="pct"/>
          </w:tcPr>
          <w:p w:rsidR="00883216" w:rsidRPr="00477465" w:rsidRDefault="00883216" w:rsidP="00D130D3">
            <w:pPr>
              <w:rPr>
                <w:color w:val="000000" w:themeColor="text1"/>
                <w:szCs w:val="21"/>
              </w:rPr>
            </w:pPr>
            <w:r>
              <w:rPr>
                <w:rFonts w:hint="eastAsia"/>
                <w:color w:val="000000" w:themeColor="text1"/>
                <w:szCs w:val="21"/>
              </w:rPr>
              <w:t>Key Index</w:t>
            </w:r>
          </w:p>
        </w:tc>
      </w:tr>
      <w:tr w:rsidR="00AB6C2F" w:rsidRPr="00477465" w:rsidTr="00AB6C2F">
        <w:tc>
          <w:tcPr>
            <w:tcW w:w="422" w:type="pct"/>
            <w:vAlign w:val="center"/>
          </w:tcPr>
          <w:p w:rsidR="00883216" w:rsidRPr="00477465" w:rsidRDefault="00883216" w:rsidP="00D130D3">
            <w:pPr>
              <w:jc w:val="center"/>
              <w:rPr>
                <w:szCs w:val="21"/>
                <w:lang w:bidi="en-US"/>
              </w:rPr>
            </w:pPr>
            <w:r>
              <w:rPr>
                <w:rFonts w:hint="eastAsia"/>
                <w:szCs w:val="21"/>
                <w:lang w:bidi="en-US"/>
              </w:rPr>
              <w:t>3</w:t>
            </w:r>
          </w:p>
        </w:tc>
        <w:tc>
          <w:tcPr>
            <w:tcW w:w="946" w:type="pct"/>
            <w:vAlign w:val="center"/>
          </w:tcPr>
          <w:p w:rsidR="00883216" w:rsidRPr="00477465" w:rsidRDefault="00883216" w:rsidP="00D130D3">
            <w:pPr>
              <w:jc w:val="center"/>
              <w:rPr>
                <w:szCs w:val="21"/>
                <w:lang w:bidi="en-US"/>
              </w:rPr>
            </w:pPr>
            <w:r>
              <w:rPr>
                <w:rFonts w:hint="eastAsia"/>
                <w:szCs w:val="21"/>
                <w:lang w:bidi="en-US"/>
              </w:rPr>
              <w:t>CertificateSN</w:t>
            </w:r>
          </w:p>
        </w:tc>
        <w:tc>
          <w:tcPr>
            <w:tcW w:w="845" w:type="pct"/>
            <w:vAlign w:val="center"/>
          </w:tcPr>
          <w:p w:rsidR="00883216" w:rsidRPr="00477465" w:rsidRDefault="00883216" w:rsidP="00D130D3">
            <w:pPr>
              <w:jc w:val="center"/>
              <w:rPr>
                <w:szCs w:val="21"/>
              </w:rPr>
            </w:pPr>
            <w:r w:rsidRPr="00477465">
              <w:rPr>
                <w:szCs w:val="21"/>
              </w:rPr>
              <w:t>M</w:t>
            </w:r>
          </w:p>
        </w:tc>
        <w:tc>
          <w:tcPr>
            <w:tcW w:w="929" w:type="pct"/>
            <w:vAlign w:val="center"/>
          </w:tcPr>
          <w:p w:rsidR="00883216" w:rsidRPr="00477465" w:rsidRDefault="00883216" w:rsidP="00D130D3">
            <w:pPr>
              <w:jc w:val="center"/>
              <w:rPr>
                <w:szCs w:val="21"/>
              </w:rPr>
            </w:pPr>
            <w:r>
              <w:rPr>
                <w:rFonts w:hint="eastAsia"/>
                <w:szCs w:val="21"/>
              </w:rPr>
              <w:t>N</w:t>
            </w:r>
            <w:r>
              <w:rPr>
                <w:szCs w:val="21"/>
              </w:rPr>
              <w:t>…</w:t>
            </w:r>
            <w:r>
              <w:rPr>
                <w:rFonts w:hint="eastAsia"/>
                <w:szCs w:val="21"/>
              </w:rPr>
              <w:t>6</w:t>
            </w:r>
          </w:p>
        </w:tc>
        <w:tc>
          <w:tcPr>
            <w:tcW w:w="1858" w:type="pct"/>
          </w:tcPr>
          <w:p w:rsidR="00883216" w:rsidRPr="00477465" w:rsidRDefault="00883216" w:rsidP="00D130D3">
            <w:pPr>
              <w:rPr>
                <w:szCs w:val="21"/>
              </w:rPr>
            </w:pPr>
            <w:r>
              <w:rPr>
                <w:rFonts w:hint="eastAsia"/>
                <w:szCs w:val="21"/>
              </w:rPr>
              <w:t>Issuer Certificate Serial No.</w:t>
            </w:r>
          </w:p>
        </w:tc>
      </w:tr>
    </w:tbl>
    <w:p w:rsidR="00926ECA" w:rsidRDefault="00926ECA" w:rsidP="00926ECA">
      <w:pPr>
        <w:rPr>
          <w:noProof/>
        </w:rPr>
      </w:pPr>
      <w:r>
        <w:rPr>
          <w:noProof/>
        </w:rPr>
        <w:t>Note: the revoked CAPK parameter shall be configured into XML file.</w:t>
      </w:r>
    </w:p>
    <w:p w:rsidR="00AB1DEA" w:rsidRPr="0001316E" w:rsidRDefault="00E354FE" w:rsidP="0001316E">
      <w:pPr>
        <w:pStyle w:val="4"/>
        <w:rPr>
          <w:color w:val="4472C4" w:themeColor="accent5"/>
        </w:rPr>
      </w:pPr>
      <w:r>
        <w:rPr>
          <w:color w:val="4472C4" w:themeColor="accent5"/>
        </w:rPr>
        <w:t xml:space="preserve">5.2.1.3 </w:t>
      </w:r>
      <w:r w:rsidR="00AB1DEA" w:rsidRPr="0001316E">
        <w:rPr>
          <w:color w:val="4472C4" w:themeColor="accent5"/>
        </w:rPr>
        <w:t>AID configuration</w:t>
      </w:r>
    </w:p>
    <w:tbl>
      <w:tblPr>
        <w:tblStyle w:val="a5"/>
        <w:tblW w:w="5000" w:type="pct"/>
        <w:tblLayout w:type="fixed"/>
        <w:tblLook w:val="04A0" w:firstRow="1" w:lastRow="0" w:firstColumn="1" w:lastColumn="0" w:noHBand="0" w:noVBand="1"/>
      </w:tblPr>
      <w:tblGrid>
        <w:gridCol w:w="649"/>
        <w:gridCol w:w="1555"/>
        <w:gridCol w:w="1427"/>
        <w:gridCol w:w="1425"/>
        <w:gridCol w:w="3240"/>
      </w:tblGrid>
      <w:tr w:rsidR="00AB6C2F" w:rsidRPr="00477465" w:rsidTr="0001316E">
        <w:trPr>
          <w:trHeight w:val="321"/>
          <w:tblHeader/>
        </w:trPr>
        <w:tc>
          <w:tcPr>
            <w:tcW w:w="391" w:type="pct"/>
            <w:vAlign w:val="center"/>
          </w:tcPr>
          <w:p w:rsidR="00AB6C2F" w:rsidRPr="00477465" w:rsidRDefault="00AB6C2F" w:rsidP="00D130D3">
            <w:pPr>
              <w:jc w:val="center"/>
              <w:rPr>
                <w:b/>
                <w:szCs w:val="21"/>
                <w:lang w:bidi="en-US"/>
              </w:rPr>
            </w:pPr>
            <w:r>
              <w:rPr>
                <w:rFonts w:hint="eastAsia"/>
                <w:b/>
                <w:szCs w:val="21"/>
                <w:lang w:bidi="en-US"/>
              </w:rPr>
              <w:t>No.</w:t>
            </w:r>
          </w:p>
        </w:tc>
        <w:tc>
          <w:tcPr>
            <w:tcW w:w="937" w:type="pct"/>
            <w:vAlign w:val="center"/>
          </w:tcPr>
          <w:p w:rsidR="00AB6C2F" w:rsidRPr="00477465" w:rsidRDefault="00AB6C2F" w:rsidP="00D130D3">
            <w:pPr>
              <w:jc w:val="center"/>
              <w:rPr>
                <w:b/>
                <w:szCs w:val="21"/>
                <w:lang w:bidi="en-US"/>
              </w:rPr>
            </w:pPr>
            <w:r>
              <w:rPr>
                <w:rFonts w:hint="eastAsia"/>
                <w:b/>
                <w:szCs w:val="21"/>
                <w:lang w:bidi="en-US"/>
              </w:rPr>
              <w:t>Field Name</w:t>
            </w:r>
          </w:p>
        </w:tc>
        <w:tc>
          <w:tcPr>
            <w:tcW w:w="860" w:type="pct"/>
            <w:vAlign w:val="center"/>
          </w:tcPr>
          <w:p w:rsidR="00AB6C2F" w:rsidRPr="00477465" w:rsidRDefault="00AB6C2F" w:rsidP="00D130D3">
            <w:pPr>
              <w:jc w:val="center"/>
              <w:rPr>
                <w:b/>
                <w:szCs w:val="21"/>
                <w:lang w:bidi="en-US"/>
              </w:rPr>
            </w:pPr>
            <w:r w:rsidRPr="00477465">
              <w:rPr>
                <w:b/>
                <w:szCs w:val="21"/>
                <w:lang w:bidi="en-US"/>
              </w:rPr>
              <w:t>Required</w:t>
            </w:r>
          </w:p>
        </w:tc>
        <w:tc>
          <w:tcPr>
            <w:tcW w:w="859" w:type="pct"/>
            <w:vAlign w:val="center"/>
          </w:tcPr>
          <w:p w:rsidR="00AB6C2F" w:rsidRPr="00477465" w:rsidRDefault="00AB6C2F" w:rsidP="00D130D3">
            <w:pPr>
              <w:jc w:val="center"/>
              <w:rPr>
                <w:b/>
                <w:szCs w:val="21"/>
                <w:lang w:bidi="en-US"/>
              </w:rPr>
            </w:pPr>
            <w:r w:rsidRPr="00477465">
              <w:rPr>
                <w:b/>
                <w:szCs w:val="21"/>
                <w:lang w:bidi="en-US"/>
              </w:rPr>
              <w:t>Attribute</w:t>
            </w:r>
          </w:p>
        </w:tc>
        <w:tc>
          <w:tcPr>
            <w:tcW w:w="1953" w:type="pct"/>
          </w:tcPr>
          <w:p w:rsidR="00AB6C2F" w:rsidRPr="00477465" w:rsidRDefault="00AB6C2F" w:rsidP="00D130D3">
            <w:pPr>
              <w:jc w:val="center"/>
              <w:rPr>
                <w:b/>
                <w:szCs w:val="21"/>
                <w:lang w:bidi="en-US"/>
              </w:rPr>
            </w:pPr>
            <w:r w:rsidRPr="00477465">
              <w:rPr>
                <w:b/>
                <w:szCs w:val="21"/>
                <w:lang w:bidi="en-US"/>
              </w:rPr>
              <w:t>Description</w:t>
            </w:r>
          </w:p>
        </w:tc>
      </w:tr>
      <w:tr w:rsidR="004772DA" w:rsidRPr="00477465" w:rsidTr="0001316E">
        <w:tc>
          <w:tcPr>
            <w:tcW w:w="391" w:type="pct"/>
            <w:vAlign w:val="center"/>
          </w:tcPr>
          <w:p w:rsidR="004772DA" w:rsidRPr="00477465" w:rsidRDefault="004772DA" w:rsidP="00D130D3">
            <w:pPr>
              <w:jc w:val="center"/>
              <w:rPr>
                <w:szCs w:val="21"/>
                <w:lang w:bidi="en-US"/>
              </w:rPr>
            </w:pPr>
            <w:r>
              <w:rPr>
                <w:rFonts w:hint="eastAsia"/>
                <w:szCs w:val="21"/>
                <w:lang w:bidi="en-US"/>
              </w:rPr>
              <w:t>1</w:t>
            </w:r>
          </w:p>
        </w:tc>
        <w:tc>
          <w:tcPr>
            <w:tcW w:w="937" w:type="pct"/>
            <w:vAlign w:val="center"/>
          </w:tcPr>
          <w:p w:rsidR="004772DA" w:rsidRDefault="004772DA" w:rsidP="00D130D3">
            <w:pPr>
              <w:jc w:val="center"/>
              <w:rPr>
                <w:szCs w:val="21"/>
                <w:lang w:bidi="en-US"/>
              </w:rPr>
            </w:pPr>
            <w:r>
              <w:rPr>
                <w:rFonts w:hint="eastAsia"/>
                <w:szCs w:val="21"/>
                <w:lang w:bidi="en-US"/>
              </w:rPr>
              <w:t>AppName</w:t>
            </w:r>
          </w:p>
        </w:tc>
        <w:tc>
          <w:tcPr>
            <w:tcW w:w="860" w:type="pct"/>
            <w:vAlign w:val="center"/>
          </w:tcPr>
          <w:p w:rsidR="004772DA" w:rsidRPr="00477465" w:rsidRDefault="004772DA" w:rsidP="00D130D3">
            <w:pPr>
              <w:jc w:val="center"/>
              <w:rPr>
                <w:szCs w:val="21"/>
              </w:rPr>
            </w:pPr>
            <w:r>
              <w:rPr>
                <w:rFonts w:hint="eastAsia"/>
                <w:szCs w:val="21"/>
              </w:rPr>
              <w:t>M</w:t>
            </w:r>
          </w:p>
        </w:tc>
        <w:tc>
          <w:tcPr>
            <w:tcW w:w="859" w:type="pct"/>
            <w:vAlign w:val="center"/>
          </w:tcPr>
          <w:p w:rsidR="004772DA" w:rsidRDefault="004772DA" w:rsidP="00D130D3">
            <w:pPr>
              <w:jc w:val="center"/>
              <w:rPr>
                <w:szCs w:val="21"/>
                <w:lang w:bidi="en-US"/>
              </w:rPr>
            </w:pPr>
            <w:r>
              <w:rPr>
                <w:rFonts w:hint="eastAsia"/>
                <w:szCs w:val="21"/>
                <w:lang w:bidi="en-US"/>
              </w:rPr>
              <w:t>Char</w:t>
            </w:r>
            <w:r>
              <w:rPr>
                <w:szCs w:val="21"/>
                <w:lang w:bidi="en-US"/>
              </w:rPr>
              <w:t>…16</w:t>
            </w:r>
          </w:p>
        </w:tc>
        <w:tc>
          <w:tcPr>
            <w:tcW w:w="1953" w:type="pct"/>
          </w:tcPr>
          <w:p w:rsidR="004772DA" w:rsidRDefault="004772DA" w:rsidP="00D130D3">
            <w:pPr>
              <w:rPr>
                <w:szCs w:val="21"/>
                <w:lang w:bidi="en-US"/>
              </w:rPr>
            </w:pPr>
            <w:r>
              <w:rPr>
                <w:rFonts w:hint="eastAsia"/>
                <w:szCs w:val="21"/>
                <w:lang w:bidi="en-US"/>
              </w:rPr>
              <w:t>Local Application Name</w:t>
            </w:r>
          </w:p>
        </w:tc>
      </w:tr>
      <w:tr w:rsidR="00EC2ED5" w:rsidRPr="00477465" w:rsidTr="0001316E">
        <w:tc>
          <w:tcPr>
            <w:tcW w:w="391" w:type="pct"/>
            <w:vAlign w:val="center"/>
          </w:tcPr>
          <w:p w:rsidR="00EC2ED5" w:rsidRPr="00477465" w:rsidRDefault="00EC2ED5" w:rsidP="00D130D3">
            <w:pPr>
              <w:jc w:val="center"/>
              <w:rPr>
                <w:szCs w:val="21"/>
              </w:rPr>
            </w:pPr>
            <w:r w:rsidRPr="00477465">
              <w:rPr>
                <w:szCs w:val="21"/>
              </w:rPr>
              <w:t>2</w:t>
            </w:r>
          </w:p>
        </w:tc>
        <w:tc>
          <w:tcPr>
            <w:tcW w:w="937" w:type="pct"/>
            <w:vAlign w:val="center"/>
          </w:tcPr>
          <w:p w:rsidR="00EC2ED5" w:rsidRPr="00477465" w:rsidRDefault="00EC2ED5" w:rsidP="00D130D3">
            <w:pPr>
              <w:jc w:val="center"/>
              <w:rPr>
                <w:szCs w:val="21"/>
              </w:rPr>
            </w:pPr>
            <w:r>
              <w:rPr>
                <w:rFonts w:hint="eastAsia"/>
                <w:szCs w:val="21"/>
              </w:rPr>
              <w:t>ApplicationID</w:t>
            </w:r>
          </w:p>
        </w:tc>
        <w:tc>
          <w:tcPr>
            <w:tcW w:w="860" w:type="pct"/>
            <w:vAlign w:val="center"/>
          </w:tcPr>
          <w:p w:rsidR="00EC2ED5" w:rsidRPr="00477465" w:rsidRDefault="00EC2ED5" w:rsidP="00D130D3">
            <w:pPr>
              <w:jc w:val="center"/>
              <w:rPr>
                <w:szCs w:val="21"/>
              </w:rPr>
            </w:pPr>
            <w:r w:rsidRPr="00477465">
              <w:rPr>
                <w:rFonts w:hint="eastAsia"/>
                <w:szCs w:val="21"/>
              </w:rPr>
              <w:t>M</w:t>
            </w:r>
          </w:p>
        </w:tc>
        <w:tc>
          <w:tcPr>
            <w:tcW w:w="859" w:type="pct"/>
            <w:vAlign w:val="center"/>
          </w:tcPr>
          <w:p w:rsidR="00EC2ED5" w:rsidRPr="00477465" w:rsidRDefault="00EC2ED5" w:rsidP="00D130D3">
            <w:pPr>
              <w:jc w:val="center"/>
              <w:rPr>
                <w:szCs w:val="21"/>
              </w:rPr>
            </w:pPr>
            <w:r>
              <w:rPr>
                <w:rFonts w:hint="eastAsia"/>
                <w:szCs w:val="21"/>
              </w:rPr>
              <w:t>Hex</w:t>
            </w:r>
            <w:r>
              <w:rPr>
                <w:szCs w:val="21"/>
              </w:rPr>
              <w:t>…</w:t>
            </w:r>
            <w:r>
              <w:rPr>
                <w:rFonts w:hint="eastAsia"/>
                <w:szCs w:val="21"/>
              </w:rPr>
              <w:t>34</w:t>
            </w:r>
          </w:p>
        </w:tc>
        <w:tc>
          <w:tcPr>
            <w:tcW w:w="1953" w:type="pct"/>
          </w:tcPr>
          <w:p w:rsidR="00EC2ED5" w:rsidRPr="00477465" w:rsidRDefault="00EC2ED5" w:rsidP="00D130D3">
            <w:pPr>
              <w:rPr>
                <w:color w:val="000000" w:themeColor="text1"/>
                <w:szCs w:val="21"/>
              </w:rPr>
            </w:pPr>
            <w:r>
              <w:rPr>
                <w:rFonts w:hint="eastAsia"/>
                <w:color w:val="000000" w:themeColor="text1"/>
                <w:szCs w:val="21"/>
              </w:rPr>
              <w:t>Application Identifier</w:t>
            </w:r>
          </w:p>
        </w:tc>
      </w:tr>
      <w:tr w:rsidR="00EC2ED5" w:rsidRPr="00477465" w:rsidTr="0001316E">
        <w:tc>
          <w:tcPr>
            <w:tcW w:w="391" w:type="pct"/>
            <w:vAlign w:val="center"/>
          </w:tcPr>
          <w:p w:rsidR="00EC2ED5" w:rsidRPr="00477465" w:rsidRDefault="00EC2ED5" w:rsidP="00D130D3">
            <w:pPr>
              <w:jc w:val="center"/>
              <w:rPr>
                <w:szCs w:val="21"/>
                <w:lang w:bidi="en-US"/>
              </w:rPr>
            </w:pPr>
            <w:r w:rsidRPr="00477465">
              <w:rPr>
                <w:szCs w:val="21"/>
                <w:lang w:bidi="en-US"/>
              </w:rPr>
              <w:t>3</w:t>
            </w:r>
          </w:p>
        </w:tc>
        <w:tc>
          <w:tcPr>
            <w:tcW w:w="937" w:type="pct"/>
            <w:vAlign w:val="center"/>
          </w:tcPr>
          <w:p w:rsidR="00EC2ED5" w:rsidRPr="00477465" w:rsidRDefault="00EC2ED5" w:rsidP="00D130D3">
            <w:pPr>
              <w:jc w:val="center"/>
              <w:rPr>
                <w:szCs w:val="21"/>
              </w:rPr>
            </w:pPr>
            <w:r>
              <w:rPr>
                <w:rFonts w:hint="eastAsia"/>
                <w:szCs w:val="21"/>
              </w:rPr>
              <w:t>AIDLen</w:t>
            </w:r>
          </w:p>
        </w:tc>
        <w:tc>
          <w:tcPr>
            <w:tcW w:w="860" w:type="pct"/>
            <w:vAlign w:val="center"/>
          </w:tcPr>
          <w:p w:rsidR="00EC2ED5" w:rsidRPr="00477465" w:rsidRDefault="00EC2ED5" w:rsidP="00D130D3">
            <w:pPr>
              <w:jc w:val="center"/>
              <w:rPr>
                <w:szCs w:val="21"/>
              </w:rPr>
            </w:pPr>
            <w:r w:rsidRPr="00477465">
              <w:rPr>
                <w:szCs w:val="21"/>
              </w:rPr>
              <w:t>M</w:t>
            </w:r>
          </w:p>
        </w:tc>
        <w:tc>
          <w:tcPr>
            <w:tcW w:w="859" w:type="pct"/>
            <w:vAlign w:val="center"/>
          </w:tcPr>
          <w:p w:rsidR="00EC2ED5" w:rsidRPr="00477465" w:rsidRDefault="00EC2ED5" w:rsidP="00D130D3">
            <w:pPr>
              <w:jc w:val="center"/>
              <w:rPr>
                <w:szCs w:val="21"/>
              </w:rPr>
            </w:pPr>
            <w:r>
              <w:rPr>
                <w:rFonts w:hint="eastAsia"/>
                <w:szCs w:val="21"/>
              </w:rPr>
              <w:t>N</w:t>
            </w:r>
            <w:r>
              <w:rPr>
                <w:szCs w:val="21"/>
              </w:rPr>
              <w:t>…</w:t>
            </w:r>
            <w:r>
              <w:rPr>
                <w:rFonts w:hint="eastAsia"/>
                <w:szCs w:val="21"/>
              </w:rPr>
              <w:t>2</w:t>
            </w:r>
          </w:p>
        </w:tc>
        <w:tc>
          <w:tcPr>
            <w:tcW w:w="1953" w:type="pct"/>
          </w:tcPr>
          <w:p w:rsidR="00EC2ED5" w:rsidRPr="00477465" w:rsidRDefault="00EC2ED5" w:rsidP="00D130D3">
            <w:pPr>
              <w:rPr>
                <w:szCs w:val="21"/>
              </w:rPr>
            </w:pPr>
            <w:r>
              <w:rPr>
                <w:rFonts w:hint="eastAsia"/>
                <w:szCs w:val="21"/>
              </w:rPr>
              <w:t>Application Identifier Length</w:t>
            </w:r>
          </w:p>
        </w:tc>
      </w:tr>
      <w:tr w:rsidR="00AB6C2F" w:rsidRPr="00477465" w:rsidTr="0001316E">
        <w:tc>
          <w:tcPr>
            <w:tcW w:w="391" w:type="pct"/>
            <w:vAlign w:val="center"/>
          </w:tcPr>
          <w:p w:rsidR="00AB6C2F" w:rsidRPr="00477465" w:rsidRDefault="00EC2ED5" w:rsidP="00D130D3">
            <w:pPr>
              <w:jc w:val="center"/>
              <w:rPr>
                <w:szCs w:val="21"/>
                <w:lang w:bidi="en-US"/>
              </w:rPr>
            </w:pPr>
            <w:r>
              <w:rPr>
                <w:szCs w:val="21"/>
                <w:lang w:bidi="en-US"/>
              </w:rPr>
              <w:t>4</w:t>
            </w:r>
          </w:p>
        </w:tc>
        <w:tc>
          <w:tcPr>
            <w:tcW w:w="937" w:type="pct"/>
            <w:vAlign w:val="center"/>
          </w:tcPr>
          <w:p w:rsidR="00AB6C2F" w:rsidRPr="00477465" w:rsidRDefault="00AB6C2F" w:rsidP="00D130D3">
            <w:pPr>
              <w:jc w:val="center"/>
              <w:rPr>
                <w:szCs w:val="21"/>
                <w:lang w:bidi="en-US"/>
              </w:rPr>
            </w:pPr>
            <w:r>
              <w:rPr>
                <w:rFonts w:hint="eastAsia"/>
                <w:szCs w:val="21"/>
                <w:lang w:bidi="en-US"/>
              </w:rPr>
              <w:t>SelectFlag</w:t>
            </w:r>
          </w:p>
        </w:tc>
        <w:tc>
          <w:tcPr>
            <w:tcW w:w="860" w:type="pct"/>
            <w:vAlign w:val="center"/>
          </w:tcPr>
          <w:p w:rsidR="00AB6C2F" w:rsidRPr="00477465" w:rsidRDefault="00AB6C2F" w:rsidP="00D130D3">
            <w:pPr>
              <w:jc w:val="center"/>
              <w:rPr>
                <w:szCs w:val="21"/>
                <w:lang w:bidi="en-US"/>
              </w:rPr>
            </w:pPr>
            <w:r w:rsidRPr="00477465">
              <w:rPr>
                <w:rFonts w:hint="eastAsia"/>
                <w:szCs w:val="21"/>
              </w:rPr>
              <w:t>M</w:t>
            </w:r>
          </w:p>
        </w:tc>
        <w:tc>
          <w:tcPr>
            <w:tcW w:w="859" w:type="pct"/>
            <w:vAlign w:val="center"/>
          </w:tcPr>
          <w:p w:rsidR="00AB6C2F" w:rsidRPr="00477465" w:rsidRDefault="00AB6C2F" w:rsidP="00D130D3">
            <w:pPr>
              <w:jc w:val="center"/>
              <w:rPr>
                <w:szCs w:val="21"/>
                <w:lang w:bidi="en-US"/>
              </w:rPr>
            </w:pPr>
            <w:r>
              <w:rPr>
                <w:rFonts w:hint="eastAsia"/>
                <w:szCs w:val="21"/>
                <w:lang w:bidi="en-US"/>
              </w:rPr>
              <w:t>N 1</w:t>
            </w:r>
          </w:p>
        </w:tc>
        <w:tc>
          <w:tcPr>
            <w:tcW w:w="1953" w:type="pct"/>
          </w:tcPr>
          <w:p w:rsidR="00AB6C2F" w:rsidRDefault="00AB6C2F" w:rsidP="00D130D3">
            <w:pPr>
              <w:rPr>
                <w:szCs w:val="21"/>
                <w:lang w:bidi="en-US"/>
              </w:rPr>
            </w:pPr>
            <w:r>
              <w:rPr>
                <w:rFonts w:hint="eastAsia"/>
                <w:szCs w:val="21"/>
                <w:lang w:bidi="en-US"/>
              </w:rPr>
              <w:t>Select Flag</w:t>
            </w:r>
          </w:p>
          <w:p w:rsidR="00AB6C2F" w:rsidRDefault="00AB6C2F" w:rsidP="00D130D3">
            <w:pPr>
              <w:rPr>
                <w:szCs w:val="21"/>
                <w:lang w:bidi="en-US"/>
              </w:rPr>
            </w:pPr>
            <w:r>
              <w:rPr>
                <w:rFonts w:hint="eastAsia"/>
                <w:szCs w:val="21"/>
                <w:lang w:bidi="en-US"/>
              </w:rPr>
              <w:t>The</w:t>
            </w:r>
            <w:r w:rsidR="00E33A94">
              <w:rPr>
                <w:szCs w:val="21"/>
                <w:lang w:bidi="en-US"/>
              </w:rPr>
              <w:t xml:space="preserve"> valid</w:t>
            </w:r>
            <w:r>
              <w:rPr>
                <w:rFonts w:hint="eastAsia"/>
                <w:szCs w:val="21"/>
                <w:lang w:bidi="en-US"/>
              </w:rPr>
              <w:t xml:space="preserve"> value </w:t>
            </w:r>
            <w:r w:rsidR="00E33A94">
              <w:rPr>
                <w:szCs w:val="21"/>
                <w:lang w:bidi="en-US"/>
              </w:rPr>
              <w:t>shall be</w:t>
            </w:r>
            <w:r>
              <w:rPr>
                <w:rFonts w:hint="eastAsia"/>
                <w:szCs w:val="21"/>
                <w:lang w:bidi="en-US"/>
              </w:rPr>
              <w:t>:</w:t>
            </w:r>
          </w:p>
          <w:p w:rsidR="00AB6C2F" w:rsidRDefault="00AB6C2F" w:rsidP="00D130D3">
            <w:pPr>
              <w:rPr>
                <w:szCs w:val="21"/>
                <w:lang w:bidi="en-US"/>
              </w:rPr>
            </w:pPr>
            <w:r>
              <w:rPr>
                <w:rFonts w:hint="eastAsia"/>
                <w:szCs w:val="21"/>
                <w:lang w:bidi="en-US"/>
              </w:rPr>
              <w:t>0: Partial Match</w:t>
            </w:r>
          </w:p>
          <w:p w:rsidR="00AB6C2F" w:rsidRPr="00477465" w:rsidRDefault="00AB6C2F" w:rsidP="00D130D3">
            <w:pPr>
              <w:rPr>
                <w:szCs w:val="21"/>
                <w:lang w:bidi="en-US"/>
              </w:rPr>
            </w:pPr>
            <w:r>
              <w:rPr>
                <w:rFonts w:hint="eastAsia"/>
                <w:szCs w:val="21"/>
                <w:lang w:bidi="en-US"/>
              </w:rPr>
              <w:t>1: Full Match</w:t>
            </w:r>
          </w:p>
        </w:tc>
      </w:tr>
      <w:tr w:rsidR="00281B3E" w:rsidRPr="00477465" w:rsidTr="0001316E">
        <w:tc>
          <w:tcPr>
            <w:tcW w:w="391" w:type="pct"/>
            <w:vAlign w:val="center"/>
          </w:tcPr>
          <w:p w:rsidR="00281B3E" w:rsidRDefault="00281B3E" w:rsidP="00D130D3">
            <w:pPr>
              <w:jc w:val="center"/>
              <w:rPr>
                <w:szCs w:val="21"/>
                <w:lang w:bidi="en-US"/>
              </w:rPr>
            </w:pPr>
            <w:r>
              <w:rPr>
                <w:rFonts w:hint="eastAsia"/>
                <w:szCs w:val="21"/>
                <w:lang w:bidi="en-US"/>
              </w:rPr>
              <w:t>5</w:t>
            </w:r>
          </w:p>
        </w:tc>
        <w:tc>
          <w:tcPr>
            <w:tcW w:w="937" w:type="pct"/>
            <w:vAlign w:val="center"/>
          </w:tcPr>
          <w:p w:rsidR="00281B3E" w:rsidRDefault="00281B3E" w:rsidP="00D130D3">
            <w:pPr>
              <w:jc w:val="center"/>
              <w:rPr>
                <w:szCs w:val="21"/>
                <w:lang w:bidi="en-US"/>
              </w:rPr>
            </w:pPr>
            <w:r>
              <w:rPr>
                <w:rFonts w:hint="eastAsia"/>
                <w:szCs w:val="21"/>
                <w:lang w:bidi="en-US"/>
              </w:rPr>
              <w:t>TargetPer</w:t>
            </w:r>
          </w:p>
        </w:tc>
        <w:tc>
          <w:tcPr>
            <w:tcW w:w="860" w:type="pct"/>
            <w:vAlign w:val="center"/>
          </w:tcPr>
          <w:p w:rsidR="00281B3E" w:rsidRDefault="00281B3E" w:rsidP="00D130D3">
            <w:pPr>
              <w:jc w:val="center"/>
              <w:rPr>
                <w:szCs w:val="21"/>
              </w:rPr>
            </w:pPr>
            <w:r>
              <w:rPr>
                <w:rFonts w:hint="eastAsia"/>
                <w:szCs w:val="21"/>
              </w:rPr>
              <w:t>M</w:t>
            </w:r>
          </w:p>
        </w:tc>
        <w:tc>
          <w:tcPr>
            <w:tcW w:w="859" w:type="pct"/>
            <w:vAlign w:val="center"/>
          </w:tcPr>
          <w:p w:rsidR="00281B3E" w:rsidRDefault="00281B3E" w:rsidP="00D130D3">
            <w:pPr>
              <w:jc w:val="center"/>
              <w:rPr>
                <w:szCs w:val="21"/>
              </w:rPr>
            </w:pPr>
            <w:r>
              <w:rPr>
                <w:rFonts w:hint="eastAsia"/>
                <w:szCs w:val="21"/>
              </w:rPr>
              <w:t>N</w:t>
            </w:r>
            <w:r>
              <w:rPr>
                <w:szCs w:val="21"/>
              </w:rPr>
              <w:t>…</w:t>
            </w:r>
            <w:r>
              <w:rPr>
                <w:rFonts w:hint="eastAsia"/>
                <w:szCs w:val="21"/>
              </w:rPr>
              <w:t>2</w:t>
            </w:r>
          </w:p>
        </w:tc>
        <w:tc>
          <w:tcPr>
            <w:tcW w:w="1953" w:type="pct"/>
          </w:tcPr>
          <w:p w:rsidR="00281B3E" w:rsidRDefault="00281B3E" w:rsidP="00D130D3">
            <w:pPr>
              <w:rPr>
                <w:color w:val="000000" w:themeColor="text1"/>
                <w:szCs w:val="21"/>
              </w:rPr>
            </w:pPr>
            <w:r>
              <w:rPr>
                <w:rFonts w:hint="eastAsia"/>
                <w:color w:val="000000" w:themeColor="text1"/>
                <w:szCs w:val="21"/>
              </w:rPr>
              <w:t>Target Percentage</w:t>
            </w:r>
          </w:p>
        </w:tc>
      </w:tr>
      <w:tr w:rsidR="00281B3E" w:rsidRPr="00477465" w:rsidTr="0001316E">
        <w:tc>
          <w:tcPr>
            <w:tcW w:w="391" w:type="pct"/>
            <w:vAlign w:val="center"/>
          </w:tcPr>
          <w:p w:rsidR="00281B3E" w:rsidRDefault="00281B3E" w:rsidP="00D130D3">
            <w:pPr>
              <w:jc w:val="center"/>
              <w:rPr>
                <w:szCs w:val="21"/>
                <w:lang w:bidi="en-US"/>
              </w:rPr>
            </w:pPr>
            <w:r>
              <w:rPr>
                <w:rFonts w:hint="eastAsia"/>
                <w:szCs w:val="21"/>
                <w:lang w:bidi="en-US"/>
              </w:rPr>
              <w:t>6</w:t>
            </w:r>
          </w:p>
        </w:tc>
        <w:tc>
          <w:tcPr>
            <w:tcW w:w="937" w:type="pct"/>
            <w:vAlign w:val="center"/>
          </w:tcPr>
          <w:p w:rsidR="00281B3E" w:rsidRDefault="00281B3E" w:rsidP="00D130D3">
            <w:pPr>
              <w:jc w:val="center"/>
              <w:rPr>
                <w:szCs w:val="21"/>
                <w:lang w:bidi="en-US"/>
              </w:rPr>
            </w:pPr>
            <w:r>
              <w:rPr>
                <w:rFonts w:hint="eastAsia"/>
                <w:szCs w:val="21"/>
                <w:lang w:bidi="en-US"/>
              </w:rPr>
              <w:t>MaxTargetPer</w:t>
            </w:r>
          </w:p>
        </w:tc>
        <w:tc>
          <w:tcPr>
            <w:tcW w:w="860" w:type="pct"/>
            <w:vAlign w:val="center"/>
          </w:tcPr>
          <w:p w:rsidR="00281B3E" w:rsidRDefault="00281B3E" w:rsidP="00D130D3">
            <w:pPr>
              <w:jc w:val="center"/>
              <w:rPr>
                <w:szCs w:val="21"/>
              </w:rPr>
            </w:pPr>
            <w:r>
              <w:rPr>
                <w:rFonts w:hint="eastAsia"/>
                <w:szCs w:val="21"/>
              </w:rPr>
              <w:t>M</w:t>
            </w:r>
          </w:p>
        </w:tc>
        <w:tc>
          <w:tcPr>
            <w:tcW w:w="859" w:type="pct"/>
            <w:vAlign w:val="center"/>
          </w:tcPr>
          <w:p w:rsidR="00281B3E" w:rsidRDefault="00281B3E" w:rsidP="00D130D3">
            <w:pPr>
              <w:jc w:val="center"/>
              <w:rPr>
                <w:szCs w:val="21"/>
              </w:rPr>
            </w:pPr>
            <w:r>
              <w:rPr>
                <w:rFonts w:hint="eastAsia"/>
                <w:szCs w:val="21"/>
              </w:rPr>
              <w:t>N</w:t>
            </w:r>
            <w:r>
              <w:rPr>
                <w:szCs w:val="21"/>
              </w:rPr>
              <w:t>…</w:t>
            </w:r>
            <w:r>
              <w:rPr>
                <w:rFonts w:hint="eastAsia"/>
                <w:szCs w:val="21"/>
              </w:rPr>
              <w:t>2</w:t>
            </w:r>
          </w:p>
        </w:tc>
        <w:tc>
          <w:tcPr>
            <w:tcW w:w="1953" w:type="pct"/>
          </w:tcPr>
          <w:p w:rsidR="00281B3E" w:rsidRDefault="00281B3E" w:rsidP="00D130D3">
            <w:pPr>
              <w:rPr>
                <w:color w:val="000000" w:themeColor="text1"/>
                <w:szCs w:val="21"/>
              </w:rPr>
            </w:pPr>
            <w:r>
              <w:rPr>
                <w:rFonts w:hint="eastAsia"/>
                <w:color w:val="000000" w:themeColor="text1"/>
                <w:szCs w:val="21"/>
              </w:rPr>
              <w:t>Maximum Target Percentage</w:t>
            </w:r>
          </w:p>
        </w:tc>
      </w:tr>
      <w:tr w:rsidR="007A2287" w:rsidRPr="00477465" w:rsidTr="0001316E">
        <w:tc>
          <w:tcPr>
            <w:tcW w:w="391" w:type="pct"/>
            <w:vAlign w:val="center"/>
          </w:tcPr>
          <w:p w:rsidR="007A2287" w:rsidRDefault="007A2287" w:rsidP="00D130D3">
            <w:pPr>
              <w:jc w:val="center"/>
              <w:rPr>
                <w:szCs w:val="21"/>
                <w:lang w:bidi="en-US"/>
              </w:rPr>
            </w:pPr>
            <w:r>
              <w:rPr>
                <w:rFonts w:hint="eastAsia"/>
                <w:szCs w:val="21"/>
                <w:lang w:bidi="en-US"/>
              </w:rPr>
              <w:t>7</w:t>
            </w:r>
          </w:p>
        </w:tc>
        <w:tc>
          <w:tcPr>
            <w:tcW w:w="937" w:type="pct"/>
            <w:vAlign w:val="center"/>
          </w:tcPr>
          <w:p w:rsidR="007A2287" w:rsidRDefault="007A2287" w:rsidP="00D130D3">
            <w:pPr>
              <w:jc w:val="center"/>
              <w:rPr>
                <w:szCs w:val="21"/>
                <w:lang w:bidi="en-US"/>
              </w:rPr>
            </w:pPr>
            <w:r>
              <w:rPr>
                <w:rFonts w:hint="eastAsia"/>
                <w:szCs w:val="21"/>
                <w:lang w:bidi="en-US"/>
              </w:rPr>
              <w:t>FloorLimit</w:t>
            </w:r>
          </w:p>
        </w:tc>
        <w:tc>
          <w:tcPr>
            <w:tcW w:w="860" w:type="pct"/>
            <w:vAlign w:val="center"/>
          </w:tcPr>
          <w:p w:rsidR="007A2287" w:rsidRDefault="007A2287" w:rsidP="00D130D3">
            <w:pPr>
              <w:jc w:val="center"/>
              <w:rPr>
                <w:szCs w:val="21"/>
              </w:rPr>
            </w:pPr>
            <w:r>
              <w:rPr>
                <w:rFonts w:hint="eastAsia"/>
                <w:szCs w:val="21"/>
              </w:rPr>
              <w:t>M</w:t>
            </w:r>
          </w:p>
        </w:tc>
        <w:tc>
          <w:tcPr>
            <w:tcW w:w="859" w:type="pct"/>
            <w:vAlign w:val="center"/>
          </w:tcPr>
          <w:p w:rsidR="007A2287" w:rsidRDefault="007A2287" w:rsidP="00D130D3">
            <w:pPr>
              <w:jc w:val="center"/>
              <w:rPr>
                <w:szCs w:val="21"/>
              </w:rPr>
            </w:pPr>
            <w:r>
              <w:rPr>
                <w:rFonts w:hint="eastAsia"/>
                <w:szCs w:val="21"/>
              </w:rPr>
              <w:t>N</w:t>
            </w:r>
            <w:r>
              <w:rPr>
                <w:szCs w:val="21"/>
              </w:rPr>
              <w:t>…</w:t>
            </w:r>
            <w:r>
              <w:rPr>
                <w:rFonts w:hint="eastAsia"/>
                <w:szCs w:val="21"/>
              </w:rPr>
              <w:t>12</w:t>
            </w:r>
          </w:p>
        </w:tc>
        <w:tc>
          <w:tcPr>
            <w:tcW w:w="1953" w:type="pct"/>
          </w:tcPr>
          <w:p w:rsidR="007A2287" w:rsidRDefault="007A2287" w:rsidP="00D130D3">
            <w:pPr>
              <w:rPr>
                <w:color w:val="000000" w:themeColor="text1"/>
                <w:szCs w:val="21"/>
              </w:rPr>
            </w:pPr>
            <w:r>
              <w:rPr>
                <w:rFonts w:hint="eastAsia"/>
                <w:color w:val="000000" w:themeColor="text1"/>
                <w:szCs w:val="21"/>
              </w:rPr>
              <w:t>Terminal Floor Limit</w:t>
            </w:r>
          </w:p>
        </w:tc>
      </w:tr>
      <w:tr w:rsidR="007A2287" w:rsidRPr="00477465" w:rsidTr="0001316E">
        <w:tc>
          <w:tcPr>
            <w:tcW w:w="391" w:type="pct"/>
            <w:vAlign w:val="center"/>
          </w:tcPr>
          <w:p w:rsidR="007A2287" w:rsidRDefault="007A2287" w:rsidP="00D130D3">
            <w:pPr>
              <w:jc w:val="center"/>
              <w:rPr>
                <w:szCs w:val="21"/>
                <w:lang w:bidi="en-US"/>
              </w:rPr>
            </w:pPr>
            <w:r>
              <w:rPr>
                <w:rFonts w:hint="eastAsia"/>
                <w:szCs w:val="21"/>
                <w:lang w:bidi="en-US"/>
              </w:rPr>
              <w:t>8</w:t>
            </w:r>
          </w:p>
        </w:tc>
        <w:tc>
          <w:tcPr>
            <w:tcW w:w="937" w:type="pct"/>
            <w:vAlign w:val="center"/>
          </w:tcPr>
          <w:p w:rsidR="007A2287" w:rsidRDefault="007A2287" w:rsidP="00D130D3">
            <w:pPr>
              <w:jc w:val="center"/>
              <w:rPr>
                <w:szCs w:val="21"/>
                <w:lang w:bidi="en-US"/>
              </w:rPr>
            </w:pPr>
            <w:r>
              <w:rPr>
                <w:rFonts w:hint="eastAsia"/>
                <w:szCs w:val="21"/>
                <w:lang w:bidi="en-US"/>
              </w:rPr>
              <w:t>Threshold</w:t>
            </w:r>
          </w:p>
        </w:tc>
        <w:tc>
          <w:tcPr>
            <w:tcW w:w="860" w:type="pct"/>
            <w:vAlign w:val="center"/>
          </w:tcPr>
          <w:p w:rsidR="007A2287" w:rsidRDefault="007A2287" w:rsidP="00D130D3">
            <w:pPr>
              <w:jc w:val="center"/>
              <w:rPr>
                <w:szCs w:val="21"/>
              </w:rPr>
            </w:pPr>
            <w:r>
              <w:rPr>
                <w:rFonts w:hint="eastAsia"/>
                <w:szCs w:val="21"/>
              </w:rPr>
              <w:t>M</w:t>
            </w:r>
          </w:p>
        </w:tc>
        <w:tc>
          <w:tcPr>
            <w:tcW w:w="859" w:type="pct"/>
            <w:vAlign w:val="center"/>
          </w:tcPr>
          <w:p w:rsidR="007A2287" w:rsidRDefault="007A2287" w:rsidP="00D130D3">
            <w:pPr>
              <w:jc w:val="center"/>
              <w:rPr>
                <w:szCs w:val="21"/>
              </w:rPr>
            </w:pPr>
            <w:r>
              <w:rPr>
                <w:rFonts w:hint="eastAsia"/>
                <w:szCs w:val="21"/>
              </w:rPr>
              <w:t>N</w:t>
            </w:r>
            <w:r>
              <w:rPr>
                <w:szCs w:val="21"/>
              </w:rPr>
              <w:t>…</w:t>
            </w:r>
            <w:r>
              <w:rPr>
                <w:rFonts w:hint="eastAsia"/>
                <w:szCs w:val="21"/>
              </w:rPr>
              <w:t>12</w:t>
            </w:r>
          </w:p>
        </w:tc>
        <w:tc>
          <w:tcPr>
            <w:tcW w:w="1953" w:type="pct"/>
          </w:tcPr>
          <w:p w:rsidR="007A2287" w:rsidRDefault="007A2287" w:rsidP="00D130D3">
            <w:pPr>
              <w:rPr>
                <w:color w:val="000000" w:themeColor="text1"/>
                <w:szCs w:val="21"/>
              </w:rPr>
            </w:pPr>
            <w:r>
              <w:rPr>
                <w:rFonts w:hint="eastAsia"/>
                <w:color w:val="000000" w:themeColor="text1"/>
                <w:szCs w:val="21"/>
              </w:rPr>
              <w:t>Threshold</w:t>
            </w:r>
          </w:p>
        </w:tc>
      </w:tr>
      <w:tr w:rsidR="007A2287" w:rsidRPr="00477465" w:rsidTr="0001316E">
        <w:tc>
          <w:tcPr>
            <w:tcW w:w="391" w:type="pct"/>
            <w:vAlign w:val="center"/>
          </w:tcPr>
          <w:p w:rsidR="007A2287" w:rsidRPr="00477465" w:rsidRDefault="00344770" w:rsidP="00D130D3">
            <w:pPr>
              <w:jc w:val="center"/>
              <w:rPr>
                <w:szCs w:val="21"/>
                <w:lang w:bidi="en-US"/>
              </w:rPr>
            </w:pPr>
            <w:r>
              <w:rPr>
                <w:rFonts w:hint="eastAsia"/>
                <w:szCs w:val="21"/>
                <w:lang w:bidi="en-US"/>
              </w:rPr>
              <w:t>9</w:t>
            </w:r>
          </w:p>
        </w:tc>
        <w:tc>
          <w:tcPr>
            <w:tcW w:w="937" w:type="pct"/>
            <w:vAlign w:val="center"/>
          </w:tcPr>
          <w:p w:rsidR="007A2287" w:rsidRPr="00477465" w:rsidRDefault="007A2287" w:rsidP="00D130D3">
            <w:pPr>
              <w:jc w:val="center"/>
              <w:rPr>
                <w:szCs w:val="21"/>
                <w:lang w:bidi="en-US"/>
              </w:rPr>
            </w:pPr>
            <w:r>
              <w:rPr>
                <w:rFonts w:hint="eastAsia"/>
                <w:szCs w:val="21"/>
                <w:lang w:bidi="en-US"/>
              </w:rPr>
              <w:t>TACDenial</w:t>
            </w:r>
          </w:p>
        </w:tc>
        <w:tc>
          <w:tcPr>
            <w:tcW w:w="860" w:type="pct"/>
            <w:vAlign w:val="center"/>
          </w:tcPr>
          <w:p w:rsidR="007A2287" w:rsidRPr="00477465" w:rsidRDefault="007A2287" w:rsidP="00D130D3">
            <w:pPr>
              <w:jc w:val="center"/>
              <w:rPr>
                <w:szCs w:val="21"/>
              </w:rPr>
            </w:pPr>
            <w:r>
              <w:rPr>
                <w:rFonts w:hint="eastAsia"/>
                <w:szCs w:val="21"/>
              </w:rPr>
              <w:t>M</w:t>
            </w:r>
          </w:p>
        </w:tc>
        <w:tc>
          <w:tcPr>
            <w:tcW w:w="859" w:type="pct"/>
            <w:vAlign w:val="center"/>
          </w:tcPr>
          <w:p w:rsidR="007A2287" w:rsidRPr="00477465" w:rsidRDefault="007A2287" w:rsidP="00D130D3">
            <w:pPr>
              <w:jc w:val="center"/>
              <w:rPr>
                <w:szCs w:val="21"/>
              </w:rPr>
            </w:pPr>
            <w:r>
              <w:rPr>
                <w:rFonts w:hint="eastAsia"/>
                <w:szCs w:val="21"/>
              </w:rPr>
              <w:t>Hex 10</w:t>
            </w:r>
          </w:p>
        </w:tc>
        <w:tc>
          <w:tcPr>
            <w:tcW w:w="1953" w:type="pct"/>
          </w:tcPr>
          <w:p w:rsidR="007A2287" w:rsidRPr="00477465" w:rsidRDefault="007A2287" w:rsidP="00D130D3">
            <w:pPr>
              <w:rPr>
                <w:szCs w:val="21"/>
              </w:rPr>
            </w:pPr>
            <w:r>
              <w:rPr>
                <w:rFonts w:hint="eastAsia"/>
                <w:szCs w:val="21"/>
              </w:rPr>
              <w:t>TAC Denial</w:t>
            </w:r>
          </w:p>
        </w:tc>
      </w:tr>
      <w:tr w:rsidR="007A2287" w:rsidRPr="00477465" w:rsidTr="0001316E">
        <w:tc>
          <w:tcPr>
            <w:tcW w:w="391" w:type="pct"/>
            <w:vAlign w:val="center"/>
          </w:tcPr>
          <w:p w:rsidR="007A2287" w:rsidRPr="00477465" w:rsidRDefault="00344770" w:rsidP="00D130D3">
            <w:pPr>
              <w:jc w:val="center"/>
              <w:rPr>
                <w:szCs w:val="21"/>
                <w:lang w:bidi="en-US"/>
              </w:rPr>
            </w:pPr>
            <w:r>
              <w:rPr>
                <w:rFonts w:hint="eastAsia"/>
                <w:szCs w:val="21"/>
                <w:lang w:bidi="en-US"/>
              </w:rPr>
              <w:t>10</w:t>
            </w:r>
          </w:p>
        </w:tc>
        <w:tc>
          <w:tcPr>
            <w:tcW w:w="937" w:type="pct"/>
            <w:vAlign w:val="center"/>
          </w:tcPr>
          <w:p w:rsidR="007A2287" w:rsidRPr="00477465" w:rsidRDefault="007A2287" w:rsidP="00D130D3">
            <w:pPr>
              <w:jc w:val="center"/>
              <w:rPr>
                <w:szCs w:val="21"/>
                <w:lang w:bidi="en-US"/>
              </w:rPr>
            </w:pPr>
            <w:r>
              <w:rPr>
                <w:rFonts w:hint="eastAsia"/>
                <w:szCs w:val="21"/>
                <w:lang w:bidi="en-US"/>
              </w:rPr>
              <w:t>TACOnline</w:t>
            </w:r>
          </w:p>
        </w:tc>
        <w:tc>
          <w:tcPr>
            <w:tcW w:w="860" w:type="pct"/>
            <w:vAlign w:val="center"/>
          </w:tcPr>
          <w:p w:rsidR="007A2287" w:rsidRPr="00477465" w:rsidRDefault="007A2287" w:rsidP="00D130D3">
            <w:pPr>
              <w:jc w:val="center"/>
              <w:rPr>
                <w:szCs w:val="21"/>
              </w:rPr>
            </w:pPr>
            <w:r w:rsidRPr="00477465">
              <w:rPr>
                <w:szCs w:val="21"/>
              </w:rPr>
              <w:t>M</w:t>
            </w:r>
          </w:p>
        </w:tc>
        <w:tc>
          <w:tcPr>
            <w:tcW w:w="859" w:type="pct"/>
            <w:vAlign w:val="center"/>
          </w:tcPr>
          <w:p w:rsidR="007A2287" w:rsidRPr="00477465" w:rsidRDefault="007A2287" w:rsidP="00D130D3">
            <w:pPr>
              <w:jc w:val="center"/>
              <w:rPr>
                <w:szCs w:val="21"/>
              </w:rPr>
            </w:pPr>
            <w:r>
              <w:rPr>
                <w:rFonts w:hint="eastAsia"/>
                <w:szCs w:val="21"/>
              </w:rPr>
              <w:t>Hex 10</w:t>
            </w:r>
          </w:p>
        </w:tc>
        <w:tc>
          <w:tcPr>
            <w:tcW w:w="1953" w:type="pct"/>
          </w:tcPr>
          <w:p w:rsidR="007A2287" w:rsidRPr="00477465" w:rsidRDefault="007A2287" w:rsidP="00D130D3">
            <w:pPr>
              <w:rPr>
                <w:szCs w:val="21"/>
              </w:rPr>
            </w:pPr>
            <w:r>
              <w:rPr>
                <w:rFonts w:hint="eastAsia"/>
                <w:szCs w:val="21"/>
              </w:rPr>
              <w:t>TAC Online</w:t>
            </w:r>
          </w:p>
        </w:tc>
      </w:tr>
      <w:tr w:rsidR="007A2287" w:rsidRPr="00477465" w:rsidTr="0001316E">
        <w:tc>
          <w:tcPr>
            <w:tcW w:w="391" w:type="pct"/>
            <w:vAlign w:val="center"/>
          </w:tcPr>
          <w:p w:rsidR="007A2287" w:rsidRPr="00477465" w:rsidRDefault="007A2287" w:rsidP="00D130D3">
            <w:pPr>
              <w:jc w:val="center"/>
              <w:rPr>
                <w:szCs w:val="21"/>
                <w:lang w:bidi="en-US"/>
              </w:rPr>
            </w:pPr>
            <w:r w:rsidRPr="00477465">
              <w:rPr>
                <w:rFonts w:hint="eastAsia"/>
                <w:szCs w:val="21"/>
                <w:lang w:bidi="en-US"/>
              </w:rPr>
              <w:t>1</w:t>
            </w:r>
            <w:r w:rsidR="00344770">
              <w:rPr>
                <w:szCs w:val="21"/>
                <w:lang w:bidi="en-US"/>
              </w:rPr>
              <w:t>1</w:t>
            </w:r>
          </w:p>
        </w:tc>
        <w:tc>
          <w:tcPr>
            <w:tcW w:w="937" w:type="pct"/>
            <w:vAlign w:val="center"/>
          </w:tcPr>
          <w:p w:rsidR="007A2287" w:rsidRPr="00477465" w:rsidRDefault="007A2287" w:rsidP="00D130D3">
            <w:pPr>
              <w:jc w:val="center"/>
              <w:rPr>
                <w:szCs w:val="21"/>
                <w:lang w:bidi="en-US"/>
              </w:rPr>
            </w:pPr>
            <w:r>
              <w:rPr>
                <w:rFonts w:hint="eastAsia"/>
                <w:szCs w:val="21"/>
                <w:lang w:bidi="en-US"/>
              </w:rPr>
              <w:t>TACDefault</w:t>
            </w:r>
          </w:p>
        </w:tc>
        <w:tc>
          <w:tcPr>
            <w:tcW w:w="860" w:type="pct"/>
            <w:vAlign w:val="center"/>
          </w:tcPr>
          <w:p w:rsidR="007A2287" w:rsidRPr="00477465" w:rsidRDefault="007A2287" w:rsidP="00D130D3">
            <w:pPr>
              <w:jc w:val="center"/>
              <w:rPr>
                <w:szCs w:val="21"/>
              </w:rPr>
            </w:pPr>
            <w:r w:rsidRPr="00477465">
              <w:rPr>
                <w:rFonts w:hint="eastAsia"/>
                <w:szCs w:val="21"/>
              </w:rPr>
              <w:t>M</w:t>
            </w:r>
          </w:p>
        </w:tc>
        <w:tc>
          <w:tcPr>
            <w:tcW w:w="859" w:type="pct"/>
            <w:vAlign w:val="center"/>
          </w:tcPr>
          <w:p w:rsidR="007A2287" w:rsidRPr="00477465" w:rsidRDefault="007A2287" w:rsidP="00D130D3">
            <w:pPr>
              <w:jc w:val="center"/>
              <w:rPr>
                <w:szCs w:val="21"/>
              </w:rPr>
            </w:pPr>
            <w:r>
              <w:rPr>
                <w:rFonts w:hint="eastAsia"/>
                <w:szCs w:val="21"/>
              </w:rPr>
              <w:t>Hex 10</w:t>
            </w:r>
          </w:p>
        </w:tc>
        <w:tc>
          <w:tcPr>
            <w:tcW w:w="1953" w:type="pct"/>
          </w:tcPr>
          <w:p w:rsidR="007A2287" w:rsidRPr="00477465" w:rsidRDefault="007A2287" w:rsidP="00D130D3">
            <w:pPr>
              <w:rPr>
                <w:szCs w:val="21"/>
              </w:rPr>
            </w:pPr>
            <w:r>
              <w:rPr>
                <w:rFonts w:hint="eastAsia"/>
                <w:szCs w:val="21"/>
              </w:rPr>
              <w:t>TAC Default</w:t>
            </w:r>
          </w:p>
        </w:tc>
      </w:tr>
      <w:tr w:rsidR="00920CB2" w:rsidRPr="00477465" w:rsidTr="0001316E">
        <w:tc>
          <w:tcPr>
            <w:tcW w:w="391" w:type="pct"/>
            <w:vAlign w:val="center"/>
          </w:tcPr>
          <w:p w:rsidR="00920CB2" w:rsidRPr="00734663" w:rsidRDefault="00344770" w:rsidP="00D130D3">
            <w:pPr>
              <w:jc w:val="center"/>
              <w:rPr>
                <w:color w:val="000000" w:themeColor="text1"/>
                <w:szCs w:val="21"/>
                <w:lang w:bidi="en-US"/>
              </w:rPr>
            </w:pPr>
            <w:r>
              <w:rPr>
                <w:rFonts w:hint="eastAsia"/>
                <w:color w:val="000000" w:themeColor="text1"/>
                <w:szCs w:val="21"/>
                <w:lang w:bidi="en-US"/>
              </w:rPr>
              <w:t>12</w:t>
            </w:r>
          </w:p>
        </w:tc>
        <w:tc>
          <w:tcPr>
            <w:tcW w:w="937" w:type="pct"/>
            <w:vAlign w:val="center"/>
          </w:tcPr>
          <w:p w:rsidR="00920CB2" w:rsidRPr="00734663" w:rsidRDefault="00920CB2" w:rsidP="00D130D3">
            <w:pPr>
              <w:jc w:val="center"/>
              <w:rPr>
                <w:color w:val="000000" w:themeColor="text1"/>
                <w:szCs w:val="21"/>
                <w:lang w:bidi="en-US"/>
              </w:rPr>
            </w:pPr>
            <w:r w:rsidRPr="00734663">
              <w:rPr>
                <w:rFonts w:hint="eastAsia"/>
                <w:color w:val="000000" w:themeColor="text1"/>
                <w:szCs w:val="21"/>
                <w:lang w:bidi="en-US"/>
              </w:rPr>
              <w:t>TermDDOLLen</w:t>
            </w:r>
          </w:p>
        </w:tc>
        <w:tc>
          <w:tcPr>
            <w:tcW w:w="860" w:type="pct"/>
            <w:vAlign w:val="center"/>
          </w:tcPr>
          <w:p w:rsidR="00920CB2" w:rsidRPr="00734663" w:rsidRDefault="00920CB2" w:rsidP="00D130D3">
            <w:pPr>
              <w:jc w:val="center"/>
              <w:rPr>
                <w:color w:val="000000" w:themeColor="text1"/>
                <w:szCs w:val="21"/>
              </w:rPr>
            </w:pPr>
            <w:r w:rsidRPr="00734663">
              <w:rPr>
                <w:rFonts w:hint="eastAsia"/>
                <w:color w:val="000000" w:themeColor="text1"/>
                <w:szCs w:val="21"/>
              </w:rPr>
              <w:t>M</w:t>
            </w:r>
          </w:p>
        </w:tc>
        <w:tc>
          <w:tcPr>
            <w:tcW w:w="859" w:type="pct"/>
            <w:vAlign w:val="center"/>
          </w:tcPr>
          <w:p w:rsidR="00920CB2" w:rsidRPr="00734663" w:rsidRDefault="00920CB2" w:rsidP="00D130D3">
            <w:pPr>
              <w:jc w:val="center"/>
              <w:rPr>
                <w:color w:val="000000" w:themeColor="text1"/>
                <w:szCs w:val="21"/>
              </w:rPr>
            </w:pPr>
            <w:r w:rsidRPr="00734663">
              <w:rPr>
                <w:rFonts w:hint="eastAsia"/>
                <w:color w:val="000000" w:themeColor="text1"/>
                <w:szCs w:val="21"/>
              </w:rPr>
              <w:t>N</w:t>
            </w:r>
            <w:r w:rsidRPr="00734663">
              <w:rPr>
                <w:color w:val="000000" w:themeColor="text1"/>
                <w:szCs w:val="21"/>
              </w:rPr>
              <w:t>…</w:t>
            </w:r>
            <w:r w:rsidRPr="00734663">
              <w:rPr>
                <w:rFonts w:hint="eastAsia"/>
                <w:color w:val="000000" w:themeColor="text1"/>
                <w:szCs w:val="21"/>
              </w:rPr>
              <w:t>3</w:t>
            </w:r>
          </w:p>
        </w:tc>
        <w:tc>
          <w:tcPr>
            <w:tcW w:w="1953" w:type="pct"/>
          </w:tcPr>
          <w:p w:rsidR="00920CB2" w:rsidRPr="00734663" w:rsidRDefault="00920CB2" w:rsidP="00D130D3">
            <w:pPr>
              <w:rPr>
                <w:color w:val="000000" w:themeColor="text1"/>
                <w:szCs w:val="21"/>
              </w:rPr>
            </w:pPr>
            <w:r w:rsidRPr="00734663">
              <w:rPr>
                <w:rFonts w:hint="eastAsia"/>
                <w:color w:val="000000" w:themeColor="text1"/>
                <w:szCs w:val="21"/>
              </w:rPr>
              <w:t>Terminal Default DDOL Length</w:t>
            </w:r>
          </w:p>
        </w:tc>
      </w:tr>
      <w:tr w:rsidR="00920CB2" w:rsidRPr="00477465" w:rsidTr="0001316E">
        <w:tc>
          <w:tcPr>
            <w:tcW w:w="391" w:type="pct"/>
            <w:vAlign w:val="center"/>
          </w:tcPr>
          <w:p w:rsidR="00920CB2" w:rsidRPr="00734663" w:rsidRDefault="00344770" w:rsidP="00D130D3">
            <w:pPr>
              <w:jc w:val="center"/>
              <w:rPr>
                <w:color w:val="000000" w:themeColor="text1"/>
                <w:szCs w:val="21"/>
                <w:lang w:bidi="en-US"/>
              </w:rPr>
            </w:pPr>
            <w:r>
              <w:rPr>
                <w:rFonts w:hint="eastAsia"/>
                <w:color w:val="000000" w:themeColor="text1"/>
                <w:szCs w:val="21"/>
                <w:lang w:bidi="en-US"/>
              </w:rPr>
              <w:t>13</w:t>
            </w:r>
          </w:p>
        </w:tc>
        <w:tc>
          <w:tcPr>
            <w:tcW w:w="937" w:type="pct"/>
            <w:vAlign w:val="center"/>
          </w:tcPr>
          <w:p w:rsidR="00920CB2" w:rsidRPr="00734663" w:rsidRDefault="00920CB2" w:rsidP="00D130D3">
            <w:pPr>
              <w:jc w:val="center"/>
              <w:rPr>
                <w:color w:val="000000" w:themeColor="text1"/>
                <w:szCs w:val="21"/>
                <w:lang w:bidi="en-US"/>
              </w:rPr>
            </w:pPr>
            <w:r w:rsidRPr="00734663">
              <w:rPr>
                <w:rFonts w:hint="eastAsia"/>
                <w:color w:val="000000" w:themeColor="text1"/>
                <w:szCs w:val="21"/>
                <w:lang w:bidi="en-US"/>
              </w:rPr>
              <w:t>TermDDOL</w:t>
            </w:r>
          </w:p>
        </w:tc>
        <w:tc>
          <w:tcPr>
            <w:tcW w:w="860" w:type="pct"/>
            <w:vAlign w:val="center"/>
          </w:tcPr>
          <w:p w:rsidR="00920CB2" w:rsidRPr="00734663" w:rsidRDefault="00920CB2" w:rsidP="00D130D3">
            <w:pPr>
              <w:jc w:val="center"/>
              <w:rPr>
                <w:color w:val="000000" w:themeColor="text1"/>
                <w:szCs w:val="21"/>
              </w:rPr>
            </w:pPr>
            <w:r w:rsidRPr="00734663">
              <w:rPr>
                <w:rFonts w:hint="eastAsia"/>
                <w:color w:val="000000" w:themeColor="text1"/>
                <w:szCs w:val="21"/>
              </w:rPr>
              <w:t>M</w:t>
            </w:r>
          </w:p>
        </w:tc>
        <w:tc>
          <w:tcPr>
            <w:tcW w:w="859" w:type="pct"/>
            <w:vAlign w:val="center"/>
          </w:tcPr>
          <w:p w:rsidR="00920CB2" w:rsidRPr="00734663" w:rsidRDefault="00920CB2" w:rsidP="00D130D3">
            <w:pPr>
              <w:jc w:val="center"/>
              <w:rPr>
                <w:color w:val="000000" w:themeColor="text1"/>
                <w:szCs w:val="21"/>
              </w:rPr>
            </w:pPr>
            <w:r w:rsidRPr="00734663">
              <w:rPr>
                <w:rFonts w:hint="eastAsia"/>
                <w:color w:val="000000" w:themeColor="text1"/>
                <w:szCs w:val="21"/>
              </w:rPr>
              <w:t>Hex</w:t>
            </w:r>
            <w:r w:rsidRPr="00734663">
              <w:rPr>
                <w:color w:val="000000" w:themeColor="text1"/>
                <w:szCs w:val="21"/>
              </w:rPr>
              <w:t>…</w:t>
            </w:r>
            <w:r w:rsidRPr="00734663">
              <w:rPr>
                <w:rFonts w:hint="eastAsia"/>
                <w:color w:val="000000" w:themeColor="text1"/>
                <w:szCs w:val="21"/>
              </w:rPr>
              <w:t>256</w:t>
            </w:r>
          </w:p>
        </w:tc>
        <w:tc>
          <w:tcPr>
            <w:tcW w:w="1953" w:type="pct"/>
          </w:tcPr>
          <w:p w:rsidR="00920CB2" w:rsidRPr="00734663" w:rsidRDefault="00920CB2" w:rsidP="00D130D3">
            <w:pPr>
              <w:rPr>
                <w:color w:val="000000" w:themeColor="text1"/>
                <w:szCs w:val="21"/>
              </w:rPr>
            </w:pPr>
            <w:r w:rsidRPr="00734663">
              <w:rPr>
                <w:rFonts w:hint="eastAsia"/>
                <w:color w:val="000000" w:themeColor="text1"/>
                <w:szCs w:val="21"/>
              </w:rPr>
              <w:t>Terminal Default DDOL</w:t>
            </w:r>
          </w:p>
        </w:tc>
      </w:tr>
      <w:tr w:rsidR="00920CB2" w:rsidRPr="00477465" w:rsidTr="0001316E">
        <w:tc>
          <w:tcPr>
            <w:tcW w:w="391" w:type="pct"/>
            <w:vAlign w:val="center"/>
          </w:tcPr>
          <w:p w:rsidR="00920CB2" w:rsidRDefault="00344770" w:rsidP="00D130D3">
            <w:pPr>
              <w:jc w:val="center"/>
              <w:rPr>
                <w:szCs w:val="21"/>
                <w:lang w:bidi="en-US"/>
              </w:rPr>
            </w:pPr>
            <w:r>
              <w:rPr>
                <w:rFonts w:hint="eastAsia"/>
                <w:szCs w:val="21"/>
                <w:lang w:bidi="en-US"/>
              </w:rPr>
              <w:t>14</w:t>
            </w:r>
          </w:p>
        </w:tc>
        <w:tc>
          <w:tcPr>
            <w:tcW w:w="937" w:type="pct"/>
            <w:vAlign w:val="center"/>
          </w:tcPr>
          <w:p w:rsidR="00920CB2" w:rsidRDefault="00920CB2" w:rsidP="00D130D3">
            <w:pPr>
              <w:jc w:val="center"/>
              <w:rPr>
                <w:szCs w:val="21"/>
                <w:lang w:bidi="en-US"/>
              </w:rPr>
            </w:pPr>
            <w:r>
              <w:rPr>
                <w:rFonts w:hint="eastAsia"/>
                <w:szCs w:val="21"/>
                <w:lang w:bidi="en-US"/>
              </w:rPr>
              <w:t>TDOL</w:t>
            </w:r>
          </w:p>
        </w:tc>
        <w:tc>
          <w:tcPr>
            <w:tcW w:w="860" w:type="pct"/>
            <w:vAlign w:val="center"/>
          </w:tcPr>
          <w:p w:rsidR="00920CB2" w:rsidRDefault="00920CB2" w:rsidP="00D130D3">
            <w:pPr>
              <w:jc w:val="center"/>
              <w:rPr>
                <w:szCs w:val="21"/>
              </w:rPr>
            </w:pPr>
            <w:r>
              <w:rPr>
                <w:rFonts w:hint="eastAsia"/>
                <w:szCs w:val="21"/>
              </w:rPr>
              <w:t>M</w:t>
            </w:r>
          </w:p>
        </w:tc>
        <w:tc>
          <w:tcPr>
            <w:tcW w:w="859" w:type="pct"/>
            <w:vAlign w:val="center"/>
          </w:tcPr>
          <w:p w:rsidR="00920CB2" w:rsidRDefault="00920CB2" w:rsidP="00D130D3">
            <w:pPr>
              <w:jc w:val="center"/>
              <w:rPr>
                <w:szCs w:val="21"/>
              </w:rPr>
            </w:pPr>
            <w:r>
              <w:rPr>
                <w:rFonts w:hint="eastAsia"/>
                <w:szCs w:val="21"/>
              </w:rPr>
              <w:t>Hex</w:t>
            </w:r>
            <w:r>
              <w:rPr>
                <w:szCs w:val="21"/>
              </w:rPr>
              <w:t>…</w:t>
            </w:r>
            <w:r w:rsidR="00344770">
              <w:rPr>
                <w:rFonts w:hint="eastAsia"/>
                <w:szCs w:val="21"/>
              </w:rPr>
              <w:t>2</w:t>
            </w:r>
            <w:r w:rsidR="00344770">
              <w:rPr>
                <w:szCs w:val="21"/>
              </w:rPr>
              <w:t>56</w:t>
            </w:r>
          </w:p>
        </w:tc>
        <w:tc>
          <w:tcPr>
            <w:tcW w:w="1953" w:type="pct"/>
          </w:tcPr>
          <w:p w:rsidR="00920CB2" w:rsidRDefault="00920CB2" w:rsidP="00D130D3">
            <w:pPr>
              <w:rPr>
                <w:color w:val="000000" w:themeColor="text1"/>
                <w:szCs w:val="21"/>
              </w:rPr>
            </w:pPr>
          </w:p>
        </w:tc>
      </w:tr>
      <w:tr w:rsidR="00344770" w:rsidRPr="00477465" w:rsidTr="0001316E">
        <w:tc>
          <w:tcPr>
            <w:tcW w:w="391" w:type="pct"/>
            <w:vAlign w:val="center"/>
          </w:tcPr>
          <w:p w:rsidR="00344770" w:rsidRPr="00477465" w:rsidRDefault="00344770" w:rsidP="00D130D3">
            <w:pPr>
              <w:jc w:val="center"/>
              <w:rPr>
                <w:szCs w:val="21"/>
                <w:lang w:bidi="en-US"/>
              </w:rPr>
            </w:pPr>
            <w:r>
              <w:rPr>
                <w:rFonts w:hint="eastAsia"/>
                <w:szCs w:val="21"/>
                <w:lang w:bidi="en-US"/>
              </w:rPr>
              <w:t>15</w:t>
            </w:r>
          </w:p>
        </w:tc>
        <w:tc>
          <w:tcPr>
            <w:tcW w:w="937" w:type="pct"/>
            <w:vAlign w:val="center"/>
          </w:tcPr>
          <w:p w:rsidR="00344770" w:rsidRPr="00477465" w:rsidRDefault="00344770" w:rsidP="00D130D3">
            <w:pPr>
              <w:jc w:val="center"/>
              <w:rPr>
                <w:szCs w:val="21"/>
                <w:lang w:bidi="en-US"/>
              </w:rPr>
            </w:pPr>
            <w:r>
              <w:rPr>
                <w:rFonts w:hint="eastAsia"/>
                <w:szCs w:val="21"/>
                <w:lang w:bidi="en-US"/>
              </w:rPr>
              <w:t>AppVersion</w:t>
            </w:r>
          </w:p>
        </w:tc>
        <w:tc>
          <w:tcPr>
            <w:tcW w:w="860" w:type="pct"/>
            <w:vAlign w:val="center"/>
          </w:tcPr>
          <w:p w:rsidR="00344770" w:rsidRPr="00477465" w:rsidRDefault="00344770" w:rsidP="00D130D3">
            <w:pPr>
              <w:jc w:val="center"/>
              <w:rPr>
                <w:szCs w:val="21"/>
              </w:rPr>
            </w:pPr>
            <w:r w:rsidRPr="00477465">
              <w:rPr>
                <w:rFonts w:hint="eastAsia"/>
                <w:szCs w:val="21"/>
              </w:rPr>
              <w:t>M</w:t>
            </w:r>
          </w:p>
        </w:tc>
        <w:tc>
          <w:tcPr>
            <w:tcW w:w="859" w:type="pct"/>
            <w:vAlign w:val="center"/>
          </w:tcPr>
          <w:p w:rsidR="00344770" w:rsidRPr="00477465" w:rsidRDefault="00344770" w:rsidP="00D130D3">
            <w:pPr>
              <w:jc w:val="center"/>
              <w:rPr>
                <w:szCs w:val="21"/>
              </w:rPr>
            </w:pPr>
            <w:r>
              <w:rPr>
                <w:rFonts w:hint="eastAsia"/>
                <w:szCs w:val="21"/>
              </w:rPr>
              <w:t>Hex 4</w:t>
            </w:r>
          </w:p>
        </w:tc>
        <w:tc>
          <w:tcPr>
            <w:tcW w:w="1953" w:type="pct"/>
          </w:tcPr>
          <w:p w:rsidR="00344770" w:rsidRPr="00477465" w:rsidRDefault="00344770" w:rsidP="00D130D3">
            <w:pPr>
              <w:rPr>
                <w:szCs w:val="21"/>
              </w:rPr>
            </w:pPr>
            <w:r>
              <w:rPr>
                <w:rFonts w:hint="eastAsia"/>
                <w:szCs w:val="21"/>
              </w:rPr>
              <w:t>Application Version</w:t>
            </w:r>
          </w:p>
        </w:tc>
      </w:tr>
      <w:tr w:rsidR="00AB6C2F" w:rsidRPr="00477465" w:rsidTr="0001316E">
        <w:tc>
          <w:tcPr>
            <w:tcW w:w="391" w:type="pct"/>
            <w:vAlign w:val="center"/>
          </w:tcPr>
          <w:p w:rsidR="00AB6C2F" w:rsidRDefault="00344770" w:rsidP="00D130D3">
            <w:pPr>
              <w:jc w:val="center"/>
              <w:rPr>
                <w:szCs w:val="21"/>
                <w:lang w:bidi="en-US"/>
              </w:rPr>
            </w:pPr>
            <w:r>
              <w:rPr>
                <w:rFonts w:hint="eastAsia"/>
                <w:szCs w:val="21"/>
                <w:lang w:bidi="en-US"/>
              </w:rPr>
              <w:t>16</w:t>
            </w:r>
          </w:p>
        </w:tc>
        <w:tc>
          <w:tcPr>
            <w:tcW w:w="937" w:type="pct"/>
            <w:vAlign w:val="center"/>
          </w:tcPr>
          <w:p w:rsidR="00AB6C2F" w:rsidRDefault="00AB6C2F" w:rsidP="00D130D3">
            <w:pPr>
              <w:jc w:val="center"/>
              <w:rPr>
                <w:szCs w:val="21"/>
                <w:lang w:bidi="en-US"/>
              </w:rPr>
            </w:pPr>
            <w:r>
              <w:rPr>
                <w:rFonts w:hint="eastAsia"/>
                <w:szCs w:val="21"/>
                <w:lang w:bidi="en-US"/>
              </w:rPr>
              <w:t>TermRisk</w:t>
            </w:r>
          </w:p>
        </w:tc>
        <w:tc>
          <w:tcPr>
            <w:tcW w:w="860" w:type="pct"/>
            <w:vAlign w:val="center"/>
          </w:tcPr>
          <w:p w:rsidR="00AB6C2F" w:rsidRDefault="00AB6C2F" w:rsidP="00D130D3">
            <w:pPr>
              <w:jc w:val="center"/>
              <w:rPr>
                <w:szCs w:val="21"/>
              </w:rPr>
            </w:pPr>
            <w:r>
              <w:rPr>
                <w:rFonts w:hint="eastAsia"/>
                <w:szCs w:val="21"/>
              </w:rPr>
              <w:t>M</w:t>
            </w:r>
          </w:p>
        </w:tc>
        <w:tc>
          <w:tcPr>
            <w:tcW w:w="859" w:type="pct"/>
            <w:vAlign w:val="center"/>
          </w:tcPr>
          <w:p w:rsidR="00AB6C2F" w:rsidRDefault="00AB6C2F" w:rsidP="00D130D3">
            <w:pPr>
              <w:jc w:val="center"/>
              <w:rPr>
                <w:szCs w:val="21"/>
              </w:rPr>
            </w:pPr>
            <w:r>
              <w:rPr>
                <w:rFonts w:hint="eastAsia"/>
                <w:szCs w:val="21"/>
              </w:rPr>
              <w:t>Hex 2</w:t>
            </w:r>
          </w:p>
        </w:tc>
        <w:tc>
          <w:tcPr>
            <w:tcW w:w="1953" w:type="pct"/>
          </w:tcPr>
          <w:p w:rsidR="00AB6C2F" w:rsidRPr="0001316E" w:rsidRDefault="00AB6C2F" w:rsidP="00D130D3">
            <w:pPr>
              <w:rPr>
                <w:szCs w:val="21"/>
                <w:lang w:bidi="en-US"/>
              </w:rPr>
            </w:pPr>
            <w:r w:rsidRPr="0001316E">
              <w:rPr>
                <w:szCs w:val="21"/>
                <w:lang w:bidi="en-US"/>
              </w:rPr>
              <w:t>b1: Floor Limit Check Flag</w:t>
            </w:r>
          </w:p>
          <w:p w:rsidR="00AB6C2F" w:rsidRPr="0001316E" w:rsidRDefault="00AB6C2F" w:rsidP="00D130D3">
            <w:pPr>
              <w:rPr>
                <w:szCs w:val="21"/>
                <w:lang w:bidi="en-US"/>
              </w:rPr>
            </w:pPr>
            <w:r w:rsidRPr="0001316E">
              <w:rPr>
                <w:szCs w:val="21"/>
                <w:lang w:bidi="en-US"/>
              </w:rPr>
              <w:t>b2: Random Selection</w:t>
            </w:r>
          </w:p>
          <w:p w:rsidR="00AB6C2F" w:rsidRPr="0001316E" w:rsidRDefault="00AB6C2F" w:rsidP="00D130D3">
            <w:pPr>
              <w:rPr>
                <w:szCs w:val="21"/>
                <w:lang w:bidi="en-US"/>
              </w:rPr>
            </w:pPr>
            <w:r w:rsidRPr="0001316E">
              <w:rPr>
                <w:szCs w:val="21"/>
                <w:lang w:bidi="en-US"/>
              </w:rPr>
              <w:t>b3: Velocity Check</w:t>
            </w:r>
          </w:p>
          <w:p w:rsidR="00AB6C2F" w:rsidRPr="0001316E" w:rsidRDefault="00AB6C2F" w:rsidP="00D130D3">
            <w:pPr>
              <w:rPr>
                <w:szCs w:val="21"/>
                <w:lang w:bidi="en-US"/>
              </w:rPr>
            </w:pPr>
            <w:r w:rsidRPr="0001316E">
              <w:rPr>
                <w:szCs w:val="21"/>
                <w:lang w:bidi="en-US"/>
              </w:rPr>
              <w:t>b4: Exception File</w:t>
            </w:r>
          </w:p>
          <w:p w:rsidR="00AB6C2F" w:rsidRPr="0001316E" w:rsidRDefault="00AB6C2F" w:rsidP="00D130D3">
            <w:pPr>
              <w:rPr>
                <w:szCs w:val="21"/>
                <w:lang w:bidi="en-US"/>
              </w:rPr>
            </w:pPr>
            <w:r w:rsidRPr="0001316E">
              <w:rPr>
                <w:szCs w:val="21"/>
                <w:lang w:bidi="en-US"/>
              </w:rPr>
              <w:t>b5: Support TAC</w:t>
            </w:r>
          </w:p>
          <w:p w:rsidR="00AB6C2F" w:rsidRDefault="00AB6C2F" w:rsidP="00D130D3">
            <w:pPr>
              <w:rPr>
                <w:color w:val="000000" w:themeColor="text1"/>
                <w:szCs w:val="21"/>
              </w:rPr>
            </w:pPr>
            <w:r w:rsidRPr="00687C4B">
              <w:rPr>
                <w:rFonts w:hint="eastAsia"/>
                <w:szCs w:val="21"/>
                <w:lang w:bidi="en-US"/>
              </w:rPr>
              <w:t>b</w:t>
            </w:r>
            <w:r>
              <w:rPr>
                <w:rFonts w:hint="eastAsia"/>
                <w:szCs w:val="21"/>
                <w:lang w:bidi="en-US"/>
              </w:rPr>
              <w:t>6</w:t>
            </w:r>
            <w:r w:rsidRPr="00687C4B">
              <w:rPr>
                <w:rFonts w:hint="eastAsia"/>
                <w:szCs w:val="21"/>
                <w:lang w:bidi="en-US"/>
              </w:rPr>
              <w:t>~b8: Reserved</w:t>
            </w:r>
          </w:p>
        </w:tc>
      </w:tr>
    </w:tbl>
    <w:p w:rsidR="00926ECA" w:rsidRDefault="00926ECA" w:rsidP="00244A56">
      <w:r>
        <w:t>Note: the AID parameter shall be configured into XML file.</w:t>
      </w:r>
    </w:p>
    <w:p w:rsidR="00E36531" w:rsidRPr="0001316E" w:rsidRDefault="00E354FE" w:rsidP="0001316E">
      <w:pPr>
        <w:pStyle w:val="4"/>
        <w:rPr>
          <w:color w:val="4472C4" w:themeColor="accent5"/>
        </w:rPr>
      </w:pPr>
      <w:r>
        <w:rPr>
          <w:color w:val="4472C4" w:themeColor="accent5"/>
        </w:rPr>
        <w:lastRenderedPageBreak/>
        <w:t xml:space="preserve">5.2.1.4 </w:t>
      </w:r>
      <w:r w:rsidR="00E36531" w:rsidRPr="0001316E">
        <w:rPr>
          <w:color w:val="4472C4" w:themeColor="accent5"/>
        </w:rPr>
        <w:t>Terminal capability</w:t>
      </w:r>
    </w:p>
    <w:tbl>
      <w:tblPr>
        <w:tblStyle w:val="a5"/>
        <w:tblW w:w="5000" w:type="pct"/>
        <w:tblLook w:val="04A0" w:firstRow="1" w:lastRow="0" w:firstColumn="1" w:lastColumn="0" w:noHBand="0" w:noVBand="1"/>
      </w:tblPr>
      <w:tblGrid>
        <w:gridCol w:w="524"/>
        <w:gridCol w:w="2509"/>
        <w:gridCol w:w="1027"/>
        <w:gridCol w:w="1168"/>
        <w:gridCol w:w="3068"/>
      </w:tblGrid>
      <w:tr w:rsidR="00E36531" w:rsidRPr="00477465" w:rsidTr="00E36531">
        <w:trPr>
          <w:trHeight w:val="321"/>
          <w:tblHeader/>
        </w:trPr>
        <w:tc>
          <w:tcPr>
            <w:tcW w:w="316" w:type="pct"/>
            <w:vAlign w:val="center"/>
          </w:tcPr>
          <w:p w:rsidR="00E36531" w:rsidRPr="00477465" w:rsidRDefault="00E36531" w:rsidP="00D130D3">
            <w:pPr>
              <w:jc w:val="center"/>
              <w:rPr>
                <w:b/>
                <w:szCs w:val="21"/>
                <w:lang w:bidi="en-US"/>
              </w:rPr>
            </w:pPr>
            <w:r>
              <w:rPr>
                <w:rFonts w:hint="eastAsia"/>
                <w:b/>
                <w:szCs w:val="21"/>
                <w:lang w:bidi="en-US"/>
              </w:rPr>
              <w:t>No.</w:t>
            </w:r>
          </w:p>
        </w:tc>
        <w:tc>
          <w:tcPr>
            <w:tcW w:w="1512" w:type="pct"/>
            <w:vAlign w:val="center"/>
          </w:tcPr>
          <w:p w:rsidR="00E36531" w:rsidRPr="00477465" w:rsidRDefault="00E36531" w:rsidP="00D130D3">
            <w:pPr>
              <w:jc w:val="center"/>
              <w:rPr>
                <w:b/>
                <w:szCs w:val="21"/>
                <w:lang w:bidi="en-US"/>
              </w:rPr>
            </w:pPr>
            <w:r>
              <w:rPr>
                <w:rFonts w:hint="eastAsia"/>
                <w:b/>
                <w:szCs w:val="21"/>
                <w:lang w:bidi="en-US"/>
              </w:rPr>
              <w:t>Field Name</w:t>
            </w:r>
          </w:p>
        </w:tc>
        <w:tc>
          <w:tcPr>
            <w:tcW w:w="619" w:type="pct"/>
            <w:vAlign w:val="center"/>
          </w:tcPr>
          <w:p w:rsidR="00E36531" w:rsidRPr="00477465" w:rsidRDefault="00E36531" w:rsidP="00D130D3">
            <w:pPr>
              <w:jc w:val="center"/>
              <w:rPr>
                <w:b/>
                <w:szCs w:val="21"/>
                <w:lang w:bidi="en-US"/>
              </w:rPr>
            </w:pPr>
            <w:r w:rsidRPr="00477465">
              <w:rPr>
                <w:b/>
                <w:szCs w:val="21"/>
                <w:lang w:bidi="en-US"/>
              </w:rPr>
              <w:t>Required</w:t>
            </w:r>
          </w:p>
        </w:tc>
        <w:tc>
          <w:tcPr>
            <w:tcW w:w="704" w:type="pct"/>
            <w:vAlign w:val="center"/>
          </w:tcPr>
          <w:p w:rsidR="00E36531" w:rsidRPr="00477465" w:rsidRDefault="00E36531" w:rsidP="00D130D3">
            <w:pPr>
              <w:jc w:val="center"/>
              <w:rPr>
                <w:b/>
                <w:szCs w:val="21"/>
                <w:lang w:bidi="en-US"/>
              </w:rPr>
            </w:pPr>
            <w:r w:rsidRPr="00477465">
              <w:rPr>
                <w:b/>
                <w:szCs w:val="21"/>
                <w:lang w:bidi="en-US"/>
              </w:rPr>
              <w:t>Attribute</w:t>
            </w:r>
          </w:p>
        </w:tc>
        <w:tc>
          <w:tcPr>
            <w:tcW w:w="1850" w:type="pct"/>
          </w:tcPr>
          <w:p w:rsidR="00E36531" w:rsidRPr="00477465" w:rsidRDefault="00E36531" w:rsidP="00D130D3">
            <w:pPr>
              <w:jc w:val="center"/>
              <w:rPr>
                <w:b/>
                <w:szCs w:val="21"/>
                <w:lang w:bidi="en-US"/>
              </w:rPr>
            </w:pPr>
            <w:r w:rsidRPr="00477465">
              <w:rPr>
                <w:b/>
                <w:szCs w:val="21"/>
                <w:lang w:bidi="en-US"/>
              </w:rPr>
              <w:t>Description</w:t>
            </w:r>
          </w:p>
        </w:tc>
      </w:tr>
      <w:tr w:rsidR="00E36531" w:rsidRPr="00477465" w:rsidTr="00E36531">
        <w:tc>
          <w:tcPr>
            <w:tcW w:w="316" w:type="pct"/>
            <w:vAlign w:val="center"/>
          </w:tcPr>
          <w:p w:rsidR="00E36531" w:rsidRPr="00477465" w:rsidRDefault="00E36531" w:rsidP="00D130D3">
            <w:pPr>
              <w:jc w:val="center"/>
              <w:rPr>
                <w:szCs w:val="21"/>
              </w:rPr>
            </w:pPr>
            <w:r>
              <w:rPr>
                <w:rFonts w:hint="eastAsia"/>
                <w:szCs w:val="21"/>
              </w:rPr>
              <w:t>1</w:t>
            </w:r>
          </w:p>
        </w:tc>
        <w:tc>
          <w:tcPr>
            <w:tcW w:w="1512" w:type="pct"/>
            <w:vAlign w:val="center"/>
          </w:tcPr>
          <w:p w:rsidR="00E36531" w:rsidRPr="00477465" w:rsidRDefault="00E36531" w:rsidP="00D130D3">
            <w:pPr>
              <w:jc w:val="center"/>
              <w:rPr>
                <w:szCs w:val="21"/>
                <w:lang w:bidi="en-US"/>
              </w:rPr>
            </w:pPr>
            <w:r>
              <w:rPr>
                <w:rFonts w:hint="eastAsia"/>
                <w:szCs w:val="21"/>
                <w:lang w:bidi="en-US"/>
              </w:rPr>
              <w:t>TermType</w:t>
            </w:r>
          </w:p>
        </w:tc>
        <w:tc>
          <w:tcPr>
            <w:tcW w:w="619" w:type="pct"/>
            <w:vAlign w:val="center"/>
          </w:tcPr>
          <w:p w:rsidR="00E36531" w:rsidRPr="00477465" w:rsidRDefault="00E36531" w:rsidP="00D130D3">
            <w:pPr>
              <w:jc w:val="center"/>
              <w:rPr>
                <w:szCs w:val="21"/>
                <w:lang w:bidi="en-US"/>
              </w:rPr>
            </w:pPr>
            <w:r w:rsidRPr="00477465">
              <w:rPr>
                <w:rFonts w:hint="eastAsia"/>
                <w:szCs w:val="21"/>
              </w:rPr>
              <w:t>M</w:t>
            </w:r>
          </w:p>
        </w:tc>
        <w:tc>
          <w:tcPr>
            <w:tcW w:w="704" w:type="pct"/>
            <w:vAlign w:val="center"/>
          </w:tcPr>
          <w:p w:rsidR="00E36531" w:rsidRPr="00477465" w:rsidRDefault="00E36531" w:rsidP="00D130D3">
            <w:pPr>
              <w:jc w:val="center"/>
              <w:rPr>
                <w:szCs w:val="21"/>
                <w:lang w:bidi="en-US"/>
              </w:rPr>
            </w:pPr>
            <w:r>
              <w:rPr>
                <w:rFonts w:hint="eastAsia"/>
                <w:szCs w:val="21"/>
                <w:lang w:bidi="en-US"/>
              </w:rPr>
              <w:t>Hex 2</w:t>
            </w:r>
          </w:p>
        </w:tc>
        <w:tc>
          <w:tcPr>
            <w:tcW w:w="1850" w:type="pct"/>
          </w:tcPr>
          <w:p w:rsidR="00E36531" w:rsidRPr="0043117D" w:rsidRDefault="00E36531" w:rsidP="00D130D3">
            <w:pPr>
              <w:rPr>
                <w:szCs w:val="21"/>
                <w:lang w:bidi="en-US"/>
              </w:rPr>
            </w:pPr>
            <w:r>
              <w:rPr>
                <w:szCs w:val="21"/>
                <w:lang w:bidi="en-US"/>
              </w:rPr>
              <w:t xml:space="preserve">Terminal Type. </w:t>
            </w:r>
            <w:r w:rsidRPr="0043117D">
              <w:rPr>
                <w:szCs w:val="21"/>
                <w:lang w:bidi="en-US"/>
              </w:rPr>
              <w:t>Below is the supported terminal type according to PX EMV L2 certificates:</w:t>
            </w:r>
          </w:p>
          <w:p w:rsidR="00E36531" w:rsidRPr="0043117D" w:rsidRDefault="00E36531" w:rsidP="00D130D3">
            <w:pPr>
              <w:rPr>
                <w:szCs w:val="21"/>
                <w:lang w:bidi="en-US"/>
              </w:rPr>
            </w:pPr>
            <w:r w:rsidRPr="0043117D">
              <w:rPr>
                <w:szCs w:val="21"/>
                <w:lang w:bidi="en-US"/>
              </w:rPr>
              <w:t>22: attended, online with offline capability terminal</w:t>
            </w:r>
          </w:p>
          <w:p w:rsidR="00E36531" w:rsidRPr="00477465" w:rsidRDefault="00E36531" w:rsidP="00D130D3">
            <w:pPr>
              <w:rPr>
                <w:szCs w:val="21"/>
                <w:lang w:bidi="en-US"/>
              </w:rPr>
            </w:pPr>
            <w:r w:rsidRPr="0043117D">
              <w:rPr>
                <w:szCs w:val="21"/>
                <w:lang w:bidi="en-US"/>
              </w:rPr>
              <w:t>25: unattended, online with offline capability terminal</w:t>
            </w:r>
          </w:p>
        </w:tc>
      </w:tr>
      <w:tr w:rsidR="00E36531" w:rsidRPr="00477465" w:rsidTr="00E36531">
        <w:tc>
          <w:tcPr>
            <w:tcW w:w="316" w:type="pct"/>
            <w:vAlign w:val="center"/>
          </w:tcPr>
          <w:p w:rsidR="00E36531" w:rsidRPr="00477465" w:rsidRDefault="00E36531" w:rsidP="00D130D3">
            <w:pPr>
              <w:jc w:val="center"/>
              <w:rPr>
                <w:szCs w:val="21"/>
              </w:rPr>
            </w:pPr>
            <w:r w:rsidRPr="00477465">
              <w:rPr>
                <w:szCs w:val="21"/>
              </w:rPr>
              <w:t>2</w:t>
            </w:r>
          </w:p>
        </w:tc>
        <w:tc>
          <w:tcPr>
            <w:tcW w:w="1512" w:type="pct"/>
            <w:vAlign w:val="center"/>
          </w:tcPr>
          <w:p w:rsidR="00E36531" w:rsidRPr="00477465" w:rsidRDefault="00E36531" w:rsidP="00D130D3">
            <w:pPr>
              <w:jc w:val="center"/>
              <w:rPr>
                <w:szCs w:val="21"/>
              </w:rPr>
            </w:pPr>
            <w:r>
              <w:rPr>
                <w:szCs w:val="21"/>
              </w:rPr>
              <w:t>CardDataInputCapability</w:t>
            </w:r>
          </w:p>
        </w:tc>
        <w:tc>
          <w:tcPr>
            <w:tcW w:w="619" w:type="pct"/>
            <w:vAlign w:val="center"/>
          </w:tcPr>
          <w:p w:rsidR="00E36531" w:rsidRPr="00477465" w:rsidRDefault="00E36531" w:rsidP="00D130D3">
            <w:pPr>
              <w:jc w:val="center"/>
              <w:rPr>
                <w:szCs w:val="21"/>
              </w:rPr>
            </w:pPr>
            <w:r w:rsidRPr="00477465">
              <w:rPr>
                <w:rFonts w:hint="eastAsia"/>
                <w:szCs w:val="21"/>
              </w:rPr>
              <w:t>M</w:t>
            </w:r>
          </w:p>
        </w:tc>
        <w:tc>
          <w:tcPr>
            <w:tcW w:w="704" w:type="pct"/>
            <w:vAlign w:val="center"/>
          </w:tcPr>
          <w:p w:rsidR="00E36531" w:rsidRPr="00477465" w:rsidRDefault="00E36531" w:rsidP="00D130D3">
            <w:pPr>
              <w:jc w:val="center"/>
              <w:rPr>
                <w:szCs w:val="21"/>
              </w:rPr>
            </w:pPr>
            <w:r>
              <w:rPr>
                <w:rFonts w:hint="eastAsia"/>
                <w:szCs w:val="21"/>
              </w:rPr>
              <w:t>Hex 2</w:t>
            </w:r>
          </w:p>
        </w:tc>
        <w:tc>
          <w:tcPr>
            <w:tcW w:w="1850" w:type="pct"/>
          </w:tcPr>
          <w:p w:rsidR="00E36531" w:rsidRPr="00815FEA" w:rsidRDefault="00E36531" w:rsidP="00D130D3">
            <w:pPr>
              <w:rPr>
                <w:color w:val="000000" w:themeColor="text1"/>
                <w:szCs w:val="21"/>
              </w:rPr>
            </w:pPr>
            <w:r w:rsidRPr="00815FEA">
              <w:rPr>
                <w:color w:val="000000" w:themeColor="text1"/>
                <w:szCs w:val="21"/>
              </w:rPr>
              <w:t>Card Data Input Capability (2 characters, i.e. 1 byte HEX data). Each bit represents a flag of a specific capability describing the capability of the terminal to capture card data: bit set to 1 means that the capability is supported while 0 means not supported. Below is the representation of each bit :</w:t>
            </w:r>
          </w:p>
          <w:p w:rsidR="00E36531" w:rsidRPr="00815FEA" w:rsidRDefault="00E36531" w:rsidP="00D130D3">
            <w:pPr>
              <w:rPr>
                <w:color w:val="000000" w:themeColor="text1"/>
                <w:szCs w:val="21"/>
              </w:rPr>
            </w:pPr>
            <w:r w:rsidRPr="00815FEA">
              <w:rPr>
                <w:color w:val="000000" w:themeColor="text1"/>
                <w:szCs w:val="21"/>
              </w:rPr>
              <w:t>(bit 8 indicates the most significant bit - i.e. the leftmost bit)</w:t>
            </w:r>
          </w:p>
          <w:p w:rsidR="00E36531" w:rsidRPr="00815FEA" w:rsidRDefault="00E36531" w:rsidP="00D130D3">
            <w:pPr>
              <w:rPr>
                <w:color w:val="000000" w:themeColor="text1"/>
                <w:szCs w:val="21"/>
              </w:rPr>
            </w:pPr>
            <w:r w:rsidRPr="00815FEA">
              <w:rPr>
                <w:color w:val="000000" w:themeColor="text1"/>
                <w:szCs w:val="21"/>
              </w:rPr>
              <w:t>b1~b5: Reserved</w:t>
            </w:r>
          </w:p>
          <w:p w:rsidR="00E36531" w:rsidRPr="00815FEA" w:rsidRDefault="00E36531" w:rsidP="00D130D3">
            <w:pPr>
              <w:rPr>
                <w:color w:val="000000" w:themeColor="text1"/>
                <w:szCs w:val="21"/>
              </w:rPr>
            </w:pPr>
            <w:r w:rsidRPr="00815FEA">
              <w:rPr>
                <w:color w:val="000000" w:themeColor="text1"/>
                <w:szCs w:val="21"/>
              </w:rPr>
              <w:t>b6: IC with contacts</w:t>
            </w:r>
          </w:p>
          <w:p w:rsidR="00E36531" w:rsidRPr="00815FEA" w:rsidRDefault="00E36531" w:rsidP="00D130D3">
            <w:pPr>
              <w:rPr>
                <w:color w:val="000000" w:themeColor="text1"/>
                <w:szCs w:val="21"/>
              </w:rPr>
            </w:pPr>
            <w:r w:rsidRPr="00815FEA">
              <w:rPr>
                <w:color w:val="000000" w:themeColor="text1"/>
                <w:szCs w:val="21"/>
              </w:rPr>
              <w:t>b7: Magnetic stripe</w:t>
            </w:r>
          </w:p>
          <w:p w:rsidR="00E36531" w:rsidRPr="00477465" w:rsidRDefault="00E36531" w:rsidP="00D130D3">
            <w:pPr>
              <w:rPr>
                <w:color w:val="000000" w:themeColor="text1"/>
                <w:szCs w:val="21"/>
              </w:rPr>
            </w:pPr>
            <w:r w:rsidRPr="00815FEA">
              <w:rPr>
                <w:color w:val="000000" w:themeColor="text1"/>
                <w:szCs w:val="21"/>
              </w:rPr>
              <w:t>b8: Manual key entry</w:t>
            </w:r>
          </w:p>
        </w:tc>
      </w:tr>
      <w:tr w:rsidR="00E36531" w:rsidRPr="00477465" w:rsidTr="00E36531">
        <w:tc>
          <w:tcPr>
            <w:tcW w:w="316" w:type="pct"/>
            <w:vAlign w:val="center"/>
          </w:tcPr>
          <w:p w:rsidR="00E36531" w:rsidRPr="00477465" w:rsidRDefault="00E36531" w:rsidP="00D130D3">
            <w:pPr>
              <w:jc w:val="center"/>
              <w:rPr>
                <w:szCs w:val="21"/>
                <w:lang w:bidi="en-US"/>
              </w:rPr>
            </w:pPr>
            <w:r>
              <w:rPr>
                <w:rFonts w:hint="eastAsia"/>
                <w:szCs w:val="21"/>
                <w:lang w:bidi="en-US"/>
              </w:rPr>
              <w:t>3</w:t>
            </w:r>
          </w:p>
        </w:tc>
        <w:tc>
          <w:tcPr>
            <w:tcW w:w="1512" w:type="pct"/>
            <w:vAlign w:val="center"/>
          </w:tcPr>
          <w:p w:rsidR="00E36531" w:rsidRPr="00477465" w:rsidRDefault="00E36531" w:rsidP="00D130D3">
            <w:pPr>
              <w:jc w:val="center"/>
              <w:rPr>
                <w:szCs w:val="21"/>
                <w:lang w:bidi="en-US"/>
              </w:rPr>
            </w:pPr>
            <w:r>
              <w:rPr>
                <w:szCs w:val="21"/>
                <w:lang w:bidi="en-US"/>
              </w:rPr>
              <w:t>CVMCapability</w:t>
            </w:r>
          </w:p>
        </w:tc>
        <w:tc>
          <w:tcPr>
            <w:tcW w:w="619" w:type="pct"/>
            <w:vAlign w:val="center"/>
          </w:tcPr>
          <w:p w:rsidR="00E36531" w:rsidRPr="00477465" w:rsidRDefault="00E36531" w:rsidP="00D130D3">
            <w:pPr>
              <w:jc w:val="center"/>
              <w:rPr>
                <w:szCs w:val="21"/>
              </w:rPr>
            </w:pPr>
            <w:r w:rsidRPr="00477465">
              <w:rPr>
                <w:szCs w:val="21"/>
              </w:rPr>
              <w:t>M</w:t>
            </w:r>
          </w:p>
        </w:tc>
        <w:tc>
          <w:tcPr>
            <w:tcW w:w="704" w:type="pct"/>
            <w:vAlign w:val="center"/>
          </w:tcPr>
          <w:p w:rsidR="00E36531" w:rsidRPr="00477465" w:rsidRDefault="00E36531" w:rsidP="00D130D3">
            <w:pPr>
              <w:jc w:val="center"/>
              <w:rPr>
                <w:szCs w:val="21"/>
              </w:rPr>
            </w:pPr>
            <w:r>
              <w:rPr>
                <w:rFonts w:hint="eastAsia"/>
                <w:szCs w:val="21"/>
              </w:rPr>
              <w:t>Hex 2</w:t>
            </w:r>
          </w:p>
        </w:tc>
        <w:tc>
          <w:tcPr>
            <w:tcW w:w="1850" w:type="pct"/>
          </w:tcPr>
          <w:p w:rsidR="00E36531" w:rsidRPr="00385184" w:rsidRDefault="00E36531" w:rsidP="00D130D3">
            <w:pPr>
              <w:rPr>
                <w:szCs w:val="21"/>
              </w:rPr>
            </w:pPr>
            <w:r w:rsidRPr="00385184">
              <w:rPr>
                <w:szCs w:val="21"/>
              </w:rPr>
              <w:t>CVM Capability (2 characters, i.e. 1 byte HEX data). Each bit represents a flag of a specific capability describing the capability of the terminal to perform CVM (Cardholder Verification Method): bit set to 1 means that the capability is supported while 0 means not supported. Below is the representation of each bit:</w:t>
            </w:r>
          </w:p>
          <w:p w:rsidR="00E36531" w:rsidRPr="00385184" w:rsidRDefault="00E36531" w:rsidP="00D130D3">
            <w:pPr>
              <w:rPr>
                <w:szCs w:val="21"/>
              </w:rPr>
            </w:pPr>
            <w:r w:rsidRPr="00385184">
              <w:rPr>
                <w:szCs w:val="21"/>
              </w:rPr>
              <w:t>(bit 8 indicates the most significant bit - i.e. the leftmost bit)</w:t>
            </w:r>
          </w:p>
          <w:p w:rsidR="00E36531" w:rsidRPr="00385184" w:rsidRDefault="00E36531" w:rsidP="00D130D3">
            <w:pPr>
              <w:rPr>
                <w:szCs w:val="21"/>
              </w:rPr>
            </w:pPr>
            <w:r w:rsidRPr="00385184">
              <w:rPr>
                <w:szCs w:val="21"/>
              </w:rPr>
              <w:lastRenderedPageBreak/>
              <w:t>b1~b3: Reserved</w:t>
            </w:r>
          </w:p>
          <w:p w:rsidR="00E36531" w:rsidRPr="00385184" w:rsidRDefault="00E36531" w:rsidP="00D130D3">
            <w:pPr>
              <w:rPr>
                <w:szCs w:val="21"/>
              </w:rPr>
            </w:pPr>
            <w:r w:rsidRPr="00385184">
              <w:rPr>
                <w:szCs w:val="21"/>
              </w:rPr>
              <w:t>b4: No CVM</w:t>
            </w:r>
          </w:p>
          <w:p w:rsidR="00E36531" w:rsidRPr="00385184" w:rsidRDefault="00E36531" w:rsidP="00D130D3">
            <w:pPr>
              <w:rPr>
                <w:szCs w:val="21"/>
              </w:rPr>
            </w:pPr>
            <w:r w:rsidRPr="00385184">
              <w:rPr>
                <w:szCs w:val="21"/>
              </w:rPr>
              <w:t>b5: Enciphered PIN for offline ICC verification</w:t>
            </w:r>
          </w:p>
          <w:p w:rsidR="00E36531" w:rsidRPr="00385184" w:rsidRDefault="00E36531" w:rsidP="00D130D3">
            <w:pPr>
              <w:rPr>
                <w:szCs w:val="21"/>
              </w:rPr>
            </w:pPr>
            <w:r w:rsidRPr="00385184">
              <w:rPr>
                <w:szCs w:val="21"/>
              </w:rPr>
              <w:t>b6: Signature (paper)</w:t>
            </w:r>
          </w:p>
          <w:p w:rsidR="00E36531" w:rsidRPr="00385184" w:rsidRDefault="00D777AC" w:rsidP="00D130D3">
            <w:pPr>
              <w:rPr>
                <w:szCs w:val="21"/>
              </w:rPr>
            </w:pPr>
            <w:r>
              <w:rPr>
                <w:szCs w:val="21"/>
              </w:rPr>
              <w:t xml:space="preserve">b7: </w:t>
            </w:r>
            <w:r w:rsidR="00E36531" w:rsidRPr="00385184">
              <w:rPr>
                <w:szCs w:val="21"/>
              </w:rPr>
              <w:t>Enciphered PIN for online verification</w:t>
            </w:r>
          </w:p>
          <w:p w:rsidR="00E36531" w:rsidRPr="00477465" w:rsidRDefault="00E36531" w:rsidP="00D130D3">
            <w:pPr>
              <w:rPr>
                <w:szCs w:val="21"/>
              </w:rPr>
            </w:pPr>
            <w:r w:rsidRPr="00385184">
              <w:rPr>
                <w:szCs w:val="21"/>
              </w:rPr>
              <w:t>b8: Plaintext PIN for offline ICC verification</w:t>
            </w:r>
          </w:p>
        </w:tc>
      </w:tr>
      <w:tr w:rsidR="00E36531" w:rsidRPr="00477465" w:rsidTr="00E36531">
        <w:tc>
          <w:tcPr>
            <w:tcW w:w="316" w:type="pct"/>
            <w:vAlign w:val="center"/>
          </w:tcPr>
          <w:p w:rsidR="00E36531" w:rsidRDefault="00E36531" w:rsidP="00D130D3">
            <w:pPr>
              <w:jc w:val="center"/>
              <w:rPr>
                <w:szCs w:val="21"/>
                <w:lang w:bidi="en-US"/>
              </w:rPr>
            </w:pPr>
            <w:r>
              <w:rPr>
                <w:rFonts w:hint="eastAsia"/>
                <w:szCs w:val="21"/>
                <w:lang w:bidi="en-US"/>
              </w:rPr>
              <w:lastRenderedPageBreak/>
              <w:t>4</w:t>
            </w:r>
          </w:p>
        </w:tc>
        <w:tc>
          <w:tcPr>
            <w:tcW w:w="1512" w:type="pct"/>
            <w:vAlign w:val="center"/>
          </w:tcPr>
          <w:p w:rsidR="00E36531" w:rsidRDefault="00E36531" w:rsidP="00D130D3">
            <w:pPr>
              <w:jc w:val="center"/>
              <w:rPr>
                <w:szCs w:val="21"/>
                <w:lang w:bidi="en-US"/>
              </w:rPr>
            </w:pPr>
            <w:r>
              <w:rPr>
                <w:rFonts w:hint="eastAsia"/>
                <w:szCs w:val="21"/>
                <w:lang w:bidi="en-US"/>
              </w:rPr>
              <w:t>SecurityCapability</w:t>
            </w:r>
          </w:p>
        </w:tc>
        <w:tc>
          <w:tcPr>
            <w:tcW w:w="619" w:type="pct"/>
            <w:vAlign w:val="center"/>
          </w:tcPr>
          <w:p w:rsidR="00E36531" w:rsidRPr="00477465" w:rsidRDefault="00E36531" w:rsidP="00D130D3">
            <w:pPr>
              <w:jc w:val="center"/>
              <w:rPr>
                <w:szCs w:val="21"/>
              </w:rPr>
            </w:pPr>
            <w:r>
              <w:rPr>
                <w:rFonts w:hint="eastAsia"/>
                <w:szCs w:val="21"/>
              </w:rPr>
              <w:t>M</w:t>
            </w:r>
          </w:p>
        </w:tc>
        <w:tc>
          <w:tcPr>
            <w:tcW w:w="704" w:type="pct"/>
            <w:vAlign w:val="center"/>
          </w:tcPr>
          <w:p w:rsidR="00E36531" w:rsidRDefault="00E36531" w:rsidP="00D130D3">
            <w:pPr>
              <w:jc w:val="center"/>
              <w:rPr>
                <w:szCs w:val="21"/>
              </w:rPr>
            </w:pPr>
            <w:r>
              <w:rPr>
                <w:rFonts w:hint="eastAsia"/>
                <w:szCs w:val="21"/>
              </w:rPr>
              <w:t>Hex 2</w:t>
            </w:r>
          </w:p>
        </w:tc>
        <w:tc>
          <w:tcPr>
            <w:tcW w:w="1850" w:type="pct"/>
          </w:tcPr>
          <w:p w:rsidR="00E36531" w:rsidRPr="00385184" w:rsidRDefault="00E36531" w:rsidP="00D130D3">
            <w:pPr>
              <w:rPr>
                <w:szCs w:val="21"/>
              </w:rPr>
            </w:pPr>
            <w:r w:rsidRPr="00385184">
              <w:rPr>
                <w:szCs w:val="21"/>
              </w:rPr>
              <w:t>Security Capability (2 characters, i.e. 1 byte HEX data). Each bit represents a flag of a specific capability describing the security capability of the terminal: bit set to 1 means that the capability is supported while 0 means not supported. Below is the representation of each bit:</w:t>
            </w:r>
          </w:p>
          <w:p w:rsidR="00E36531" w:rsidRPr="00385184" w:rsidRDefault="00E36531" w:rsidP="00D130D3">
            <w:pPr>
              <w:rPr>
                <w:szCs w:val="21"/>
              </w:rPr>
            </w:pPr>
            <w:r w:rsidRPr="00385184">
              <w:rPr>
                <w:szCs w:val="21"/>
              </w:rPr>
              <w:t>(bit 8 indicates the most significant bit - i.e. the leftmost bit)</w:t>
            </w:r>
          </w:p>
          <w:p w:rsidR="00E36531" w:rsidRPr="00385184" w:rsidRDefault="00E36531" w:rsidP="00D130D3">
            <w:pPr>
              <w:rPr>
                <w:szCs w:val="21"/>
              </w:rPr>
            </w:pPr>
            <w:r w:rsidRPr="00385184">
              <w:rPr>
                <w:szCs w:val="21"/>
              </w:rPr>
              <w:t>b1~b3: Reserved</w:t>
            </w:r>
          </w:p>
          <w:p w:rsidR="00E36531" w:rsidRPr="00385184" w:rsidRDefault="00E36531" w:rsidP="00D130D3">
            <w:pPr>
              <w:rPr>
                <w:szCs w:val="21"/>
              </w:rPr>
            </w:pPr>
            <w:r w:rsidRPr="00385184">
              <w:rPr>
                <w:szCs w:val="21"/>
              </w:rPr>
              <w:t>b4: CDA (Combined DDA/Application Cryptogram Generation)</w:t>
            </w:r>
          </w:p>
          <w:p w:rsidR="00E36531" w:rsidRPr="00385184" w:rsidRDefault="00E36531" w:rsidP="00D130D3">
            <w:pPr>
              <w:rPr>
                <w:szCs w:val="21"/>
              </w:rPr>
            </w:pPr>
            <w:r w:rsidRPr="00385184">
              <w:rPr>
                <w:szCs w:val="21"/>
              </w:rPr>
              <w:t>b5: Reserved</w:t>
            </w:r>
          </w:p>
          <w:p w:rsidR="00E36531" w:rsidRPr="00385184" w:rsidRDefault="00E36531" w:rsidP="00D130D3">
            <w:pPr>
              <w:rPr>
                <w:szCs w:val="21"/>
              </w:rPr>
            </w:pPr>
            <w:r w:rsidRPr="00385184">
              <w:rPr>
                <w:szCs w:val="21"/>
              </w:rPr>
              <w:t>b6: Card Capture (Always be 0 for POS terminal)</w:t>
            </w:r>
          </w:p>
          <w:p w:rsidR="00E36531" w:rsidRPr="00385184" w:rsidRDefault="00E36531" w:rsidP="00D130D3">
            <w:pPr>
              <w:rPr>
                <w:szCs w:val="21"/>
              </w:rPr>
            </w:pPr>
            <w:r w:rsidRPr="00385184">
              <w:rPr>
                <w:szCs w:val="21"/>
              </w:rPr>
              <w:t>b7: DDA (Dynamic Data Authentication)</w:t>
            </w:r>
          </w:p>
          <w:p w:rsidR="00E36531" w:rsidRPr="00385184" w:rsidRDefault="00E36531" w:rsidP="00D130D3">
            <w:pPr>
              <w:rPr>
                <w:szCs w:val="21"/>
              </w:rPr>
            </w:pPr>
            <w:r w:rsidRPr="00385184">
              <w:rPr>
                <w:szCs w:val="21"/>
              </w:rPr>
              <w:t>b8: SDA (Static Data Authentication)</w:t>
            </w:r>
          </w:p>
        </w:tc>
      </w:tr>
      <w:tr w:rsidR="00E36531" w:rsidRPr="00477465" w:rsidTr="00E36531">
        <w:tc>
          <w:tcPr>
            <w:tcW w:w="316" w:type="pct"/>
            <w:vAlign w:val="center"/>
          </w:tcPr>
          <w:p w:rsidR="00E36531" w:rsidRDefault="00E36531" w:rsidP="00D130D3">
            <w:pPr>
              <w:jc w:val="center"/>
              <w:rPr>
                <w:szCs w:val="21"/>
                <w:lang w:bidi="en-US"/>
              </w:rPr>
            </w:pPr>
            <w:r>
              <w:rPr>
                <w:rFonts w:hint="eastAsia"/>
                <w:szCs w:val="21"/>
                <w:lang w:bidi="en-US"/>
              </w:rPr>
              <w:t>5</w:t>
            </w:r>
          </w:p>
        </w:tc>
        <w:tc>
          <w:tcPr>
            <w:tcW w:w="1512" w:type="pct"/>
            <w:vAlign w:val="center"/>
          </w:tcPr>
          <w:p w:rsidR="00E36531" w:rsidRDefault="00E36531" w:rsidP="00D130D3">
            <w:pPr>
              <w:jc w:val="center"/>
              <w:rPr>
                <w:szCs w:val="21"/>
                <w:lang w:bidi="en-US"/>
              </w:rPr>
            </w:pPr>
            <w:r>
              <w:rPr>
                <w:szCs w:val="21"/>
                <w:lang w:bidi="en-US"/>
              </w:rPr>
              <w:t>AdditionalTerm</w:t>
            </w:r>
            <w:r w:rsidRPr="001210F0">
              <w:rPr>
                <w:szCs w:val="21"/>
                <w:lang w:bidi="en-US"/>
              </w:rPr>
              <w:t>Capabilities</w:t>
            </w:r>
          </w:p>
        </w:tc>
        <w:tc>
          <w:tcPr>
            <w:tcW w:w="619" w:type="pct"/>
            <w:vAlign w:val="center"/>
          </w:tcPr>
          <w:p w:rsidR="00E36531" w:rsidRDefault="00E36531" w:rsidP="00D130D3">
            <w:pPr>
              <w:jc w:val="center"/>
              <w:rPr>
                <w:szCs w:val="21"/>
              </w:rPr>
            </w:pPr>
            <w:r>
              <w:rPr>
                <w:rFonts w:hint="eastAsia"/>
                <w:szCs w:val="21"/>
              </w:rPr>
              <w:t>M</w:t>
            </w:r>
          </w:p>
        </w:tc>
        <w:tc>
          <w:tcPr>
            <w:tcW w:w="704" w:type="pct"/>
            <w:vAlign w:val="center"/>
          </w:tcPr>
          <w:p w:rsidR="00E36531" w:rsidRDefault="00E36531" w:rsidP="00D130D3">
            <w:pPr>
              <w:jc w:val="center"/>
              <w:rPr>
                <w:szCs w:val="21"/>
              </w:rPr>
            </w:pPr>
            <w:r>
              <w:rPr>
                <w:rFonts w:hint="eastAsia"/>
                <w:szCs w:val="21"/>
              </w:rPr>
              <w:t>Hex 10</w:t>
            </w:r>
          </w:p>
        </w:tc>
        <w:tc>
          <w:tcPr>
            <w:tcW w:w="1850" w:type="pct"/>
          </w:tcPr>
          <w:p w:rsidR="00E36531" w:rsidRPr="009A58EC" w:rsidRDefault="00E36531" w:rsidP="00D130D3">
            <w:pPr>
              <w:rPr>
                <w:szCs w:val="21"/>
              </w:rPr>
            </w:pPr>
            <w:r w:rsidRPr="009A58EC">
              <w:rPr>
                <w:szCs w:val="21"/>
              </w:rPr>
              <w:t>Additional Terminal Capabilities (10 characters, i.e. 5 byte HEX data). Each bit (totally 40 bits) represents a flag of a specific additional terminal capability: bit set to 1 means that the capability is supported while 0 means not supported. Below is the representation of each bit:</w:t>
            </w:r>
          </w:p>
          <w:p w:rsidR="00E36531" w:rsidRPr="009A58EC" w:rsidRDefault="00E36531" w:rsidP="00D130D3">
            <w:pPr>
              <w:rPr>
                <w:szCs w:val="21"/>
              </w:rPr>
            </w:pPr>
            <w:r w:rsidRPr="009A58EC">
              <w:rPr>
                <w:szCs w:val="21"/>
              </w:rPr>
              <w:t xml:space="preserve">(byte 1 indicates the leftmost </w:t>
            </w:r>
            <w:r w:rsidRPr="009A58EC">
              <w:rPr>
                <w:szCs w:val="21"/>
              </w:rPr>
              <w:lastRenderedPageBreak/>
              <w:t>byte)</w:t>
            </w:r>
          </w:p>
          <w:p w:rsidR="00E36531" w:rsidRPr="009A58EC" w:rsidRDefault="00E36531" w:rsidP="00D130D3">
            <w:pPr>
              <w:rPr>
                <w:szCs w:val="21"/>
              </w:rPr>
            </w:pPr>
            <w:r w:rsidRPr="009A58EC">
              <w:rPr>
                <w:szCs w:val="21"/>
              </w:rPr>
              <w:t>(bit 8 indicates the most significant bit - i.e. the leftmost bit)</w:t>
            </w:r>
          </w:p>
          <w:p w:rsidR="00E36531" w:rsidRPr="009A58EC" w:rsidRDefault="00E36531" w:rsidP="00D130D3">
            <w:pPr>
              <w:rPr>
                <w:szCs w:val="21"/>
              </w:rPr>
            </w:pPr>
            <w:r w:rsidRPr="009A58EC">
              <w:rPr>
                <w:szCs w:val="21"/>
              </w:rPr>
              <w:t>Byte 1 - Transaction Type Capability</w:t>
            </w:r>
          </w:p>
          <w:p w:rsidR="00E36531" w:rsidRPr="009A58EC" w:rsidRDefault="00E36531" w:rsidP="00D130D3">
            <w:pPr>
              <w:rPr>
                <w:szCs w:val="21"/>
              </w:rPr>
            </w:pPr>
            <w:r w:rsidRPr="009A58EC">
              <w:rPr>
                <w:szCs w:val="21"/>
              </w:rPr>
              <w:t>b1: Administrative</w:t>
            </w:r>
          </w:p>
          <w:p w:rsidR="00E36531" w:rsidRPr="009A58EC" w:rsidRDefault="00E36531" w:rsidP="00D130D3">
            <w:pPr>
              <w:rPr>
                <w:szCs w:val="21"/>
              </w:rPr>
            </w:pPr>
            <w:r w:rsidRPr="009A58EC">
              <w:rPr>
                <w:szCs w:val="21"/>
              </w:rPr>
              <w:t>b2: Payment</w:t>
            </w:r>
          </w:p>
          <w:p w:rsidR="00E36531" w:rsidRPr="009A58EC" w:rsidRDefault="00E36531" w:rsidP="00D130D3">
            <w:pPr>
              <w:rPr>
                <w:szCs w:val="21"/>
              </w:rPr>
            </w:pPr>
            <w:r w:rsidRPr="009A58EC">
              <w:rPr>
                <w:szCs w:val="21"/>
              </w:rPr>
              <w:t>b3: Transfer</w:t>
            </w:r>
          </w:p>
          <w:p w:rsidR="00E36531" w:rsidRPr="009A58EC" w:rsidRDefault="00E36531" w:rsidP="00D130D3">
            <w:pPr>
              <w:rPr>
                <w:szCs w:val="21"/>
              </w:rPr>
            </w:pPr>
            <w:r w:rsidRPr="009A58EC">
              <w:rPr>
                <w:szCs w:val="21"/>
              </w:rPr>
              <w:t>b4: Inquiry</w:t>
            </w:r>
          </w:p>
          <w:p w:rsidR="00E36531" w:rsidRPr="009A58EC" w:rsidRDefault="00E36531" w:rsidP="00D130D3">
            <w:pPr>
              <w:rPr>
                <w:szCs w:val="21"/>
              </w:rPr>
            </w:pPr>
            <w:r w:rsidRPr="009A58EC">
              <w:rPr>
                <w:szCs w:val="21"/>
              </w:rPr>
              <w:t>b5: Cashback</w:t>
            </w:r>
          </w:p>
          <w:p w:rsidR="00E36531" w:rsidRPr="009A58EC" w:rsidRDefault="00E36531" w:rsidP="00D130D3">
            <w:pPr>
              <w:rPr>
                <w:szCs w:val="21"/>
              </w:rPr>
            </w:pPr>
            <w:r w:rsidRPr="009A58EC">
              <w:rPr>
                <w:szCs w:val="21"/>
              </w:rPr>
              <w:t>b6: Services</w:t>
            </w:r>
          </w:p>
          <w:p w:rsidR="00E36531" w:rsidRPr="009A58EC" w:rsidRDefault="00E36531" w:rsidP="00D130D3">
            <w:pPr>
              <w:rPr>
                <w:szCs w:val="21"/>
              </w:rPr>
            </w:pPr>
            <w:r w:rsidRPr="009A58EC">
              <w:rPr>
                <w:szCs w:val="21"/>
              </w:rPr>
              <w:t>b7: Goods</w:t>
            </w:r>
          </w:p>
          <w:p w:rsidR="00E36531" w:rsidRPr="009A58EC" w:rsidRDefault="00E36531" w:rsidP="00D130D3">
            <w:pPr>
              <w:rPr>
                <w:szCs w:val="21"/>
              </w:rPr>
            </w:pPr>
            <w:r w:rsidRPr="009A58EC">
              <w:rPr>
                <w:szCs w:val="21"/>
              </w:rPr>
              <w:t>b8: Cash</w:t>
            </w:r>
          </w:p>
          <w:p w:rsidR="00E36531" w:rsidRPr="009A58EC" w:rsidRDefault="00E36531" w:rsidP="00D130D3">
            <w:pPr>
              <w:rPr>
                <w:szCs w:val="21"/>
              </w:rPr>
            </w:pPr>
            <w:r w:rsidRPr="009A58EC">
              <w:rPr>
                <w:szCs w:val="21"/>
              </w:rPr>
              <w:t>Byte 2 - Transaction Type Capability</w:t>
            </w:r>
          </w:p>
          <w:p w:rsidR="00E36531" w:rsidRPr="009A58EC" w:rsidRDefault="00E36531" w:rsidP="00D130D3">
            <w:pPr>
              <w:rPr>
                <w:szCs w:val="21"/>
              </w:rPr>
            </w:pPr>
            <w:r w:rsidRPr="009A58EC">
              <w:rPr>
                <w:szCs w:val="21"/>
              </w:rPr>
              <w:t>b1 ~ bit7: Reserved</w:t>
            </w:r>
          </w:p>
          <w:p w:rsidR="00E36531" w:rsidRPr="009A58EC" w:rsidRDefault="00E36531" w:rsidP="00D130D3">
            <w:pPr>
              <w:rPr>
                <w:szCs w:val="21"/>
              </w:rPr>
            </w:pPr>
            <w:r w:rsidRPr="009A58EC">
              <w:rPr>
                <w:szCs w:val="21"/>
              </w:rPr>
              <w:t>bit 8: Cash Deposit</w:t>
            </w:r>
          </w:p>
          <w:p w:rsidR="00E36531" w:rsidRPr="009A58EC" w:rsidRDefault="00E36531" w:rsidP="00D130D3">
            <w:pPr>
              <w:rPr>
                <w:szCs w:val="21"/>
              </w:rPr>
            </w:pPr>
            <w:r w:rsidRPr="009A58EC">
              <w:rPr>
                <w:szCs w:val="21"/>
              </w:rPr>
              <w:t>Byte 3 - Terminal Data Input Capability</w:t>
            </w:r>
          </w:p>
          <w:p w:rsidR="00E36531" w:rsidRPr="009A58EC" w:rsidRDefault="00E36531" w:rsidP="00D130D3">
            <w:pPr>
              <w:rPr>
                <w:szCs w:val="21"/>
              </w:rPr>
            </w:pPr>
            <w:r w:rsidRPr="009A58EC">
              <w:rPr>
                <w:szCs w:val="21"/>
              </w:rPr>
              <w:t>b1 ~ b4: Reserved</w:t>
            </w:r>
          </w:p>
          <w:p w:rsidR="00E36531" w:rsidRPr="009A58EC" w:rsidRDefault="00E36531" w:rsidP="00D130D3">
            <w:pPr>
              <w:rPr>
                <w:szCs w:val="21"/>
              </w:rPr>
            </w:pPr>
            <w:r w:rsidRPr="009A58EC">
              <w:rPr>
                <w:szCs w:val="21"/>
              </w:rPr>
              <w:t>b5: Function keys</w:t>
            </w:r>
          </w:p>
          <w:p w:rsidR="00E36531" w:rsidRPr="009A58EC" w:rsidRDefault="00E36531" w:rsidP="00D130D3">
            <w:pPr>
              <w:rPr>
                <w:szCs w:val="21"/>
              </w:rPr>
            </w:pPr>
            <w:r w:rsidRPr="009A58EC">
              <w:rPr>
                <w:szCs w:val="21"/>
              </w:rPr>
              <w:t>b6: Command keys</w:t>
            </w:r>
          </w:p>
          <w:p w:rsidR="00E36531" w:rsidRPr="009A58EC" w:rsidRDefault="00E36531" w:rsidP="00D130D3">
            <w:pPr>
              <w:rPr>
                <w:szCs w:val="21"/>
              </w:rPr>
            </w:pPr>
            <w:r w:rsidRPr="009A58EC">
              <w:rPr>
                <w:szCs w:val="21"/>
              </w:rPr>
              <w:t>b7:Alphabetic and special characters keys</w:t>
            </w:r>
          </w:p>
          <w:p w:rsidR="00E36531" w:rsidRPr="009A58EC" w:rsidRDefault="00E36531" w:rsidP="00D130D3">
            <w:pPr>
              <w:rPr>
                <w:szCs w:val="21"/>
              </w:rPr>
            </w:pPr>
            <w:r w:rsidRPr="009A58EC">
              <w:rPr>
                <w:szCs w:val="21"/>
              </w:rPr>
              <w:t>b8: Numeric keys</w:t>
            </w:r>
          </w:p>
          <w:p w:rsidR="00E36531" w:rsidRPr="009A58EC" w:rsidRDefault="00E36531" w:rsidP="00D130D3">
            <w:pPr>
              <w:rPr>
                <w:szCs w:val="21"/>
              </w:rPr>
            </w:pPr>
            <w:r w:rsidRPr="009A58EC">
              <w:rPr>
                <w:szCs w:val="21"/>
              </w:rPr>
              <w:t>Byte 4 - Terminal Data Output Capability</w:t>
            </w:r>
          </w:p>
          <w:p w:rsidR="00E36531" w:rsidRPr="009A58EC" w:rsidRDefault="00E36531" w:rsidP="00D130D3">
            <w:pPr>
              <w:rPr>
                <w:szCs w:val="21"/>
              </w:rPr>
            </w:pPr>
            <w:r w:rsidRPr="009A58EC">
              <w:rPr>
                <w:szCs w:val="21"/>
              </w:rPr>
              <w:t>b1: Code table 9</w:t>
            </w:r>
          </w:p>
          <w:p w:rsidR="00E36531" w:rsidRPr="009A58EC" w:rsidRDefault="00E36531" w:rsidP="00D130D3">
            <w:pPr>
              <w:rPr>
                <w:szCs w:val="21"/>
              </w:rPr>
            </w:pPr>
            <w:r w:rsidRPr="009A58EC">
              <w:rPr>
                <w:szCs w:val="21"/>
              </w:rPr>
              <w:t>b2: Code table 10</w:t>
            </w:r>
          </w:p>
          <w:p w:rsidR="00E36531" w:rsidRPr="009A58EC" w:rsidRDefault="00E36531" w:rsidP="00D130D3">
            <w:pPr>
              <w:rPr>
                <w:szCs w:val="21"/>
              </w:rPr>
            </w:pPr>
            <w:r w:rsidRPr="009A58EC">
              <w:rPr>
                <w:szCs w:val="21"/>
              </w:rPr>
              <w:t>b3~b4: Reserved</w:t>
            </w:r>
          </w:p>
          <w:p w:rsidR="00E36531" w:rsidRPr="009A58EC" w:rsidRDefault="00E36531" w:rsidP="00D130D3">
            <w:pPr>
              <w:rPr>
                <w:szCs w:val="21"/>
              </w:rPr>
            </w:pPr>
            <w:r w:rsidRPr="009A58EC">
              <w:rPr>
                <w:szCs w:val="21"/>
              </w:rPr>
              <w:t>b5: Display, cardholder</w:t>
            </w:r>
          </w:p>
          <w:p w:rsidR="00E36531" w:rsidRPr="009A58EC" w:rsidRDefault="00E36531" w:rsidP="00D130D3">
            <w:pPr>
              <w:rPr>
                <w:szCs w:val="21"/>
              </w:rPr>
            </w:pPr>
            <w:r w:rsidRPr="009A58EC">
              <w:rPr>
                <w:szCs w:val="21"/>
              </w:rPr>
              <w:t>b6: Display, attendant</w:t>
            </w:r>
          </w:p>
          <w:p w:rsidR="00E36531" w:rsidRPr="009A58EC" w:rsidRDefault="00E36531" w:rsidP="00D130D3">
            <w:pPr>
              <w:rPr>
                <w:szCs w:val="21"/>
              </w:rPr>
            </w:pPr>
            <w:r w:rsidRPr="009A58EC">
              <w:rPr>
                <w:szCs w:val="21"/>
              </w:rPr>
              <w:t>b7: Print, cardholder</w:t>
            </w:r>
          </w:p>
          <w:p w:rsidR="00E36531" w:rsidRPr="009A58EC" w:rsidRDefault="00E36531" w:rsidP="00D130D3">
            <w:pPr>
              <w:rPr>
                <w:szCs w:val="21"/>
              </w:rPr>
            </w:pPr>
            <w:r w:rsidRPr="009A58EC">
              <w:rPr>
                <w:szCs w:val="21"/>
              </w:rPr>
              <w:t>b8: Print, attendant</w:t>
            </w:r>
          </w:p>
          <w:p w:rsidR="00E36531" w:rsidRPr="009A58EC" w:rsidRDefault="00E36531" w:rsidP="00D130D3">
            <w:pPr>
              <w:rPr>
                <w:szCs w:val="21"/>
              </w:rPr>
            </w:pPr>
            <w:r w:rsidRPr="009A58EC">
              <w:rPr>
                <w:szCs w:val="21"/>
              </w:rPr>
              <w:t>Byte 5 - Terminal Data Output Capability</w:t>
            </w:r>
          </w:p>
          <w:p w:rsidR="00E36531" w:rsidRPr="009A58EC" w:rsidRDefault="00E36531" w:rsidP="00D130D3">
            <w:pPr>
              <w:rPr>
                <w:szCs w:val="21"/>
              </w:rPr>
            </w:pPr>
            <w:r w:rsidRPr="009A58EC">
              <w:rPr>
                <w:szCs w:val="21"/>
              </w:rPr>
              <w:t>b1: Code table 1</w:t>
            </w:r>
          </w:p>
          <w:p w:rsidR="00E36531" w:rsidRPr="009A58EC" w:rsidRDefault="00E36531" w:rsidP="00D130D3">
            <w:pPr>
              <w:rPr>
                <w:szCs w:val="21"/>
              </w:rPr>
            </w:pPr>
            <w:r w:rsidRPr="009A58EC">
              <w:rPr>
                <w:szCs w:val="21"/>
              </w:rPr>
              <w:t>b2: Code table 2</w:t>
            </w:r>
          </w:p>
          <w:p w:rsidR="00E36531" w:rsidRPr="009A58EC" w:rsidRDefault="00E36531" w:rsidP="00D130D3">
            <w:pPr>
              <w:rPr>
                <w:szCs w:val="21"/>
              </w:rPr>
            </w:pPr>
            <w:r w:rsidRPr="009A58EC">
              <w:rPr>
                <w:szCs w:val="21"/>
              </w:rPr>
              <w:t>b3: Code table 3</w:t>
            </w:r>
          </w:p>
          <w:p w:rsidR="00E36531" w:rsidRPr="009A58EC" w:rsidRDefault="00E36531" w:rsidP="00D130D3">
            <w:pPr>
              <w:rPr>
                <w:szCs w:val="21"/>
              </w:rPr>
            </w:pPr>
            <w:r w:rsidRPr="009A58EC">
              <w:rPr>
                <w:szCs w:val="21"/>
              </w:rPr>
              <w:t>b4: Code table 4</w:t>
            </w:r>
          </w:p>
          <w:p w:rsidR="00E36531" w:rsidRPr="009A58EC" w:rsidRDefault="00E36531" w:rsidP="00D130D3">
            <w:pPr>
              <w:rPr>
                <w:szCs w:val="21"/>
              </w:rPr>
            </w:pPr>
            <w:r w:rsidRPr="009A58EC">
              <w:rPr>
                <w:szCs w:val="21"/>
              </w:rPr>
              <w:t>b5: Code table 5</w:t>
            </w:r>
          </w:p>
          <w:p w:rsidR="00E36531" w:rsidRPr="009A58EC" w:rsidRDefault="00E36531" w:rsidP="00D130D3">
            <w:pPr>
              <w:rPr>
                <w:szCs w:val="21"/>
              </w:rPr>
            </w:pPr>
            <w:r w:rsidRPr="009A58EC">
              <w:rPr>
                <w:szCs w:val="21"/>
              </w:rPr>
              <w:lastRenderedPageBreak/>
              <w:t>b6: Code table 6</w:t>
            </w:r>
          </w:p>
          <w:p w:rsidR="00E36531" w:rsidRPr="009A58EC" w:rsidRDefault="00E36531" w:rsidP="00D130D3">
            <w:pPr>
              <w:rPr>
                <w:szCs w:val="21"/>
              </w:rPr>
            </w:pPr>
            <w:r w:rsidRPr="009A58EC">
              <w:rPr>
                <w:szCs w:val="21"/>
              </w:rPr>
              <w:t>b7: Code table 7</w:t>
            </w:r>
          </w:p>
          <w:p w:rsidR="00E36531" w:rsidRPr="009A58EC" w:rsidRDefault="00E36531" w:rsidP="00D130D3">
            <w:pPr>
              <w:rPr>
                <w:szCs w:val="21"/>
              </w:rPr>
            </w:pPr>
            <w:r w:rsidRPr="009A58EC">
              <w:rPr>
                <w:szCs w:val="21"/>
              </w:rPr>
              <w:t>b8: Code table 8</w:t>
            </w:r>
          </w:p>
          <w:p w:rsidR="00E36531" w:rsidRPr="00D9214B" w:rsidRDefault="00E36531" w:rsidP="00D130D3">
            <w:pPr>
              <w:rPr>
                <w:szCs w:val="21"/>
              </w:rPr>
            </w:pPr>
            <w:r w:rsidRPr="009A58EC">
              <w:rPr>
                <w:szCs w:val="21"/>
              </w:rPr>
              <w:t>(Note: The code table number refers to the corresponding part of ISO/IEC 8859.)</w:t>
            </w:r>
          </w:p>
        </w:tc>
      </w:tr>
      <w:tr w:rsidR="00E36531" w:rsidRPr="00D9214B" w:rsidTr="00E36531">
        <w:tc>
          <w:tcPr>
            <w:tcW w:w="316" w:type="pct"/>
            <w:vAlign w:val="center"/>
          </w:tcPr>
          <w:p w:rsidR="00E36531" w:rsidRPr="00D9214B" w:rsidRDefault="00E36531" w:rsidP="00D130D3">
            <w:pPr>
              <w:jc w:val="center"/>
              <w:rPr>
                <w:szCs w:val="21"/>
                <w:lang w:bidi="en-US"/>
              </w:rPr>
            </w:pPr>
            <w:r w:rsidRPr="00D9214B">
              <w:rPr>
                <w:rFonts w:hint="eastAsia"/>
                <w:szCs w:val="21"/>
                <w:lang w:bidi="en-US"/>
              </w:rPr>
              <w:lastRenderedPageBreak/>
              <w:t>5</w:t>
            </w:r>
          </w:p>
        </w:tc>
        <w:tc>
          <w:tcPr>
            <w:tcW w:w="1512" w:type="pct"/>
            <w:vAlign w:val="center"/>
          </w:tcPr>
          <w:p w:rsidR="00E36531" w:rsidRPr="00D9214B" w:rsidRDefault="00E36531" w:rsidP="00D130D3">
            <w:pPr>
              <w:jc w:val="center"/>
              <w:rPr>
                <w:szCs w:val="21"/>
                <w:lang w:bidi="en-US"/>
              </w:rPr>
            </w:pPr>
            <w:r w:rsidRPr="00D9214B">
              <w:rPr>
                <w:rFonts w:hint="eastAsia"/>
                <w:szCs w:val="21"/>
                <w:lang w:bidi="en-US"/>
              </w:rPr>
              <w:t>Options</w:t>
            </w:r>
          </w:p>
        </w:tc>
        <w:tc>
          <w:tcPr>
            <w:tcW w:w="619" w:type="pct"/>
            <w:vAlign w:val="center"/>
          </w:tcPr>
          <w:p w:rsidR="00E36531" w:rsidRPr="00D9214B" w:rsidRDefault="00E36531" w:rsidP="00D130D3">
            <w:pPr>
              <w:jc w:val="center"/>
              <w:rPr>
                <w:szCs w:val="21"/>
              </w:rPr>
            </w:pPr>
            <w:r w:rsidRPr="00D9214B">
              <w:rPr>
                <w:rFonts w:hint="eastAsia"/>
                <w:szCs w:val="21"/>
              </w:rPr>
              <w:t>M</w:t>
            </w:r>
          </w:p>
        </w:tc>
        <w:tc>
          <w:tcPr>
            <w:tcW w:w="704" w:type="pct"/>
            <w:vAlign w:val="center"/>
          </w:tcPr>
          <w:p w:rsidR="00E36531" w:rsidRPr="00D9214B" w:rsidRDefault="00E36531" w:rsidP="00D130D3">
            <w:pPr>
              <w:jc w:val="center"/>
              <w:rPr>
                <w:szCs w:val="21"/>
              </w:rPr>
            </w:pPr>
            <w:r w:rsidRPr="00D9214B">
              <w:rPr>
                <w:rFonts w:hint="eastAsia"/>
                <w:szCs w:val="21"/>
              </w:rPr>
              <w:t>Hex 2</w:t>
            </w:r>
          </w:p>
        </w:tc>
        <w:tc>
          <w:tcPr>
            <w:tcW w:w="1850" w:type="pct"/>
          </w:tcPr>
          <w:p w:rsidR="00E36531" w:rsidRPr="00D9214B" w:rsidRDefault="00E36531" w:rsidP="00D130D3">
            <w:pPr>
              <w:rPr>
                <w:szCs w:val="21"/>
              </w:rPr>
            </w:pPr>
            <w:r w:rsidRPr="00D9214B">
              <w:rPr>
                <w:rFonts w:hint="eastAsia"/>
                <w:szCs w:val="21"/>
              </w:rPr>
              <w:t>b1: PSE Selection Support</w:t>
            </w:r>
          </w:p>
          <w:p w:rsidR="00E36531" w:rsidRPr="00D9214B" w:rsidRDefault="00E36531" w:rsidP="00D130D3">
            <w:pPr>
              <w:rPr>
                <w:szCs w:val="21"/>
              </w:rPr>
            </w:pPr>
            <w:r w:rsidRPr="00D9214B">
              <w:rPr>
                <w:rFonts w:hint="eastAsia"/>
                <w:szCs w:val="21"/>
              </w:rPr>
              <w:t>b2: Card Holder Confirmation</w:t>
            </w:r>
          </w:p>
          <w:p w:rsidR="00E36531" w:rsidRPr="00D9214B" w:rsidRDefault="00E36531" w:rsidP="00D130D3">
            <w:pPr>
              <w:rPr>
                <w:szCs w:val="21"/>
              </w:rPr>
            </w:pPr>
            <w:r w:rsidRPr="00D9214B">
              <w:rPr>
                <w:rFonts w:hint="eastAsia"/>
                <w:szCs w:val="21"/>
              </w:rPr>
              <w:t>b3: Bypass PIN Allowed</w:t>
            </w:r>
          </w:p>
          <w:p w:rsidR="00E36531" w:rsidRPr="00D9214B" w:rsidRDefault="00E36531" w:rsidP="00D130D3">
            <w:pPr>
              <w:rPr>
                <w:szCs w:val="21"/>
              </w:rPr>
            </w:pPr>
            <w:r w:rsidRPr="00D9214B">
              <w:rPr>
                <w:rFonts w:hint="eastAsia"/>
                <w:szCs w:val="21"/>
              </w:rPr>
              <w:t>b4: Subsequent Bypass PIN Entry</w:t>
            </w:r>
          </w:p>
          <w:p w:rsidR="00E36531" w:rsidRPr="00D9214B" w:rsidRDefault="00E36531" w:rsidP="00D130D3">
            <w:pPr>
              <w:rPr>
                <w:szCs w:val="21"/>
              </w:rPr>
            </w:pPr>
            <w:r w:rsidRPr="00D9214B">
              <w:rPr>
                <w:rFonts w:hint="eastAsia"/>
                <w:szCs w:val="21"/>
              </w:rPr>
              <w:t>b5: Get Data for PIN Try Counter</w:t>
            </w:r>
          </w:p>
          <w:p w:rsidR="00D147B7" w:rsidRPr="0001316E" w:rsidRDefault="00D147B7" w:rsidP="00D147B7">
            <w:pPr>
              <w:rPr>
                <w:szCs w:val="21"/>
              </w:rPr>
            </w:pPr>
            <w:r w:rsidRPr="0001316E">
              <w:rPr>
                <w:szCs w:val="21"/>
              </w:rPr>
              <w:t>b6: Equipped PIN Pad (Always be 1)</w:t>
            </w:r>
          </w:p>
          <w:p w:rsidR="00D147B7" w:rsidRPr="0001316E" w:rsidRDefault="00D147B7" w:rsidP="00D147B7">
            <w:pPr>
              <w:rPr>
                <w:szCs w:val="21"/>
              </w:rPr>
            </w:pPr>
            <w:r w:rsidRPr="0001316E">
              <w:rPr>
                <w:szCs w:val="21"/>
              </w:rPr>
              <w:t>b7: Amount Entered At Same Pad (Aways be 0)</w:t>
            </w:r>
          </w:p>
          <w:p w:rsidR="00D147B7" w:rsidRPr="0001316E" w:rsidRDefault="00D147B7" w:rsidP="00D147B7">
            <w:pPr>
              <w:rPr>
                <w:szCs w:val="21"/>
              </w:rPr>
            </w:pPr>
            <w:r w:rsidRPr="0001316E">
              <w:rPr>
                <w:szCs w:val="21"/>
              </w:rPr>
              <w:t>(b6 &amp; b7 are mutually exclusive)</w:t>
            </w:r>
          </w:p>
          <w:p w:rsidR="00E36531" w:rsidRPr="00D9214B" w:rsidRDefault="00E36531" w:rsidP="00D130D3">
            <w:pPr>
              <w:rPr>
                <w:szCs w:val="21"/>
              </w:rPr>
            </w:pPr>
            <w:r w:rsidRPr="00D9214B">
              <w:rPr>
                <w:rFonts w:hint="eastAsia"/>
                <w:szCs w:val="21"/>
              </w:rPr>
              <w:t>b8: Reserved</w:t>
            </w:r>
          </w:p>
        </w:tc>
      </w:tr>
      <w:tr w:rsidR="00E36531" w:rsidRPr="00D9214B" w:rsidTr="00E36531">
        <w:tc>
          <w:tcPr>
            <w:tcW w:w="316" w:type="pct"/>
            <w:vAlign w:val="center"/>
          </w:tcPr>
          <w:p w:rsidR="00E36531" w:rsidRPr="00D9214B" w:rsidRDefault="00E36531" w:rsidP="00D130D3">
            <w:pPr>
              <w:jc w:val="center"/>
              <w:rPr>
                <w:szCs w:val="21"/>
                <w:lang w:bidi="en-US"/>
              </w:rPr>
            </w:pPr>
            <w:r w:rsidRPr="00D9214B">
              <w:rPr>
                <w:rFonts w:hint="eastAsia"/>
                <w:szCs w:val="21"/>
                <w:lang w:bidi="en-US"/>
              </w:rPr>
              <w:t>6</w:t>
            </w:r>
          </w:p>
        </w:tc>
        <w:tc>
          <w:tcPr>
            <w:tcW w:w="1512" w:type="pct"/>
            <w:vAlign w:val="center"/>
          </w:tcPr>
          <w:p w:rsidR="00E36531" w:rsidRPr="00D9214B" w:rsidRDefault="00E36531" w:rsidP="00D130D3">
            <w:pPr>
              <w:jc w:val="center"/>
              <w:rPr>
                <w:szCs w:val="21"/>
                <w:lang w:bidi="en-US"/>
              </w:rPr>
            </w:pPr>
            <w:r w:rsidRPr="00D9214B">
              <w:rPr>
                <w:rFonts w:hint="eastAsia"/>
                <w:szCs w:val="21"/>
                <w:lang w:bidi="en-US"/>
              </w:rPr>
              <w:t>ComProc</w:t>
            </w:r>
          </w:p>
        </w:tc>
        <w:tc>
          <w:tcPr>
            <w:tcW w:w="619" w:type="pct"/>
            <w:vAlign w:val="center"/>
          </w:tcPr>
          <w:p w:rsidR="00E36531" w:rsidRPr="00D9214B" w:rsidRDefault="00E36531" w:rsidP="00D130D3">
            <w:pPr>
              <w:jc w:val="center"/>
              <w:rPr>
                <w:szCs w:val="21"/>
              </w:rPr>
            </w:pPr>
            <w:r w:rsidRPr="00D9214B">
              <w:rPr>
                <w:rFonts w:hint="eastAsia"/>
                <w:szCs w:val="21"/>
              </w:rPr>
              <w:t>M</w:t>
            </w:r>
          </w:p>
        </w:tc>
        <w:tc>
          <w:tcPr>
            <w:tcW w:w="704" w:type="pct"/>
            <w:vAlign w:val="center"/>
          </w:tcPr>
          <w:p w:rsidR="00E36531" w:rsidRPr="00D9214B" w:rsidRDefault="00E36531" w:rsidP="00D130D3">
            <w:pPr>
              <w:jc w:val="center"/>
              <w:rPr>
                <w:szCs w:val="21"/>
              </w:rPr>
            </w:pPr>
            <w:r w:rsidRPr="00D9214B">
              <w:rPr>
                <w:rFonts w:hint="eastAsia"/>
                <w:szCs w:val="21"/>
              </w:rPr>
              <w:t>Hex 2</w:t>
            </w:r>
          </w:p>
        </w:tc>
        <w:tc>
          <w:tcPr>
            <w:tcW w:w="1850" w:type="pct"/>
          </w:tcPr>
          <w:p w:rsidR="00E36531" w:rsidRPr="00D9214B" w:rsidRDefault="00E36531" w:rsidP="00D130D3">
            <w:pPr>
              <w:rPr>
                <w:szCs w:val="21"/>
              </w:rPr>
            </w:pPr>
            <w:r w:rsidRPr="00D9214B">
              <w:rPr>
                <w:rFonts w:hint="eastAsia"/>
                <w:szCs w:val="21"/>
              </w:rPr>
              <w:t>b1: Forced Online</w:t>
            </w:r>
          </w:p>
          <w:p w:rsidR="00E36531" w:rsidRPr="00D9214B" w:rsidRDefault="00E36531" w:rsidP="00D130D3">
            <w:pPr>
              <w:rPr>
                <w:szCs w:val="21"/>
              </w:rPr>
            </w:pPr>
            <w:r w:rsidRPr="00D9214B">
              <w:rPr>
                <w:rFonts w:hint="eastAsia"/>
                <w:szCs w:val="21"/>
              </w:rPr>
              <w:t>b2: Support Advices</w:t>
            </w:r>
          </w:p>
          <w:p w:rsidR="00E36531" w:rsidRPr="00D9214B" w:rsidRDefault="00E36531" w:rsidP="00D130D3">
            <w:pPr>
              <w:rPr>
                <w:szCs w:val="21"/>
              </w:rPr>
            </w:pPr>
            <w:r w:rsidRPr="00D9214B">
              <w:rPr>
                <w:rFonts w:hint="eastAsia"/>
                <w:szCs w:val="21"/>
              </w:rPr>
              <w:t>b3: Support Issuer Referrals</w:t>
            </w:r>
          </w:p>
          <w:p w:rsidR="00E36531" w:rsidRPr="00D9214B" w:rsidRDefault="00E36531" w:rsidP="00D130D3">
            <w:pPr>
              <w:rPr>
                <w:szCs w:val="21"/>
              </w:rPr>
            </w:pPr>
            <w:r w:rsidRPr="00D9214B">
              <w:rPr>
                <w:rFonts w:hint="eastAsia"/>
                <w:szCs w:val="21"/>
              </w:rPr>
              <w:t>b4: Support Card Referral</w:t>
            </w:r>
          </w:p>
          <w:p w:rsidR="00E36531" w:rsidRPr="00D9214B" w:rsidRDefault="00E36531" w:rsidP="00D130D3">
            <w:pPr>
              <w:rPr>
                <w:szCs w:val="21"/>
              </w:rPr>
            </w:pPr>
            <w:r w:rsidRPr="00D9214B">
              <w:rPr>
                <w:rFonts w:hint="eastAsia"/>
                <w:szCs w:val="21"/>
              </w:rPr>
              <w:t>b5: Batch Data Capture</w:t>
            </w:r>
          </w:p>
          <w:p w:rsidR="00E36531" w:rsidRPr="00D9214B" w:rsidRDefault="00E36531" w:rsidP="00D130D3">
            <w:pPr>
              <w:rPr>
                <w:szCs w:val="21"/>
              </w:rPr>
            </w:pPr>
            <w:r w:rsidRPr="00D9214B">
              <w:rPr>
                <w:rFonts w:hint="eastAsia"/>
                <w:szCs w:val="21"/>
              </w:rPr>
              <w:t>b6: Online Data Capture</w:t>
            </w:r>
          </w:p>
          <w:p w:rsidR="00E36531" w:rsidRPr="00D9214B" w:rsidRDefault="00E36531" w:rsidP="00D130D3">
            <w:pPr>
              <w:rPr>
                <w:szCs w:val="21"/>
              </w:rPr>
            </w:pPr>
            <w:r w:rsidRPr="00D9214B">
              <w:rPr>
                <w:rFonts w:hint="eastAsia"/>
                <w:szCs w:val="21"/>
              </w:rPr>
              <w:t>b7: Default TDOL</w:t>
            </w:r>
          </w:p>
          <w:p w:rsidR="00E36531" w:rsidRPr="00D9214B" w:rsidRDefault="00E36531" w:rsidP="00D130D3">
            <w:pPr>
              <w:rPr>
                <w:szCs w:val="21"/>
              </w:rPr>
            </w:pPr>
            <w:r w:rsidRPr="00D9214B">
              <w:rPr>
                <w:rFonts w:hint="eastAsia"/>
                <w:szCs w:val="21"/>
              </w:rPr>
              <w:t>b8: reserved</w:t>
            </w:r>
          </w:p>
          <w:p w:rsidR="00E36531" w:rsidRPr="00D9214B" w:rsidRDefault="00E36531" w:rsidP="00D130D3">
            <w:pPr>
              <w:rPr>
                <w:szCs w:val="21"/>
              </w:rPr>
            </w:pPr>
            <w:r w:rsidRPr="00D9214B">
              <w:rPr>
                <w:rFonts w:hint="eastAsia"/>
                <w:szCs w:val="21"/>
              </w:rPr>
              <w:t>(b5&amp; b6 are mutually exclusive)</w:t>
            </w:r>
          </w:p>
        </w:tc>
      </w:tr>
    </w:tbl>
    <w:p w:rsidR="00745F1E" w:rsidRDefault="00E36531">
      <w:r>
        <w:t>Note: the EMV chip card parameter shall be configured into XML file.</w:t>
      </w:r>
    </w:p>
    <w:p w:rsidR="00745F1E" w:rsidRPr="0001316E" w:rsidRDefault="00E354FE" w:rsidP="0001316E">
      <w:pPr>
        <w:pStyle w:val="4"/>
        <w:rPr>
          <w:color w:val="4472C4" w:themeColor="accent5"/>
        </w:rPr>
      </w:pPr>
      <w:r>
        <w:rPr>
          <w:color w:val="4472C4" w:themeColor="accent5"/>
        </w:rPr>
        <w:t xml:space="preserve">5.2.1.5 </w:t>
      </w:r>
      <w:r w:rsidR="00745F1E" w:rsidRPr="0001316E">
        <w:rPr>
          <w:color w:val="4472C4" w:themeColor="accent5"/>
        </w:rPr>
        <w:t>Other common parameter configuration</w:t>
      </w:r>
    </w:p>
    <w:tbl>
      <w:tblPr>
        <w:tblStyle w:val="a5"/>
        <w:tblW w:w="9309" w:type="dxa"/>
        <w:tblInd w:w="-34" w:type="dxa"/>
        <w:tblLayout w:type="fixed"/>
        <w:tblLook w:val="04A0" w:firstRow="1" w:lastRow="0" w:firstColumn="1" w:lastColumn="0" w:noHBand="0" w:noVBand="1"/>
      </w:tblPr>
      <w:tblGrid>
        <w:gridCol w:w="709"/>
        <w:gridCol w:w="2391"/>
        <w:gridCol w:w="1106"/>
        <w:gridCol w:w="1304"/>
        <w:gridCol w:w="3799"/>
      </w:tblGrid>
      <w:tr w:rsidR="006D0C3F" w:rsidRPr="00477465" w:rsidTr="0001316E">
        <w:trPr>
          <w:trHeight w:val="321"/>
          <w:tblHeader/>
        </w:trPr>
        <w:tc>
          <w:tcPr>
            <w:tcW w:w="709" w:type="dxa"/>
            <w:vAlign w:val="center"/>
          </w:tcPr>
          <w:p w:rsidR="006D0C3F" w:rsidRPr="00477465" w:rsidRDefault="006D0C3F" w:rsidP="00D130D3">
            <w:pPr>
              <w:jc w:val="center"/>
              <w:rPr>
                <w:b/>
                <w:szCs w:val="21"/>
                <w:lang w:bidi="en-US"/>
              </w:rPr>
            </w:pPr>
            <w:r>
              <w:rPr>
                <w:rFonts w:hint="eastAsia"/>
                <w:b/>
                <w:szCs w:val="21"/>
                <w:lang w:bidi="en-US"/>
              </w:rPr>
              <w:t>No.</w:t>
            </w:r>
          </w:p>
        </w:tc>
        <w:tc>
          <w:tcPr>
            <w:tcW w:w="2391" w:type="dxa"/>
            <w:vAlign w:val="center"/>
          </w:tcPr>
          <w:p w:rsidR="006D0C3F" w:rsidRPr="00477465" w:rsidRDefault="006D0C3F" w:rsidP="00D130D3">
            <w:pPr>
              <w:jc w:val="center"/>
              <w:rPr>
                <w:b/>
                <w:szCs w:val="21"/>
                <w:lang w:bidi="en-US"/>
              </w:rPr>
            </w:pPr>
            <w:r>
              <w:rPr>
                <w:rFonts w:hint="eastAsia"/>
                <w:b/>
                <w:szCs w:val="21"/>
                <w:lang w:bidi="en-US"/>
              </w:rPr>
              <w:t>Field Name</w:t>
            </w:r>
          </w:p>
        </w:tc>
        <w:tc>
          <w:tcPr>
            <w:tcW w:w="1106" w:type="dxa"/>
            <w:vAlign w:val="center"/>
          </w:tcPr>
          <w:p w:rsidR="006D0C3F" w:rsidRPr="00477465" w:rsidRDefault="006D0C3F" w:rsidP="00D130D3">
            <w:pPr>
              <w:jc w:val="center"/>
              <w:rPr>
                <w:b/>
                <w:szCs w:val="21"/>
                <w:lang w:bidi="en-US"/>
              </w:rPr>
            </w:pPr>
            <w:r w:rsidRPr="00477465">
              <w:rPr>
                <w:b/>
                <w:szCs w:val="21"/>
                <w:lang w:bidi="en-US"/>
              </w:rPr>
              <w:t>Required</w:t>
            </w:r>
          </w:p>
        </w:tc>
        <w:tc>
          <w:tcPr>
            <w:tcW w:w="1304" w:type="dxa"/>
            <w:vAlign w:val="center"/>
          </w:tcPr>
          <w:p w:rsidR="006D0C3F" w:rsidRPr="00477465" w:rsidRDefault="006D0C3F" w:rsidP="00D130D3">
            <w:pPr>
              <w:jc w:val="center"/>
              <w:rPr>
                <w:b/>
                <w:szCs w:val="21"/>
                <w:lang w:bidi="en-US"/>
              </w:rPr>
            </w:pPr>
            <w:r w:rsidRPr="00477465">
              <w:rPr>
                <w:b/>
                <w:szCs w:val="21"/>
                <w:lang w:bidi="en-US"/>
              </w:rPr>
              <w:t>Attribute</w:t>
            </w:r>
          </w:p>
        </w:tc>
        <w:tc>
          <w:tcPr>
            <w:tcW w:w="3799" w:type="dxa"/>
          </w:tcPr>
          <w:p w:rsidR="006D0C3F" w:rsidRPr="00477465" w:rsidRDefault="006D0C3F" w:rsidP="00D130D3">
            <w:pPr>
              <w:jc w:val="center"/>
              <w:rPr>
                <w:b/>
                <w:szCs w:val="21"/>
                <w:lang w:bidi="en-US"/>
              </w:rPr>
            </w:pPr>
            <w:r w:rsidRPr="00477465">
              <w:rPr>
                <w:b/>
                <w:szCs w:val="21"/>
                <w:lang w:bidi="en-US"/>
              </w:rPr>
              <w:t>Description</w:t>
            </w:r>
          </w:p>
        </w:tc>
      </w:tr>
      <w:tr w:rsidR="006D0C3F" w:rsidRPr="00477465" w:rsidTr="0001316E">
        <w:tc>
          <w:tcPr>
            <w:tcW w:w="709" w:type="dxa"/>
            <w:vAlign w:val="center"/>
          </w:tcPr>
          <w:p w:rsidR="006D0C3F" w:rsidRPr="00477465" w:rsidRDefault="006D0C3F" w:rsidP="00D130D3">
            <w:pPr>
              <w:jc w:val="center"/>
              <w:rPr>
                <w:szCs w:val="21"/>
                <w:lang w:bidi="en-US"/>
              </w:rPr>
            </w:pPr>
            <w:r w:rsidRPr="00477465">
              <w:rPr>
                <w:szCs w:val="21"/>
                <w:lang w:bidi="en-US"/>
              </w:rPr>
              <w:t>1</w:t>
            </w:r>
          </w:p>
        </w:tc>
        <w:tc>
          <w:tcPr>
            <w:tcW w:w="2391" w:type="dxa"/>
            <w:vAlign w:val="center"/>
          </w:tcPr>
          <w:p w:rsidR="006D0C3F" w:rsidRPr="00477465" w:rsidRDefault="006D0C3F" w:rsidP="00D130D3">
            <w:pPr>
              <w:jc w:val="center"/>
              <w:rPr>
                <w:szCs w:val="21"/>
                <w:lang w:bidi="en-US"/>
              </w:rPr>
            </w:pPr>
            <w:r>
              <w:rPr>
                <w:rFonts w:hint="eastAsia"/>
                <w:szCs w:val="21"/>
                <w:lang w:bidi="en-US"/>
              </w:rPr>
              <w:t>C</w:t>
            </w:r>
            <w:r w:rsidRPr="00F2490F">
              <w:rPr>
                <w:szCs w:val="21"/>
                <w:lang w:bidi="en-US"/>
              </w:rPr>
              <w:t>ountry</w:t>
            </w:r>
            <w:r>
              <w:rPr>
                <w:rFonts w:hint="eastAsia"/>
                <w:szCs w:val="21"/>
                <w:lang w:bidi="en-US"/>
              </w:rPr>
              <w:t>Code</w:t>
            </w:r>
          </w:p>
        </w:tc>
        <w:tc>
          <w:tcPr>
            <w:tcW w:w="1106" w:type="dxa"/>
            <w:vAlign w:val="center"/>
          </w:tcPr>
          <w:p w:rsidR="006D0C3F" w:rsidRPr="00477465" w:rsidRDefault="006D0C3F" w:rsidP="00D130D3">
            <w:pPr>
              <w:jc w:val="center"/>
              <w:rPr>
                <w:szCs w:val="21"/>
                <w:lang w:bidi="en-US"/>
              </w:rPr>
            </w:pPr>
            <w:r w:rsidRPr="00477465">
              <w:rPr>
                <w:rFonts w:hint="eastAsia"/>
                <w:szCs w:val="21"/>
              </w:rPr>
              <w:t>M</w:t>
            </w:r>
          </w:p>
        </w:tc>
        <w:tc>
          <w:tcPr>
            <w:tcW w:w="1304" w:type="dxa"/>
            <w:vAlign w:val="center"/>
          </w:tcPr>
          <w:p w:rsidR="006D0C3F" w:rsidRPr="00477465" w:rsidRDefault="006D0C3F" w:rsidP="00D130D3">
            <w:pPr>
              <w:jc w:val="center"/>
              <w:rPr>
                <w:szCs w:val="21"/>
                <w:lang w:bidi="en-US"/>
              </w:rPr>
            </w:pPr>
            <w:r>
              <w:rPr>
                <w:rFonts w:hint="eastAsia"/>
                <w:szCs w:val="21"/>
                <w:lang w:bidi="en-US"/>
              </w:rPr>
              <w:t>Hex 4</w:t>
            </w:r>
          </w:p>
        </w:tc>
        <w:tc>
          <w:tcPr>
            <w:tcW w:w="3799" w:type="dxa"/>
          </w:tcPr>
          <w:p w:rsidR="006D0C3F" w:rsidRPr="00477465" w:rsidRDefault="006D0C3F" w:rsidP="00D130D3">
            <w:pPr>
              <w:rPr>
                <w:szCs w:val="21"/>
                <w:lang w:bidi="en-US"/>
              </w:rPr>
            </w:pPr>
            <w:r>
              <w:rPr>
                <w:rFonts w:hint="eastAsia"/>
                <w:szCs w:val="21"/>
                <w:lang w:bidi="en-US"/>
              </w:rPr>
              <w:t>Terminal Country Code</w:t>
            </w:r>
          </w:p>
        </w:tc>
      </w:tr>
      <w:tr w:rsidR="006D0C3F" w:rsidRPr="00477465" w:rsidTr="0001316E">
        <w:tc>
          <w:tcPr>
            <w:tcW w:w="709" w:type="dxa"/>
            <w:vAlign w:val="center"/>
          </w:tcPr>
          <w:p w:rsidR="006D0C3F" w:rsidRPr="00477465" w:rsidRDefault="006D0C3F" w:rsidP="00D130D3">
            <w:pPr>
              <w:jc w:val="center"/>
              <w:rPr>
                <w:szCs w:val="21"/>
              </w:rPr>
            </w:pPr>
            <w:r w:rsidRPr="00477465">
              <w:rPr>
                <w:szCs w:val="21"/>
              </w:rPr>
              <w:t>2</w:t>
            </w:r>
          </w:p>
        </w:tc>
        <w:tc>
          <w:tcPr>
            <w:tcW w:w="2391" w:type="dxa"/>
            <w:vAlign w:val="center"/>
          </w:tcPr>
          <w:p w:rsidR="006D0C3F" w:rsidRPr="00477465" w:rsidRDefault="006D0C3F" w:rsidP="00D130D3">
            <w:pPr>
              <w:jc w:val="center"/>
              <w:rPr>
                <w:szCs w:val="21"/>
              </w:rPr>
            </w:pPr>
            <w:r>
              <w:rPr>
                <w:rFonts w:hint="eastAsia"/>
                <w:szCs w:val="21"/>
              </w:rPr>
              <w:t>CurrencyCode</w:t>
            </w:r>
          </w:p>
        </w:tc>
        <w:tc>
          <w:tcPr>
            <w:tcW w:w="1106" w:type="dxa"/>
            <w:vAlign w:val="center"/>
          </w:tcPr>
          <w:p w:rsidR="006D0C3F" w:rsidRPr="00477465" w:rsidRDefault="006D0C3F" w:rsidP="00D130D3">
            <w:pPr>
              <w:jc w:val="center"/>
              <w:rPr>
                <w:szCs w:val="21"/>
              </w:rPr>
            </w:pPr>
            <w:r w:rsidRPr="00477465">
              <w:rPr>
                <w:rFonts w:hint="eastAsia"/>
                <w:szCs w:val="21"/>
              </w:rPr>
              <w:t>M</w:t>
            </w:r>
          </w:p>
        </w:tc>
        <w:tc>
          <w:tcPr>
            <w:tcW w:w="1304" w:type="dxa"/>
            <w:vAlign w:val="center"/>
          </w:tcPr>
          <w:p w:rsidR="006D0C3F" w:rsidRPr="00477465" w:rsidRDefault="006D0C3F" w:rsidP="00D130D3">
            <w:pPr>
              <w:jc w:val="center"/>
              <w:rPr>
                <w:szCs w:val="21"/>
              </w:rPr>
            </w:pPr>
            <w:r>
              <w:rPr>
                <w:rFonts w:hint="eastAsia"/>
                <w:szCs w:val="21"/>
              </w:rPr>
              <w:t>Hex 4</w:t>
            </w:r>
          </w:p>
        </w:tc>
        <w:tc>
          <w:tcPr>
            <w:tcW w:w="3799" w:type="dxa"/>
          </w:tcPr>
          <w:p w:rsidR="006D0C3F" w:rsidRPr="00477465" w:rsidRDefault="006D0C3F" w:rsidP="00D130D3">
            <w:pPr>
              <w:rPr>
                <w:color w:val="000000" w:themeColor="text1"/>
                <w:szCs w:val="21"/>
              </w:rPr>
            </w:pPr>
            <w:r>
              <w:rPr>
                <w:rFonts w:hint="eastAsia"/>
                <w:color w:val="000000" w:themeColor="text1"/>
                <w:szCs w:val="21"/>
              </w:rPr>
              <w:t>Terminal Currency Code</w:t>
            </w:r>
          </w:p>
        </w:tc>
      </w:tr>
      <w:tr w:rsidR="006D0C3F" w:rsidRPr="00477465" w:rsidTr="0001316E">
        <w:tc>
          <w:tcPr>
            <w:tcW w:w="709" w:type="dxa"/>
            <w:vAlign w:val="center"/>
          </w:tcPr>
          <w:p w:rsidR="006D0C3F" w:rsidRPr="00477465" w:rsidRDefault="006D0C3F" w:rsidP="00D130D3">
            <w:pPr>
              <w:jc w:val="center"/>
              <w:rPr>
                <w:szCs w:val="21"/>
                <w:lang w:bidi="en-US"/>
              </w:rPr>
            </w:pPr>
            <w:r w:rsidRPr="00477465">
              <w:rPr>
                <w:szCs w:val="21"/>
                <w:lang w:bidi="en-US"/>
              </w:rPr>
              <w:t>3</w:t>
            </w:r>
          </w:p>
        </w:tc>
        <w:tc>
          <w:tcPr>
            <w:tcW w:w="2391" w:type="dxa"/>
            <w:vAlign w:val="center"/>
          </w:tcPr>
          <w:p w:rsidR="006D0C3F" w:rsidRPr="006D0C3F" w:rsidRDefault="006D0C3F" w:rsidP="00D130D3">
            <w:pPr>
              <w:jc w:val="center"/>
              <w:rPr>
                <w:szCs w:val="21"/>
              </w:rPr>
            </w:pPr>
            <w:r w:rsidRPr="0001316E">
              <w:rPr>
                <w:szCs w:val="21"/>
              </w:rPr>
              <w:t>RefCurcyCode</w:t>
            </w:r>
          </w:p>
        </w:tc>
        <w:tc>
          <w:tcPr>
            <w:tcW w:w="1106" w:type="dxa"/>
            <w:vAlign w:val="center"/>
          </w:tcPr>
          <w:p w:rsidR="006D0C3F" w:rsidRPr="006D0C3F" w:rsidRDefault="006D0C3F" w:rsidP="00D130D3">
            <w:pPr>
              <w:jc w:val="center"/>
              <w:rPr>
                <w:szCs w:val="21"/>
              </w:rPr>
            </w:pPr>
            <w:r w:rsidRPr="006D0C3F">
              <w:rPr>
                <w:szCs w:val="21"/>
              </w:rPr>
              <w:t>M</w:t>
            </w:r>
          </w:p>
        </w:tc>
        <w:tc>
          <w:tcPr>
            <w:tcW w:w="1304" w:type="dxa"/>
            <w:vAlign w:val="center"/>
          </w:tcPr>
          <w:p w:rsidR="006D0C3F" w:rsidRPr="00477465" w:rsidRDefault="006D0C3F" w:rsidP="00D130D3">
            <w:pPr>
              <w:jc w:val="center"/>
              <w:rPr>
                <w:szCs w:val="21"/>
              </w:rPr>
            </w:pPr>
            <w:r>
              <w:rPr>
                <w:rFonts w:hint="eastAsia"/>
                <w:szCs w:val="21"/>
              </w:rPr>
              <w:t>Hex 4</w:t>
            </w:r>
          </w:p>
        </w:tc>
        <w:tc>
          <w:tcPr>
            <w:tcW w:w="3799" w:type="dxa"/>
          </w:tcPr>
          <w:p w:rsidR="006D0C3F" w:rsidRPr="00477465" w:rsidRDefault="006D0C3F" w:rsidP="00D130D3">
            <w:pPr>
              <w:rPr>
                <w:szCs w:val="21"/>
              </w:rPr>
            </w:pPr>
            <w:r>
              <w:rPr>
                <w:rFonts w:hint="eastAsia"/>
                <w:szCs w:val="21"/>
              </w:rPr>
              <w:t>Reference Currency Code</w:t>
            </w:r>
          </w:p>
        </w:tc>
      </w:tr>
      <w:tr w:rsidR="006D0C3F" w:rsidRPr="00477465" w:rsidTr="0001316E">
        <w:tc>
          <w:tcPr>
            <w:tcW w:w="709" w:type="dxa"/>
            <w:vAlign w:val="center"/>
          </w:tcPr>
          <w:p w:rsidR="006D0C3F" w:rsidRPr="00477465" w:rsidRDefault="006D0C3F" w:rsidP="00D130D3">
            <w:pPr>
              <w:jc w:val="center"/>
              <w:rPr>
                <w:szCs w:val="21"/>
                <w:lang w:bidi="en-US"/>
              </w:rPr>
            </w:pPr>
            <w:r w:rsidRPr="00477465">
              <w:rPr>
                <w:szCs w:val="21"/>
                <w:lang w:bidi="en-US"/>
              </w:rPr>
              <w:t>4</w:t>
            </w:r>
          </w:p>
        </w:tc>
        <w:tc>
          <w:tcPr>
            <w:tcW w:w="2391" w:type="dxa"/>
            <w:vAlign w:val="center"/>
          </w:tcPr>
          <w:p w:rsidR="006D0C3F" w:rsidRPr="006D0C3F" w:rsidRDefault="006D0C3F" w:rsidP="00D130D3">
            <w:pPr>
              <w:jc w:val="center"/>
              <w:rPr>
                <w:szCs w:val="21"/>
                <w:lang w:bidi="en-US"/>
              </w:rPr>
            </w:pPr>
            <w:r w:rsidRPr="006D0C3F">
              <w:rPr>
                <w:szCs w:val="21"/>
                <w:lang w:bidi="en-US"/>
              </w:rPr>
              <w:t>CurrencyExp</w:t>
            </w:r>
          </w:p>
        </w:tc>
        <w:tc>
          <w:tcPr>
            <w:tcW w:w="1106" w:type="dxa"/>
            <w:vAlign w:val="center"/>
          </w:tcPr>
          <w:p w:rsidR="006D0C3F" w:rsidRPr="006D0C3F" w:rsidRDefault="006D0C3F" w:rsidP="00D130D3">
            <w:pPr>
              <w:jc w:val="center"/>
              <w:rPr>
                <w:szCs w:val="21"/>
              </w:rPr>
            </w:pPr>
            <w:r w:rsidRPr="006D0C3F">
              <w:rPr>
                <w:szCs w:val="21"/>
              </w:rPr>
              <w:t>M</w:t>
            </w:r>
          </w:p>
        </w:tc>
        <w:tc>
          <w:tcPr>
            <w:tcW w:w="1304" w:type="dxa"/>
            <w:vAlign w:val="center"/>
          </w:tcPr>
          <w:p w:rsidR="006D0C3F" w:rsidRPr="00477465" w:rsidRDefault="006D0C3F" w:rsidP="00D130D3">
            <w:pPr>
              <w:jc w:val="center"/>
              <w:rPr>
                <w:szCs w:val="21"/>
              </w:rPr>
            </w:pPr>
            <w:r>
              <w:rPr>
                <w:rFonts w:hint="eastAsia"/>
                <w:szCs w:val="21"/>
              </w:rPr>
              <w:t>Hex 2</w:t>
            </w:r>
          </w:p>
        </w:tc>
        <w:tc>
          <w:tcPr>
            <w:tcW w:w="3799" w:type="dxa"/>
          </w:tcPr>
          <w:p w:rsidR="006D0C3F" w:rsidRPr="00477465" w:rsidRDefault="006D0C3F" w:rsidP="00D130D3">
            <w:pPr>
              <w:rPr>
                <w:szCs w:val="21"/>
              </w:rPr>
            </w:pPr>
            <w:r>
              <w:rPr>
                <w:rFonts w:hint="eastAsia"/>
                <w:color w:val="000000" w:themeColor="text1"/>
                <w:szCs w:val="21"/>
              </w:rPr>
              <w:t>Terminal Currency Exponent</w:t>
            </w:r>
          </w:p>
        </w:tc>
      </w:tr>
      <w:tr w:rsidR="006D0C3F" w:rsidRPr="00477465" w:rsidTr="0001316E">
        <w:tc>
          <w:tcPr>
            <w:tcW w:w="709" w:type="dxa"/>
            <w:vAlign w:val="center"/>
          </w:tcPr>
          <w:p w:rsidR="006D0C3F" w:rsidRPr="00477465" w:rsidRDefault="006D0C3F" w:rsidP="00D130D3">
            <w:pPr>
              <w:jc w:val="center"/>
              <w:rPr>
                <w:szCs w:val="21"/>
                <w:lang w:bidi="en-US"/>
              </w:rPr>
            </w:pPr>
            <w:r w:rsidRPr="00477465">
              <w:rPr>
                <w:rFonts w:hint="eastAsia"/>
                <w:szCs w:val="21"/>
                <w:lang w:bidi="en-US"/>
              </w:rPr>
              <w:t>5</w:t>
            </w:r>
          </w:p>
        </w:tc>
        <w:tc>
          <w:tcPr>
            <w:tcW w:w="2391" w:type="dxa"/>
            <w:vAlign w:val="center"/>
          </w:tcPr>
          <w:p w:rsidR="006D0C3F" w:rsidRPr="0001316E" w:rsidRDefault="006D0C3F" w:rsidP="00D130D3">
            <w:pPr>
              <w:jc w:val="center"/>
              <w:rPr>
                <w:szCs w:val="21"/>
                <w:lang w:bidi="en-US"/>
              </w:rPr>
            </w:pPr>
            <w:r w:rsidRPr="0001316E">
              <w:rPr>
                <w:szCs w:val="21"/>
                <w:lang w:bidi="en-US"/>
              </w:rPr>
              <w:t>RefCurrencyExp</w:t>
            </w:r>
          </w:p>
        </w:tc>
        <w:tc>
          <w:tcPr>
            <w:tcW w:w="1106" w:type="dxa"/>
            <w:vAlign w:val="center"/>
          </w:tcPr>
          <w:p w:rsidR="006D0C3F" w:rsidRPr="0001316E" w:rsidRDefault="006D0C3F" w:rsidP="00D130D3">
            <w:pPr>
              <w:jc w:val="center"/>
              <w:rPr>
                <w:szCs w:val="21"/>
              </w:rPr>
            </w:pPr>
            <w:r w:rsidRPr="0001316E">
              <w:rPr>
                <w:szCs w:val="21"/>
              </w:rPr>
              <w:t>M</w:t>
            </w:r>
          </w:p>
        </w:tc>
        <w:tc>
          <w:tcPr>
            <w:tcW w:w="1304" w:type="dxa"/>
            <w:vAlign w:val="center"/>
          </w:tcPr>
          <w:p w:rsidR="006D0C3F" w:rsidRPr="00477465" w:rsidRDefault="006D0C3F" w:rsidP="00D130D3">
            <w:pPr>
              <w:jc w:val="center"/>
              <w:rPr>
                <w:szCs w:val="21"/>
              </w:rPr>
            </w:pPr>
            <w:r>
              <w:rPr>
                <w:rFonts w:hint="eastAsia"/>
                <w:szCs w:val="21"/>
              </w:rPr>
              <w:t>Hex 2</w:t>
            </w:r>
          </w:p>
        </w:tc>
        <w:tc>
          <w:tcPr>
            <w:tcW w:w="3799" w:type="dxa"/>
          </w:tcPr>
          <w:p w:rsidR="006D0C3F" w:rsidRPr="00477465" w:rsidRDefault="006D0C3F" w:rsidP="00D130D3">
            <w:pPr>
              <w:rPr>
                <w:szCs w:val="21"/>
              </w:rPr>
            </w:pPr>
            <w:r>
              <w:rPr>
                <w:rFonts w:hint="eastAsia"/>
                <w:color w:val="000000" w:themeColor="text1"/>
                <w:szCs w:val="21"/>
              </w:rPr>
              <w:t>Reference Currency Exponent</w:t>
            </w:r>
          </w:p>
        </w:tc>
      </w:tr>
      <w:tr w:rsidR="00857CB0" w:rsidRPr="00477465" w:rsidTr="0001316E">
        <w:tc>
          <w:tcPr>
            <w:tcW w:w="709" w:type="dxa"/>
            <w:vAlign w:val="center"/>
          </w:tcPr>
          <w:p w:rsidR="00857CB0" w:rsidRPr="00477465" w:rsidRDefault="00857CB0" w:rsidP="00D130D3">
            <w:pPr>
              <w:jc w:val="center"/>
              <w:rPr>
                <w:szCs w:val="21"/>
                <w:lang w:bidi="en-US"/>
              </w:rPr>
            </w:pPr>
            <w:r>
              <w:rPr>
                <w:rFonts w:hint="eastAsia"/>
                <w:szCs w:val="21"/>
                <w:lang w:bidi="en-US"/>
              </w:rPr>
              <w:t>6</w:t>
            </w:r>
          </w:p>
        </w:tc>
        <w:tc>
          <w:tcPr>
            <w:tcW w:w="2391" w:type="dxa"/>
            <w:vAlign w:val="center"/>
          </w:tcPr>
          <w:p w:rsidR="00857CB0" w:rsidRPr="006D0C3F" w:rsidRDefault="00857CB0" w:rsidP="00D130D3">
            <w:pPr>
              <w:jc w:val="center"/>
              <w:rPr>
                <w:szCs w:val="21"/>
                <w:lang w:bidi="en-US"/>
              </w:rPr>
            </w:pPr>
            <w:r>
              <w:rPr>
                <w:rFonts w:hint="eastAsia"/>
                <w:szCs w:val="21"/>
                <w:lang w:bidi="en-US"/>
              </w:rPr>
              <w:t>Merch</w:t>
            </w:r>
            <w:r w:rsidR="00DB005A">
              <w:rPr>
                <w:szCs w:val="21"/>
                <w:lang w:bidi="en-US"/>
              </w:rPr>
              <w:t>ant</w:t>
            </w:r>
            <w:r>
              <w:rPr>
                <w:szCs w:val="21"/>
                <w:lang w:bidi="en-US"/>
              </w:rPr>
              <w:t>Cate</w:t>
            </w:r>
            <w:r w:rsidR="00DB005A">
              <w:rPr>
                <w:szCs w:val="21"/>
                <w:lang w:bidi="en-US"/>
              </w:rPr>
              <w:t>gory</w:t>
            </w:r>
            <w:r>
              <w:rPr>
                <w:szCs w:val="21"/>
                <w:lang w:bidi="en-US"/>
              </w:rPr>
              <w:t>Code</w:t>
            </w:r>
          </w:p>
        </w:tc>
        <w:tc>
          <w:tcPr>
            <w:tcW w:w="1106" w:type="dxa"/>
            <w:vAlign w:val="center"/>
          </w:tcPr>
          <w:p w:rsidR="00857CB0" w:rsidRPr="006D0C3F" w:rsidRDefault="00857CB0" w:rsidP="00D130D3">
            <w:pPr>
              <w:jc w:val="center"/>
              <w:rPr>
                <w:szCs w:val="21"/>
              </w:rPr>
            </w:pPr>
            <w:r>
              <w:rPr>
                <w:rFonts w:hint="eastAsia"/>
                <w:szCs w:val="21"/>
              </w:rPr>
              <w:t>M</w:t>
            </w:r>
          </w:p>
        </w:tc>
        <w:tc>
          <w:tcPr>
            <w:tcW w:w="1304" w:type="dxa"/>
            <w:vAlign w:val="center"/>
          </w:tcPr>
          <w:p w:rsidR="00857CB0" w:rsidRDefault="00857CB0" w:rsidP="00D130D3">
            <w:pPr>
              <w:jc w:val="center"/>
              <w:rPr>
                <w:szCs w:val="21"/>
              </w:rPr>
            </w:pPr>
            <w:r>
              <w:rPr>
                <w:rFonts w:hint="eastAsia"/>
                <w:szCs w:val="21"/>
              </w:rPr>
              <w:t>Hex 4</w:t>
            </w:r>
          </w:p>
        </w:tc>
        <w:tc>
          <w:tcPr>
            <w:tcW w:w="3799" w:type="dxa"/>
          </w:tcPr>
          <w:p w:rsidR="00857CB0" w:rsidRDefault="00857CB0" w:rsidP="00D130D3">
            <w:pPr>
              <w:rPr>
                <w:color w:val="000000" w:themeColor="text1"/>
                <w:szCs w:val="21"/>
              </w:rPr>
            </w:pPr>
            <w:r w:rsidRPr="00857CB0">
              <w:rPr>
                <w:color w:val="000000" w:themeColor="text1"/>
                <w:szCs w:val="21"/>
              </w:rPr>
              <w:t>Classifies the type of business being done by the   merchant, represented in accordance with [ISO 8583:1993] for Card Acceptor   Business Code.</w:t>
            </w:r>
          </w:p>
        </w:tc>
      </w:tr>
      <w:tr w:rsidR="00857CB0" w:rsidRPr="00477465" w:rsidTr="0001316E">
        <w:tc>
          <w:tcPr>
            <w:tcW w:w="709" w:type="dxa"/>
            <w:vAlign w:val="center"/>
          </w:tcPr>
          <w:p w:rsidR="00857CB0" w:rsidRDefault="00857CB0" w:rsidP="00D130D3">
            <w:pPr>
              <w:jc w:val="center"/>
              <w:rPr>
                <w:szCs w:val="21"/>
                <w:lang w:bidi="en-US"/>
              </w:rPr>
            </w:pPr>
            <w:r>
              <w:rPr>
                <w:rFonts w:hint="eastAsia"/>
                <w:szCs w:val="21"/>
                <w:lang w:bidi="en-US"/>
              </w:rPr>
              <w:t>7</w:t>
            </w:r>
          </w:p>
        </w:tc>
        <w:tc>
          <w:tcPr>
            <w:tcW w:w="2391" w:type="dxa"/>
            <w:vAlign w:val="center"/>
          </w:tcPr>
          <w:p w:rsidR="00857CB0" w:rsidRDefault="00857CB0" w:rsidP="00D130D3">
            <w:pPr>
              <w:jc w:val="center"/>
              <w:rPr>
                <w:szCs w:val="21"/>
                <w:lang w:bidi="en-US"/>
              </w:rPr>
            </w:pPr>
            <w:r>
              <w:rPr>
                <w:rFonts w:hint="eastAsia"/>
                <w:szCs w:val="21"/>
                <w:lang w:bidi="en-US"/>
              </w:rPr>
              <w:t>MerchantId</w:t>
            </w:r>
          </w:p>
        </w:tc>
        <w:tc>
          <w:tcPr>
            <w:tcW w:w="1106" w:type="dxa"/>
            <w:vAlign w:val="center"/>
          </w:tcPr>
          <w:p w:rsidR="00857CB0" w:rsidRDefault="00DB005A" w:rsidP="00D130D3">
            <w:pPr>
              <w:jc w:val="center"/>
              <w:rPr>
                <w:szCs w:val="21"/>
              </w:rPr>
            </w:pPr>
            <w:r>
              <w:rPr>
                <w:rFonts w:hint="eastAsia"/>
                <w:szCs w:val="21"/>
              </w:rPr>
              <w:t>M</w:t>
            </w:r>
          </w:p>
        </w:tc>
        <w:tc>
          <w:tcPr>
            <w:tcW w:w="1304" w:type="dxa"/>
            <w:vAlign w:val="center"/>
          </w:tcPr>
          <w:p w:rsidR="00857CB0" w:rsidRDefault="00D522C9" w:rsidP="00D130D3">
            <w:pPr>
              <w:jc w:val="center"/>
              <w:rPr>
                <w:szCs w:val="21"/>
              </w:rPr>
            </w:pPr>
            <w:r>
              <w:rPr>
                <w:szCs w:val="21"/>
              </w:rPr>
              <w:t>ASC</w:t>
            </w:r>
            <w:r w:rsidR="00DB005A">
              <w:rPr>
                <w:rFonts w:hint="eastAsia"/>
                <w:szCs w:val="21"/>
              </w:rPr>
              <w:t xml:space="preserve"> </w:t>
            </w:r>
            <w:r w:rsidR="00DB005A">
              <w:rPr>
                <w:szCs w:val="21"/>
              </w:rPr>
              <w:t>15</w:t>
            </w:r>
          </w:p>
        </w:tc>
        <w:tc>
          <w:tcPr>
            <w:tcW w:w="3799" w:type="dxa"/>
          </w:tcPr>
          <w:p w:rsidR="00857CB0" w:rsidRPr="00857CB0" w:rsidRDefault="00DB005A" w:rsidP="00D130D3">
            <w:pPr>
              <w:rPr>
                <w:color w:val="000000" w:themeColor="text1"/>
                <w:szCs w:val="21"/>
              </w:rPr>
            </w:pPr>
            <w:r w:rsidRPr="00DB005A">
              <w:rPr>
                <w:color w:val="000000" w:themeColor="text1"/>
                <w:szCs w:val="21"/>
              </w:rPr>
              <w:t xml:space="preserve">When concatenated with the Acquirer </w:t>
            </w:r>
            <w:r w:rsidRPr="00DB005A">
              <w:rPr>
                <w:color w:val="000000" w:themeColor="text1"/>
                <w:szCs w:val="21"/>
              </w:rPr>
              <w:lastRenderedPageBreak/>
              <w:t>Identifier,   uniquely identifies a given merchant.</w:t>
            </w:r>
          </w:p>
        </w:tc>
      </w:tr>
      <w:tr w:rsidR="00DB005A" w:rsidRPr="00477465" w:rsidTr="00DB005A">
        <w:tc>
          <w:tcPr>
            <w:tcW w:w="709" w:type="dxa"/>
            <w:vAlign w:val="center"/>
          </w:tcPr>
          <w:p w:rsidR="00DB005A" w:rsidRDefault="00DB005A" w:rsidP="00D130D3">
            <w:pPr>
              <w:jc w:val="center"/>
              <w:rPr>
                <w:szCs w:val="21"/>
                <w:lang w:bidi="en-US"/>
              </w:rPr>
            </w:pPr>
            <w:r>
              <w:rPr>
                <w:rFonts w:hint="eastAsia"/>
                <w:szCs w:val="21"/>
                <w:lang w:bidi="en-US"/>
              </w:rPr>
              <w:lastRenderedPageBreak/>
              <w:t>8</w:t>
            </w:r>
          </w:p>
        </w:tc>
        <w:tc>
          <w:tcPr>
            <w:tcW w:w="2391" w:type="dxa"/>
            <w:vAlign w:val="center"/>
          </w:tcPr>
          <w:p w:rsidR="00DB005A" w:rsidRDefault="00DB005A" w:rsidP="00D130D3">
            <w:pPr>
              <w:jc w:val="center"/>
              <w:rPr>
                <w:szCs w:val="21"/>
                <w:lang w:bidi="en-US"/>
              </w:rPr>
            </w:pPr>
            <w:r>
              <w:rPr>
                <w:rFonts w:hint="eastAsia"/>
                <w:szCs w:val="21"/>
                <w:lang w:bidi="en-US"/>
              </w:rPr>
              <w:t>TerminalID</w:t>
            </w:r>
          </w:p>
        </w:tc>
        <w:tc>
          <w:tcPr>
            <w:tcW w:w="1106" w:type="dxa"/>
            <w:vAlign w:val="center"/>
          </w:tcPr>
          <w:p w:rsidR="00DB005A" w:rsidRDefault="00DB005A" w:rsidP="00D130D3">
            <w:pPr>
              <w:jc w:val="center"/>
              <w:rPr>
                <w:szCs w:val="21"/>
              </w:rPr>
            </w:pPr>
            <w:r>
              <w:rPr>
                <w:rFonts w:hint="eastAsia"/>
                <w:szCs w:val="21"/>
              </w:rPr>
              <w:t>M</w:t>
            </w:r>
          </w:p>
        </w:tc>
        <w:tc>
          <w:tcPr>
            <w:tcW w:w="1304" w:type="dxa"/>
            <w:vAlign w:val="center"/>
          </w:tcPr>
          <w:p w:rsidR="00DB005A" w:rsidRDefault="00DB005A" w:rsidP="00D130D3">
            <w:pPr>
              <w:jc w:val="center"/>
              <w:rPr>
                <w:szCs w:val="21"/>
              </w:rPr>
            </w:pPr>
            <w:r>
              <w:rPr>
                <w:rFonts w:hint="eastAsia"/>
                <w:szCs w:val="21"/>
              </w:rPr>
              <w:t>N 8</w:t>
            </w:r>
          </w:p>
        </w:tc>
        <w:tc>
          <w:tcPr>
            <w:tcW w:w="3799" w:type="dxa"/>
          </w:tcPr>
          <w:p w:rsidR="00DB005A" w:rsidRPr="00DB005A" w:rsidRDefault="00DB005A" w:rsidP="00D130D3">
            <w:pPr>
              <w:rPr>
                <w:color w:val="000000" w:themeColor="text1"/>
                <w:szCs w:val="21"/>
              </w:rPr>
            </w:pPr>
            <w:r w:rsidRPr="00DB005A">
              <w:rPr>
                <w:color w:val="000000" w:themeColor="text1"/>
                <w:szCs w:val="21"/>
              </w:rPr>
              <w:t>Designates the unique location of the Terminal.</w:t>
            </w:r>
          </w:p>
        </w:tc>
      </w:tr>
      <w:tr w:rsidR="00DB005A" w:rsidRPr="00477465" w:rsidTr="00DB005A">
        <w:tc>
          <w:tcPr>
            <w:tcW w:w="709" w:type="dxa"/>
            <w:vAlign w:val="center"/>
          </w:tcPr>
          <w:p w:rsidR="00DB005A" w:rsidRDefault="00DB005A" w:rsidP="00D130D3">
            <w:pPr>
              <w:jc w:val="center"/>
              <w:rPr>
                <w:szCs w:val="21"/>
                <w:lang w:bidi="en-US"/>
              </w:rPr>
            </w:pPr>
            <w:r>
              <w:rPr>
                <w:rFonts w:hint="eastAsia"/>
                <w:szCs w:val="21"/>
                <w:lang w:bidi="en-US"/>
              </w:rPr>
              <w:t>9</w:t>
            </w:r>
          </w:p>
        </w:tc>
        <w:tc>
          <w:tcPr>
            <w:tcW w:w="2391" w:type="dxa"/>
            <w:vAlign w:val="center"/>
          </w:tcPr>
          <w:p w:rsidR="00DB005A" w:rsidRDefault="00DB005A" w:rsidP="00D130D3">
            <w:pPr>
              <w:jc w:val="center"/>
              <w:rPr>
                <w:szCs w:val="21"/>
                <w:lang w:bidi="en-US"/>
              </w:rPr>
            </w:pPr>
            <w:r>
              <w:rPr>
                <w:rFonts w:hint="eastAsia"/>
                <w:szCs w:val="21"/>
                <w:lang w:bidi="en-US"/>
              </w:rPr>
              <w:t>MerchantName</w:t>
            </w:r>
          </w:p>
        </w:tc>
        <w:tc>
          <w:tcPr>
            <w:tcW w:w="1106" w:type="dxa"/>
            <w:vAlign w:val="center"/>
          </w:tcPr>
          <w:p w:rsidR="00DB005A" w:rsidRDefault="00DB005A" w:rsidP="00D130D3">
            <w:pPr>
              <w:jc w:val="center"/>
              <w:rPr>
                <w:szCs w:val="21"/>
              </w:rPr>
            </w:pPr>
            <w:r>
              <w:rPr>
                <w:rFonts w:hint="eastAsia"/>
                <w:szCs w:val="21"/>
              </w:rPr>
              <w:t>M</w:t>
            </w:r>
          </w:p>
        </w:tc>
        <w:tc>
          <w:tcPr>
            <w:tcW w:w="1304" w:type="dxa"/>
            <w:vAlign w:val="center"/>
          </w:tcPr>
          <w:p w:rsidR="00DB005A" w:rsidRDefault="00D522C9" w:rsidP="00D130D3">
            <w:pPr>
              <w:jc w:val="center"/>
              <w:rPr>
                <w:szCs w:val="21"/>
              </w:rPr>
            </w:pPr>
            <w:r>
              <w:rPr>
                <w:rFonts w:hint="eastAsia"/>
                <w:szCs w:val="21"/>
              </w:rPr>
              <w:t>ASC 128</w:t>
            </w:r>
          </w:p>
        </w:tc>
        <w:tc>
          <w:tcPr>
            <w:tcW w:w="3799" w:type="dxa"/>
          </w:tcPr>
          <w:p w:rsidR="00DB005A" w:rsidRPr="00DB005A" w:rsidRDefault="00D522C9" w:rsidP="00D130D3">
            <w:pPr>
              <w:rPr>
                <w:color w:val="000000" w:themeColor="text1"/>
                <w:szCs w:val="21"/>
              </w:rPr>
            </w:pPr>
            <w:r w:rsidRPr="00D522C9">
              <w:rPr>
                <w:color w:val="000000" w:themeColor="text1"/>
                <w:szCs w:val="21"/>
              </w:rPr>
              <w:t>Indicates the name of the merchant.</w:t>
            </w:r>
          </w:p>
        </w:tc>
      </w:tr>
      <w:tr w:rsidR="00D522C9" w:rsidRPr="00477465" w:rsidTr="00DB005A">
        <w:tc>
          <w:tcPr>
            <w:tcW w:w="709" w:type="dxa"/>
            <w:vAlign w:val="center"/>
          </w:tcPr>
          <w:p w:rsidR="00D522C9" w:rsidRPr="00D522C9" w:rsidRDefault="00D522C9" w:rsidP="00D130D3">
            <w:pPr>
              <w:jc w:val="center"/>
              <w:rPr>
                <w:szCs w:val="21"/>
                <w:lang w:bidi="en-US"/>
              </w:rPr>
            </w:pPr>
            <w:r>
              <w:rPr>
                <w:szCs w:val="21"/>
                <w:lang w:bidi="en-US"/>
              </w:rPr>
              <w:t>10</w:t>
            </w:r>
          </w:p>
        </w:tc>
        <w:tc>
          <w:tcPr>
            <w:tcW w:w="2391" w:type="dxa"/>
            <w:vAlign w:val="center"/>
          </w:tcPr>
          <w:p w:rsidR="00D522C9" w:rsidRDefault="00D522C9" w:rsidP="00D130D3">
            <w:pPr>
              <w:jc w:val="center"/>
              <w:rPr>
                <w:szCs w:val="21"/>
                <w:lang w:bidi="en-US"/>
              </w:rPr>
            </w:pPr>
            <w:r>
              <w:rPr>
                <w:rFonts w:hint="eastAsia"/>
                <w:szCs w:val="21"/>
                <w:lang w:bidi="en-US"/>
              </w:rPr>
              <w:t>MerchantLocalAddress</w:t>
            </w:r>
          </w:p>
        </w:tc>
        <w:tc>
          <w:tcPr>
            <w:tcW w:w="1106" w:type="dxa"/>
            <w:vAlign w:val="center"/>
          </w:tcPr>
          <w:p w:rsidR="00D522C9" w:rsidRDefault="00D522C9" w:rsidP="00D130D3">
            <w:pPr>
              <w:jc w:val="center"/>
              <w:rPr>
                <w:szCs w:val="21"/>
              </w:rPr>
            </w:pPr>
            <w:r>
              <w:rPr>
                <w:rFonts w:hint="eastAsia"/>
                <w:szCs w:val="21"/>
              </w:rPr>
              <w:t>M</w:t>
            </w:r>
          </w:p>
        </w:tc>
        <w:tc>
          <w:tcPr>
            <w:tcW w:w="1304" w:type="dxa"/>
            <w:vAlign w:val="center"/>
          </w:tcPr>
          <w:p w:rsidR="00D522C9" w:rsidRDefault="00D522C9" w:rsidP="00D130D3">
            <w:pPr>
              <w:jc w:val="center"/>
              <w:rPr>
                <w:szCs w:val="21"/>
              </w:rPr>
            </w:pPr>
            <w:r>
              <w:rPr>
                <w:rFonts w:hint="eastAsia"/>
                <w:szCs w:val="21"/>
              </w:rPr>
              <w:t>ASC 128</w:t>
            </w:r>
          </w:p>
        </w:tc>
        <w:tc>
          <w:tcPr>
            <w:tcW w:w="3799" w:type="dxa"/>
          </w:tcPr>
          <w:p w:rsidR="00D522C9" w:rsidRPr="00D522C9" w:rsidRDefault="00D522C9" w:rsidP="00D130D3">
            <w:pPr>
              <w:rPr>
                <w:color w:val="000000" w:themeColor="text1"/>
                <w:szCs w:val="21"/>
              </w:rPr>
            </w:pPr>
            <w:r w:rsidRPr="00D522C9">
              <w:rPr>
                <w:color w:val="000000" w:themeColor="text1"/>
                <w:szCs w:val="21"/>
              </w:rPr>
              <w:t>Indicates the location of the merchant.</w:t>
            </w:r>
          </w:p>
        </w:tc>
      </w:tr>
      <w:tr w:rsidR="00D522C9" w:rsidRPr="00477465" w:rsidTr="00DB005A">
        <w:tc>
          <w:tcPr>
            <w:tcW w:w="709" w:type="dxa"/>
            <w:vAlign w:val="center"/>
          </w:tcPr>
          <w:p w:rsidR="00D522C9" w:rsidRDefault="00D522C9" w:rsidP="00D130D3">
            <w:pPr>
              <w:jc w:val="center"/>
              <w:rPr>
                <w:szCs w:val="21"/>
                <w:lang w:bidi="en-US"/>
              </w:rPr>
            </w:pPr>
            <w:r>
              <w:rPr>
                <w:rFonts w:hint="eastAsia"/>
                <w:szCs w:val="21"/>
                <w:lang w:bidi="en-US"/>
              </w:rPr>
              <w:t>11</w:t>
            </w:r>
          </w:p>
        </w:tc>
        <w:tc>
          <w:tcPr>
            <w:tcW w:w="2391" w:type="dxa"/>
            <w:vAlign w:val="center"/>
          </w:tcPr>
          <w:p w:rsidR="00D522C9" w:rsidRDefault="00D522C9" w:rsidP="00D130D3">
            <w:pPr>
              <w:jc w:val="center"/>
              <w:rPr>
                <w:szCs w:val="21"/>
                <w:lang w:bidi="en-US"/>
              </w:rPr>
            </w:pPr>
            <w:r w:rsidRPr="00D522C9">
              <w:rPr>
                <w:szCs w:val="21"/>
                <w:lang w:bidi="en-US"/>
              </w:rPr>
              <w:t>ConversionRatio</w:t>
            </w:r>
          </w:p>
        </w:tc>
        <w:tc>
          <w:tcPr>
            <w:tcW w:w="1106" w:type="dxa"/>
            <w:vAlign w:val="center"/>
          </w:tcPr>
          <w:p w:rsidR="00D522C9" w:rsidRDefault="00D522C9" w:rsidP="00D130D3">
            <w:pPr>
              <w:jc w:val="center"/>
              <w:rPr>
                <w:szCs w:val="21"/>
              </w:rPr>
            </w:pPr>
            <w:r>
              <w:rPr>
                <w:rFonts w:hint="eastAsia"/>
                <w:szCs w:val="21"/>
              </w:rPr>
              <w:t>M</w:t>
            </w:r>
          </w:p>
        </w:tc>
        <w:tc>
          <w:tcPr>
            <w:tcW w:w="1304" w:type="dxa"/>
            <w:vAlign w:val="center"/>
          </w:tcPr>
          <w:p w:rsidR="00D522C9" w:rsidRDefault="00D522C9" w:rsidP="00D130D3">
            <w:pPr>
              <w:jc w:val="center"/>
              <w:rPr>
                <w:szCs w:val="21"/>
              </w:rPr>
            </w:pPr>
            <w:r>
              <w:rPr>
                <w:rFonts w:hint="eastAsia"/>
                <w:szCs w:val="21"/>
              </w:rPr>
              <w:t xml:space="preserve">N.. </w:t>
            </w:r>
            <w:r>
              <w:rPr>
                <w:szCs w:val="21"/>
              </w:rPr>
              <w:t>6</w:t>
            </w:r>
          </w:p>
        </w:tc>
        <w:tc>
          <w:tcPr>
            <w:tcW w:w="3799" w:type="dxa"/>
          </w:tcPr>
          <w:p w:rsidR="00D522C9" w:rsidRPr="00D522C9" w:rsidRDefault="00D522C9" w:rsidP="00D522C9">
            <w:pPr>
              <w:rPr>
                <w:color w:val="000000" w:themeColor="text1"/>
                <w:szCs w:val="21"/>
              </w:rPr>
            </w:pPr>
            <w:r w:rsidRPr="00D522C9">
              <w:rPr>
                <w:color w:val="000000" w:themeColor="text1"/>
                <w:szCs w:val="21"/>
              </w:rPr>
              <w:t>the conversion quotients between transaction currency and reference currency (default : 1000)</w:t>
            </w:r>
          </w:p>
          <w:p w:rsidR="00D522C9" w:rsidRPr="00D522C9" w:rsidRDefault="00D522C9" w:rsidP="00D522C9">
            <w:pPr>
              <w:rPr>
                <w:color w:val="000000" w:themeColor="text1"/>
                <w:szCs w:val="21"/>
              </w:rPr>
            </w:pPr>
            <w:r w:rsidRPr="00D522C9">
              <w:rPr>
                <w:color w:val="000000" w:themeColor="text1"/>
                <w:szCs w:val="21"/>
              </w:rPr>
              <w:t>(the exchange rate of transaction currency to reference currency *1000)</w:t>
            </w:r>
          </w:p>
        </w:tc>
      </w:tr>
    </w:tbl>
    <w:p w:rsidR="00745F1E" w:rsidRPr="00745F1E" w:rsidRDefault="00745F1E"/>
    <w:p w:rsidR="00926ECA" w:rsidRDefault="00DE183E" w:rsidP="00AF7E1E">
      <w:pPr>
        <w:pStyle w:val="3"/>
        <w:numPr>
          <w:ilvl w:val="2"/>
          <w:numId w:val="9"/>
        </w:numPr>
        <w:rPr>
          <w:rFonts w:asciiTheme="majorHAnsi" w:hAnsiTheme="majorHAnsi"/>
          <w:color w:val="4472C4" w:themeColor="accent5"/>
          <w:szCs w:val="30"/>
        </w:rPr>
      </w:pPr>
      <w:bookmarkStart w:id="685" w:name="_Toc455157577"/>
      <w:r>
        <w:rPr>
          <w:rFonts w:asciiTheme="majorHAnsi" w:hAnsiTheme="majorHAnsi"/>
          <w:color w:val="4472C4" w:themeColor="accent5"/>
          <w:szCs w:val="30"/>
        </w:rPr>
        <w:t>CLSS</w:t>
      </w:r>
      <w:r w:rsidR="00304227">
        <w:rPr>
          <w:rFonts w:asciiTheme="majorHAnsi" w:hAnsiTheme="majorHAnsi"/>
          <w:color w:val="4472C4" w:themeColor="accent5"/>
          <w:szCs w:val="30"/>
        </w:rPr>
        <w:t xml:space="preserve"> parameter</w:t>
      </w:r>
      <w:r>
        <w:rPr>
          <w:rFonts w:asciiTheme="majorHAnsi" w:hAnsiTheme="majorHAnsi"/>
          <w:color w:val="4472C4" w:themeColor="accent5"/>
          <w:szCs w:val="30"/>
        </w:rPr>
        <w:t xml:space="preserve"> configuration</w:t>
      </w:r>
      <w:bookmarkEnd w:id="685"/>
    </w:p>
    <w:p w:rsidR="00061A86" w:rsidRPr="0001316E" w:rsidRDefault="00061A86" w:rsidP="0001316E">
      <w:r>
        <w:rPr>
          <w:rFonts w:hint="eastAsia"/>
        </w:rPr>
        <w:t>All the EMV</w:t>
      </w:r>
      <w:r>
        <w:t xml:space="preserve"> contactless</w:t>
      </w:r>
      <w:r>
        <w:rPr>
          <w:rFonts w:hint="eastAsia"/>
        </w:rPr>
        <w:t xml:space="preserve"> parameters shall be configured into XML file.</w:t>
      </w:r>
    </w:p>
    <w:p w:rsidR="00DE183E" w:rsidRDefault="00944C4B" w:rsidP="0001316E">
      <w:pPr>
        <w:pStyle w:val="4"/>
        <w:numPr>
          <w:ilvl w:val="3"/>
          <w:numId w:val="9"/>
        </w:numPr>
        <w:rPr>
          <w:color w:val="4472C4" w:themeColor="accent5"/>
        </w:rPr>
      </w:pPr>
      <w:r w:rsidRPr="0001316E">
        <w:rPr>
          <w:color w:val="4472C4" w:themeColor="accent5"/>
        </w:rPr>
        <w:t>Paywave</w:t>
      </w:r>
      <w:r w:rsidR="005C22E0" w:rsidRPr="0001316E">
        <w:rPr>
          <w:color w:val="4472C4" w:themeColor="accent5"/>
        </w:rPr>
        <w:t xml:space="preserve"> </w:t>
      </w:r>
      <w:r w:rsidR="009763D2">
        <w:rPr>
          <w:color w:val="4472C4" w:themeColor="accent5"/>
        </w:rPr>
        <w:t xml:space="preserve">parameter </w:t>
      </w:r>
      <w:r w:rsidR="005C22E0" w:rsidRPr="0001316E">
        <w:rPr>
          <w:color w:val="4472C4" w:themeColor="accent5"/>
        </w:rPr>
        <w:t>configuration</w:t>
      </w:r>
    </w:p>
    <w:p w:rsidR="009763D2" w:rsidRPr="0001316E" w:rsidRDefault="009763D2" w:rsidP="0001316E">
      <w:pPr>
        <w:pStyle w:val="5"/>
        <w:rPr>
          <w:color w:val="4472C4" w:themeColor="accent5"/>
        </w:rPr>
      </w:pPr>
      <w:r w:rsidRPr="0001316E">
        <w:rPr>
          <w:color w:val="4472C4" w:themeColor="accent5"/>
        </w:rPr>
        <w:t>Paywave AID configuration</w:t>
      </w:r>
    </w:p>
    <w:tbl>
      <w:tblPr>
        <w:tblStyle w:val="a5"/>
        <w:tblW w:w="9073" w:type="dxa"/>
        <w:tblInd w:w="-34" w:type="dxa"/>
        <w:tblLayout w:type="fixed"/>
        <w:tblLook w:val="04A0" w:firstRow="1" w:lastRow="0" w:firstColumn="1" w:lastColumn="0" w:noHBand="0" w:noVBand="1"/>
      </w:tblPr>
      <w:tblGrid>
        <w:gridCol w:w="709"/>
        <w:gridCol w:w="2439"/>
        <w:gridCol w:w="1134"/>
        <w:gridCol w:w="1247"/>
        <w:gridCol w:w="3544"/>
      </w:tblGrid>
      <w:tr w:rsidR="00DD2870" w:rsidRPr="00477465" w:rsidTr="0001316E">
        <w:trPr>
          <w:trHeight w:val="321"/>
          <w:tblHeader/>
        </w:trPr>
        <w:tc>
          <w:tcPr>
            <w:tcW w:w="709" w:type="dxa"/>
            <w:vAlign w:val="center"/>
          </w:tcPr>
          <w:p w:rsidR="00DD2870" w:rsidRPr="00477465" w:rsidRDefault="00DD2870" w:rsidP="00920A7A">
            <w:pPr>
              <w:jc w:val="center"/>
              <w:rPr>
                <w:b/>
                <w:szCs w:val="21"/>
                <w:lang w:bidi="en-US"/>
              </w:rPr>
            </w:pPr>
            <w:r>
              <w:rPr>
                <w:rFonts w:hint="eastAsia"/>
                <w:b/>
                <w:szCs w:val="21"/>
                <w:lang w:bidi="en-US"/>
              </w:rPr>
              <w:t>No.</w:t>
            </w:r>
          </w:p>
        </w:tc>
        <w:tc>
          <w:tcPr>
            <w:tcW w:w="2439" w:type="dxa"/>
            <w:vAlign w:val="center"/>
          </w:tcPr>
          <w:p w:rsidR="00DD2870" w:rsidRPr="00477465" w:rsidRDefault="00DD2870" w:rsidP="00920A7A">
            <w:pPr>
              <w:jc w:val="center"/>
              <w:rPr>
                <w:b/>
                <w:szCs w:val="21"/>
                <w:lang w:bidi="en-US"/>
              </w:rPr>
            </w:pPr>
            <w:r>
              <w:rPr>
                <w:rFonts w:hint="eastAsia"/>
                <w:b/>
                <w:szCs w:val="21"/>
                <w:lang w:bidi="en-US"/>
              </w:rPr>
              <w:t>Field Name</w:t>
            </w:r>
          </w:p>
        </w:tc>
        <w:tc>
          <w:tcPr>
            <w:tcW w:w="1134" w:type="dxa"/>
            <w:vAlign w:val="center"/>
          </w:tcPr>
          <w:p w:rsidR="00DD2870" w:rsidRPr="00477465" w:rsidRDefault="00DD2870" w:rsidP="0001316E">
            <w:pPr>
              <w:rPr>
                <w:b/>
                <w:szCs w:val="21"/>
                <w:lang w:bidi="en-US"/>
              </w:rPr>
            </w:pPr>
            <w:r w:rsidRPr="00477465">
              <w:rPr>
                <w:b/>
                <w:szCs w:val="21"/>
                <w:lang w:bidi="en-US"/>
              </w:rPr>
              <w:t>Required</w:t>
            </w:r>
          </w:p>
        </w:tc>
        <w:tc>
          <w:tcPr>
            <w:tcW w:w="1247" w:type="dxa"/>
            <w:vAlign w:val="center"/>
          </w:tcPr>
          <w:p w:rsidR="00DD2870" w:rsidRPr="00477465" w:rsidRDefault="00DD2870" w:rsidP="00920A7A">
            <w:pPr>
              <w:jc w:val="center"/>
              <w:rPr>
                <w:b/>
                <w:szCs w:val="21"/>
                <w:lang w:bidi="en-US"/>
              </w:rPr>
            </w:pPr>
            <w:r w:rsidRPr="00477465">
              <w:rPr>
                <w:b/>
                <w:szCs w:val="21"/>
                <w:lang w:bidi="en-US"/>
              </w:rPr>
              <w:t>Attribute</w:t>
            </w:r>
          </w:p>
        </w:tc>
        <w:tc>
          <w:tcPr>
            <w:tcW w:w="3544" w:type="dxa"/>
          </w:tcPr>
          <w:p w:rsidR="00DD2870" w:rsidRPr="00477465" w:rsidRDefault="00DD2870" w:rsidP="00920A7A">
            <w:pPr>
              <w:jc w:val="center"/>
              <w:rPr>
                <w:b/>
                <w:szCs w:val="21"/>
                <w:lang w:bidi="en-US"/>
              </w:rPr>
            </w:pPr>
            <w:r w:rsidRPr="00477465">
              <w:rPr>
                <w:b/>
                <w:szCs w:val="21"/>
                <w:lang w:bidi="en-US"/>
              </w:rPr>
              <w:t>Description</w:t>
            </w:r>
          </w:p>
        </w:tc>
      </w:tr>
      <w:tr w:rsidR="00DD2870" w:rsidRPr="00477465" w:rsidTr="0001316E">
        <w:tc>
          <w:tcPr>
            <w:tcW w:w="709" w:type="dxa"/>
            <w:vAlign w:val="center"/>
          </w:tcPr>
          <w:p w:rsidR="00DD2870" w:rsidRPr="00477465" w:rsidRDefault="00DD2870" w:rsidP="00920A7A">
            <w:pPr>
              <w:jc w:val="center"/>
              <w:rPr>
                <w:szCs w:val="21"/>
                <w:lang w:bidi="en-US"/>
              </w:rPr>
            </w:pPr>
            <w:r w:rsidRPr="00477465">
              <w:rPr>
                <w:szCs w:val="21"/>
                <w:lang w:bidi="en-US"/>
              </w:rPr>
              <w:t>1</w:t>
            </w:r>
          </w:p>
        </w:tc>
        <w:tc>
          <w:tcPr>
            <w:tcW w:w="2439" w:type="dxa"/>
            <w:vAlign w:val="center"/>
          </w:tcPr>
          <w:p w:rsidR="00DD2870" w:rsidRPr="00477465" w:rsidRDefault="00DD2870" w:rsidP="00920A7A">
            <w:pPr>
              <w:jc w:val="center"/>
              <w:rPr>
                <w:szCs w:val="21"/>
                <w:lang w:bidi="en-US"/>
              </w:rPr>
            </w:pPr>
            <w:r>
              <w:rPr>
                <w:rFonts w:hint="eastAsia"/>
                <w:szCs w:val="21"/>
                <w:lang w:bidi="en-US"/>
              </w:rPr>
              <w:t>SelectFlag</w:t>
            </w:r>
          </w:p>
        </w:tc>
        <w:tc>
          <w:tcPr>
            <w:tcW w:w="1134" w:type="dxa"/>
            <w:vAlign w:val="center"/>
          </w:tcPr>
          <w:p w:rsidR="00DD2870" w:rsidRPr="00477465" w:rsidRDefault="00DD2870" w:rsidP="00920A7A">
            <w:pPr>
              <w:jc w:val="center"/>
              <w:rPr>
                <w:szCs w:val="21"/>
                <w:lang w:bidi="en-US"/>
              </w:rPr>
            </w:pPr>
            <w:r w:rsidRPr="00477465">
              <w:rPr>
                <w:rFonts w:hint="eastAsia"/>
                <w:szCs w:val="21"/>
              </w:rPr>
              <w:t>M</w:t>
            </w:r>
          </w:p>
        </w:tc>
        <w:tc>
          <w:tcPr>
            <w:tcW w:w="1247" w:type="dxa"/>
            <w:vAlign w:val="center"/>
          </w:tcPr>
          <w:p w:rsidR="00DD2870" w:rsidRPr="00477465" w:rsidRDefault="00DD2870" w:rsidP="00920A7A">
            <w:pPr>
              <w:jc w:val="center"/>
              <w:rPr>
                <w:szCs w:val="21"/>
                <w:lang w:bidi="en-US"/>
              </w:rPr>
            </w:pPr>
            <w:r>
              <w:rPr>
                <w:rFonts w:hint="eastAsia"/>
                <w:szCs w:val="21"/>
                <w:lang w:bidi="en-US"/>
              </w:rPr>
              <w:t>N 1</w:t>
            </w:r>
          </w:p>
        </w:tc>
        <w:tc>
          <w:tcPr>
            <w:tcW w:w="3544" w:type="dxa"/>
          </w:tcPr>
          <w:p w:rsidR="00DD2870" w:rsidRDefault="00DD2870" w:rsidP="00920A7A">
            <w:pPr>
              <w:rPr>
                <w:szCs w:val="21"/>
                <w:lang w:bidi="en-US"/>
              </w:rPr>
            </w:pPr>
            <w:r>
              <w:rPr>
                <w:rFonts w:hint="eastAsia"/>
                <w:szCs w:val="21"/>
                <w:lang w:bidi="en-US"/>
              </w:rPr>
              <w:t>Select Flag</w:t>
            </w:r>
          </w:p>
          <w:p w:rsidR="00DD2870" w:rsidRDefault="00DD2870" w:rsidP="00920A7A">
            <w:pPr>
              <w:rPr>
                <w:szCs w:val="21"/>
                <w:lang w:bidi="en-US"/>
              </w:rPr>
            </w:pPr>
            <w:r>
              <w:rPr>
                <w:rFonts w:hint="eastAsia"/>
                <w:szCs w:val="21"/>
                <w:lang w:bidi="en-US"/>
              </w:rPr>
              <w:t>The value is as below:</w:t>
            </w:r>
          </w:p>
          <w:p w:rsidR="00DD2870" w:rsidRDefault="00DD2870" w:rsidP="00920A7A">
            <w:pPr>
              <w:rPr>
                <w:szCs w:val="21"/>
                <w:lang w:bidi="en-US"/>
              </w:rPr>
            </w:pPr>
            <w:r>
              <w:rPr>
                <w:rFonts w:hint="eastAsia"/>
                <w:szCs w:val="21"/>
                <w:lang w:bidi="en-US"/>
              </w:rPr>
              <w:t>0: Partial Match</w:t>
            </w:r>
          </w:p>
          <w:p w:rsidR="00DD2870" w:rsidRPr="00477465" w:rsidRDefault="00DD2870" w:rsidP="00920A7A">
            <w:pPr>
              <w:rPr>
                <w:szCs w:val="21"/>
                <w:lang w:bidi="en-US"/>
              </w:rPr>
            </w:pPr>
            <w:r>
              <w:rPr>
                <w:rFonts w:hint="eastAsia"/>
                <w:szCs w:val="21"/>
                <w:lang w:bidi="en-US"/>
              </w:rPr>
              <w:t>1: Full Match</w:t>
            </w:r>
          </w:p>
        </w:tc>
      </w:tr>
      <w:tr w:rsidR="00DD2870" w:rsidRPr="00477465" w:rsidTr="0001316E">
        <w:tc>
          <w:tcPr>
            <w:tcW w:w="709" w:type="dxa"/>
            <w:vAlign w:val="center"/>
          </w:tcPr>
          <w:p w:rsidR="00DD2870" w:rsidRPr="00477465" w:rsidRDefault="00DD2870" w:rsidP="00920A7A">
            <w:pPr>
              <w:jc w:val="center"/>
              <w:rPr>
                <w:szCs w:val="21"/>
              </w:rPr>
            </w:pPr>
            <w:r w:rsidRPr="00477465">
              <w:rPr>
                <w:szCs w:val="21"/>
              </w:rPr>
              <w:t>2</w:t>
            </w:r>
          </w:p>
        </w:tc>
        <w:tc>
          <w:tcPr>
            <w:tcW w:w="2439" w:type="dxa"/>
            <w:vAlign w:val="center"/>
          </w:tcPr>
          <w:p w:rsidR="00DD2870" w:rsidRPr="00477465" w:rsidRDefault="00DD2870" w:rsidP="00920A7A">
            <w:pPr>
              <w:jc w:val="center"/>
              <w:rPr>
                <w:szCs w:val="21"/>
              </w:rPr>
            </w:pPr>
            <w:r>
              <w:rPr>
                <w:rFonts w:hint="eastAsia"/>
                <w:szCs w:val="21"/>
              </w:rPr>
              <w:t>ApplicationID</w:t>
            </w:r>
          </w:p>
        </w:tc>
        <w:tc>
          <w:tcPr>
            <w:tcW w:w="1134" w:type="dxa"/>
            <w:vAlign w:val="center"/>
          </w:tcPr>
          <w:p w:rsidR="00DD2870" w:rsidRPr="00477465" w:rsidRDefault="00DD2870" w:rsidP="00920A7A">
            <w:pPr>
              <w:jc w:val="center"/>
              <w:rPr>
                <w:szCs w:val="21"/>
              </w:rPr>
            </w:pPr>
            <w:r w:rsidRPr="00477465">
              <w:rPr>
                <w:rFonts w:hint="eastAsia"/>
                <w:szCs w:val="21"/>
              </w:rPr>
              <w:t>M</w:t>
            </w:r>
          </w:p>
        </w:tc>
        <w:tc>
          <w:tcPr>
            <w:tcW w:w="1247" w:type="dxa"/>
            <w:vAlign w:val="center"/>
          </w:tcPr>
          <w:p w:rsidR="00DD2870" w:rsidRPr="00477465" w:rsidRDefault="00DD2870" w:rsidP="00920A7A">
            <w:pPr>
              <w:jc w:val="center"/>
              <w:rPr>
                <w:szCs w:val="21"/>
              </w:rPr>
            </w:pPr>
            <w:r>
              <w:rPr>
                <w:rFonts w:hint="eastAsia"/>
                <w:szCs w:val="21"/>
              </w:rPr>
              <w:t>Hex</w:t>
            </w:r>
            <w:r>
              <w:rPr>
                <w:szCs w:val="21"/>
              </w:rPr>
              <w:t>…</w:t>
            </w:r>
            <w:r>
              <w:rPr>
                <w:rFonts w:hint="eastAsia"/>
                <w:szCs w:val="21"/>
              </w:rPr>
              <w:t>34</w:t>
            </w:r>
          </w:p>
        </w:tc>
        <w:tc>
          <w:tcPr>
            <w:tcW w:w="3544" w:type="dxa"/>
          </w:tcPr>
          <w:p w:rsidR="00DD2870" w:rsidRPr="00477465" w:rsidRDefault="00DD2870" w:rsidP="00920A7A">
            <w:pPr>
              <w:rPr>
                <w:color w:val="000000" w:themeColor="text1"/>
                <w:szCs w:val="21"/>
              </w:rPr>
            </w:pPr>
            <w:r>
              <w:rPr>
                <w:rFonts w:hint="eastAsia"/>
                <w:color w:val="000000" w:themeColor="text1"/>
                <w:szCs w:val="21"/>
              </w:rPr>
              <w:t>Application Identifier</w:t>
            </w:r>
          </w:p>
        </w:tc>
      </w:tr>
      <w:tr w:rsidR="00DD2870" w:rsidRPr="00477465" w:rsidTr="0001316E">
        <w:tc>
          <w:tcPr>
            <w:tcW w:w="709" w:type="dxa"/>
            <w:vAlign w:val="center"/>
          </w:tcPr>
          <w:p w:rsidR="00DD2870" w:rsidRPr="00477465" w:rsidRDefault="00F46EE7" w:rsidP="00920A7A">
            <w:pPr>
              <w:jc w:val="center"/>
              <w:rPr>
                <w:szCs w:val="21"/>
                <w:lang w:bidi="en-US"/>
              </w:rPr>
            </w:pPr>
            <w:r>
              <w:rPr>
                <w:rFonts w:hint="eastAsia"/>
                <w:szCs w:val="21"/>
                <w:lang w:bidi="en-US"/>
              </w:rPr>
              <w:t>3</w:t>
            </w:r>
          </w:p>
        </w:tc>
        <w:tc>
          <w:tcPr>
            <w:tcW w:w="2439" w:type="dxa"/>
            <w:vAlign w:val="center"/>
          </w:tcPr>
          <w:p w:rsidR="00DD2870" w:rsidRPr="00477465" w:rsidRDefault="00DD2870" w:rsidP="00920A7A">
            <w:pPr>
              <w:jc w:val="center"/>
              <w:rPr>
                <w:szCs w:val="21"/>
                <w:lang w:bidi="en-US"/>
              </w:rPr>
            </w:pPr>
            <w:r>
              <w:rPr>
                <w:rFonts w:hint="eastAsia"/>
                <w:szCs w:val="21"/>
                <w:lang w:bidi="en-US"/>
              </w:rPr>
              <w:t>AppName</w:t>
            </w:r>
          </w:p>
        </w:tc>
        <w:tc>
          <w:tcPr>
            <w:tcW w:w="1134" w:type="dxa"/>
            <w:vAlign w:val="center"/>
          </w:tcPr>
          <w:p w:rsidR="00DD2870" w:rsidRPr="00477465" w:rsidRDefault="00DD2870" w:rsidP="00920A7A">
            <w:pPr>
              <w:jc w:val="center"/>
              <w:rPr>
                <w:szCs w:val="21"/>
              </w:rPr>
            </w:pPr>
            <w:r w:rsidRPr="00477465">
              <w:rPr>
                <w:rFonts w:hint="eastAsia"/>
                <w:szCs w:val="21"/>
              </w:rPr>
              <w:t>M</w:t>
            </w:r>
          </w:p>
        </w:tc>
        <w:tc>
          <w:tcPr>
            <w:tcW w:w="1247" w:type="dxa"/>
            <w:vAlign w:val="center"/>
          </w:tcPr>
          <w:p w:rsidR="00DD2870" w:rsidRPr="00477465" w:rsidRDefault="00DD2870" w:rsidP="00920A7A">
            <w:pPr>
              <w:jc w:val="center"/>
              <w:rPr>
                <w:szCs w:val="21"/>
              </w:rPr>
            </w:pPr>
            <w:r>
              <w:rPr>
                <w:rFonts w:hint="eastAsia"/>
                <w:szCs w:val="21"/>
              </w:rPr>
              <w:t>Char</w:t>
            </w:r>
            <w:r>
              <w:rPr>
                <w:szCs w:val="21"/>
              </w:rPr>
              <w:t>…</w:t>
            </w:r>
            <w:r>
              <w:rPr>
                <w:rFonts w:hint="eastAsia"/>
                <w:szCs w:val="21"/>
              </w:rPr>
              <w:t>16</w:t>
            </w:r>
          </w:p>
        </w:tc>
        <w:tc>
          <w:tcPr>
            <w:tcW w:w="3544" w:type="dxa"/>
          </w:tcPr>
          <w:p w:rsidR="00DD2870" w:rsidRPr="00477465" w:rsidRDefault="00DD2870" w:rsidP="00920A7A">
            <w:pPr>
              <w:rPr>
                <w:szCs w:val="21"/>
              </w:rPr>
            </w:pPr>
            <w:r>
              <w:rPr>
                <w:rFonts w:hint="eastAsia"/>
                <w:szCs w:val="21"/>
              </w:rPr>
              <w:t>Local Application Name</w:t>
            </w:r>
          </w:p>
        </w:tc>
      </w:tr>
      <w:tr w:rsidR="00DD2870" w:rsidRPr="00477465" w:rsidTr="0001316E">
        <w:tc>
          <w:tcPr>
            <w:tcW w:w="709" w:type="dxa"/>
            <w:vAlign w:val="center"/>
          </w:tcPr>
          <w:p w:rsidR="00DD2870" w:rsidRPr="00477465" w:rsidRDefault="00F46EE7" w:rsidP="00920A7A">
            <w:pPr>
              <w:jc w:val="center"/>
              <w:rPr>
                <w:szCs w:val="21"/>
                <w:lang w:bidi="en-US"/>
              </w:rPr>
            </w:pPr>
            <w:r>
              <w:rPr>
                <w:rFonts w:hint="eastAsia"/>
                <w:szCs w:val="21"/>
                <w:lang w:bidi="en-US"/>
              </w:rPr>
              <w:t>4</w:t>
            </w:r>
          </w:p>
        </w:tc>
        <w:tc>
          <w:tcPr>
            <w:tcW w:w="2439" w:type="dxa"/>
            <w:vAlign w:val="center"/>
          </w:tcPr>
          <w:p w:rsidR="00DD2870" w:rsidRPr="00477465" w:rsidRDefault="00DD2870" w:rsidP="00920A7A">
            <w:pPr>
              <w:jc w:val="center"/>
              <w:rPr>
                <w:szCs w:val="21"/>
                <w:lang w:bidi="en-US"/>
              </w:rPr>
            </w:pPr>
            <w:r>
              <w:rPr>
                <w:rFonts w:hint="eastAsia"/>
                <w:szCs w:val="21"/>
                <w:lang w:bidi="en-US"/>
              </w:rPr>
              <w:t>AppNameLen</w:t>
            </w:r>
          </w:p>
        </w:tc>
        <w:tc>
          <w:tcPr>
            <w:tcW w:w="1134" w:type="dxa"/>
            <w:vAlign w:val="center"/>
          </w:tcPr>
          <w:p w:rsidR="00DD2870" w:rsidRPr="00477465" w:rsidRDefault="00DD2870" w:rsidP="00920A7A">
            <w:pPr>
              <w:jc w:val="center"/>
              <w:rPr>
                <w:szCs w:val="21"/>
              </w:rPr>
            </w:pPr>
            <w:r w:rsidRPr="00477465">
              <w:rPr>
                <w:rFonts w:hint="eastAsia"/>
                <w:szCs w:val="21"/>
              </w:rPr>
              <w:t>M</w:t>
            </w:r>
          </w:p>
        </w:tc>
        <w:tc>
          <w:tcPr>
            <w:tcW w:w="1247" w:type="dxa"/>
            <w:vAlign w:val="center"/>
          </w:tcPr>
          <w:p w:rsidR="00DD2870" w:rsidRPr="00477465" w:rsidRDefault="00DD2870" w:rsidP="00920A7A">
            <w:pPr>
              <w:jc w:val="center"/>
              <w:rPr>
                <w:szCs w:val="21"/>
              </w:rPr>
            </w:pPr>
            <w:r>
              <w:rPr>
                <w:rFonts w:hint="eastAsia"/>
                <w:szCs w:val="21"/>
              </w:rPr>
              <w:t>N</w:t>
            </w:r>
            <w:r>
              <w:rPr>
                <w:szCs w:val="21"/>
              </w:rPr>
              <w:t>…</w:t>
            </w:r>
            <w:r>
              <w:rPr>
                <w:rFonts w:hint="eastAsia"/>
                <w:szCs w:val="21"/>
              </w:rPr>
              <w:t>2</w:t>
            </w:r>
          </w:p>
        </w:tc>
        <w:tc>
          <w:tcPr>
            <w:tcW w:w="3544" w:type="dxa"/>
          </w:tcPr>
          <w:p w:rsidR="00DD2870" w:rsidRPr="00477465" w:rsidRDefault="00DD2870" w:rsidP="00920A7A">
            <w:pPr>
              <w:rPr>
                <w:szCs w:val="21"/>
              </w:rPr>
            </w:pPr>
            <w:r>
              <w:rPr>
                <w:rFonts w:hint="eastAsia"/>
                <w:szCs w:val="21"/>
              </w:rPr>
              <w:t>Local Application Name Length</w:t>
            </w:r>
          </w:p>
        </w:tc>
      </w:tr>
      <w:tr w:rsidR="00DD2870" w:rsidRPr="00477465" w:rsidTr="0001316E">
        <w:tc>
          <w:tcPr>
            <w:tcW w:w="709" w:type="dxa"/>
            <w:vAlign w:val="center"/>
          </w:tcPr>
          <w:p w:rsidR="00DD2870" w:rsidRPr="00477465" w:rsidRDefault="00F46EE7" w:rsidP="00920A7A">
            <w:pPr>
              <w:jc w:val="center"/>
              <w:rPr>
                <w:szCs w:val="21"/>
                <w:lang w:bidi="en-US"/>
              </w:rPr>
            </w:pPr>
            <w:r>
              <w:rPr>
                <w:rFonts w:hint="eastAsia"/>
                <w:szCs w:val="21"/>
                <w:lang w:bidi="en-US"/>
              </w:rPr>
              <w:t>5</w:t>
            </w:r>
          </w:p>
        </w:tc>
        <w:tc>
          <w:tcPr>
            <w:tcW w:w="2439" w:type="dxa"/>
            <w:vAlign w:val="center"/>
          </w:tcPr>
          <w:p w:rsidR="00DD2870" w:rsidRPr="00477465" w:rsidRDefault="00DD2870" w:rsidP="00920A7A">
            <w:pPr>
              <w:jc w:val="center"/>
              <w:rPr>
                <w:szCs w:val="21"/>
                <w:lang w:bidi="en-US"/>
              </w:rPr>
            </w:pPr>
            <w:r>
              <w:rPr>
                <w:rFonts w:hint="eastAsia"/>
                <w:szCs w:val="21"/>
                <w:lang w:bidi="en-US"/>
              </w:rPr>
              <w:t>AppVersion</w:t>
            </w:r>
          </w:p>
        </w:tc>
        <w:tc>
          <w:tcPr>
            <w:tcW w:w="1134" w:type="dxa"/>
            <w:vAlign w:val="center"/>
          </w:tcPr>
          <w:p w:rsidR="00DD2870" w:rsidRPr="00477465" w:rsidRDefault="00DD2870" w:rsidP="00920A7A">
            <w:pPr>
              <w:jc w:val="center"/>
              <w:rPr>
                <w:szCs w:val="21"/>
              </w:rPr>
            </w:pPr>
            <w:r w:rsidRPr="00477465">
              <w:rPr>
                <w:rFonts w:hint="eastAsia"/>
                <w:szCs w:val="21"/>
              </w:rPr>
              <w:t>M</w:t>
            </w:r>
          </w:p>
        </w:tc>
        <w:tc>
          <w:tcPr>
            <w:tcW w:w="1247" w:type="dxa"/>
            <w:vAlign w:val="center"/>
          </w:tcPr>
          <w:p w:rsidR="00DD2870" w:rsidRPr="00477465" w:rsidRDefault="00DD2870" w:rsidP="00920A7A">
            <w:pPr>
              <w:jc w:val="center"/>
              <w:rPr>
                <w:szCs w:val="21"/>
              </w:rPr>
            </w:pPr>
            <w:r>
              <w:rPr>
                <w:rFonts w:hint="eastAsia"/>
                <w:szCs w:val="21"/>
              </w:rPr>
              <w:t>Hex 4</w:t>
            </w:r>
          </w:p>
        </w:tc>
        <w:tc>
          <w:tcPr>
            <w:tcW w:w="3544" w:type="dxa"/>
          </w:tcPr>
          <w:p w:rsidR="00DD2870" w:rsidRPr="00477465" w:rsidRDefault="00DD2870" w:rsidP="00920A7A">
            <w:pPr>
              <w:rPr>
                <w:szCs w:val="21"/>
              </w:rPr>
            </w:pPr>
            <w:r>
              <w:rPr>
                <w:rFonts w:hint="eastAsia"/>
                <w:szCs w:val="21"/>
              </w:rPr>
              <w:t>Application Version</w:t>
            </w:r>
          </w:p>
        </w:tc>
      </w:tr>
      <w:tr w:rsidR="00AB2EF1" w:rsidRPr="00477465" w:rsidTr="0001316E">
        <w:tc>
          <w:tcPr>
            <w:tcW w:w="709" w:type="dxa"/>
            <w:vAlign w:val="center"/>
          </w:tcPr>
          <w:p w:rsidR="00AB2EF1" w:rsidRDefault="00F46EE7" w:rsidP="00920A7A">
            <w:pPr>
              <w:jc w:val="center"/>
              <w:rPr>
                <w:szCs w:val="21"/>
                <w:lang w:bidi="en-US"/>
              </w:rPr>
            </w:pPr>
            <w:r>
              <w:rPr>
                <w:rFonts w:hint="eastAsia"/>
                <w:szCs w:val="21"/>
                <w:lang w:bidi="en-US"/>
              </w:rPr>
              <w:t>6</w:t>
            </w:r>
          </w:p>
        </w:tc>
        <w:tc>
          <w:tcPr>
            <w:tcW w:w="2439" w:type="dxa"/>
            <w:vAlign w:val="center"/>
          </w:tcPr>
          <w:p w:rsidR="00AB2EF1" w:rsidRDefault="00AB2EF1" w:rsidP="00920A7A">
            <w:pPr>
              <w:jc w:val="center"/>
              <w:rPr>
                <w:szCs w:val="21"/>
                <w:lang w:bidi="en-US"/>
              </w:rPr>
            </w:pPr>
            <w:r>
              <w:rPr>
                <w:noProof/>
              </w:rPr>
              <w:t>Crypto17Flg</w:t>
            </w:r>
          </w:p>
        </w:tc>
        <w:tc>
          <w:tcPr>
            <w:tcW w:w="1134" w:type="dxa"/>
            <w:vAlign w:val="center"/>
          </w:tcPr>
          <w:p w:rsidR="00AB2EF1" w:rsidRPr="00477465" w:rsidRDefault="00AB2EF1" w:rsidP="00920A7A">
            <w:pPr>
              <w:jc w:val="center"/>
              <w:rPr>
                <w:szCs w:val="21"/>
              </w:rPr>
            </w:pPr>
            <w:r>
              <w:rPr>
                <w:rFonts w:hint="eastAsia"/>
                <w:szCs w:val="21"/>
              </w:rPr>
              <w:t>M</w:t>
            </w:r>
          </w:p>
        </w:tc>
        <w:tc>
          <w:tcPr>
            <w:tcW w:w="1247" w:type="dxa"/>
            <w:vAlign w:val="center"/>
          </w:tcPr>
          <w:p w:rsidR="00AB2EF1" w:rsidRDefault="00AB2EF1" w:rsidP="00920A7A">
            <w:pPr>
              <w:jc w:val="center"/>
              <w:rPr>
                <w:szCs w:val="21"/>
              </w:rPr>
            </w:pPr>
            <w:r>
              <w:rPr>
                <w:rFonts w:hint="eastAsia"/>
                <w:szCs w:val="21"/>
              </w:rPr>
              <w:t>N</w:t>
            </w:r>
            <w:r>
              <w:rPr>
                <w:szCs w:val="21"/>
              </w:rPr>
              <w:t>…</w:t>
            </w:r>
            <w:r>
              <w:rPr>
                <w:rFonts w:hint="eastAsia"/>
                <w:szCs w:val="21"/>
              </w:rPr>
              <w:t>1</w:t>
            </w:r>
          </w:p>
        </w:tc>
        <w:tc>
          <w:tcPr>
            <w:tcW w:w="3544" w:type="dxa"/>
          </w:tcPr>
          <w:p w:rsidR="00AB2EF1" w:rsidRPr="003060DB" w:rsidRDefault="00AB2EF1" w:rsidP="00920A7A">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sidRPr="003060DB">
              <w:rPr>
                <w:rFonts w:asciiTheme="minorHAnsi" w:eastAsiaTheme="minorEastAsia" w:hAnsiTheme="minorHAnsi" w:cstheme="minorBidi" w:hint="eastAsia"/>
                <w:i w:val="0"/>
                <w:color w:val="auto"/>
                <w:lang w:bidi="ar-SA"/>
              </w:rPr>
              <w:t>MSD CVN17 support flag,</w:t>
            </w:r>
          </w:p>
          <w:p w:rsidR="005E6DFC" w:rsidRDefault="005E6DFC" w:rsidP="0001316E">
            <w:pPr>
              <w:pStyle w:val="ad"/>
              <w:numPr>
                <w:ilvl w:val="0"/>
                <w:numId w:val="26"/>
              </w:numPr>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Pr>
                <w:rFonts w:asciiTheme="minorHAnsi" w:eastAsiaTheme="minorEastAsia" w:hAnsiTheme="minorHAnsi" w:cstheme="minorBidi" w:hint="eastAsia"/>
                <w:i w:val="0"/>
                <w:color w:val="auto"/>
                <w:lang w:bidi="ar-SA"/>
              </w:rPr>
              <w:t>not support</w:t>
            </w:r>
          </w:p>
          <w:p w:rsidR="00AB2EF1" w:rsidRPr="003060DB" w:rsidRDefault="005E6DFC" w:rsidP="0001316E">
            <w:pPr>
              <w:pStyle w:val="ad"/>
              <w:numPr>
                <w:ilvl w:val="0"/>
                <w:numId w:val="26"/>
              </w:numPr>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Pr>
                <w:rFonts w:asciiTheme="minorHAnsi" w:eastAsiaTheme="minorEastAsia" w:hAnsiTheme="minorHAnsi" w:cstheme="minorBidi" w:hint="eastAsia"/>
                <w:i w:val="0"/>
                <w:color w:val="auto"/>
                <w:lang w:bidi="ar-SA"/>
              </w:rPr>
              <w:t>support</w:t>
            </w:r>
          </w:p>
        </w:tc>
      </w:tr>
      <w:tr w:rsidR="005E6DFC" w:rsidRPr="00477465" w:rsidTr="0001316E">
        <w:tc>
          <w:tcPr>
            <w:tcW w:w="709" w:type="dxa"/>
            <w:vAlign w:val="center"/>
          </w:tcPr>
          <w:p w:rsidR="005E6DFC" w:rsidRDefault="00F46EE7" w:rsidP="00920A7A">
            <w:pPr>
              <w:jc w:val="center"/>
              <w:rPr>
                <w:szCs w:val="21"/>
                <w:lang w:bidi="en-US"/>
              </w:rPr>
            </w:pPr>
            <w:r>
              <w:rPr>
                <w:rFonts w:hint="eastAsia"/>
                <w:szCs w:val="21"/>
                <w:lang w:bidi="en-US"/>
              </w:rPr>
              <w:t>7</w:t>
            </w:r>
          </w:p>
        </w:tc>
        <w:tc>
          <w:tcPr>
            <w:tcW w:w="2439" w:type="dxa"/>
            <w:vAlign w:val="center"/>
          </w:tcPr>
          <w:p w:rsidR="005E6DFC" w:rsidRDefault="005E6DFC" w:rsidP="00920A7A">
            <w:pPr>
              <w:jc w:val="center"/>
              <w:rPr>
                <w:noProof/>
              </w:rPr>
            </w:pPr>
            <w:r>
              <w:rPr>
                <w:rFonts w:hint="eastAsia"/>
                <w:noProof/>
              </w:rPr>
              <w:t>ZeroAmountNoAllowed</w:t>
            </w:r>
          </w:p>
        </w:tc>
        <w:tc>
          <w:tcPr>
            <w:tcW w:w="1134" w:type="dxa"/>
            <w:vAlign w:val="center"/>
          </w:tcPr>
          <w:p w:rsidR="005E6DFC" w:rsidRDefault="005E6DFC" w:rsidP="00920A7A">
            <w:pPr>
              <w:jc w:val="center"/>
              <w:rPr>
                <w:szCs w:val="21"/>
              </w:rPr>
            </w:pPr>
            <w:r>
              <w:rPr>
                <w:rFonts w:hint="eastAsia"/>
                <w:szCs w:val="21"/>
              </w:rPr>
              <w:t>M</w:t>
            </w:r>
          </w:p>
        </w:tc>
        <w:tc>
          <w:tcPr>
            <w:tcW w:w="1247" w:type="dxa"/>
            <w:vAlign w:val="center"/>
          </w:tcPr>
          <w:p w:rsidR="005E6DFC" w:rsidRDefault="005E6DFC" w:rsidP="00920A7A">
            <w:pPr>
              <w:jc w:val="center"/>
              <w:rPr>
                <w:szCs w:val="21"/>
              </w:rPr>
            </w:pPr>
            <w:r>
              <w:rPr>
                <w:rFonts w:hint="eastAsia"/>
                <w:szCs w:val="21"/>
              </w:rPr>
              <w:t>N</w:t>
            </w:r>
            <w:r>
              <w:rPr>
                <w:szCs w:val="21"/>
              </w:rPr>
              <w:t>…1</w:t>
            </w:r>
          </w:p>
        </w:tc>
        <w:tc>
          <w:tcPr>
            <w:tcW w:w="3544" w:type="dxa"/>
          </w:tcPr>
          <w:p w:rsidR="005E6DFC" w:rsidRPr="005E6DFC" w:rsidRDefault="005E6DFC" w:rsidP="005E6DFC">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sidRPr="005E6DFC">
              <w:rPr>
                <w:rFonts w:asciiTheme="minorHAnsi" w:eastAsiaTheme="minorEastAsia" w:hAnsiTheme="minorHAnsi" w:cstheme="minorBidi"/>
                <w:i w:val="0"/>
                <w:color w:val="auto"/>
                <w:lang w:bidi="ar-SA"/>
              </w:rPr>
              <w:t>Amount, Aut</w:t>
            </w:r>
            <w:r>
              <w:rPr>
                <w:rFonts w:asciiTheme="minorHAnsi" w:eastAsiaTheme="minorEastAsia" w:hAnsiTheme="minorHAnsi" w:cstheme="minorBidi"/>
                <w:i w:val="0"/>
                <w:color w:val="auto"/>
                <w:lang w:bidi="ar-SA"/>
              </w:rPr>
              <w:t xml:space="preserve">horized of Zero Check]  flag, </w:t>
            </w:r>
          </w:p>
          <w:p w:rsidR="005E6DFC" w:rsidRPr="005E6DFC" w:rsidRDefault="005E6DFC" w:rsidP="005E6DFC">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sidRPr="005E6DFC">
              <w:rPr>
                <w:rFonts w:asciiTheme="minorHAnsi" w:eastAsiaTheme="minorEastAsia" w:hAnsiTheme="minorHAnsi" w:cstheme="minorBidi"/>
                <w:i w:val="0"/>
                <w:color w:val="auto"/>
                <w:lang w:bidi="ar-SA"/>
              </w:rPr>
              <w:t>0- [Amount,   Authorized of Zero Check] activated, online required</w:t>
            </w:r>
          </w:p>
          <w:p w:rsidR="005E6DFC" w:rsidRPr="005E6DFC" w:rsidRDefault="005E6DFC" w:rsidP="005E6DFC">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sidRPr="005E6DFC">
              <w:rPr>
                <w:rFonts w:asciiTheme="minorHAnsi" w:eastAsiaTheme="minorEastAsia" w:hAnsiTheme="minorHAnsi" w:cstheme="minorBidi"/>
                <w:i w:val="0"/>
                <w:color w:val="auto"/>
                <w:lang w:bidi="ar-SA"/>
              </w:rPr>
              <w:t>1- [Amount,   Authorized of Zero Check] activated, amount zero not allowed</w:t>
            </w:r>
          </w:p>
          <w:p w:rsidR="005E6DFC" w:rsidRPr="003060DB" w:rsidRDefault="005E6DFC" w:rsidP="005E6DFC">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Pr>
                <w:rFonts w:asciiTheme="minorHAnsi" w:eastAsiaTheme="minorEastAsia" w:hAnsiTheme="minorHAnsi" w:cstheme="minorBidi"/>
                <w:i w:val="0"/>
                <w:color w:val="auto"/>
                <w:lang w:bidi="ar-SA"/>
              </w:rPr>
              <w:lastRenderedPageBreak/>
              <w:t xml:space="preserve">2- </w:t>
            </w:r>
            <w:r w:rsidRPr="005E6DFC">
              <w:rPr>
                <w:rFonts w:asciiTheme="minorHAnsi" w:eastAsiaTheme="minorEastAsia" w:hAnsiTheme="minorHAnsi" w:cstheme="minorBidi"/>
                <w:i w:val="0"/>
                <w:color w:val="auto"/>
                <w:lang w:bidi="ar-SA"/>
              </w:rPr>
              <w:t>[Amount, Authorized of Zero Check] deactivated</w:t>
            </w:r>
          </w:p>
        </w:tc>
      </w:tr>
      <w:tr w:rsidR="00662860" w:rsidRPr="00477465" w:rsidTr="0001316E">
        <w:tc>
          <w:tcPr>
            <w:tcW w:w="709" w:type="dxa"/>
          </w:tcPr>
          <w:p w:rsidR="00662860" w:rsidRDefault="00F46EE7" w:rsidP="00920A7A">
            <w:pPr>
              <w:jc w:val="center"/>
              <w:rPr>
                <w:szCs w:val="21"/>
                <w:lang w:bidi="en-US"/>
              </w:rPr>
            </w:pPr>
            <w:r>
              <w:rPr>
                <w:rFonts w:hint="eastAsia"/>
                <w:szCs w:val="21"/>
                <w:lang w:bidi="en-US"/>
              </w:rPr>
              <w:lastRenderedPageBreak/>
              <w:t>8</w:t>
            </w:r>
          </w:p>
        </w:tc>
        <w:tc>
          <w:tcPr>
            <w:tcW w:w="2439" w:type="dxa"/>
          </w:tcPr>
          <w:p w:rsidR="00662860" w:rsidRDefault="00662860" w:rsidP="00920A7A">
            <w:pPr>
              <w:jc w:val="center"/>
              <w:rPr>
                <w:noProof/>
              </w:rPr>
            </w:pPr>
            <w:r>
              <w:rPr>
                <w:noProof/>
              </w:rPr>
              <w:t>StatusCheckFlg</w:t>
            </w:r>
          </w:p>
        </w:tc>
        <w:tc>
          <w:tcPr>
            <w:tcW w:w="1134" w:type="dxa"/>
          </w:tcPr>
          <w:p w:rsidR="00662860" w:rsidRDefault="00662860" w:rsidP="00920A7A">
            <w:pPr>
              <w:jc w:val="center"/>
              <w:rPr>
                <w:szCs w:val="21"/>
              </w:rPr>
            </w:pPr>
            <w:r>
              <w:rPr>
                <w:rFonts w:hint="eastAsia"/>
                <w:szCs w:val="21"/>
              </w:rPr>
              <w:t>M</w:t>
            </w:r>
          </w:p>
        </w:tc>
        <w:tc>
          <w:tcPr>
            <w:tcW w:w="1247" w:type="dxa"/>
          </w:tcPr>
          <w:p w:rsidR="00662860" w:rsidRPr="00960F70" w:rsidRDefault="00662860" w:rsidP="00920A7A">
            <w:pPr>
              <w:jc w:val="center"/>
              <w:rPr>
                <w:szCs w:val="21"/>
              </w:rPr>
            </w:pPr>
            <w:r w:rsidRPr="00960F70">
              <w:rPr>
                <w:rFonts w:hint="eastAsia"/>
                <w:szCs w:val="21"/>
              </w:rPr>
              <w:t>N</w:t>
            </w:r>
            <w:r w:rsidRPr="00960F70">
              <w:rPr>
                <w:szCs w:val="21"/>
              </w:rPr>
              <w:t>…</w:t>
            </w:r>
            <w:r w:rsidRPr="00960F70">
              <w:rPr>
                <w:rFonts w:hint="eastAsia"/>
                <w:szCs w:val="21"/>
              </w:rPr>
              <w:t>1</w:t>
            </w:r>
          </w:p>
        </w:tc>
        <w:tc>
          <w:tcPr>
            <w:tcW w:w="3544" w:type="dxa"/>
          </w:tcPr>
          <w:p w:rsidR="00662860" w:rsidRPr="00960F70" w:rsidRDefault="00662860" w:rsidP="00920A7A">
            <w:pPr>
              <w:pStyle w:val="ad"/>
              <w:tabs>
                <w:tab w:val="left" w:pos="420"/>
                <w:tab w:val="left" w:pos="840"/>
                <w:tab w:val="left" w:pos="1260"/>
                <w:tab w:val="left" w:pos="1680"/>
                <w:tab w:val="left" w:pos="2100"/>
                <w:tab w:val="left" w:pos="2520"/>
                <w:tab w:val="left" w:pos="2940"/>
                <w:tab w:val="left" w:pos="3360"/>
                <w:tab w:val="left" w:pos="3780"/>
                <w:tab w:val="left" w:pos="4185"/>
              </w:tabs>
              <w:rPr>
                <w:rFonts w:asciiTheme="minorHAnsi" w:eastAsiaTheme="minorEastAsia" w:hAnsiTheme="minorHAnsi" w:cstheme="minorBidi"/>
                <w:i w:val="0"/>
                <w:color w:val="auto"/>
                <w:lang w:bidi="ar-SA"/>
              </w:rPr>
            </w:pPr>
            <w:r w:rsidRPr="00960F70">
              <w:rPr>
                <w:rFonts w:asciiTheme="minorHAnsi" w:eastAsiaTheme="minorEastAsia" w:hAnsiTheme="minorHAnsi" w:cstheme="minorBidi" w:hint="eastAsia"/>
                <w:i w:val="0"/>
                <w:color w:val="auto"/>
                <w:lang w:bidi="ar-SA"/>
              </w:rPr>
              <w:t>status check support flag,</w:t>
            </w:r>
          </w:p>
          <w:p w:rsidR="00662860" w:rsidRPr="00960F70" w:rsidRDefault="00662860" w:rsidP="00920A7A">
            <w:pPr>
              <w:pStyle w:val="ad"/>
              <w:rPr>
                <w:rFonts w:asciiTheme="minorHAnsi" w:eastAsiaTheme="minorEastAsia" w:hAnsiTheme="minorHAnsi" w:cstheme="minorBidi"/>
                <w:i w:val="0"/>
                <w:color w:val="auto"/>
                <w:lang w:bidi="ar-SA"/>
              </w:rPr>
            </w:pPr>
            <w:r w:rsidRPr="00960F70">
              <w:rPr>
                <w:rFonts w:asciiTheme="minorHAnsi" w:eastAsiaTheme="minorEastAsia" w:hAnsiTheme="minorHAnsi" w:cstheme="minorBidi" w:hint="eastAsia"/>
                <w:i w:val="0"/>
                <w:color w:val="auto"/>
                <w:lang w:bidi="ar-SA"/>
              </w:rPr>
              <w:t xml:space="preserve"> 0-not support </w:t>
            </w:r>
            <w:r w:rsidRPr="00960F70">
              <w:rPr>
                <w:rFonts w:asciiTheme="minorHAnsi" w:eastAsiaTheme="minorEastAsia" w:hAnsiTheme="minorHAnsi" w:cstheme="minorBidi" w:hint="eastAsia"/>
                <w:i w:val="0"/>
                <w:color w:val="auto"/>
                <w:lang w:bidi="ar-SA"/>
              </w:rPr>
              <w:t>，</w:t>
            </w:r>
            <w:r w:rsidRPr="00960F70">
              <w:rPr>
                <w:rFonts w:asciiTheme="minorHAnsi" w:eastAsiaTheme="minorEastAsia" w:hAnsiTheme="minorHAnsi" w:cstheme="minorBidi" w:hint="eastAsia"/>
                <w:i w:val="0"/>
                <w:color w:val="auto"/>
                <w:lang w:bidi="ar-SA"/>
              </w:rPr>
              <w:t>1- support</w:t>
            </w:r>
          </w:p>
        </w:tc>
      </w:tr>
      <w:tr w:rsidR="00662860" w:rsidRPr="00477465" w:rsidTr="0001316E">
        <w:tc>
          <w:tcPr>
            <w:tcW w:w="709" w:type="dxa"/>
            <w:vAlign w:val="center"/>
          </w:tcPr>
          <w:p w:rsidR="00662860" w:rsidRDefault="00F46EE7" w:rsidP="00920A7A">
            <w:pPr>
              <w:jc w:val="center"/>
              <w:rPr>
                <w:szCs w:val="21"/>
                <w:lang w:bidi="en-US"/>
              </w:rPr>
            </w:pPr>
            <w:r>
              <w:rPr>
                <w:rFonts w:hint="eastAsia"/>
                <w:szCs w:val="21"/>
                <w:lang w:bidi="en-US"/>
              </w:rPr>
              <w:t>9</w:t>
            </w:r>
          </w:p>
        </w:tc>
        <w:tc>
          <w:tcPr>
            <w:tcW w:w="2439" w:type="dxa"/>
            <w:vAlign w:val="center"/>
          </w:tcPr>
          <w:p w:rsidR="00662860" w:rsidRDefault="00662860" w:rsidP="00920A7A">
            <w:pPr>
              <w:jc w:val="center"/>
              <w:rPr>
                <w:noProof/>
              </w:rPr>
            </w:pPr>
            <w:r>
              <w:rPr>
                <w:noProof/>
              </w:rPr>
              <w:t>ReaderTTQ</w:t>
            </w:r>
          </w:p>
        </w:tc>
        <w:tc>
          <w:tcPr>
            <w:tcW w:w="1134" w:type="dxa"/>
            <w:vAlign w:val="center"/>
          </w:tcPr>
          <w:p w:rsidR="00662860" w:rsidRDefault="00662860" w:rsidP="00920A7A">
            <w:pPr>
              <w:jc w:val="center"/>
              <w:rPr>
                <w:szCs w:val="21"/>
              </w:rPr>
            </w:pPr>
            <w:r>
              <w:rPr>
                <w:rFonts w:hint="eastAsia"/>
                <w:szCs w:val="21"/>
              </w:rPr>
              <w:t>M</w:t>
            </w:r>
          </w:p>
        </w:tc>
        <w:tc>
          <w:tcPr>
            <w:tcW w:w="1247" w:type="dxa"/>
            <w:vAlign w:val="center"/>
          </w:tcPr>
          <w:p w:rsidR="00662860" w:rsidRDefault="00662860" w:rsidP="00920A7A">
            <w:pPr>
              <w:jc w:val="center"/>
              <w:rPr>
                <w:szCs w:val="21"/>
              </w:rPr>
            </w:pPr>
            <w:r>
              <w:rPr>
                <w:rFonts w:hint="eastAsia"/>
                <w:szCs w:val="21"/>
              </w:rPr>
              <w:t>Hex</w:t>
            </w:r>
            <w:r>
              <w:rPr>
                <w:szCs w:val="21"/>
              </w:rPr>
              <w:t>…</w:t>
            </w:r>
            <w:r>
              <w:rPr>
                <w:rFonts w:hint="eastAsia"/>
                <w:szCs w:val="21"/>
              </w:rPr>
              <w:t>8</w:t>
            </w:r>
          </w:p>
        </w:tc>
        <w:tc>
          <w:tcPr>
            <w:tcW w:w="3544" w:type="dxa"/>
          </w:tcPr>
          <w:p w:rsidR="00662860" w:rsidRPr="0001316E" w:rsidRDefault="00662860" w:rsidP="0001316E">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hAnsiTheme="minorHAnsi" w:cstheme="minorBidi"/>
                <w:color w:val="auto"/>
              </w:rPr>
            </w:pPr>
            <w:r w:rsidRPr="0001316E">
              <w:rPr>
                <w:rFonts w:asciiTheme="minorHAnsi" w:eastAsiaTheme="minorEastAsia" w:hAnsiTheme="minorHAnsi" w:cstheme="minorBidi"/>
                <w:i w:val="0"/>
                <w:color w:val="auto"/>
                <w:lang w:bidi="ar-SA"/>
              </w:rPr>
              <w:t xml:space="preserve">Indicates reader capabilities, requirements, and preferences to the card. </w:t>
            </w:r>
          </w:p>
          <w:p w:rsidR="00662860" w:rsidRPr="0001316E" w:rsidRDefault="00662860" w:rsidP="0001316E">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hAnsiTheme="minorHAnsi" w:cstheme="minorBidi"/>
                <w:color w:val="auto"/>
              </w:rPr>
            </w:pPr>
            <w:r w:rsidRPr="0001316E">
              <w:rPr>
                <w:rFonts w:asciiTheme="minorHAnsi" w:eastAsiaTheme="minorEastAsia" w:hAnsiTheme="minorHAnsi" w:cstheme="minorBidi"/>
                <w:i w:val="0"/>
                <w:color w:val="auto"/>
                <w:lang w:bidi="ar-SA"/>
              </w:rPr>
              <w:t xml:space="preserve">Byte 1 </w:t>
            </w:r>
          </w:p>
          <w:p w:rsidR="00662860" w:rsidRPr="0001316E" w:rsidRDefault="00662860" w:rsidP="0001316E">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hAnsiTheme="minorHAnsi" w:cstheme="minorBidi"/>
                <w:color w:val="auto"/>
              </w:rPr>
            </w:pPr>
            <w:r w:rsidRPr="0001316E">
              <w:rPr>
                <w:rFonts w:asciiTheme="minorHAnsi" w:eastAsiaTheme="minorEastAsia" w:hAnsiTheme="minorHAnsi" w:cstheme="minorBidi"/>
                <w:i w:val="0"/>
                <w:color w:val="auto"/>
                <w:lang w:bidi="ar-SA"/>
              </w:rPr>
              <w:t xml:space="preserve">bit 8: 1 = MSD supported </w:t>
            </w:r>
          </w:p>
          <w:p w:rsidR="00662860" w:rsidRPr="0001316E" w:rsidRDefault="00662860" w:rsidP="0001316E">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hAnsiTheme="minorHAnsi" w:cstheme="minorBidi"/>
                <w:color w:val="auto"/>
              </w:rPr>
            </w:pPr>
            <w:r w:rsidRPr="0001316E">
              <w:rPr>
                <w:rFonts w:asciiTheme="minorHAnsi" w:eastAsiaTheme="minorEastAsia" w:hAnsiTheme="minorHAnsi" w:cstheme="minorBidi"/>
                <w:i w:val="0"/>
                <w:color w:val="auto"/>
                <w:lang w:bidi="ar-SA"/>
              </w:rPr>
              <w:t xml:space="preserve">bit 7: RFU (0) </w:t>
            </w:r>
          </w:p>
          <w:p w:rsidR="00662860" w:rsidRPr="0001316E" w:rsidRDefault="00662860" w:rsidP="0001316E">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hAnsiTheme="minorHAnsi" w:cstheme="minorBidi"/>
                <w:color w:val="auto"/>
              </w:rPr>
            </w:pPr>
            <w:r w:rsidRPr="0001316E">
              <w:rPr>
                <w:rFonts w:asciiTheme="minorHAnsi" w:eastAsiaTheme="minorEastAsia" w:hAnsiTheme="minorHAnsi" w:cstheme="minorBidi"/>
                <w:i w:val="0"/>
                <w:color w:val="auto"/>
                <w:lang w:bidi="ar-SA"/>
              </w:rPr>
              <w:t xml:space="preserve">bit 6: 1 = qVSDC supported </w:t>
            </w:r>
          </w:p>
          <w:p w:rsidR="00662860" w:rsidRPr="0001316E" w:rsidRDefault="00662860" w:rsidP="0001316E">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hAnsiTheme="minorHAnsi" w:cstheme="minorBidi"/>
                <w:color w:val="auto"/>
              </w:rPr>
            </w:pPr>
            <w:r w:rsidRPr="0001316E">
              <w:rPr>
                <w:rFonts w:asciiTheme="minorHAnsi" w:eastAsiaTheme="minorEastAsia" w:hAnsiTheme="minorHAnsi" w:cstheme="minorBidi"/>
                <w:i w:val="0"/>
                <w:color w:val="auto"/>
                <w:lang w:bidi="ar-SA"/>
              </w:rPr>
              <w:t xml:space="preserve">bit 5: 1 = EMV contact chip supported </w:t>
            </w:r>
          </w:p>
          <w:p w:rsidR="00662860" w:rsidRPr="0001316E" w:rsidRDefault="00662860" w:rsidP="0001316E">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hAnsiTheme="minorHAnsi" w:cstheme="minorBidi"/>
                <w:color w:val="auto"/>
              </w:rPr>
            </w:pPr>
            <w:r w:rsidRPr="0001316E">
              <w:rPr>
                <w:rFonts w:asciiTheme="minorHAnsi" w:eastAsiaTheme="minorEastAsia" w:hAnsiTheme="minorHAnsi" w:cstheme="minorBidi"/>
                <w:i w:val="0"/>
                <w:color w:val="auto"/>
                <w:lang w:bidi="ar-SA"/>
              </w:rPr>
              <w:t xml:space="preserve">bit 4: 1 = Offline-only reader </w:t>
            </w:r>
          </w:p>
          <w:p w:rsidR="00662860" w:rsidRPr="0001316E" w:rsidRDefault="00662860" w:rsidP="0001316E">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hAnsiTheme="minorHAnsi" w:cstheme="minorBidi"/>
                <w:color w:val="auto"/>
              </w:rPr>
            </w:pPr>
            <w:r w:rsidRPr="0001316E">
              <w:rPr>
                <w:rFonts w:asciiTheme="minorHAnsi" w:eastAsiaTheme="minorEastAsia" w:hAnsiTheme="minorHAnsi" w:cstheme="minorBidi"/>
                <w:i w:val="0"/>
                <w:color w:val="auto"/>
                <w:lang w:bidi="ar-SA"/>
              </w:rPr>
              <w:t xml:space="preserve">bit 3: 1 = Online PIN supported </w:t>
            </w:r>
          </w:p>
          <w:p w:rsidR="00662860" w:rsidRPr="0001316E" w:rsidRDefault="00662860" w:rsidP="0001316E">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hAnsiTheme="minorHAnsi" w:cstheme="minorBidi"/>
                <w:color w:val="auto"/>
              </w:rPr>
            </w:pPr>
            <w:r w:rsidRPr="0001316E">
              <w:rPr>
                <w:rFonts w:asciiTheme="minorHAnsi" w:eastAsiaTheme="minorEastAsia" w:hAnsiTheme="minorHAnsi" w:cstheme="minorBidi"/>
                <w:i w:val="0"/>
                <w:color w:val="auto"/>
                <w:lang w:bidi="ar-SA"/>
              </w:rPr>
              <w:t xml:space="preserve">bit 2: 1 = Signature supported </w:t>
            </w:r>
          </w:p>
          <w:p w:rsidR="00662860" w:rsidRPr="0001316E" w:rsidRDefault="00662860" w:rsidP="0001316E">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hAnsiTheme="minorHAnsi" w:cstheme="minorBidi"/>
                <w:color w:val="auto"/>
              </w:rPr>
            </w:pPr>
            <w:r w:rsidRPr="0001316E">
              <w:rPr>
                <w:rFonts w:asciiTheme="minorHAnsi" w:eastAsiaTheme="minorEastAsia" w:hAnsiTheme="minorHAnsi" w:cstheme="minorBidi"/>
                <w:i w:val="0"/>
                <w:color w:val="auto"/>
                <w:lang w:bidi="ar-SA"/>
              </w:rPr>
              <w:t xml:space="preserve">bit 1: 1 = Offline Data Authentication (ODA) for Online Authorizations supported. </w:t>
            </w:r>
          </w:p>
          <w:p w:rsidR="00662860" w:rsidRPr="0001316E" w:rsidRDefault="00662860" w:rsidP="0001316E">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hAnsiTheme="minorHAnsi" w:cstheme="minorBidi"/>
                <w:color w:val="auto"/>
              </w:rPr>
            </w:pPr>
            <w:r w:rsidRPr="0001316E">
              <w:rPr>
                <w:rFonts w:asciiTheme="minorHAnsi" w:eastAsiaTheme="minorEastAsia" w:hAnsiTheme="minorHAnsi" w:cstheme="minorBidi"/>
                <w:i w:val="0"/>
                <w:color w:val="auto"/>
                <w:lang w:bidi="ar-SA"/>
              </w:rPr>
              <w:t>Note: Readers compliant to this specification set TTQ byte 1 bit 1 to 0b</w:t>
            </w:r>
          </w:p>
          <w:p w:rsidR="00662860" w:rsidRPr="0001316E" w:rsidRDefault="00662860" w:rsidP="0001316E">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hAnsiTheme="minorHAnsi" w:cstheme="minorBidi"/>
                <w:color w:val="auto"/>
              </w:rPr>
            </w:pPr>
            <w:r w:rsidRPr="0001316E">
              <w:rPr>
                <w:rFonts w:asciiTheme="minorHAnsi" w:eastAsiaTheme="minorEastAsia" w:hAnsiTheme="minorHAnsi" w:cstheme="minorBidi"/>
                <w:i w:val="0"/>
                <w:color w:val="auto"/>
                <w:lang w:bidi="ar-SA"/>
              </w:rPr>
              <w:t xml:space="preserve">Byte 2 </w:t>
            </w:r>
          </w:p>
          <w:p w:rsidR="00662860" w:rsidRPr="0001316E" w:rsidRDefault="00662860" w:rsidP="0001316E">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hAnsiTheme="minorHAnsi" w:cstheme="minorBidi"/>
                <w:color w:val="auto"/>
              </w:rPr>
            </w:pPr>
            <w:r w:rsidRPr="0001316E">
              <w:rPr>
                <w:rFonts w:asciiTheme="minorHAnsi" w:eastAsiaTheme="minorEastAsia" w:hAnsiTheme="minorHAnsi" w:cstheme="minorBidi"/>
                <w:i w:val="0"/>
                <w:color w:val="auto"/>
                <w:lang w:bidi="ar-SA"/>
              </w:rPr>
              <w:t xml:space="preserve">bit 8: 1 = Online cryptogram required </w:t>
            </w:r>
          </w:p>
          <w:p w:rsidR="00662860" w:rsidRPr="0001316E" w:rsidRDefault="00662860" w:rsidP="0001316E">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hAnsiTheme="minorHAnsi" w:cstheme="minorBidi"/>
                <w:color w:val="auto"/>
              </w:rPr>
            </w:pPr>
            <w:r w:rsidRPr="0001316E">
              <w:rPr>
                <w:rFonts w:asciiTheme="minorHAnsi" w:eastAsiaTheme="minorEastAsia" w:hAnsiTheme="minorHAnsi" w:cstheme="minorBidi"/>
                <w:i w:val="0"/>
                <w:color w:val="auto"/>
                <w:lang w:bidi="ar-SA"/>
              </w:rPr>
              <w:t xml:space="preserve">bit 7: 1 = CVM required </w:t>
            </w:r>
          </w:p>
          <w:p w:rsidR="00662860" w:rsidRPr="0001316E" w:rsidRDefault="00662860" w:rsidP="0001316E">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hAnsiTheme="minorHAnsi" w:cstheme="minorBidi"/>
                <w:color w:val="auto"/>
              </w:rPr>
            </w:pPr>
            <w:r w:rsidRPr="0001316E">
              <w:rPr>
                <w:rFonts w:asciiTheme="minorHAnsi" w:eastAsiaTheme="minorEastAsia" w:hAnsiTheme="minorHAnsi" w:cstheme="minorBidi"/>
                <w:i w:val="0"/>
                <w:color w:val="auto"/>
                <w:lang w:bidi="ar-SA"/>
              </w:rPr>
              <w:t xml:space="preserve">bit 6: 1 = (Contact Chip) Offline PIN supported </w:t>
            </w:r>
          </w:p>
          <w:p w:rsidR="00662860" w:rsidRPr="0001316E" w:rsidRDefault="00662860" w:rsidP="0001316E">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hAnsiTheme="minorHAnsi" w:cstheme="minorBidi"/>
                <w:color w:val="auto"/>
              </w:rPr>
            </w:pPr>
            <w:r w:rsidRPr="0001316E">
              <w:rPr>
                <w:rFonts w:asciiTheme="minorHAnsi" w:eastAsiaTheme="minorEastAsia" w:hAnsiTheme="minorHAnsi" w:cstheme="minorBidi"/>
                <w:i w:val="0"/>
                <w:color w:val="auto"/>
                <w:lang w:bidi="ar-SA"/>
              </w:rPr>
              <w:t xml:space="preserve">bits 5-1: RFU (00000) </w:t>
            </w:r>
          </w:p>
          <w:p w:rsidR="00662860" w:rsidRPr="0001316E" w:rsidRDefault="00662860" w:rsidP="0001316E">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hAnsiTheme="minorHAnsi" w:cstheme="minorBidi"/>
                <w:color w:val="auto"/>
              </w:rPr>
            </w:pPr>
            <w:r w:rsidRPr="0001316E">
              <w:rPr>
                <w:rFonts w:asciiTheme="minorHAnsi" w:eastAsiaTheme="minorEastAsia" w:hAnsiTheme="minorHAnsi" w:cstheme="minorBidi"/>
                <w:i w:val="0"/>
                <w:color w:val="auto"/>
                <w:lang w:bidi="ar-SA"/>
              </w:rPr>
              <w:t xml:space="preserve">Byte 3 </w:t>
            </w:r>
          </w:p>
          <w:p w:rsidR="00662860" w:rsidRPr="0001316E" w:rsidRDefault="00662860" w:rsidP="0001316E">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hAnsiTheme="minorHAnsi" w:cstheme="minorBidi"/>
                <w:color w:val="auto"/>
              </w:rPr>
            </w:pPr>
            <w:r w:rsidRPr="0001316E">
              <w:rPr>
                <w:rFonts w:asciiTheme="minorHAnsi" w:eastAsiaTheme="minorEastAsia" w:hAnsiTheme="minorHAnsi" w:cstheme="minorBidi"/>
                <w:i w:val="0"/>
                <w:color w:val="auto"/>
                <w:lang w:bidi="ar-SA"/>
              </w:rPr>
              <w:t xml:space="preserve">bit 8: 1 = Issuer Update Processing supported </w:t>
            </w:r>
          </w:p>
          <w:p w:rsidR="00662860" w:rsidRPr="0001316E" w:rsidRDefault="00662860" w:rsidP="0001316E">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hAnsiTheme="minorHAnsi" w:cstheme="minorBidi"/>
                <w:color w:val="auto"/>
              </w:rPr>
            </w:pPr>
            <w:r w:rsidRPr="0001316E">
              <w:rPr>
                <w:rFonts w:asciiTheme="minorHAnsi" w:eastAsiaTheme="minorEastAsia" w:hAnsiTheme="minorHAnsi" w:cstheme="minorBidi"/>
                <w:i w:val="0"/>
                <w:color w:val="auto"/>
                <w:lang w:bidi="ar-SA"/>
              </w:rPr>
              <w:t xml:space="preserve">bit 7: 1 = Mobile functionality supported (Consumer Device CVM) </w:t>
            </w:r>
          </w:p>
          <w:p w:rsidR="00662860" w:rsidRPr="0001316E" w:rsidRDefault="00662860" w:rsidP="0001316E">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hAnsiTheme="minorHAnsi" w:cstheme="minorBidi"/>
                <w:color w:val="auto"/>
              </w:rPr>
            </w:pPr>
            <w:r w:rsidRPr="0001316E">
              <w:rPr>
                <w:rFonts w:asciiTheme="minorHAnsi" w:eastAsiaTheme="minorEastAsia" w:hAnsiTheme="minorHAnsi" w:cstheme="minorBidi"/>
                <w:i w:val="0"/>
                <w:color w:val="auto"/>
                <w:lang w:bidi="ar-SA"/>
              </w:rPr>
              <w:t xml:space="preserve">bits 6-1: RFU (000000) </w:t>
            </w:r>
          </w:p>
          <w:p w:rsidR="00662860" w:rsidRPr="0001316E" w:rsidRDefault="00662860" w:rsidP="0001316E">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hAnsiTheme="minorHAnsi" w:cstheme="minorBidi"/>
                <w:color w:val="auto"/>
              </w:rPr>
            </w:pPr>
            <w:r w:rsidRPr="0001316E">
              <w:rPr>
                <w:rFonts w:asciiTheme="minorHAnsi" w:eastAsiaTheme="minorEastAsia" w:hAnsiTheme="minorHAnsi" w:cstheme="minorBidi"/>
                <w:i w:val="0"/>
                <w:color w:val="auto"/>
                <w:lang w:bidi="ar-SA"/>
              </w:rPr>
              <w:t xml:space="preserve">Byte 4 </w:t>
            </w:r>
          </w:p>
          <w:p w:rsidR="00662860" w:rsidRPr="00372691" w:rsidRDefault="00662860" w:rsidP="0001316E">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sidRPr="0001316E">
              <w:rPr>
                <w:rFonts w:asciiTheme="minorHAnsi" w:eastAsiaTheme="minorEastAsia" w:hAnsiTheme="minorHAnsi" w:cstheme="minorBidi"/>
                <w:i w:val="0"/>
                <w:color w:val="auto"/>
                <w:lang w:bidi="ar-SA"/>
              </w:rPr>
              <w:t xml:space="preserve">RFU ('00') </w:t>
            </w:r>
          </w:p>
        </w:tc>
      </w:tr>
      <w:tr w:rsidR="00662860" w:rsidRPr="00477465" w:rsidTr="0001316E">
        <w:tc>
          <w:tcPr>
            <w:tcW w:w="709" w:type="dxa"/>
            <w:vAlign w:val="center"/>
          </w:tcPr>
          <w:p w:rsidR="00662860" w:rsidRPr="00662860" w:rsidRDefault="00F562BE" w:rsidP="00920A7A">
            <w:pPr>
              <w:jc w:val="center"/>
              <w:rPr>
                <w:szCs w:val="21"/>
                <w:lang w:bidi="en-US"/>
              </w:rPr>
            </w:pPr>
            <w:r>
              <w:rPr>
                <w:rFonts w:hint="eastAsia"/>
                <w:szCs w:val="21"/>
                <w:lang w:bidi="en-US"/>
              </w:rPr>
              <w:t>1</w:t>
            </w:r>
            <w:r w:rsidR="00F46EE7">
              <w:rPr>
                <w:rFonts w:hint="eastAsia"/>
                <w:szCs w:val="21"/>
                <w:lang w:bidi="en-US"/>
              </w:rPr>
              <w:t>0</w:t>
            </w:r>
          </w:p>
        </w:tc>
        <w:tc>
          <w:tcPr>
            <w:tcW w:w="2439" w:type="dxa"/>
            <w:vAlign w:val="center"/>
          </w:tcPr>
          <w:p w:rsidR="00662860" w:rsidRDefault="00F562BE" w:rsidP="00920A7A">
            <w:pPr>
              <w:jc w:val="center"/>
              <w:rPr>
                <w:noProof/>
              </w:rPr>
            </w:pPr>
            <w:r w:rsidRPr="00F562BE">
              <w:rPr>
                <w:noProof/>
              </w:rPr>
              <w:t>Inter_WareFloorlimitByTransactionType</w:t>
            </w:r>
          </w:p>
        </w:tc>
        <w:tc>
          <w:tcPr>
            <w:tcW w:w="1134" w:type="dxa"/>
            <w:vAlign w:val="center"/>
          </w:tcPr>
          <w:p w:rsidR="00662860" w:rsidRDefault="00F562BE" w:rsidP="00920A7A">
            <w:pPr>
              <w:jc w:val="center"/>
              <w:rPr>
                <w:szCs w:val="21"/>
              </w:rPr>
            </w:pPr>
            <w:r>
              <w:rPr>
                <w:rFonts w:hint="eastAsia"/>
                <w:szCs w:val="21"/>
              </w:rPr>
              <w:t>M</w:t>
            </w:r>
          </w:p>
        </w:tc>
        <w:tc>
          <w:tcPr>
            <w:tcW w:w="1247" w:type="dxa"/>
            <w:vAlign w:val="center"/>
          </w:tcPr>
          <w:p w:rsidR="00662860" w:rsidRDefault="00F562BE" w:rsidP="00920A7A">
            <w:pPr>
              <w:jc w:val="center"/>
              <w:rPr>
                <w:szCs w:val="21"/>
              </w:rPr>
            </w:pPr>
            <w:r>
              <w:rPr>
                <w:rFonts w:hint="eastAsia"/>
                <w:szCs w:val="21"/>
              </w:rPr>
              <w:t>Node</w:t>
            </w:r>
          </w:p>
        </w:tc>
        <w:tc>
          <w:tcPr>
            <w:tcW w:w="3544" w:type="dxa"/>
          </w:tcPr>
          <w:p w:rsidR="00662860" w:rsidRPr="005E6DFC" w:rsidRDefault="00F562BE" w:rsidP="005E6DFC">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sidRPr="00F562BE">
              <w:rPr>
                <w:rFonts w:asciiTheme="minorHAnsi" w:eastAsiaTheme="minorEastAsia" w:hAnsiTheme="minorHAnsi" w:cstheme="minorBidi"/>
                <w:i w:val="0"/>
                <w:color w:val="auto"/>
                <w:lang w:bidi="ar-SA"/>
              </w:rPr>
              <w:t>Sub Node,   refer to “2.1.2.2.1 Sub Node  Inter_WareFloorlimitByTransactionType   description”</w:t>
            </w:r>
          </w:p>
        </w:tc>
      </w:tr>
    </w:tbl>
    <w:p w:rsidR="005C22E0" w:rsidRDefault="005C22E0" w:rsidP="0001316E"/>
    <w:p w:rsidR="00E32305" w:rsidRPr="0001316E" w:rsidRDefault="00E32305" w:rsidP="0001316E">
      <w:pPr>
        <w:pStyle w:val="5"/>
        <w:rPr>
          <w:color w:val="4472C4" w:themeColor="accent5"/>
          <w:szCs w:val="22"/>
        </w:rPr>
      </w:pPr>
      <w:r w:rsidRPr="0001316E">
        <w:rPr>
          <w:color w:val="4472C4" w:themeColor="accent5"/>
        </w:rPr>
        <w:lastRenderedPageBreak/>
        <w:t>Sub Node “Inter_WareFlmtByTransType” description</w:t>
      </w:r>
    </w:p>
    <w:tbl>
      <w:tblPr>
        <w:tblStyle w:val="a5"/>
        <w:tblW w:w="9073" w:type="dxa"/>
        <w:tblInd w:w="-34" w:type="dxa"/>
        <w:tblLayout w:type="fixed"/>
        <w:tblLook w:val="04A0" w:firstRow="1" w:lastRow="0" w:firstColumn="1" w:lastColumn="0" w:noHBand="0" w:noVBand="1"/>
      </w:tblPr>
      <w:tblGrid>
        <w:gridCol w:w="709"/>
        <w:gridCol w:w="2439"/>
        <w:gridCol w:w="1134"/>
        <w:gridCol w:w="1247"/>
        <w:gridCol w:w="3544"/>
      </w:tblGrid>
      <w:tr w:rsidR="00E32305" w:rsidRPr="00477465" w:rsidTr="00920A7A">
        <w:trPr>
          <w:trHeight w:val="321"/>
          <w:tblHeader/>
        </w:trPr>
        <w:tc>
          <w:tcPr>
            <w:tcW w:w="709" w:type="dxa"/>
            <w:vAlign w:val="center"/>
          </w:tcPr>
          <w:p w:rsidR="00E32305" w:rsidRPr="00477465" w:rsidRDefault="00E32305" w:rsidP="00920A7A">
            <w:pPr>
              <w:jc w:val="center"/>
              <w:rPr>
                <w:b/>
                <w:szCs w:val="21"/>
                <w:lang w:bidi="en-US"/>
              </w:rPr>
            </w:pPr>
            <w:r>
              <w:rPr>
                <w:rFonts w:hint="eastAsia"/>
                <w:b/>
                <w:szCs w:val="21"/>
                <w:lang w:bidi="en-US"/>
              </w:rPr>
              <w:t>No.</w:t>
            </w:r>
          </w:p>
        </w:tc>
        <w:tc>
          <w:tcPr>
            <w:tcW w:w="2439" w:type="dxa"/>
            <w:vAlign w:val="center"/>
          </w:tcPr>
          <w:p w:rsidR="00E32305" w:rsidRPr="00477465" w:rsidRDefault="00E32305" w:rsidP="00920A7A">
            <w:pPr>
              <w:jc w:val="center"/>
              <w:rPr>
                <w:b/>
                <w:szCs w:val="21"/>
                <w:lang w:bidi="en-US"/>
              </w:rPr>
            </w:pPr>
            <w:r>
              <w:rPr>
                <w:rFonts w:hint="eastAsia"/>
                <w:b/>
                <w:szCs w:val="21"/>
                <w:lang w:bidi="en-US"/>
              </w:rPr>
              <w:t>Field Name</w:t>
            </w:r>
          </w:p>
        </w:tc>
        <w:tc>
          <w:tcPr>
            <w:tcW w:w="1134" w:type="dxa"/>
            <w:vAlign w:val="center"/>
          </w:tcPr>
          <w:p w:rsidR="00E32305" w:rsidRPr="00477465" w:rsidRDefault="00E32305" w:rsidP="00920A7A">
            <w:pPr>
              <w:rPr>
                <w:b/>
                <w:szCs w:val="21"/>
                <w:lang w:bidi="en-US"/>
              </w:rPr>
            </w:pPr>
            <w:r w:rsidRPr="00477465">
              <w:rPr>
                <w:b/>
                <w:szCs w:val="21"/>
                <w:lang w:bidi="en-US"/>
              </w:rPr>
              <w:t>Required</w:t>
            </w:r>
          </w:p>
        </w:tc>
        <w:tc>
          <w:tcPr>
            <w:tcW w:w="1247" w:type="dxa"/>
            <w:vAlign w:val="center"/>
          </w:tcPr>
          <w:p w:rsidR="00E32305" w:rsidRPr="00477465" w:rsidRDefault="00E32305" w:rsidP="00920A7A">
            <w:pPr>
              <w:jc w:val="center"/>
              <w:rPr>
                <w:b/>
                <w:szCs w:val="21"/>
                <w:lang w:bidi="en-US"/>
              </w:rPr>
            </w:pPr>
            <w:r w:rsidRPr="00477465">
              <w:rPr>
                <w:b/>
                <w:szCs w:val="21"/>
                <w:lang w:bidi="en-US"/>
              </w:rPr>
              <w:t>Attribute</w:t>
            </w:r>
          </w:p>
        </w:tc>
        <w:tc>
          <w:tcPr>
            <w:tcW w:w="3544" w:type="dxa"/>
          </w:tcPr>
          <w:p w:rsidR="00E32305" w:rsidRPr="00477465" w:rsidRDefault="00E32305" w:rsidP="00920A7A">
            <w:pPr>
              <w:jc w:val="center"/>
              <w:rPr>
                <w:b/>
                <w:szCs w:val="21"/>
                <w:lang w:bidi="en-US"/>
              </w:rPr>
            </w:pPr>
            <w:r w:rsidRPr="00477465">
              <w:rPr>
                <w:b/>
                <w:szCs w:val="21"/>
                <w:lang w:bidi="en-US"/>
              </w:rPr>
              <w:t>Description</w:t>
            </w:r>
          </w:p>
        </w:tc>
      </w:tr>
      <w:tr w:rsidR="00E32305" w:rsidRPr="00477465" w:rsidTr="00920A7A">
        <w:tc>
          <w:tcPr>
            <w:tcW w:w="709" w:type="dxa"/>
            <w:vAlign w:val="center"/>
          </w:tcPr>
          <w:p w:rsidR="00E32305" w:rsidRPr="00477465" w:rsidRDefault="00E32305" w:rsidP="00920A7A">
            <w:pPr>
              <w:jc w:val="center"/>
              <w:rPr>
                <w:szCs w:val="21"/>
                <w:lang w:bidi="en-US"/>
              </w:rPr>
            </w:pPr>
            <w:r w:rsidRPr="00477465">
              <w:rPr>
                <w:szCs w:val="21"/>
                <w:lang w:bidi="en-US"/>
              </w:rPr>
              <w:t>1</w:t>
            </w:r>
          </w:p>
        </w:tc>
        <w:tc>
          <w:tcPr>
            <w:tcW w:w="2439" w:type="dxa"/>
            <w:vAlign w:val="center"/>
          </w:tcPr>
          <w:p w:rsidR="00E32305" w:rsidRPr="00477465" w:rsidRDefault="00E32305" w:rsidP="00920A7A">
            <w:pPr>
              <w:jc w:val="center"/>
              <w:rPr>
                <w:szCs w:val="21"/>
                <w:lang w:bidi="en-US"/>
              </w:rPr>
            </w:pPr>
            <w:r>
              <w:rPr>
                <w:szCs w:val="21"/>
                <w:lang w:bidi="en-US"/>
              </w:rPr>
              <w:t>ContactlessCVMLimit</w:t>
            </w:r>
          </w:p>
        </w:tc>
        <w:tc>
          <w:tcPr>
            <w:tcW w:w="1134" w:type="dxa"/>
            <w:vAlign w:val="center"/>
          </w:tcPr>
          <w:p w:rsidR="00E32305" w:rsidRPr="00477465" w:rsidRDefault="00E32305" w:rsidP="00920A7A">
            <w:pPr>
              <w:jc w:val="center"/>
              <w:rPr>
                <w:szCs w:val="21"/>
                <w:lang w:bidi="en-US"/>
              </w:rPr>
            </w:pPr>
            <w:r>
              <w:rPr>
                <w:szCs w:val="21"/>
              </w:rPr>
              <w:t>M</w:t>
            </w:r>
          </w:p>
        </w:tc>
        <w:tc>
          <w:tcPr>
            <w:tcW w:w="1247" w:type="dxa"/>
            <w:vAlign w:val="center"/>
          </w:tcPr>
          <w:p w:rsidR="00E32305" w:rsidRPr="00477465" w:rsidRDefault="00E32305" w:rsidP="00920A7A">
            <w:pPr>
              <w:jc w:val="center"/>
              <w:rPr>
                <w:szCs w:val="21"/>
                <w:lang w:bidi="en-US"/>
              </w:rPr>
            </w:pPr>
            <w:r>
              <w:rPr>
                <w:szCs w:val="21"/>
                <w:lang w:bidi="en-US"/>
              </w:rPr>
              <w:t>N…12</w:t>
            </w:r>
          </w:p>
        </w:tc>
        <w:tc>
          <w:tcPr>
            <w:tcW w:w="3544" w:type="dxa"/>
          </w:tcPr>
          <w:p w:rsidR="00E32305" w:rsidRPr="00477465" w:rsidRDefault="00E32305" w:rsidP="00920A7A">
            <w:pPr>
              <w:rPr>
                <w:szCs w:val="21"/>
                <w:lang w:bidi="en-US"/>
              </w:rPr>
            </w:pPr>
            <w:r>
              <w:rPr>
                <w:szCs w:val="21"/>
                <w:lang w:bidi="en-US"/>
              </w:rPr>
              <w:t>Contactless floor limit</w:t>
            </w:r>
          </w:p>
        </w:tc>
      </w:tr>
      <w:tr w:rsidR="00E32305" w:rsidRPr="00477465" w:rsidTr="00920A7A">
        <w:tc>
          <w:tcPr>
            <w:tcW w:w="709" w:type="dxa"/>
            <w:vAlign w:val="center"/>
          </w:tcPr>
          <w:p w:rsidR="00E32305" w:rsidRPr="00477465" w:rsidRDefault="00E32305" w:rsidP="00920A7A">
            <w:pPr>
              <w:jc w:val="center"/>
              <w:rPr>
                <w:szCs w:val="21"/>
              </w:rPr>
            </w:pPr>
            <w:r w:rsidRPr="00477465">
              <w:rPr>
                <w:szCs w:val="21"/>
              </w:rPr>
              <w:t>2</w:t>
            </w:r>
          </w:p>
        </w:tc>
        <w:tc>
          <w:tcPr>
            <w:tcW w:w="2439" w:type="dxa"/>
            <w:vAlign w:val="center"/>
          </w:tcPr>
          <w:p w:rsidR="00E32305" w:rsidRPr="00477465" w:rsidRDefault="00E32305" w:rsidP="00920A7A">
            <w:pPr>
              <w:jc w:val="center"/>
              <w:rPr>
                <w:szCs w:val="21"/>
              </w:rPr>
            </w:pPr>
            <w:r>
              <w:rPr>
                <w:szCs w:val="21"/>
              </w:rPr>
              <w:t>ContactlessTxnLimit</w:t>
            </w:r>
          </w:p>
        </w:tc>
        <w:tc>
          <w:tcPr>
            <w:tcW w:w="1134" w:type="dxa"/>
            <w:vAlign w:val="center"/>
          </w:tcPr>
          <w:p w:rsidR="00E32305" w:rsidRPr="00477465" w:rsidRDefault="00E32305" w:rsidP="00920A7A">
            <w:pPr>
              <w:jc w:val="center"/>
              <w:rPr>
                <w:szCs w:val="21"/>
              </w:rPr>
            </w:pPr>
            <w:r w:rsidRPr="00477465">
              <w:rPr>
                <w:rFonts w:hint="eastAsia"/>
                <w:szCs w:val="21"/>
              </w:rPr>
              <w:t>M</w:t>
            </w:r>
          </w:p>
        </w:tc>
        <w:tc>
          <w:tcPr>
            <w:tcW w:w="1247" w:type="dxa"/>
            <w:vAlign w:val="center"/>
          </w:tcPr>
          <w:p w:rsidR="00E32305" w:rsidRPr="00477465" w:rsidRDefault="00E32305" w:rsidP="00920A7A">
            <w:pPr>
              <w:jc w:val="center"/>
              <w:rPr>
                <w:szCs w:val="21"/>
              </w:rPr>
            </w:pPr>
            <w:r>
              <w:rPr>
                <w:szCs w:val="21"/>
              </w:rPr>
              <w:t>N…12</w:t>
            </w:r>
          </w:p>
        </w:tc>
        <w:tc>
          <w:tcPr>
            <w:tcW w:w="3544" w:type="dxa"/>
          </w:tcPr>
          <w:p w:rsidR="00E32305" w:rsidRPr="00477465" w:rsidRDefault="00E32305" w:rsidP="00920A7A">
            <w:pPr>
              <w:rPr>
                <w:color w:val="000000" w:themeColor="text1"/>
                <w:szCs w:val="21"/>
              </w:rPr>
            </w:pPr>
            <w:r>
              <w:rPr>
                <w:color w:val="000000" w:themeColor="text1"/>
                <w:szCs w:val="21"/>
              </w:rPr>
              <w:t>Contactless transaction floor limit</w:t>
            </w:r>
          </w:p>
        </w:tc>
      </w:tr>
      <w:tr w:rsidR="00E32305" w:rsidRPr="00477465" w:rsidTr="00920A7A">
        <w:tc>
          <w:tcPr>
            <w:tcW w:w="709" w:type="dxa"/>
            <w:vAlign w:val="center"/>
          </w:tcPr>
          <w:p w:rsidR="00E32305" w:rsidRPr="00477465" w:rsidRDefault="00E32305" w:rsidP="00920A7A">
            <w:pPr>
              <w:jc w:val="center"/>
              <w:rPr>
                <w:szCs w:val="21"/>
                <w:lang w:bidi="en-US"/>
              </w:rPr>
            </w:pPr>
            <w:r>
              <w:rPr>
                <w:rFonts w:hint="eastAsia"/>
                <w:szCs w:val="21"/>
                <w:lang w:bidi="en-US"/>
              </w:rPr>
              <w:t>3</w:t>
            </w:r>
          </w:p>
        </w:tc>
        <w:tc>
          <w:tcPr>
            <w:tcW w:w="2439" w:type="dxa"/>
            <w:vAlign w:val="center"/>
          </w:tcPr>
          <w:p w:rsidR="00E32305" w:rsidRPr="00477465" w:rsidRDefault="00E32305" w:rsidP="00920A7A">
            <w:pPr>
              <w:jc w:val="center"/>
              <w:rPr>
                <w:szCs w:val="21"/>
                <w:lang w:bidi="en-US"/>
              </w:rPr>
            </w:pPr>
            <w:r>
              <w:rPr>
                <w:szCs w:val="21"/>
                <w:lang w:bidi="en-US"/>
              </w:rPr>
              <w:t>ContactlessFloorLimit</w:t>
            </w:r>
          </w:p>
        </w:tc>
        <w:tc>
          <w:tcPr>
            <w:tcW w:w="1134" w:type="dxa"/>
            <w:vAlign w:val="center"/>
          </w:tcPr>
          <w:p w:rsidR="00E32305" w:rsidRPr="00477465" w:rsidRDefault="00E32305" w:rsidP="00920A7A">
            <w:pPr>
              <w:jc w:val="center"/>
              <w:rPr>
                <w:szCs w:val="21"/>
              </w:rPr>
            </w:pPr>
            <w:r w:rsidRPr="00477465">
              <w:rPr>
                <w:rFonts w:hint="eastAsia"/>
                <w:szCs w:val="21"/>
              </w:rPr>
              <w:t>M</w:t>
            </w:r>
          </w:p>
        </w:tc>
        <w:tc>
          <w:tcPr>
            <w:tcW w:w="1247" w:type="dxa"/>
            <w:vAlign w:val="center"/>
          </w:tcPr>
          <w:p w:rsidR="00E32305" w:rsidRPr="00477465" w:rsidRDefault="00E32305" w:rsidP="00920A7A">
            <w:pPr>
              <w:jc w:val="center"/>
              <w:rPr>
                <w:szCs w:val="21"/>
              </w:rPr>
            </w:pPr>
            <w:r>
              <w:rPr>
                <w:szCs w:val="21"/>
              </w:rPr>
              <w:t>N…12</w:t>
            </w:r>
          </w:p>
        </w:tc>
        <w:tc>
          <w:tcPr>
            <w:tcW w:w="3544" w:type="dxa"/>
          </w:tcPr>
          <w:p w:rsidR="00E32305" w:rsidRPr="00477465" w:rsidRDefault="00E32305" w:rsidP="00920A7A">
            <w:pPr>
              <w:rPr>
                <w:szCs w:val="21"/>
              </w:rPr>
            </w:pPr>
            <w:r>
              <w:rPr>
                <w:szCs w:val="21"/>
              </w:rPr>
              <w:t>Contactless floor limit</w:t>
            </w:r>
          </w:p>
        </w:tc>
      </w:tr>
      <w:tr w:rsidR="00E32305" w:rsidRPr="00477465" w:rsidTr="00920A7A">
        <w:tc>
          <w:tcPr>
            <w:tcW w:w="709" w:type="dxa"/>
            <w:vAlign w:val="center"/>
          </w:tcPr>
          <w:p w:rsidR="00E32305" w:rsidRPr="00477465" w:rsidRDefault="00E32305" w:rsidP="00920A7A">
            <w:pPr>
              <w:jc w:val="center"/>
              <w:rPr>
                <w:szCs w:val="21"/>
                <w:lang w:bidi="en-US"/>
              </w:rPr>
            </w:pPr>
            <w:r>
              <w:rPr>
                <w:rFonts w:hint="eastAsia"/>
                <w:szCs w:val="21"/>
                <w:lang w:bidi="en-US"/>
              </w:rPr>
              <w:t>4</w:t>
            </w:r>
          </w:p>
        </w:tc>
        <w:tc>
          <w:tcPr>
            <w:tcW w:w="2439" w:type="dxa"/>
            <w:vAlign w:val="center"/>
          </w:tcPr>
          <w:p w:rsidR="00E32305" w:rsidRPr="00477465" w:rsidRDefault="00E32305" w:rsidP="00920A7A">
            <w:pPr>
              <w:jc w:val="center"/>
              <w:rPr>
                <w:szCs w:val="21"/>
                <w:lang w:bidi="en-US"/>
              </w:rPr>
            </w:pPr>
            <w:r>
              <w:rPr>
                <w:szCs w:val="21"/>
                <w:lang w:bidi="en-US"/>
              </w:rPr>
              <w:t>TermFloorLimit</w:t>
            </w:r>
          </w:p>
        </w:tc>
        <w:tc>
          <w:tcPr>
            <w:tcW w:w="1134" w:type="dxa"/>
            <w:vAlign w:val="center"/>
          </w:tcPr>
          <w:p w:rsidR="00E32305" w:rsidRPr="00477465" w:rsidRDefault="00E32305" w:rsidP="00920A7A">
            <w:pPr>
              <w:jc w:val="center"/>
              <w:rPr>
                <w:szCs w:val="21"/>
              </w:rPr>
            </w:pPr>
            <w:r w:rsidRPr="00477465">
              <w:rPr>
                <w:rFonts w:hint="eastAsia"/>
                <w:szCs w:val="21"/>
              </w:rPr>
              <w:t>M</w:t>
            </w:r>
          </w:p>
        </w:tc>
        <w:tc>
          <w:tcPr>
            <w:tcW w:w="1247" w:type="dxa"/>
            <w:vAlign w:val="center"/>
          </w:tcPr>
          <w:p w:rsidR="00E32305" w:rsidRPr="00477465" w:rsidRDefault="00E32305" w:rsidP="00920A7A">
            <w:pPr>
              <w:jc w:val="center"/>
              <w:rPr>
                <w:szCs w:val="21"/>
              </w:rPr>
            </w:pPr>
            <w:r>
              <w:rPr>
                <w:rFonts w:hint="eastAsia"/>
                <w:szCs w:val="21"/>
              </w:rPr>
              <w:t>N</w:t>
            </w:r>
            <w:r>
              <w:rPr>
                <w:szCs w:val="21"/>
              </w:rPr>
              <w:t>…1</w:t>
            </w:r>
            <w:r>
              <w:rPr>
                <w:rFonts w:hint="eastAsia"/>
                <w:szCs w:val="21"/>
              </w:rPr>
              <w:t>2</w:t>
            </w:r>
          </w:p>
        </w:tc>
        <w:tc>
          <w:tcPr>
            <w:tcW w:w="3544" w:type="dxa"/>
          </w:tcPr>
          <w:p w:rsidR="00E32305" w:rsidRPr="00477465" w:rsidRDefault="00E32305" w:rsidP="00920A7A">
            <w:pPr>
              <w:rPr>
                <w:szCs w:val="21"/>
              </w:rPr>
            </w:pPr>
            <w:r>
              <w:rPr>
                <w:szCs w:val="21"/>
              </w:rPr>
              <w:t>Terminal floor limit</w:t>
            </w:r>
          </w:p>
        </w:tc>
      </w:tr>
      <w:tr w:rsidR="00E32305" w:rsidRPr="00477465" w:rsidTr="00920A7A">
        <w:tc>
          <w:tcPr>
            <w:tcW w:w="709" w:type="dxa"/>
            <w:vAlign w:val="center"/>
          </w:tcPr>
          <w:p w:rsidR="00E32305" w:rsidRPr="00477465" w:rsidRDefault="00E32305" w:rsidP="00920A7A">
            <w:pPr>
              <w:jc w:val="center"/>
              <w:rPr>
                <w:szCs w:val="21"/>
                <w:lang w:bidi="en-US"/>
              </w:rPr>
            </w:pPr>
            <w:r>
              <w:rPr>
                <w:rFonts w:hint="eastAsia"/>
                <w:szCs w:val="21"/>
                <w:lang w:bidi="en-US"/>
              </w:rPr>
              <w:t>5</w:t>
            </w:r>
          </w:p>
        </w:tc>
        <w:tc>
          <w:tcPr>
            <w:tcW w:w="2439" w:type="dxa"/>
            <w:vAlign w:val="center"/>
          </w:tcPr>
          <w:p w:rsidR="00E32305" w:rsidRPr="00477465" w:rsidRDefault="00E32305" w:rsidP="00920A7A">
            <w:pPr>
              <w:jc w:val="center"/>
              <w:rPr>
                <w:szCs w:val="21"/>
                <w:lang w:bidi="en-US"/>
              </w:rPr>
            </w:pPr>
            <w:r>
              <w:rPr>
                <w:szCs w:val="21"/>
                <w:lang w:bidi="en-US"/>
              </w:rPr>
              <w:t>TermFloorLimitSupported</w:t>
            </w:r>
          </w:p>
        </w:tc>
        <w:tc>
          <w:tcPr>
            <w:tcW w:w="1134" w:type="dxa"/>
            <w:vAlign w:val="center"/>
          </w:tcPr>
          <w:p w:rsidR="00E32305" w:rsidRPr="00477465" w:rsidRDefault="00E32305" w:rsidP="00920A7A">
            <w:pPr>
              <w:jc w:val="center"/>
              <w:rPr>
                <w:szCs w:val="21"/>
              </w:rPr>
            </w:pPr>
            <w:r w:rsidRPr="00477465">
              <w:rPr>
                <w:rFonts w:hint="eastAsia"/>
                <w:szCs w:val="21"/>
              </w:rPr>
              <w:t>M</w:t>
            </w:r>
          </w:p>
        </w:tc>
        <w:tc>
          <w:tcPr>
            <w:tcW w:w="1247" w:type="dxa"/>
            <w:vAlign w:val="center"/>
          </w:tcPr>
          <w:p w:rsidR="00E32305" w:rsidRPr="00477465" w:rsidRDefault="00E32305" w:rsidP="00920A7A">
            <w:pPr>
              <w:jc w:val="center"/>
              <w:rPr>
                <w:szCs w:val="21"/>
              </w:rPr>
            </w:pPr>
            <w:r>
              <w:rPr>
                <w:szCs w:val="21"/>
              </w:rPr>
              <w:t>N…1</w:t>
            </w:r>
          </w:p>
        </w:tc>
        <w:tc>
          <w:tcPr>
            <w:tcW w:w="3544" w:type="dxa"/>
          </w:tcPr>
          <w:p w:rsidR="003C601A" w:rsidRDefault="003C3031">
            <w:pPr>
              <w:rPr>
                <w:szCs w:val="21"/>
              </w:rPr>
            </w:pPr>
            <w:r>
              <w:rPr>
                <w:szCs w:val="21"/>
              </w:rPr>
              <w:t>Terminal offline limit check flag:</w:t>
            </w:r>
          </w:p>
          <w:p w:rsidR="003C601A" w:rsidRPr="0001316E" w:rsidRDefault="003C601A">
            <w:pPr>
              <w:rPr>
                <w:szCs w:val="21"/>
              </w:rPr>
            </w:pPr>
            <w:r>
              <w:rPr>
                <w:szCs w:val="21"/>
              </w:rPr>
              <w:t xml:space="preserve">0 </w:t>
            </w:r>
            <w:r>
              <w:t xml:space="preserve">- </w:t>
            </w:r>
            <w:r w:rsidRPr="008E405C">
              <w:rPr>
                <w:rFonts w:hint="eastAsia"/>
              </w:rPr>
              <w:t xml:space="preserve">Deactivated, </w:t>
            </w:r>
          </w:p>
          <w:p w:rsidR="003C601A" w:rsidRPr="0001316E" w:rsidRDefault="003C601A">
            <w:pPr>
              <w:rPr>
                <w:szCs w:val="21"/>
              </w:rPr>
            </w:pPr>
            <w:r>
              <w:t xml:space="preserve">1 - </w:t>
            </w:r>
            <w:r w:rsidRPr="008E405C">
              <w:rPr>
                <w:rFonts w:hint="eastAsia"/>
              </w:rPr>
              <w:t xml:space="preserve">Active </w:t>
            </w:r>
            <w:r w:rsidRPr="008E405C">
              <w:t>and</w:t>
            </w:r>
            <w:r w:rsidRPr="008E405C">
              <w:rPr>
                <w:rFonts w:hint="eastAsia"/>
              </w:rPr>
              <w:t xml:space="preserve"> exist, </w:t>
            </w:r>
          </w:p>
          <w:p w:rsidR="003C3031" w:rsidRPr="0001316E" w:rsidRDefault="003C601A">
            <w:pPr>
              <w:rPr>
                <w:szCs w:val="21"/>
              </w:rPr>
            </w:pPr>
            <w:r>
              <w:t xml:space="preserve">2 - </w:t>
            </w:r>
            <w:r w:rsidRPr="008E405C">
              <w:rPr>
                <w:rFonts w:hint="eastAsia"/>
              </w:rPr>
              <w:t>Active but not exist</w:t>
            </w:r>
          </w:p>
        </w:tc>
      </w:tr>
      <w:tr w:rsidR="00E32305" w:rsidRPr="00477465" w:rsidTr="00920A7A">
        <w:tc>
          <w:tcPr>
            <w:tcW w:w="709" w:type="dxa"/>
            <w:vAlign w:val="center"/>
          </w:tcPr>
          <w:p w:rsidR="00E32305" w:rsidRDefault="00E32305" w:rsidP="00920A7A">
            <w:pPr>
              <w:jc w:val="center"/>
              <w:rPr>
                <w:szCs w:val="21"/>
                <w:lang w:bidi="en-US"/>
              </w:rPr>
            </w:pPr>
            <w:r>
              <w:rPr>
                <w:rFonts w:hint="eastAsia"/>
                <w:szCs w:val="21"/>
                <w:lang w:bidi="en-US"/>
              </w:rPr>
              <w:t>6</w:t>
            </w:r>
          </w:p>
        </w:tc>
        <w:tc>
          <w:tcPr>
            <w:tcW w:w="2439" w:type="dxa"/>
            <w:vAlign w:val="center"/>
          </w:tcPr>
          <w:p w:rsidR="00E32305" w:rsidRDefault="003C601A" w:rsidP="00920A7A">
            <w:pPr>
              <w:jc w:val="center"/>
              <w:rPr>
                <w:szCs w:val="21"/>
                <w:lang w:bidi="en-US"/>
              </w:rPr>
            </w:pPr>
            <w:r>
              <w:rPr>
                <w:noProof/>
              </w:rPr>
              <w:t>C</w:t>
            </w:r>
            <w:r w:rsidR="00FB1A65">
              <w:rPr>
                <w:noProof/>
              </w:rPr>
              <w:t>ontactlessTxnLimitSupported</w:t>
            </w:r>
          </w:p>
        </w:tc>
        <w:tc>
          <w:tcPr>
            <w:tcW w:w="1134" w:type="dxa"/>
            <w:vAlign w:val="center"/>
          </w:tcPr>
          <w:p w:rsidR="00E32305" w:rsidRPr="00477465" w:rsidRDefault="00E32305" w:rsidP="00920A7A">
            <w:pPr>
              <w:jc w:val="center"/>
              <w:rPr>
                <w:szCs w:val="21"/>
              </w:rPr>
            </w:pPr>
            <w:r>
              <w:rPr>
                <w:rFonts w:hint="eastAsia"/>
                <w:szCs w:val="21"/>
              </w:rPr>
              <w:t>M</w:t>
            </w:r>
          </w:p>
        </w:tc>
        <w:tc>
          <w:tcPr>
            <w:tcW w:w="1247" w:type="dxa"/>
            <w:vAlign w:val="center"/>
          </w:tcPr>
          <w:p w:rsidR="00E32305" w:rsidRDefault="00E32305" w:rsidP="00920A7A">
            <w:pPr>
              <w:jc w:val="center"/>
              <w:rPr>
                <w:szCs w:val="21"/>
              </w:rPr>
            </w:pPr>
            <w:r>
              <w:rPr>
                <w:rFonts w:hint="eastAsia"/>
                <w:szCs w:val="21"/>
              </w:rPr>
              <w:t>N</w:t>
            </w:r>
            <w:r>
              <w:rPr>
                <w:szCs w:val="21"/>
              </w:rPr>
              <w:t>…</w:t>
            </w:r>
            <w:r>
              <w:rPr>
                <w:rFonts w:hint="eastAsia"/>
                <w:szCs w:val="21"/>
              </w:rPr>
              <w:t>1</w:t>
            </w:r>
          </w:p>
        </w:tc>
        <w:tc>
          <w:tcPr>
            <w:tcW w:w="3544" w:type="dxa"/>
          </w:tcPr>
          <w:p w:rsidR="00FB1A65" w:rsidRDefault="00FB1A65" w:rsidP="0001316E">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sidRPr="00FB1A65">
              <w:rPr>
                <w:rFonts w:asciiTheme="minorHAnsi" w:eastAsiaTheme="minorEastAsia" w:hAnsiTheme="minorHAnsi" w:cstheme="minorBidi"/>
                <w:i w:val="0"/>
                <w:color w:val="auto"/>
                <w:lang w:bidi="ar-SA"/>
              </w:rPr>
              <w:t xml:space="preserve">Card reader contactless transaction limit check flag,   </w:t>
            </w:r>
          </w:p>
          <w:p w:rsidR="00E32305" w:rsidRPr="003060DB" w:rsidRDefault="00FB1A65" w:rsidP="0001316E">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sidRPr="00FB1A65">
              <w:rPr>
                <w:rFonts w:asciiTheme="minorHAnsi" w:eastAsiaTheme="minorEastAsia" w:hAnsiTheme="minorHAnsi" w:cstheme="minorBidi"/>
                <w:i w:val="0"/>
                <w:color w:val="auto"/>
                <w:lang w:bidi="ar-SA"/>
              </w:rPr>
              <w:t>0-Deactivated, 1-Active and exist, 2-Active but not exist</w:t>
            </w:r>
          </w:p>
        </w:tc>
      </w:tr>
      <w:tr w:rsidR="00E32305" w:rsidRPr="00477465" w:rsidTr="00920A7A">
        <w:tc>
          <w:tcPr>
            <w:tcW w:w="709" w:type="dxa"/>
            <w:vAlign w:val="center"/>
          </w:tcPr>
          <w:p w:rsidR="00E32305" w:rsidRDefault="00E32305" w:rsidP="00920A7A">
            <w:pPr>
              <w:jc w:val="center"/>
              <w:rPr>
                <w:szCs w:val="21"/>
                <w:lang w:bidi="en-US"/>
              </w:rPr>
            </w:pPr>
            <w:r>
              <w:rPr>
                <w:rFonts w:hint="eastAsia"/>
                <w:szCs w:val="21"/>
                <w:lang w:bidi="en-US"/>
              </w:rPr>
              <w:t>7</w:t>
            </w:r>
          </w:p>
        </w:tc>
        <w:tc>
          <w:tcPr>
            <w:tcW w:w="2439" w:type="dxa"/>
            <w:vAlign w:val="center"/>
          </w:tcPr>
          <w:p w:rsidR="00E32305" w:rsidRDefault="00A80AB2" w:rsidP="00920A7A">
            <w:pPr>
              <w:jc w:val="center"/>
              <w:rPr>
                <w:noProof/>
              </w:rPr>
            </w:pPr>
            <w:r>
              <w:rPr>
                <w:noProof/>
              </w:rPr>
              <w:t>CVMLimitSupported</w:t>
            </w:r>
          </w:p>
        </w:tc>
        <w:tc>
          <w:tcPr>
            <w:tcW w:w="1134" w:type="dxa"/>
            <w:vAlign w:val="center"/>
          </w:tcPr>
          <w:p w:rsidR="00E32305" w:rsidRDefault="00E32305" w:rsidP="00920A7A">
            <w:pPr>
              <w:jc w:val="center"/>
              <w:rPr>
                <w:szCs w:val="21"/>
              </w:rPr>
            </w:pPr>
            <w:r>
              <w:rPr>
                <w:rFonts w:hint="eastAsia"/>
                <w:szCs w:val="21"/>
              </w:rPr>
              <w:t>M</w:t>
            </w:r>
          </w:p>
        </w:tc>
        <w:tc>
          <w:tcPr>
            <w:tcW w:w="1247" w:type="dxa"/>
            <w:vAlign w:val="center"/>
          </w:tcPr>
          <w:p w:rsidR="00E32305" w:rsidRDefault="00E32305" w:rsidP="00920A7A">
            <w:pPr>
              <w:jc w:val="center"/>
              <w:rPr>
                <w:szCs w:val="21"/>
              </w:rPr>
            </w:pPr>
            <w:r>
              <w:rPr>
                <w:rFonts w:hint="eastAsia"/>
                <w:szCs w:val="21"/>
              </w:rPr>
              <w:t>N</w:t>
            </w:r>
            <w:r>
              <w:rPr>
                <w:szCs w:val="21"/>
              </w:rPr>
              <w:t>…1</w:t>
            </w:r>
          </w:p>
        </w:tc>
        <w:tc>
          <w:tcPr>
            <w:tcW w:w="3544" w:type="dxa"/>
          </w:tcPr>
          <w:p w:rsidR="00A80AB2" w:rsidRDefault="00A80AB2" w:rsidP="00920A7A">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sidRPr="00A80AB2">
              <w:rPr>
                <w:rFonts w:asciiTheme="minorHAnsi" w:eastAsiaTheme="minorEastAsia" w:hAnsiTheme="minorHAnsi" w:cstheme="minorBidi"/>
                <w:i w:val="0"/>
                <w:color w:val="auto"/>
                <w:lang w:bidi="ar-SA"/>
              </w:rPr>
              <w:t xml:space="preserve">Card reader CVM limit check flag, </w:t>
            </w:r>
          </w:p>
          <w:p w:rsidR="00E32305" w:rsidRPr="003060DB" w:rsidRDefault="00A80AB2" w:rsidP="00920A7A">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sidRPr="00A80AB2">
              <w:rPr>
                <w:rFonts w:asciiTheme="minorHAnsi" w:eastAsiaTheme="minorEastAsia" w:hAnsiTheme="minorHAnsi" w:cstheme="minorBidi"/>
                <w:i w:val="0"/>
                <w:color w:val="auto"/>
                <w:lang w:bidi="ar-SA"/>
              </w:rPr>
              <w:t>0-Deactivated, 1-Active and   exist, 2-Active but not exist</w:t>
            </w:r>
          </w:p>
        </w:tc>
      </w:tr>
      <w:tr w:rsidR="00E32305" w:rsidRPr="00477465" w:rsidTr="00920A7A">
        <w:tc>
          <w:tcPr>
            <w:tcW w:w="709" w:type="dxa"/>
          </w:tcPr>
          <w:p w:rsidR="00E32305" w:rsidRDefault="00E32305" w:rsidP="00920A7A">
            <w:pPr>
              <w:jc w:val="center"/>
              <w:rPr>
                <w:szCs w:val="21"/>
                <w:lang w:bidi="en-US"/>
              </w:rPr>
            </w:pPr>
            <w:r>
              <w:rPr>
                <w:rFonts w:hint="eastAsia"/>
                <w:szCs w:val="21"/>
                <w:lang w:bidi="en-US"/>
              </w:rPr>
              <w:t>8</w:t>
            </w:r>
          </w:p>
        </w:tc>
        <w:tc>
          <w:tcPr>
            <w:tcW w:w="2439" w:type="dxa"/>
          </w:tcPr>
          <w:p w:rsidR="00E32305" w:rsidRDefault="00A80AB2" w:rsidP="00920A7A">
            <w:pPr>
              <w:jc w:val="center"/>
              <w:rPr>
                <w:noProof/>
              </w:rPr>
            </w:pPr>
            <w:r>
              <w:rPr>
                <w:noProof/>
              </w:rPr>
              <w:t>ContactlessFloorLimitSupported</w:t>
            </w:r>
          </w:p>
        </w:tc>
        <w:tc>
          <w:tcPr>
            <w:tcW w:w="1134" w:type="dxa"/>
          </w:tcPr>
          <w:p w:rsidR="00E32305" w:rsidRDefault="00E32305" w:rsidP="00920A7A">
            <w:pPr>
              <w:jc w:val="center"/>
              <w:rPr>
                <w:szCs w:val="21"/>
              </w:rPr>
            </w:pPr>
            <w:r>
              <w:rPr>
                <w:rFonts w:hint="eastAsia"/>
                <w:szCs w:val="21"/>
              </w:rPr>
              <w:t>M</w:t>
            </w:r>
          </w:p>
        </w:tc>
        <w:tc>
          <w:tcPr>
            <w:tcW w:w="1247" w:type="dxa"/>
          </w:tcPr>
          <w:p w:rsidR="00E32305" w:rsidRPr="00960F70" w:rsidRDefault="00E32305" w:rsidP="00920A7A">
            <w:pPr>
              <w:jc w:val="center"/>
              <w:rPr>
                <w:szCs w:val="21"/>
              </w:rPr>
            </w:pPr>
            <w:r w:rsidRPr="00960F70">
              <w:rPr>
                <w:rFonts w:hint="eastAsia"/>
                <w:szCs w:val="21"/>
              </w:rPr>
              <w:t>N</w:t>
            </w:r>
            <w:r w:rsidRPr="00960F70">
              <w:rPr>
                <w:szCs w:val="21"/>
              </w:rPr>
              <w:t>…</w:t>
            </w:r>
            <w:r w:rsidRPr="00960F70">
              <w:rPr>
                <w:rFonts w:hint="eastAsia"/>
                <w:szCs w:val="21"/>
              </w:rPr>
              <w:t>1</w:t>
            </w:r>
          </w:p>
        </w:tc>
        <w:tc>
          <w:tcPr>
            <w:tcW w:w="3544" w:type="dxa"/>
          </w:tcPr>
          <w:p w:rsidR="00A80AB2" w:rsidRDefault="00A80AB2" w:rsidP="00920A7A">
            <w:pPr>
              <w:pStyle w:val="ad"/>
              <w:rPr>
                <w:rFonts w:asciiTheme="minorHAnsi" w:eastAsiaTheme="minorEastAsia" w:hAnsiTheme="minorHAnsi" w:cstheme="minorBidi"/>
                <w:i w:val="0"/>
                <w:color w:val="auto"/>
                <w:lang w:bidi="ar-SA"/>
              </w:rPr>
            </w:pPr>
            <w:r w:rsidRPr="00A80AB2">
              <w:rPr>
                <w:rFonts w:asciiTheme="minorHAnsi" w:eastAsiaTheme="minorEastAsia" w:hAnsiTheme="minorHAnsi" w:cstheme="minorBidi"/>
                <w:i w:val="0"/>
                <w:color w:val="auto"/>
                <w:lang w:bidi="ar-SA"/>
              </w:rPr>
              <w:t>Card reader contactl</w:t>
            </w:r>
            <w:r>
              <w:rPr>
                <w:rFonts w:asciiTheme="minorHAnsi" w:eastAsiaTheme="minorEastAsia" w:hAnsiTheme="minorHAnsi" w:cstheme="minorBidi"/>
                <w:i w:val="0"/>
                <w:color w:val="auto"/>
                <w:lang w:bidi="ar-SA"/>
              </w:rPr>
              <w:t>ess Offline limit check flag,</w:t>
            </w:r>
          </w:p>
          <w:p w:rsidR="00E32305" w:rsidRPr="00960F70" w:rsidRDefault="00A80AB2" w:rsidP="00920A7A">
            <w:pPr>
              <w:pStyle w:val="ad"/>
              <w:rPr>
                <w:rFonts w:asciiTheme="minorHAnsi" w:eastAsiaTheme="minorEastAsia" w:hAnsiTheme="minorHAnsi" w:cstheme="minorBidi"/>
                <w:i w:val="0"/>
                <w:color w:val="auto"/>
                <w:lang w:bidi="ar-SA"/>
              </w:rPr>
            </w:pPr>
            <w:r w:rsidRPr="00A80AB2">
              <w:rPr>
                <w:rFonts w:asciiTheme="minorHAnsi" w:eastAsiaTheme="minorEastAsia" w:hAnsiTheme="minorHAnsi" w:cstheme="minorBidi"/>
                <w:i w:val="0"/>
                <w:color w:val="auto"/>
                <w:lang w:bidi="ar-SA"/>
              </w:rPr>
              <w:t>0-Deactivated, 1-Active and exist, 2-Active but not exist</w:t>
            </w:r>
          </w:p>
        </w:tc>
      </w:tr>
      <w:tr w:rsidR="00E32305" w:rsidRPr="00477465" w:rsidTr="00920A7A">
        <w:tc>
          <w:tcPr>
            <w:tcW w:w="709" w:type="dxa"/>
            <w:vAlign w:val="center"/>
          </w:tcPr>
          <w:p w:rsidR="00E32305" w:rsidRDefault="00E32305" w:rsidP="00920A7A">
            <w:pPr>
              <w:jc w:val="center"/>
              <w:rPr>
                <w:szCs w:val="21"/>
                <w:lang w:bidi="en-US"/>
              </w:rPr>
            </w:pPr>
            <w:r>
              <w:rPr>
                <w:rFonts w:hint="eastAsia"/>
                <w:szCs w:val="21"/>
                <w:lang w:bidi="en-US"/>
              </w:rPr>
              <w:t>9</w:t>
            </w:r>
          </w:p>
        </w:tc>
        <w:tc>
          <w:tcPr>
            <w:tcW w:w="2439" w:type="dxa"/>
            <w:vAlign w:val="center"/>
          </w:tcPr>
          <w:p w:rsidR="00E32305" w:rsidRDefault="00A80AB2" w:rsidP="00920A7A">
            <w:pPr>
              <w:jc w:val="center"/>
              <w:rPr>
                <w:noProof/>
              </w:rPr>
            </w:pPr>
            <w:r>
              <w:rPr>
                <w:noProof/>
              </w:rPr>
              <w:t>TxnType</w:t>
            </w:r>
          </w:p>
        </w:tc>
        <w:tc>
          <w:tcPr>
            <w:tcW w:w="1134" w:type="dxa"/>
            <w:vAlign w:val="center"/>
          </w:tcPr>
          <w:p w:rsidR="00E32305" w:rsidRDefault="00E32305" w:rsidP="00920A7A">
            <w:pPr>
              <w:jc w:val="center"/>
              <w:rPr>
                <w:szCs w:val="21"/>
              </w:rPr>
            </w:pPr>
            <w:r>
              <w:rPr>
                <w:rFonts w:hint="eastAsia"/>
                <w:szCs w:val="21"/>
              </w:rPr>
              <w:t>M</w:t>
            </w:r>
          </w:p>
        </w:tc>
        <w:tc>
          <w:tcPr>
            <w:tcW w:w="1247" w:type="dxa"/>
            <w:vAlign w:val="center"/>
          </w:tcPr>
          <w:p w:rsidR="00E32305" w:rsidRDefault="00A80AB2" w:rsidP="00920A7A">
            <w:pPr>
              <w:jc w:val="center"/>
              <w:rPr>
                <w:szCs w:val="21"/>
              </w:rPr>
            </w:pPr>
            <w:r>
              <w:rPr>
                <w:szCs w:val="21"/>
              </w:rPr>
              <w:t>N2</w:t>
            </w:r>
          </w:p>
        </w:tc>
        <w:tc>
          <w:tcPr>
            <w:tcW w:w="3544" w:type="dxa"/>
          </w:tcPr>
          <w:p w:rsidR="00E32305" w:rsidRPr="00372691" w:rsidRDefault="00A80AB2" w:rsidP="00920A7A">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sidRPr="00A80AB2">
              <w:rPr>
                <w:rFonts w:asciiTheme="minorHAnsi" w:eastAsiaTheme="minorEastAsia" w:hAnsiTheme="minorHAnsi" w:cstheme="minorBidi"/>
                <w:i w:val="0"/>
                <w:color w:val="auto"/>
                <w:lang w:bidi="ar-SA"/>
              </w:rPr>
              <w:t>Transaction type   same as Tag“0x9C”</w:t>
            </w:r>
          </w:p>
        </w:tc>
      </w:tr>
    </w:tbl>
    <w:p w:rsidR="00E354FE" w:rsidRDefault="00E354FE" w:rsidP="002F129F"/>
    <w:p w:rsidR="00E354FE" w:rsidRPr="0001316E" w:rsidRDefault="00E354FE" w:rsidP="0001316E">
      <w:pPr>
        <w:pStyle w:val="5"/>
        <w:rPr>
          <w:color w:val="4472C4" w:themeColor="accent5"/>
        </w:rPr>
      </w:pPr>
      <w:r w:rsidRPr="0001316E">
        <w:rPr>
          <w:color w:val="4472C4" w:themeColor="accent5"/>
        </w:rPr>
        <w:t>Program ID configuration (only for chip card)</w:t>
      </w:r>
    </w:p>
    <w:tbl>
      <w:tblPr>
        <w:tblStyle w:val="a5"/>
        <w:tblW w:w="9073" w:type="dxa"/>
        <w:tblInd w:w="-34" w:type="dxa"/>
        <w:tblLayout w:type="fixed"/>
        <w:tblLook w:val="04A0" w:firstRow="1" w:lastRow="0" w:firstColumn="1" w:lastColumn="0" w:noHBand="0" w:noVBand="1"/>
      </w:tblPr>
      <w:tblGrid>
        <w:gridCol w:w="709"/>
        <w:gridCol w:w="2439"/>
        <w:gridCol w:w="1134"/>
        <w:gridCol w:w="1247"/>
        <w:gridCol w:w="3544"/>
      </w:tblGrid>
      <w:tr w:rsidR="00E354FE" w:rsidRPr="00477465" w:rsidTr="00920A7A">
        <w:trPr>
          <w:trHeight w:val="321"/>
          <w:tblHeader/>
        </w:trPr>
        <w:tc>
          <w:tcPr>
            <w:tcW w:w="709" w:type="dxa"/>
            <w:vAlign w:val="center"/>
          </w:tcPr>
          <w:p w:rsidR="00E354FE" w:rsidRPr="00477465" w:rsidRDefault="00E354FE" w:rsidP="00920A7A">
            <w:pPr>
              <w:jc w:val="center"/>
              <w:rPr>
                <w:b/>
                <w:szCs w:val="21"/>
                <w:lang w:bidi="en-US"/>
              </w:rPr>
            </w:pPr>
            <w:r>
              <w:rPr>
                <w:rFonts w:hint="eastAsia"/>
                <w:b/>
                <w:szCs w:val="21"/>
                <w:lang w:bidi="en-US"/>
              </w:rPr>
              <w:t>No.</w:t>
            </w:r>
          </w:p>
        </w:tc>
        <w:tc>
          <w:tcPr>
            <w:tcW w:w="2439" w:type="dxa"/>
            <w:vAlign w:val="center"/>
          </w:tcPr>
          <w:p w:rsidR="00E354FE" w:rsidRPr="00477465" w:rsidRDefault="00E354FE" w:rsidP="00920A7A">
            <w:pPr>
              <w:jc w:val="center"/>
              <w:rPr>
                <w:b/>
                <w:szCs w:val="21"/>
                <w:lang w:bidi="en-US"/>
              </w:rPr>
            </w:pPr>
            <w:r>
              <w:rPr>
                <w:rFonts w:hint="eastAsia"/>
                <w:b/>
                <w:szCs w:val="21"/>
                <w:lang w:bidi="en-US"/>
              </w:rPr>
              <w:t>Field Name</w:t>
            </w:r>
          </w:p>
        </w:tc>
        <w:tc>
          <w:tcPr>
            <w:tcW w:w="1134" w:type="dxa"/>
            <w:vAlign w:val="center"/>
          </w:tcPr>
          <w:p w:rsidR="00E354FE" w:rsidRPr="00477465" w:rsidRDefault="00E354FE" w:rsidP="00920A7A">
            <w:pPr>
              <w:rPr>
                <w:b/>
                <w:szCs w:val="21"/>
                <w:lang w:bidi="en-US"/>
              </w:rPr>
            </w:pPr>
            <w:r w:rsidRPr="00477465">
              <w:rPr>
                <w:b/>
                <w:szCs w:val="21"/>
                <w:lang w:bidi="en-US"/>
              </w:rPr>
              <w:t>Required</w:t>
            </w:r>
          </w:p>
        </w:tc>
        <w:tc>
          <w:tcPr>
            <w:tcW w:w="1247" w:type="dxa"/>
            <w:vAlign w:val="center"/>
          </w:tcPr>
          <w:p w:rsidR="00E354FE" w:rsidRPr="00477465" w:rsidRDefault="00E354FE" w:rsidP="00920A7A">
            <w:pPr>
              <w:jc w:val="center"/>
              <w:rPr>
                <w:b/>
                <w:szCs w:val="21"/>
                <w:lang w:bidi="en-US"/>
              </w:rPr>
            </w:pPr>
            <w:r w:rsidRPr="00477465">
              <w:rPr>
                <w:b/>
                <w:szCs w:val="21"/>
                <w:lang w:bidi="en-US"/>
              </w:rPr>
              <w:t>Attribute</w:t>
            </w:r>
          </w:p>
        </w:tc>
        <w:tc>
          <w:tcPr>
            <w:tcW w:w="3544" w:type="dxa"/>
          </w:tcPr>
          <w:p w:rsidR="00E354FE" w:rsidRPr="00477465" w:rsidRDefault="00E354FE" w:rsidP="00920A7A">
            <w:pPr>
              <w:jc w:val="center"/>
              <w:rPr>
                <w:b/>
                <w:szCs w:val="21"/>
                <w:lang w:bidi="en-US"/>
              </w:rPr>
            </w:pPr>
            <w:r w:rsidRPr="00477465">
              <w:rPr>
                <w:b/>
                <w:szCs w:val="21"/>
                <w:lang w:bidi="en-US"/>
              </w:rPr>
              <w:t>Description</w:t>
            </w:r>
          </w:p>
        </w:tc>
      </w:tr>
      <w:tr w:rsidR="00E354FE" w:rsidRPr="00477465" w:rsidTr="00920A7A">
        <w:tc>
          <w:tcPr>
            <w:tcW w:w="709" w:type="dxa"/>
            <w:vAlign w:val="center"/>
          </w:tcPr>
          <w:p w:rsidR="00E354FE" w:rsidRPr="00477465" w:rsidRDefault="00E354FE" w:rsidP="00920A7A">
            <w:pPr>
              <w:jc w:val="center"/>
              <w:rPr>
                <w:szCs w:val="21"/>
                <w:lang w:bidi="en-US"/>
              </w:rPr>
            </w:pPr>
            <w:r w:rsidRPr="00477465">
              <w:rPr>
                <w:szCs w:val="21"/>
                <w:lang w:bidi="en-US"/>
              </w:rPr>
              <w:t>1</w:t>
            </w:r>
          </w:p>
        </w:tc>
        <w:tc>
          <w:tcPr>
            <w:tcW w:w="2439" w:type="dxa"/>
            <w:vAlign w:val="center"/>
          </w:tcPr>
          <w:p w:rsidR="00E354FE" w:rsidRPr="00477465" w:rsidRDefault="00E354FE" w:rsidP="00920A7A">
            <w:pPr>
              <w:jc w:val="center"/>
              <w:rPr>
                <w:szCs w:val="21"/>
                <w:lang w:bidi="en-US"/>
              </w:rPr>
            </w:pPr>
            <w:r>
              <w:rPr>
                <w:szCs w:val="21"/>
                <w:lang w:bidi="en-US"/>
              </w:rPr>
              <w:t>ProgramID</w:t>
            </w:r>
          </w:p>
        </w:tc>
        <w:tc>
          <w:tcPr>
            <w:tcW w:w="1134" w:type="dxa"/>
            <w:vAlign w:val="center"/>
          </w:tcPr>
          <w:p w:rsidR="00E354FE" w:rsidRPr="00477465" w:rsidRDefault="00E354FE" w:rsidP="00920A7A">
            <w:pPr>
              <w:jc w:val="center"/>
              <w:rPr>
                <w:szCs w:val="21"/>
                <w:lang w:bidi="en-US"/>
              </w:rPr>
            </w:pPr>
            <w:r>
              <w:rPr>
                <w:szCs w:val="21"/>
              </w:rPr>
              <w:t>M</w:t>
            </w:r>
          </w:p>
        </w:tc>
        <w:tc>
          <w:tcPr>
            <w:tcW w:w="1247" w:type="dxa"/>
            <w:vAlign w:val="center"/>
          </w:tcPr>
          <w:p w:rsidR="00E354FE" w:rsidRPr="00477465" w:rsidRDefault="00E354FE" w:rsidP="00920A7A">
            <w:pPr>
              <w:jc w:val="center"/>
              <w:rPr>
                <w:szCs w:val="21"/>
                <w:lang w:bidi="en-US"/>
              </w:rPr>
            </w:pPr>
            <w:r>
              <w:rPr>
                <w:szCs w:val="21"/>
                <w:lang w:bidi="en-US"/>
              </w:rPr>
              <w:t>N…17</w:t>
            </w:r>
          </w:p>
        </w:tc>
        <w:tc>
          <w:tcPr>
            <w:tcW w:w="3544" w:type="dxa"/>
          </w:tcPr>
          <w:p w:rsidR="00E354FE" w:rsidRPr="00477465" w:rsidRDefault="00E354FE" w:rsidP="00920A7A">
            <w:pPr>
              <w:rPr>
                <w:szCs w:val="21"/>
                <w:lang w:bidi="en-US"/>
              </w:rPr>
            </w:pPr>
            <w:r>
              <w:rPr>
                <w:szCs w:val="21"/>
                <w:lang w:bidi="en-US"/>
              </w:rPr>
              <w:t>Program ID</w:t>
            </w:r>
          </w:p>
        </w:tc>
      </w:tr>
      <w:tr w:rsidR="00E354FE" w:rsidRPr="00477465" w:rsidTr="00920A7A">
        <w:tc>
          <w:tcPr>
            <w:tcW w:w="709" w:type="dxa"/>
            <w:vAlign w:val="center"/>
          </w:tcPr>
          <w:p w:rsidR="00E354FE" w:rsidRPr="00477465" w:rsidRDefault="00E354FE" w:rsidP="00920A7A">
            <w:pPr>
              <w:jc w:val="center"/>
              <w:rPr>
                <w:szCs w:val="21"/>
              </w:rPr>
            </w:pPr>
            <w:r w:rsidRPr="00477465">
              <w:rPr>
                <w:szCs w:val="21"/>
              </w:rPr>
              <w:t>2</w:t>
            </w:r>
          </w:p>
        </w:tc>
        <w:tc>
          <w:tcPr>
            <w:tcW w:w="2439" w:type="dxa"/>
            <w:vAlign w:val="center"/>
          </w:tcPr>
          <w:p w:rsidR="00E354FE" w:rsidRPr="00477465" w:rsidRDefault="00E354FE" w:rsidP="00920A7A">
            <w:pPr>
              <w:jc w:val="center"/>
              <w:rPr>
                <w:szCs w:val="21"/>
              </w:rPr>
            </w:pPr>
            <w:r>
              <w:rPr>
                <w:szCs w:val="21"/>
              </w:rPr>
              <w:t>ContactlessCVMLimit</w:t>
            </w:r>
          </w:p>
        </w:tc>
        <w:tc>
          <w:tcPr>
            <w:tcW w:w="1134" w:type="dxa"/>
            <w:vAlign w:val="center"/>
          </w:tcPr>
          <w:p w:rsidR="00E354FE" w:rsidRPr="00477465" w:rsidRDefault="00E354FE" w:rsidP="00920A7A">
            <w:pPr>
              <w:jc w:val="center"/>
              <w:rPr>
                <w:szCs w:val="21"/>
              </w:rPr>
            </w:pPr>
            <w:r w:rsidRPr="00477465">
              <w:rPr>
                <w:rFonts w:hint="eastAsia"/>
                <w:szCs w:val="21"/>
              </w:rPr>
              <w:t>M</w:t>
            </w:r>
          </w:p>
        </w:tc>
        <w:tc>
          <w:tcPr>
            <w:tcW w:w="1247" w:type="dxa"/>
            <w:vAlign w:val="center"/>
          </w:tcPr>
          <w:p w:rsidR="00E354FE" w:rsidRPr="00477465" w:rsidRDefault="00E354FE" w:rsidP="00920A7A">
            <w:pPr>
              <w:jc w:val="center"/>
              <w:rPr>
                <w:szCs w:val="21"/>
              </w:rPr>
            </w:pPr>
            <w:r>
              <w:rPr>
                <w:szCs w:val="21"/>
              </w:rPr>
              <w:t>N…12</w:t>
            </w:r>
          </w:p>
        </w:tc>
        <w:tc>
          <w:tcPr>
            <w:tcW w:w="3544" w:type="dxa"/>
          </w:tcPr>
          <w:p w:rsidR="00E354FE" w:rsidRPr="00477465" w:rsidRDefault="00E354FE">
            <w:pPr>
              <w:rPr>
                <w:color w:val="000000" w:themeColor="text1"/>
                <w:szCs w:val="21"/>
              </w:rPr>
            </w:pPr>
            <w:r>
              <w:rPr>
                <w:color w:val="000000" w:themeColor="text1"/>
                <w:szCs w:val="21"/>
              </w:rPr>
              <w:t>Contactless CVM floor limit</w:t>
            </w:r>
          </w:p>
        </w:tc>
      </w:tr>
      <w:tr w:rsidR="00E354FE" w:rsidRPr="00477465" w:rsidTr="00920A7A">
        <w:tc>
          <w:tcPr>
            <w:tcW w:w="709" w:type="dxa"/>
            <w:vAlign w:val="center"/>
          </w:tcPr>
          <w:p w:rsidR="00E354FE" w:rsidRPr="00477465" w:rsidRDefault="00E354FE" w:rsidP="00920A7A">
            <w:pPr>
              <w:jc w:val="center"/>
              <w:rPr>
                <w:szCs w:val="21"/>
                <w:lang w:bidi="en-US"/>
              </w:rPr>
            </w:pPr>
            <w:r>
              <w:rPr>
                <w:rFonts w:hint="eastAsia"/>
                <w:szCs w:val="21"/>
                <w:lang w:bidi="en-US"/>
              </w:rPr>
              <w:t>3</w:t>
            </w:r>
          </w:p>
        </w:tc>
        <w:tc>
          <w:tcPr>
            <w:tcW w:w="2439" w:type="dxa"/>
            <w:vAlign w:val="center"/>
          </w:tcPr>
          <w:p w:rsidR="00E354FE" w:rsidRPr="00477465" w:rsidRDefault="00492494" w:rsidP="00920A7A">
            <w:pPr>
              <w:jc w:val="center"/>
              <w:rPr>
                <w:szCs w:val="21"/>
                <w:lang w:bidi="en-US"/>
              </w:rPr>
            </w:pPr>
            <w:r>
              <w:rPr>
                <w:szCs w:val="21"/>
                <w:lang w:bidi="en-US"/>
              </w:rPr>
              <w:t>ContactlessTxnLimit</w:t>
            </w:r>
          </w:p>
        </w:tc>
        <w:tc>
          <w:tcPr>
            <w:tcW w:w="1134" w:type="dxa"/>
            <w:vAlign w:val="center"/>
          </w:tcPr>
          <w:p w:rsidR="00E354FE" w:rsidRPr="00477465" w:rsidRDefault="00E354FE" w:rsidP="00920A7A">
            <w:pPr>
              <w:jc w:val="center"/>
              <w:rPr>
                <w:szCs w:val="21"/>
              </w:rPr>
            </w:pPr>
            <w:r w:rsidRPr="00477465">
              <w:rPr>
                <w:rFonts w:hint="eastAsia"/>
                <w:szCs w:val="21"/>
              </w:rPr>
              <w:t>M</w:t>
            </w:r>
          </w:p>
        </w:tc>
        <w:tc>
          <w:tcPr>
            <w:tcW w:w="1247" w:type="dxa"/>
            <w:vAlign w:val="center"/>
          </w:tcPr>
          <w:p w:rsidR="00E354FE" w:rsidRPr="00477465" w:rsidRDefault="00E354FE" w:rsidP="00920A7A">
            <w:pPr>
              <w:jc w:val="center"/>
              <w:rPr>
                <w:szCs w:val="21"/>
              </w:rPr>
            </w:pPr>
            <w:r>
              <w:rPr>
                <w:szCs w:val="21"/>
              </w:rPr>
              <w:t>N…12</w:t>
            </w:r>
          </w:p>
        </w:tc>
        <w:tc>
          <w:tcPr>
            <w:tcW w:w="3544" w:type="dxa"/>
          </w:tcPr>
          <w:p w:rsidR="00E354FE" w:rsidRPr="00477465" w:rsidRDefault="00E354FE" w:rsidP="00920A7A">
            <w:pPr>
              <w:rPr>
                <w:szCs w:val="21"/>
              </w:rPr>
            </w:pPr>
            <w:r>
              <w:rPr>
                <w:szCs w:val="21"/>
              </w:rPr>
              <w:t xml:space="preserve">Contactless </w:t>
            </w:r>
            <w:r w:rsidR="00CF0A1F">
              <w:rPr>
                <w:szCs w:val="21"/>
              </w:rPr>
              <w:t xml:space="preserve">transaction </w:t>
            </w:r>
            <w:r>
              <w:rPr>
                <w:szCs w:val="21"/>
              </w:rPr>
              <w:t>floor limit</w:t>
            </w:r>
          </w:p>
        </w:tc>
      </w:tr>
      <w:tr w:rsidR="00E354FE" w:rsidRPr="00477465" w:rsidTr="00920A7A">
        <w:tc>
          <w:tcPr>
            <w:tcW w:w="709" w:type="dxa"/>
            <w:vAlign w:val="center"/>
          </w:tcPr>
          <w:p w:rsidR="00E354FE" w:rsidRPr="00477465" w:rsidRDefault="00E354FE" w:rsidP="00920A7A">
            <w:pPr>
              <w:jc w:val="center"/>
              <w:rPr>
                <w:szCs w:val="21"/>
                <w:lang w:bidi="en-US"/>
              </w:rPr>
            </w:pPr>
            <w:r>
              <w:rPr>
                <w:rFonts w:hint="eastAsia"/>
                <w:szCs w:val="21"/>
                <w:lang w:bidi="en-US"/>
              </w:rPr>
              <w:t>4</w:t>
            </w:r>
          </w:p>
        </w:tc>
        <w:tc>
          <w:tcPr>
            <w:tcW w:w="2439" w:type="dxa"/>
            <w:vAlign w:val="center"/>
          </w:tcPr>
          <w:p w:rsidR="00E354FE" w:rsidRPr="00477465" w:rsidRDefault="00CF0A1F" w:rsidP="00920A7A">
            <w:pPr>
              <w:jc w:val="center"/>
              <w:rPr>
                <w:szCs w:val="21"/>
                <w:lang w:bidi="en-US"/>
              </w:rPr>
            </w:pPr>
            <w:r>
              <w:rPr>
                <w:szCs w:val="21"/>
                <w:lang w:bidi="en-US"/>
              </w:rPr>
              <w:t>ContactlessFloorLimit</w:t>
            </w:r>
          </w:p>
        </w:tc>
        <w:tc>
          <w:tcPr>
            <w:tcW w:w="1134" w:type="dxa"/>
            <w:vAlign w:val="center"/>
          </w:tcPr>
          <w:p w:rsidR="00E354FE" w:rsidRPr="00477465" w:rsidRDefault="00E354FE" w:rsidP="00920A7A">
            <w:pPr>
              <w:jc w:val="center"/>
              <w:rPr>
                <w:szCs w:val="21"/>
              </w:rPr>
            </w:pPr>
            <w:r w:rsidRPr="00477465">
              <w:rPr>
                <w:rFonts w:hint="eastAsia"/>
                <w:szCs w:val="21"/>
              </w:rPr>
              <w:t>M</w:t>
            </w:r>
          </w:p>
        </w:tc>
        <w:tc>
          <w:tcPr>
            <w:tcW w:w="1247" w:type="dxa"/>
            <w:vAlign w:val="center"/>
          </w:tcPr>
          <w:p w:rsidR="00E354FE" w:rsidRPr="00477465" w:rsidRDefault="00E354FE" w:rsidP="00920A7A">
            <w:pPr>
              <w:jc w:val="center"/>
              <w:rPr>
                <w:szCs w:val="21"/>
              </w:rPr>
            </w:pPr>
            <w:r>
              <w:rPr>
                <w:rFonts w:hint="eastAsia"/>
                <w:szCs w:val="21"/>
              </w:rPr>
              <w:t>N</w:t>
            </w:r>
            <w:r>
              <w:rPr>
                <w:szCs w:val="21"/>
              </w:rPr>
              <w:t>…1</w:t>
            </w:r>
            <w:r>
              <w:rPr>
                <w:rFonts w:hint="eastAsia"/>
                <w:szCs w:val="21"/>
              </w:rPr>
              <w:t>2</w:t>
            </w:r>
          </w:p>
        </w:tc>
        <w:tc>
          <w:tcPr>
            <w:tcW w:w="3544" w:type="dxa"/>
          </w:tcPr>
          <w:p w:rsidR="00E354FE" w:rsidRPr="00477465" w:rsidRDefault="00CF0A1F" w:rsidP="00920A7A">
            <w:pPr>
              <w:rPr>
                <w:szCs w:val="21"/>
              </w:rPr>
            </w:pPr>
            <w:r>
              <w:rPr>
                <w:szCs w:val="21"/>
              </w:rPr>
              <w:t>Contactless floor limit</w:t>
            </w:r>
          </w:p>
        </w:tc>
      </w:tr>
      <w:tr w:rsidR="00E354FE" w:rsidRPr="00477465" w:rsidTr="00920A7A">
        <w:tc>
          <w:tcPr>
            <w:tcW w:w="709" w:type="dxa"/>
            <w:vAlign w:val="center"/>
          </w:tcPr>
          <w:p w:rsidR="00E354FE" w:rsidRPr="00477465" w:rsidRDefault="00E354FE" w:rsidP="00920A7A">
            <w:pPr>
              <w:jc w:val="center"/>
              <w:rPr>
                <w:szCs w:val="21"/>
                <w:lang w:bidi="en-US"/>
              </w:rPr>
            </w:pPr>
            <w:r>
              <w:rPr>
                <w:rFonts w:hint="eastAsia"/>
                <w:szCs w:val="21"/>
                <w:lang w:bidi="en-US"/>
              </w:rPr>
              <w:t>5</w:t>
            </w:r>
          </w:p>
        </w:tc>
        <w:tc>
          <w:tcPr>
            <w:tcW w:w="2439" w:type="dxa"/>
            <w:vAlign w:val="center"/>
          </w:tcPr>
          <w:p w:rsidR="00E354FE" w:rsidRPr="00477465" w:rsidRDefault="00CF0A1F" w:rsidP="00920A7A">
            <w:pPr>
              <w:jc w:val="center"/>
              <w:rPr>
                <w:szCs w:val="21"/>
                <w:lang w:bidi="en-US"/>
              </w:rPr>
            </w:pPr>
            <w:r>
              <w:rPr>
                <w:szCs w:val="21"/>
                <w:lang w:bidi="en-US"/>
              </w:rPr>
              <w:t>TermFloorLimitSupported</w:t>
            </w:r>
          </w:p>
        </w:tc>
        <w:tc>
          <w:tcPr>
            <w:tcW w:w="1134" w:type="dxa"/>
            <w:vAlign w:val="center"/>
          </w:tcPr>
          <w:p w:rsidR="00E354FE" w:rsidRPr="00477465" w:rsidRDefault="00E354FE" w:rsidP="00920A7A">
            <w:pPr>
              <w:jc w:val="center"/>
              <w:rPr>
                <w:szCs w:val="21"/>
              </w:rPr>
            </w:pPr>
            <w:r w:rsidRPr="00477465">
              <w:rPr>
                <w:rFonts w:hint="eastAsia"/>
                <w:szCs w:val="21"/>
              </w:rPr>
              <w:t>M</w:t>
            </w:r>
          </w:p>
        </w:tc>
        <w:tc>
          <w:tcPr>
            <w:tcW w:w="1247" w:type="dxa"/>
            <w:vAlign w:val="center"/>
          </w:tcPr>
          <w:p w:rsidR="00E354FE" w:rsidRPr="00477465" w:rsidRDefault="00E354FE" w:rsidP="00920A7A">
            <w:pPr>
              <w:jc w:val="center"/>
              <w:rPr>
                <w:szCs w:val="21"/>
              </w:rPr>
            </w:pPr>
            <w:r>
              <w:rPr>
                <w:szCs w:val="21"/>
              </w:rPr>
              <w:t>N…1</w:t>
            </w:r>
          </w:p>
        </w:tc>
        <w:tc>
          <w:tcPr>
            <w:tcW w:w="3544" w:type="dxa"/>
          </w:tcPr>
          <w:p w:rsidR="00E354FE" w:rsidRDefault="00E354FE" w:rsidP="00920A7A">
            <w:pPr>
              <w:rPr>
                <w:szCs w:val="21"/>
              </w:rPr>
            </w:pPr>
            <w:r>
              <w:rPr>
                <w:szCs w:val="21"/>
              </w:rPr>
              <w:t>Terminal offline limit check flag:</w:t>
            </w:r>
          </w:p>
          <w:p w:rsidR="00E354FE" w:rsidRPr="00D9214B" w:rsidRDefault="00E354FE" w:rsidP="00920A7A">
            <w:pPr>
              <w:rPr>
                <w:szCs w:val="21"/>
              </w:rPr>
            </w:pPr>
            <w:r>
              <w:rPr>
                <w:szCs w:val="21"/>
              </w:rPr>
              <w:t xml:space="preserve">0 </w:t>
            </w:r>
            <w:r>
              <w:t xml:space="preserve">- </w:t>
            </w:r>
            <w:r w:rsidRPr="008E405C">
              <w:rPr>
                <w:rFonts w:hint="eastAsia"/>
              </w:rPr>
              <w:t xml:space="preserve">Deactivated, </w:t>
            </w:r>
          </w:p>
          <w:p w:rsidR="00E354FE" w:rsidRPr="00D9214B" w:rsidRDefault="00E354FE" w:rsidP="00920A7A">
            <w:pPr>
              <w:rPr>
                <w:szCs w:val="21"/>
              </w:rPr>
            </w:pPr>
            <w:r>
              <w:t xml:space="preserve">1 - </w:t>
            </w:r>
            <w:r w:rsidRPr="008E405C">
              <w:rPr>
                <w:rFonts w:hint="eastAsia"/>
              </w:rPr>
              <w:t xml:space="preserve">Active </w:t>
            </w:r>
            <w:r w:rsidRPr="008E405C">
              <w:t>and</w:t>
            </w:r>
            <w:r w:rsidRPr="008E405C">
              <w:rPr>
                <w:rFonts w:hint="eastAsia"/>
              </w:rPr>
              <w:t xml:space="preserve"> exist, </w:t>
            </w:r>
          </w:p>
          <w:p w:rsidR="00E354FE" w:rsidRPr="00D9214B" w:rsidRDefault="00E354FE" w:rsidP="00920A7A">
            <w:pPr>
              <w:rPr>
                <w:szCs w:val="21"/>
              </w:rPr>
            </w:pPr>
            <w:r>
              <w:t xml:space="preserve">2 - </w:t>
            </w:r>
            <w:r w:rsidRPr="008E405C">
              <w:rPr>
                <w:rFonts w:hint="eastAsia"/>
              </w:rPr>
              <w:t>Active but not exist</w:t>
            </w:r>
          </w:p>
        </w:tc>
      </w:tr>
      <w:tr w:rsidR="00D40906" w:rsidRPr="00477465" w:rsidTr="00920A7A">
        <w:tc>
          <w:tcPr>
            <w:tcW w:w="709" w:type="dxa"/>
            <w:vAlign w:val="center"/>
          </w:tcPr>
          <w:p w:rsidR="00D40906" w:rsidRDefault="00D40906" w:rsidP="00920A7A">
            <w:pPr>
              <w:jc w:val="center"/>
              <w:rPr>
                <w:szCs w:val="21"/>
                <w:lang w:bidi="en-US"/>
              </w:rPr>
            </w:pPr>
            <w:r>
              <w:rPr>
                <w:rFonts w:hint="eastAsia"/>
                <w:szCs w:val="21"/>
                <w:lang w:bidi="en-US"/>
              </w:rPr>
              <w:t>6</w:t>
            </w:r>
          </w:p>
        </w:tc>
        <w:tc>
          <w:tcPr>
            <w:tcW w:w="2439" w:type="dxa"/>
            <w:vAlign w:val="center"/>
          </w:tcPr>
          <w:p w:rsidR="00D40906" w:rsidRDefault="00D40906" w:rsidP="00920A7A">
            <w:pPr>
              <w:jc w:val="center"/>
              <w:rPr>
                <w:szCs w:val="21"/>
                <w:lang w:bidi="en-US"/>
              </w:rPr>
            </w:pPr>
            <w:r>
              <w:rPr>
                <w:rFonts w:hint="eastAsia"/>
                <w:szCs w:val="21"/>
                <w:lang w:bidi="en-US"/>
              </w:rPr>
              <w:t>TermFloorLimitSupported</w:t>
            </w:r>
          </w:p>
        </w:tc>
        <w:tc>
          <w:tcPr>
            <w:tcW w:w="1134" w:type="dxa"/>
            <w:vAlign w:val="center"/>
          </w:tcPr>
          <w:p w:rsidR="00D40906" w:rsidRPr="00477465" w:rsidRDefault="00D40906" w:rsidP="00920A7A">
            <w:pPr>
              <w:jc w:val="center"/>
              <w:rPr>
                <w:szCs w:val="21"/>
              </w:rPr>
            </w:pPr>
            <w:r>
              <w:rPr>
                <w:rFonts w:hint="eastAsia"/>
                <w:szCs w:val="21"/>
              </w:rPr>
              <w:t>M</w:t>
            </w:r>
          </w:p>
        </w:tc>
        <w:tc>
          <w:tcPr>
            <w:tcW w:w="1247" w:type="dxa"/>
            <w:vAlign w:val="center"/>
          </w:tcPr>
          <w:p w:rsidR="00D40906" w:rsidRDefault="00D40906" w:rsidP="00920A7A">
            <w:pPr>
              <w:jc w:val="center"/>
              <w:rPr>
                <w:szCs w:val="21"/>
              </w:rPr>
            </w:pPr>
            <w:r>
              <w:rPr>
                <w:rFonts w:hint="eastAsia"/>
                <w:szCs w:val="21"/>
              </w:rPr>
              <w:t>N</w:t>
            </w:r>
            <w:r>
              <w:rPr>
                <w:szCs w:val="21"/>
              </w:rPr>
              <w:t>…1</w:t>
            </w:r>
          </w:p>
        </w:tc>
        <w:tc>
          <w:tcPr>
            <w:tcW w:w="3544" w:type="dxa"/>
          </w:tcPr>
          <w:p w:rsidR="00D40906" w:rsidRPr="00D40906" w:rsidRDefault="00D40906" w:rsidP="00D40906">
            <w:pPr>
              <w:rPr>
                <w:szCs w:val="21"/>
              </w:rPr>
            </w:pPr>
            <w:r w:rsidRPr="00D40906">
              <w:rPr>
                <w:szCs w:val="21"/>
              </w:rPr>
              <w:t>Terminal Offline limit check flag</w:t>
            </w:r>
          </w:p>
          <w:p w:rsidR="00D40906" w:rsidRDefault="00D40906" w:rsidP="00D40906">
            <w:pPr>
              <w:rPr>
                <w:szCs w:val="21"/>
              </w:rPr>
            </w:pPr>
            <w:r w:rsidRPr="00D40906">
              <w:rPr>
                <w:szCs w:val="21"/>
              </w:rPr>
              <w:t>0-Deactivated, 1-Active and   exist, 2-Active but not exist</w:t>
            </w:r>
          </w:p>
        </w:tc>
      </w:tr>
      <w:tr w:rsidR="00E354FE" w:rsidRPr="00477465" w:rsidTr="00920A7A">
        <w:tc>
          <w:tcPr>
            <w:tcW w:w="709" w:type="dxa"/>
            <w:vAlign w:val="center"/>
          </w:tcPr>
          <w:p w:rsidR="00E354FE" w:rsidRDefault="00D40906" w:rsidP="00920A7A">
            <w:pPr>
              <w:jc w:val="center"/>
              <w:rPr>
                <w:szCs w:val="21"/>
                <w:lang w:bidi="en-US"/>
              </w:rPr>
            </w:pPr>
            <w:r>
              <w:rPr>
                <w:rFonts w:hint="eastAsia"/>
                <w:szCs w:val="21"/>
                <w:lang w:bidi="en-US"/>
              </w:rPr>
              <w:t>7</w:t>
            </w:r>
          </w:p>
        </w:tc>
        <w:tc>
          <w:tcPr>
            <w:tcW w:w="2439" w:type="dxa"/>
            <w:vAlign w:val="center"/>
          </w:tcPr>
          <w:p w:rsidR="00E354FE" w:rsidRDefault="00E354FE" w:rsidP="00920A7A">
            <w:pPr>
              <w:jc w:val="center"/>
              <w:rPr>
                <w:szCs w:val="21"/>
                <w:lang w:bidi="en-US"/>
              </w:rPr>
            </w:pPr>
            <w:r>
              <w:rPr>
                <w:noProof/>
              </w:rPr>
              <w:t>ContactlessTxnLimitSupported</w:t>
            </w:r>
          </w:p>
        </w:tc>
        <w:tc>
          <w:tcPr>
            <w:tcW w:w="1134" w:type="dxa"/>
            <w:vAlign w:val="center"/>
          </w:tcPr>
          <w:p w:rsidR="00E354FE" w:rsidRPr="00477465" w:rsidRDefault="00E354FE" w:rsidP="00920A7A">
            <w:pPr>
              <w:jc w:val="center"/>
              <w:rPr>
                <w:szCs w:val="21"/>
              </w:rPr>
            </w:pPr>
            <w:r>
              <w:rPr>
                <w:rFonts w:hint="eastAsia"/>
                <w:szCs w:val="21"/>
              </w:rPr>
              <w:t>M</w:t>
            </w:r>
          </w:p>
        </w:tc>
        <w:tc>
          <w:tcPr>
            <w:tcW w:w="1247" w:type="dxa"/>
            <w:vAlign w:val="center"/>
          </w:tcPr>
          <w:p w:rsidR="00E354FE" w:rsidRDefault="00E354FE" w:rsidP="00920A7A">
            <w:pPr>
              <w:jc w:val="center"/>
              <w:rPr>
                <w:szCs w:val="21"/>
              </w:rPr>
            </w:pPr>
            <w:r>
              <w:rPr>
                <w:rFonts w:hint="eastAsia"/>
                <w:szCs w:val="21"/>
              </w:rPr>
              <w:t>N</w:t>
            </w:r>
            <w:r>
              <w:rPr>
                <w:szCs w:val="21"/>
              </w:rPr>
              <w:t>…</w:t>
            </w:r>
            <w:r>
              <w:rPr>
                <w:rFonts w:hint="eastAsia"/>
                <w:szCs w:val="21"/>
              </w:rPr>
              <w:t>1</w:t>
            </w:r>
          </w:p>
        </w:tc>
        <w:tc>
          <w:tcPr>
            <w:tcW w:w="3544" w:type="dxa"/>
          </w:tcPr>
          <w:p w:rsidR="00E354FE" w:rsidRDefault="00E354FE" w:rsidP="00920A7A">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sidRPr="00FB1A65">
              <w:rPr>
                <w:rFonts w:asciiTheme="minorHAnsi" w:eastAsiaTheme="minorEastAsia" w:hAnsiTheme="minorHAnsi" w:cstheme="minorBidi"/>
                <w:i w:val="0"/>
                <w:color w:val="auto"/>
                <w:lang w:bidi="ar-SA"/>
              </w:rPr>
              <w:t xml:space="preserve">Card reader contactless transaction limit check flag,   </w:t>
            </w:r>
          </w:p>
          <w:p w:rsidR="00E354FE" w:rsidRPr="003060DB" w:rsidRDefault="00E354FE" w:rsidP="00920A7A">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sidRPr="00FB1A65">
              <w:rPr>
                <w:rFonts w:asciiTheme="minorHAnsi" w:eastAsiaTheme="minorEastAsia" w:hAnsiTheme="minorHAnsi" w:cstheme="minorBidi"/>
                <w:i w:val="0"/>
                <w:color w:val="auto"/>
                <w:lang w:bidi="ar-SA"/>
              </w:rPr>
              <w:lastRenderedPageBreak/>
              <w:t>0-Deactivated, 1-Active and exist, 2-Active but not exist</w:t>
            </w:r>
          </w:p>
        </w:tc>
      </w:tr>
      <w:tr w:rsidR="00E354FE" w:rsidRPr="00477465" w:rsidTr="00920A7A">
        <w:tc>
          <w:tcPr>
            <w:tcW w:w="709" w:type="dxa"/>
            <w:vAlign w:val="center"/>
          </w:tcPr>
          <w:p w:rsidR="00E354FE" w:rsidRDefault="00D40906" w:rsidP="00920A7A">
            <w:pPr>
              <w:jc w:val="center"/>
              <w:rPr>
                <w:szCs w:val="21"/>
                <w:lang w:bidi="en-US"/>
              </w:rPr>
            </w:pPr>
            <w:r>
              <w:rPr>
                <w:rFonts w:hint="eastAsia"/>
                <w:szCs w:val="21"/>
                <w:lang w:bidi="en-US"/>
              </w:rPr>
              <w:lastRenderedPageBreak/>
              <w:t>8</w:t>
            </w:r>
          </w:p>
        </w:tc>
        <w:tc>
          <w:tcPr>
            <w:tcW w:w="2439" w:type="dxa"/>
            <w:vAlign w:val="center"/>
          </w:tcPr>
          <w:p w:rsidR="00E354FE" w:rsidRDefault="00E354FE" w:rsidP="00920A7A">
            <w:pPr>
              <w:jc w:val="center"/>
              <w:rPr>
                <w:noProof/>
              </w:rPr>
            </w:pPr>
            <w:r>
              <w:rPr>
                <w:noProof/>
              </w:rPr>
              <w:t>CVMLimitSupported</w:t>
            </w:r>
          </w:p>
        </w:tc>
        <w:tc>
          <w:tcPr>
            <w:tcW w:w="1134" w:type="dxa"/>
            <w:vAlign w:val="center"/>
          </w:tcPr>
          <w:p w:rsidR="00E354FE" w:rsidRDefault="00E354FE" w:rsidP="00920A7A">
            <w:pPr>
              <w:jc w:val="center"/>
              <w:rPr>
                <w:szCs w:val="21"/>
              </w:rPr>
            </w:pPr>
            <w:r>
              <w:rPr>
                <w:rFonts w:hint="eastAsia"/>
                <w:szCs w:val="21"/>
              </w:rPr>
              <w:t>M</w:t>
            </w:r>
          </w:p>
        </w:tc>
        <w:tc>
          <w:tcPr>
            <w:tcW w:w="1247" w:type="dxa"/>
            <w:vAlign w:val="center"/>
          </w:tcPr>
          <w:p w:rsidR="00E354FE" w:rsidRDefault="00E354FE" w:rsidP="00920A7A">
            <w:pPr>
              <w:jc w:val="center"/>
              <w:rPr>
                <w:szCs w:val="21"/>
              </w:rPr>
            </w:pPr>
            <w:r>
              <w:rPr>
                <w:rFonts w:hint="eastAsia"/>
                <w:szCs w:val="21"/>
              </w:rPr>
              <w:t>N</w:t>
            </w:r>
            <w:r>
              <w:rPr>
                <w:szCs w:val="21"/>
              </w:rPr>
              <w:t>…1</w:t>
            </w:r>
          </w:p>
        </w:tc>
        <w:tc>
          <w:tcPr>
            <w:tcW w:w="3544" w:type="dxa"/>
          </w:tcPr>
          <w:p w:rsidR="00E354FE" w:rsidRDefault="00E354FE" w:rsidP="00920A7A">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sidRPr="00A80AB2">
              <w:rPr>
                <w:rFonts w:asciiTheme="minorHAnsi" w:eastAsiaTheme="minorEastAsia" w:hAnsiTheme="minorHAnsi" w:cstheme="minorBidi"/>
                <w:i w:val="0"/>
                <w:color w:val="auto"/>
                <w:lang w:bidi="ar-SA"/>
              </w:rPr>
              <w:t xml:space="preserve">Card reader CVM limit check flag, </w:t>
            </w:r>
          </w:p>
          <w:p w:rsidR="00E354FE" w:rsidRPr="003060DB" w:rsidRDefault="00E354FE" w:rsidP="00920A7A">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sidRPr="00A80AB2">
              <w:rPr>
                <w:rFonts w:asciiTheme="minorHAnsi" w:eastAsiaTheme="minorEastAsia" w:hAnsiTheme="minorHAnsi" w:cstheme="minorBidi"/>
                <w:i w:val="0"/>
                <w:color w:val="auto"/>
                <w:lang w:bidi="ar-SA"/>
              </w:rPr>
              <w:t>0-Deactivated, 1-Active and   exist, 2-Active but not exist</w:t>
            </w:r>
          </w:p>
        </w:tc>
      </w:tr>
      <w:tr w:rsidR="00E354FE" w:rsidRPr="00477465" w:rsidTr="00920A7A">
        <w:tc>
          <w:tcPr>
            <w:tcW w:w="709" w:type="dxa"/>
          </w:tcPr>
          <w:p w:rsidR="00E354FE" w:rsidRDefault="00D40906" w:rsidP="00920A7A">
            <w:pPr>
              <w:jc w:val="center"/>
              <w:rPr>
                <w:szCs w:val="21"/>
                <w:lang w:bidi="en-US"/>
              </w:rPr>
            </w:pPr>
            <w:r>
              <w:rPr>
                <w:rFonts w:hint="eastAsia"/>
                <w:szCs w:val="21"/>
                <w:lang w:bidi="en-US"/>
              </w:rPr>
              <w:t>9</w:t>
            </w:r>
          </w:p>
        </w:tc>
        <w:tc>
          <w:tcPr>
            <w:tcW w:w="2439" w:type="dxa"/>
          </w:tcPr>
          <w:p w:rsidR="00E354FE" w:rsidRDefault="00E354FE" w:rsidP="00920A7A">
            <w:pPr>
              <w:jc w:val="center"/>
              <w:rPr>
                <w:noProof/>
              </w:rPr>
            </w:pPr>
            <w:r>
              <w:rPr>
                <w:noProof/>
              </w:rPr>
              <w:t>ContactlessFloorLimitSupported</w:t>
            </w:r>
          </w:p>
        </w:tc>
        <w:tc>
          <w:tcPr>
            <w:tcW w:w="1134" w:type="dxa"/>
          </w:tcPr>
          <w:p w:rsidR="00E354FE" w:rsidRDefault="00E354FE" w:rsidP="00920A7A">
            <w:pPr>
              <w:jc w:val="center"/>
              <w:rPr>
                <w:szCs w:val="21"/>
              </w:rPr>
            </w:pPr>
            <w:r>
              <w:rPr>
                <w:rFonts w:hint="eastAsia"/>
                <w:szCs w:val="21"/>
              </w:rPr>
              <w:t>M</w:t>
            </w:r>
          </w:p>
        </w:tc>
        <w:tc>
          <w:tcPr>
            <w:tcW w:w="1247" w:type="dxa"/>
          </w:tcPr>
          <w:p w:rsidR="00E354FE" w:rsidRPr="00960F70" w:rsidRDefault="00E354FE" w:rsidP="00920A7A">
            <w:pPr>
              <w:jc w:val="center"/>
              <w:rPr>
                <w:szCs w:val="21"/>
              </w:rPr>
            </w:pPr>
            <w:r w:rsidRPr="00960F70">
              <w:rPr>
                <w:rFonts w:hint="eastAsia"/>
                <w:szCs w:val="21"/>
              </w:rPr>
              <w:t>N</w:t>
            </w:r>
            <w:r w:rsidRPr="00960F70">
              <w:rPr>
                <w:szCs w:val="21"/>
              </w:rPr>
              <w:t>…</w:t>
            </w:r>
            <w:r w:rsidRPr="00960F70">
              <w:rPr>
                <w:rFonts w:hint="eastAsia"/>
                <w:szCs w:val="21"/>
              </w:rPr>
              <w:t>1</w:t>
            </w:r>
          </w:p>
        </w:tc>
        <w:tc>
          <w:tcPr>
            <w:tcW w:w="3544" w:type="dxa"/>
          </w:tcPr>
          <w:p w:rsidR="00E354FE" w:rsidRDefault="00E354FE" w:rsidP="00920A7A">
            <w:pPr>
              <w:pStyle w:val="ad"/>
              <w:rPr>
                <w:rFonts w:asciiTheme="minorHAnsi" w:eastAsiaTheme="minorEastAsia" w:hAnsiTheme="minorHAnsi" w:cstheme="minorBidi"/>
                <w:i w:val="0"/>
                <w:color w:val="auto"/>
                <w:lang w:bidi="ar-SA"/>
              </w:rPr>
            </w:pPr>
            <w:r w:rsidRPr="00A80AB2">
              <w:rPr>
                <w:rFonts w:asciiTheme="minorHAnsi" w:eastAsiaTheme="minorEastAsia" w:hAnsiTheme="minorHAnsi" w:cstheme="minorBidi"/>
                <w:i w:val="0"/>
                <w:color w:val="auto"/>
                <w:lang w:bidi="ar-SA"/>
              </w:rPr>
              <w:t>Card reader contactl</w:t>
            </w:r>
            <w:r>
              <w:rPr>
                <w:rFonts w:asciiTheme="minorHAnsi" w:eastAsiaTheme="minorEastAsia" w:hAnsiTheme="minorHAnsi" w:cstheme="minorBidi"/>
                <w:i w:val="0"/>
                <w:color w:val="auto"/>
                <w:lang w:bidi="ar-SA"/>
              </w:rPr>
              <w:t>ess Offline limit check flag,</w:t>
            </w:r>
          </w:p>
          <w:p w:rsidR="00E354FE" w:rsidRPr="00960F70" w:rsidRDefault="00E354FE" w:rsidP="00920A7A">
            <w:pPr>
              <w:pStyle w:val="ad"/>
              <w:rPr>
                <w:rFonts w:asciiTheme="minorHAnsi" w:eastAsiaTheme="minorEastAsia" w:hAnsiTheme="minorHAnsi" w:cstheme="minorBidi"/>
                <w:i w:val="0"/>
                <w:color w:val="auto"/>
                <w:lang w:bidi="ar-SA"/>
              </w:rPr>
            </w:pPr>
            <w:r w:rsidRPr="00A80AB2">
              <w:rPr>
                <w:rFonts w:asciiTheme="minorHAnsi" w:eastAsiaTheme="minorEastAsia" w:hAnsiTheme="minorHAnsi" w:cstheme="minorBidi"/>
                <w:i w:val="0"/>
                <w:color w:val="auto"/>
                <w:lang w:bidi="ar-SA"/>
              </w:rPr>
              <w:t>0-Deactivated, 1-Active and exist, 2-Active but not exist</w:t>
            </w:r>
          </w:p>
        </w:tc>
      </w:tr>
      <w:tr w:rsidR="00956787" w:rsidRPr="00477465" w:rsidTr="00920A7A">
        <w:tc>
          <w:tcPr>
            <w:tcW w:w="709" w:type="dxa"/>
          </w:tcPr>
          <w:p w:rsidR="00956787" w:rsidRDefault="00D40906" w:rsidP="00920A7A">
            <w:pPr>
              <w:jc w:val="center"/>
              <w:rPr>
                <w:szCs w:val="21"/>
                <w:lang w:bidi="en-US"/>
              </w:rPr>
            </w:pPr>
            <w:r>
              <w:rPr>
                <w:rFonts w:hint="eastAsia"/>
                <w:szCs w:val="21"/>
                <w:lang w:bidi="en-US"/>
              </w:rPr>
              <w:t>10</w:t>
            </w:r>
          </w:p>
        </w:tc>
        <w:tc>
          <w:tcPr>
            <w:tcW w:w="2439" w:type="dxa"/>
          </w:tcPr>
          <w:p w:rsidR="00956787" w:rsidRDefault="00D40906" w:rsidP="00920A7A">
            <w:pPr>
              <w:jc w:val="center"/>
              <w:rPr>
                <w:noProof/>
              </w:rPr>
            </w:pPr>
            <w:r>
              <w:rPr>
                <w:noProof/>
              </w:rPr>
              <w:t>Crypto17Supported</w:t>
            </w:r>
          </w:p>
        </w:tc>
        <w:tc>
          <w:tcPr>
            <w:tcW w:w="1134" w:type="dxa"/>
          </w:tcPr>
          <w:p w:rsidR="00956787" w:rsidRDefault="00D40906" w:rsidP="00920A7A">
            <w:pPr>
              <w:jc w:val="center"/>
              <w:rPr>
                <w:szCs w:val="21"/>
              </w:rPr>
            </w:pPr>
            <w:r>
              <w:rPr>
                <w:rFonts w:hint="eastAsia"/>
                <w:szCs w:val="21"/>
              </w:rPr>
              <w:t>M</w:t>
            </w:r>
          </w:p>
        </w:tc>
        <w:tc>
          <w:tcPr>
            <w:tcW w:w="1247" w:type="dxa"/>
          </w:tcPr>
          <w:p w:rsidR="00956787" w:rsidRPr="00960F70" w:rsidRDefault="00D40906" w:rsidP="00920A7A">
            <w:pPr>
              <w:jc w:val="center"/>
              <w:rPr>
                <w:szCs w:val="21"/>
              </w:rPr>
            </w:pPr>
            <w:r>
              <w:rPr>
                <w:rFonts w:hint="eastAsia"/>
                <w:szCs w:val="21"/>
              </w:rPr>
              <w:t>N</w:t>
            </w:r>
            <w:r>
              <w:rPr>
                <w:szCs w:val="21"/>
              </w:rPr>
              <w:t>…1</w:t>
            </w:r>
          </w:p>
        </w:tc>
        <w:tc>
          <w:tcPr>
            <w:tcW w:w="3544" w:type="dxa"/>
          </w:tcPr>
          <w:p w:rsidR="00D40906" w:rsidRPr="00D40906" w:rsidRDefault="00D40906" w:rsidP="00D40906">
            <w:pPr>
              <w:pStyle w:val="ad"/>
              <w:rPr>
                <w:rFonts w:asciiTheme="minorHAnsi" w:eastAsiaTheme="minorEastAsia" w:hAnsiTheme="minorHAnsi" w:cstheme="minorBidi"/>
                <w:i w:val="0"/>
                <w:color w:val="auto"/>
                <w:lang w:bidi="ar-SA"/>
              </w:rPr>
            </w:pPr>
            <w:r w:rsidRPr="00D40906">
              <w:rPr>
                <w:rFonts w:asciiTheme="minorHAnsi" w:eastAsiaTheme="minorEastAsia" w:hAnsiTheme="minorHAnsi" w:cstheme="minorBidi"/>
                <w:i w:val="0"/>
                <w:color w:val="auto"/>
                <w:lang w:bidi="ar-SA"/>
              </w:rPr>
              <w:t>MSD CVN17 support flag,</w:t>
            </w:r>
          </w:p>
          <w:p w:rsidR="00D40906" w:rsidRPr="00D40906" w:rsidRDefault="00D40906" w:rsidP="00D40906">
            <w:pPr>
              <w:pStyle w:val="ad"/>
              <w:rPr>
                <w:rFonts w:asciiTheme="minorHAnsi" w:eastAsiaTheme="minorEastAsia" w:hAnsiTheme="minorHAnsi" w:cstheme="minorBidi"/>
                <w:i w:val="0"/>
                <w:color w:val="auto"/>
                <w:lang w:bidi="ar-SA"/>
              </w:rPr>
            </w:pPr>
            <w:r w:rsidRPr="00D40906">
              <w:rPr>
                <w:rFonts w:asciiTheme="minorHAnsi" w:eastAsiaTheme="minorEastAsia" w:hAnsiTheme="minorHAnsi" w:cstheme="minorBidi"/>
                <w:i w:val="0"/>
                <w:color w:val="auto"/>
                <w:lang w:bidi="ar-SA"/>
              </w:rPr>
              <w:t>0 - not support</w:t>
            </w:r>
          </w:p>
          <w:p w:rsidR="00956787" w:rsidRPr="00A80AB2" w:rsidRDefault="00D40906" w:rsidP="00D40906">
            <w:pPr>
              <w:pStyle w:val="ad"/>
              <w:rPr>
                <w:rFonts w:asciiTheme="minorHAnsi" w:eastAsiaTheme="minorEastAsia" w:hAnsiTheme="minorHAnsi" w:cstheme="minorBidi"/>
                <w:i w:val="0"/>
                <w:color w:val="auto"/>
                <w:lang w:bidi="ar-SA"/>
              </w:rPr>
            </w:pPr>
            <w:r>
              <w:rPr>
                <w:rFonts w:asciiTheme="minorHAnsi" w:eastAsiaTheme="minorEastAsia" w:hAnsiTheme="minorHAnsi" w:cstheme="minorBidi"/>
                <w:i w:val="0"/>
                <w:color w:val="auto"/>
                <w:lang w:bidi="ar-SA"/>
              </w:rPr>
              <w:t>1 - support</w:t>
            </w:r>
          </w:p>
        </w:tc>
      </w:tr>
      <w:tr w:rsidR="00E354FE" w:rsidRPr="00477465" w:rsidTr="00920A7A">
        <w:tc>
          <w:tcPr>
            <w:tcW w:w="709" w:type="dxa"/>
            <w:vAlign w:val="center"/>
          </w:tcPr>
          <w:p w:rsidR="00E354FE" w:rsidRDefault="007D2E2D" w:rsidP="00920A7A">
            <w:pPr>
              <w:jc w:val="center"/>
              <w:rPr>
                <w:szCs w:val="21"/>
                <w:lang w:bidi="en-US"/>
              </w:rPr>
            </w:pPr>
            <w:r>
              <w:rPr>
                <w:rFonts w:hint="eastAsia"/>
                <w:szCs w:val="21"/>
                <w:lang w:bidi="en-US"/>
              </w:rPr>
              <w:t>11</w:t>
            </w:r>
          </w:p>
        </w:tc>
        <w:tc>
          <w:tcPr>
            <w:tcW w:w="2439" w:type="dxa"/>
            <w:vAlign w:val="center"/>
          </w:tcPr>
          <w:p w:rsidR="00E354FE" w:rsidRDefault="007D2E2D" w:rsidP="00920A7A">
            <w:pPr>
              <w:jc w:val="center"/>
              <w:rPr>
                <w:noProof/>
              </w:rPr>
            </w:pPr>
            <w:r>
              <w:rPr>
                <w:noProof/>
              </w:rPr>
              <w:t>ZeroAmountNoAllowed</w:t>
            </w:r>
          </w:p>
        </w:tc>
        <w:tc>
          <w:tcPr>
            <w:tcW w:w="1134" w:type="dxa"/>
            <w:vAlign w:val="center"/>
          </w:tcPr>
          <w:p w:rsidR="00E354FE" w:rsidRDefault="00E354FE" w:rsidP="00920A7A">
            <w:pPr>
              <w:jc w:val="center"/>
              <w:rPr>
                <w:szCs w:val="21"/>
              </w:rPr>
            </w:pPr>
            <w:r>
              <w:rPr>
                <w:rFonts w:hint="eastAsia"/>
                <w:szCs w:val="21"/>
              </w:rPr>
              <w:t>M</w:t>
            </w:r>
          </w:p>
        </w:tc>
        <w:tc>
          <w:tcPr>
            <w:tcW w:w="1247" w:type="dxa"/>
            <w:vAlign w:val="center"/>
          </w:tcPr>
          <w:p w:rsidR="00E354FE" w:rsidRDefault="007D2E2D" w:rsidP="00920A7A">
            <w:pPr>
              <w:jc w:val="center"/>
              <w:rPr>
                <w:szCs w:val="21"/>
              </w:rPr>
            </w:pPr>
            <w:r>
              <w:rPr>
                <w:szCs w:val="21"/>
              </w:rPr>
              <w:t>N…1</w:t>
            </w:r>
          </w:p>
        </w:tc>
        <w:tc>
          <w:tcPr>
            <w:tcW w:w="3544" w:type="dxa"/>
          </w:tcPr>
          <w:p w:rsidR="007D2E2D" w:rsidRPr="007D2E2D" w:rsidRDefault="007D2E2D" w:rsidP="007D2E2D">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sidRPr="007D2E2D">
              <w:rPr>
                <w:rFonts w:asciiTheme="minorHAnsi" w:eastAsiaTheme="minorEastAsia" w:hAnsiTheme="minorHAnsi" w:cstheme="minorBidi"/>
                <w:i w:val="0"/>
                <w:color w:val="auto"/>
                <w:lang w:bidi="ar-SA"/>
              </w:rPr>
              <w:t xml:space="preserve">Amount, Authorized of Zero   Check]  flag, </w:t>
            </w:r>
          </w:p>
          <w:p w:rsidR="007D2E2D" w:rsidRPr="007D2E2D" w:rsidRDefault="007D2E2D" w:rsidP="007D2E2D">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sidRPr="007D2E2D">
              <w:rPr>
                <w:rFonts w:asciiTheme="minorHAnsi" w:eastAsiaTheme="minorEastAsia" w:hAnsiTheme="minorHAnsi" w:cstheme="minorBidi"/>
                <w:i w:val="0"/>
                <w:color w:val="auto"/>
                <w:lang w:bidi="ar-SA"/>
              </w:rPr>
              <w:t>0 - [Amount, Authorized of   Zero Check] activated, online required</w:t>
            </w:r>
          </w:p>
          <w:p w:rsidR="007D2E2D" w:rsidRPr="007D2E2D" w:rsidRDefault="007D2E2D" w:rsidP="007D2E2D">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sidRPr="007D2E2D">
              <w:rPr>
                <w:rFonts w:asciiTheme="minorHAnsi" w:eastAsiaTheme="minorEastAsia" w:hAnsiTheme="minorHAnsi" w:cstheme="minorBidi"/>
                <w:i w:val="0"/>
                <w:color w:val="auto"/>
                <w:lang w:bidi="ar-SA"/>
              </w:rPr>
              <w:t>1 - [Amount, Authorized of   Zero Check] activated, amount zero not allowed</w:t>
            </w:r>
          </w:p>
          <w:p w:rsidR="00E354FE" w:rsidRPr="00372691" w:rsidRDefault="007D2E2D" w:rsidP="007D2E2D">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sidRPr="007D2E2D">
              <w:rPr>
                <w:rFonts w:asciiTheme="minorHAnsi" w:eastAsiaTheme="minorEastAsia" w:hAnsiTheme="minorHAnsi" w:cstheme="minorBidi"/>
                <w:i w:val="0"/>
                <w:color w:val="auto"/>
                <w:lang w:bidi="ar-SA"/>
              </w:rPr>
              <w:t>2 - [Amount, Authorized of   Zero Check] deactivated</w:t>
            </w:r>
          </w:p>
        </w:tc>
      </w:tr>
      <w:tr w:rsidR="007D2E2D" w:rsidRPr="00477465" w:rsidTr="00920A7A">
        <w:tc>
          <w:tcPr>
            <w:tcW w:w="709" w:type="dxa"/>
            <w:vAlign w:val="center"/>
          </w:tcPr>
          <w:p w:rsidR="007D2E2D" w:rsidRDefault="007D2E2D" w:rsidP="00920A7A">
            <w:pPr>
              <w:jc w:val="center"/>
              <w:rPr>
                <w:szCs w:val="21"/>
                <w:lang w:bidi="en-US"/>
              </w:rPr>
            </w:pPr>
            <w:r>
              <w:rPr>
                <w:rFonts w:hint="eastAsia"/>
                <w:szCs w:val="21"/>
                <w:lang w:bidi="en-US"/>
              </w:rPr>
              <w:t>12</w:t>
            </w:r>
          </w:p>
        </w:tc>
        <w:tc>
          <w:tcPr>
            <w:tcW w:w="2439" w:type="dxa"/>
            <w:vAlign w:val="center"/>
          </w:tcPr>
          <w:p w:rsidR="007D2E2D" w:rsidRDefault="007D2E2D" w:rsidP="00920A7A">
            <w:pPr>
              <w:jc w:val="center"/>
              <w:rPr>
                <w:noProof/>
              </w:rPr>
            </w:pPr>
            <w:r>
              <w:rPr>
                <w:rFonts w:hint="eastAsia"/>
                <w:noProof/>
              </w:rPr>
              <w:t>StatusCheckSupported</w:t>
            </w:r>
          </w:p>
        </w:tc>
        <w:tc>
          <w:tcPr>
            <w:tcW w:w="1134" w:type="dxa"/>
            <w:vAlign w:val="center"/>
          </w:tcPr>
          <w:p w:rsidR="007D2E2D" w:rsidRDefault="007D2E2D" w:rsidP="00920A7A">
            <w:pPr>
              <w:jc w:val="center"/>
              <w:rPr>
                <w:szCs w:val="21"/>
              </w:rPr>
            </w:pPr>
            <w:r>
              <w:rPr>
                <w:rFonts w:hint="eastAsia"/>
                <w:szCs w:val="21"/>
              </w:rPr>
              <w:t>M</w:t>
            </w:r>
          </w:p>
        </w:tc>
        <w:tc>
          <w:tcPr>
            <w:tcW w:w="1247" w:type="dxa"/>
            <w:vAlign w:val="center"/>
          </w:tcPr>
          <w:p w:rsidR="007D2E2D" w:rsidRDefault="007D2E2D" w:rsidP="00920A7A">
            <w:pPr>
              <w:jc w:val="center"/>
              <w:rPr>
                <w:szCs w:val="21"/>
              </w:rPr>
            </w:pPr>
            <w:r>
              <w:rPr>
                <w:rFonts w:hint="eastAsia"/>
                <w:szCs w:val="21"/>
              </w:rPr>
              <w:t>N</w:t>
            </w:r>
            <w:r>
              <w:rPr>
                <w:szCs w:val="21"/>
              </w:rPr>
              <w:t>…1</w:t>
            </w:r>
          </w:p>
        </w:tc>
        <w:tc>
          <w:tcPr>
            <w:tcW w:w="3544" w:type="dxa"/>
          </w:tcPr>
          <w:p w:rsidR="007D2E2D" w:rsidRPr="007D2E2D" w:rsidRDefault="007D2E2D" w:rsidP="007D2E2D">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sidRPr="007D2E2D">
              <w:rPr>
                <w:rFonts w:asciiTheme="minorHAnsi" w:eastAsiaTheme="minorEastAsia" w:hAnsiTheme="minorHAnsi" w:cstheme="minorBidi"/>
                <w:i w:val="0"/>
                <w:color w:val="auto"/>
                <w:lang w:bidi="ar-SA"/>
              </w:rPr>
              <w:t>status check support flag,</w:t>
            </w:r>
          </w:p>
          <w:p w:rsidR="007D2E2D" w:rsidRDefault="004E4F6F">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sidRPr="004E4F6F">
              <w:rPr>
                <w:rFonts w:asciiTheme="minorHAnsi" w:eastAsiaTheme="minorEastAsia" w:hAnsiTheme="minorHAnsi" w:cstheme="minorBidi"/>
                <w:i w:val="0"/>
                <w:color w:val="auto"/>
                <w:lang w:bidi="ar-SA"/>
              </w:rPr>
              <w:t>0</w:t>
            </w:r>
            <w:r>
              <w:rPr>
                <w:rFonts w:asciiTheme="minorHAnsi" w:eastAsiaTheme="minorEastAsia" w:hAnsiTheme="minorHAnsi" w:cstheme="minorBidi" w:hint="eastAsia"/>
                <w:i w:val="0"/>
                <w:color w:val="auto"/>
                <w:lang w:bidi="ar-SA"/>
              </w:rPr>
              <w:t>-</w:t>
            </w:r>
            <w:r w:rsidR="007D2E2D" w:rsidRPr="007D2E2D">
              <w:rPr>
                <w:rFonts w:asciiTheme="minorHAnsi" w:eastAsiaTheme="minorEastAsia" w:hAnsiTheme="minorHAnsi" w:cstheme="minorBidi" w:hint="eastAsia"/>
                <w:i w:val="0"/>
                <w:color w:val="auto"/>
                <w:lang w:bidi="ar-SA"/>
              </w:rPr>
              <w:t xml:space="preserve">not support </w:t>
            </w:r>
          </w:p>
          <w:p w:rsidR="007D2E2D" w:rsidRPr="007D2E2D" w:rsidRDefault="007D2E2D">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sidRPr="007D2E2D">
              <w:rPr>
                <w:rFonts w:asciiTheme="minorHAnsi" w:eastAsiaTheme="minorEastAsia" w:hAnsiTheme="minorHAnsi" w:cstheme="minorBidi" w:hint="eastAsia"/>
                <w:i w:val="0"/>
                <w:color w:val="auto"/>
                <w:lang w:bidi="ar-SA"/>
              </w:rPr>
              <w:t>1- support</w:t>
            </w:r>
          </w:p>
        </w:tc>
      </w:tr>
      <w:tr w:rsidR="004E4F6F" w:rsidRPr="00477465" w:rsidTr="00920A7A">
        <w:tc>
          <w:tcPr>
            <w:tcW w:w="709" w:type="dxa"/>
            <w:vAlign w:val="center"/>
          </w:tcPr>
          <w:p w:rsidR="004E4F6F" w:rsidRDefault="004E4F6F" w:rsidP="00920A7A">
            <w:pPr>
              <w:jc w:val="center"/>
              <w:rPr>
                <w:szCs w:val="21"/>
                <w:lang w:bidi="en-US"/>
              </w:rPr>
            </w:pPr>
            <w:r>
              <w:rPr>
                <w:rFonts w:hint="eastAsia"/>
                <w:szCs w:val="21"/>
                <w:lang w:bidi="en-US"/>
              </w:rPr>
              <w:t>13</w:t>
            </w:r>
          </w:p>
        </w:tc>
        <w:tc>
          <w:tcPr>
            <w:tcW w:w="2439" w:type="dxa"/>
            <w:vAlign w:val="center"/>
          </w:tcPr>
          <w:p w:rsidR="004E4F6F" w:rsidRDefault="004E4F6F" w:rsidP="00920A7A">
            <w:pPr>
              <w:jc w:val="center"/>
              <w:rPr>
                <w:noProof/>
              </w:rPr>
            </w:pPr>
            <w:r>
              <w:rPr>
                <w:rFonts w:hint="eastAsia"/>
                <w:noProof/>
              </w:rPr>
              <w:t>ReaderTTQ</w:t>
            </w:r>
          </w:p>
        </w:tc>
        <w:tc>
          <w:tcPr>
            <w:tcW w:w="1134" w:type="dxa"/>
            <w:vAlign w:val="center"/>
          </w:tcPr>
          <w:p w:rsidR="004E4F6F" w:rsidRDefault="004E4F6F" w:rsidP="00920A7A">
            <w:pPr>
              <w:jc w:val="center"/>
              <w:rPr>
                <w:szCs w:val="21"/>
              </w:rPr>
            </w:pPr>
            <w:r>
              <w:rPr>
                <w:rFonts w:hint="eastAsia"/>
                <w:szCs w:val="21"/>
              </w:rPr>
              <w:t>M</w:t>
            </w:r>
          </w:p>
        </w:tc>
        <w:tc>
          <w:tcPr>
            <w:tcW w:w="1247" w:type="dxa"/>
            <w:vAlign w:val="center"/>
          </w:tcPr>
          <w:p w:rsidR="004E4F6F" w:rsidRDefault="004E4F6F" w:rsidP="00920A7A">
            <w:pPr>
              <w:jc w:val="center"/>
              <w:rPr>
                <w:szCs w:val="21"/>
              </w:rPr>
            </w:pPr>
            <w:r>
              <w:rPr>
                <w:rFonts w:hint="eastAsia"/>
                <w:szCs w:val="21"/>
              </w:rPr>
              <w:t>Hex</w:t>
            </w:r>
            <w:r>
              <w:rPr>
                <w:szCs w:val="21"/>
              </w:rPr>
              <w:t>…8</w:t>
            </w:r>
          </w:p>
        </w:tc>
        <w:tc>
          <w:tcPr>
            <w:tcW w:w="3544" w:type="dxa"/>
          </w:tcPr>
          <w:p w:rsidR="004E4F6F" w:rsidRPr="00D9214B" w:rsidRDefault="004E4F6F" w:rsidP="004E4F6F">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sidRPr="00D9214B">
              <w:rPr>
                <w:rFonts w:asciiTheme="minorHAnsi" w:eastAsiaTheme="minorEastAsia" w:hAnsiTheme="minorHAnsi" w:cstheme="minorBidi"/>
                <w:i w:val="0"/>
                <w:color w:val="auto"/>
                <w:lang w:bidi="ar-SA"/>
              </w:rPr>
              <w:t xml:space="preserve">Indicates reader capabilities, requirements, and preferences to the card. </w:t>
            </w:r>
          </w:p>
          <w:p w:rsidR="004E4F6F" w:rsidRPr="00D9214B" w:rsidRDefault="004E4F6F" w:rsidP="004E4F6F">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sidRPr="00D9214B">
              <w:rPr>
                <w:rFonts w:asciiTheme="minorHAnsi" w:eastAsiaTheme="minorEastAsia" w:hAnsiTheme="minorHAnsi" w:cstheme="minorBidi"/>
                <w:i w:val="0"/>
                <w:color w:val="auto"/>
                <w:lang w:bidi="ar-SA"/>
              </w:rPr>
              <w:t xml:space="preserve">Byte 1 </w:t>
            </w:r>
          </w:p>
          <w:p w:rsidR="004E4F6F" w:rsidRPr="00D9214B" w:rsidRDefault="004E4F6F" w:rsidP="004E4F6F">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sidRPr="00D9214B">
              <w:rPr>
                <w:rFonts w:asciiTheme="minorHAnsi" w:eastAsiaTheme="minorEastAsia" w:hAnsiTheme="minorHAnsi" w:cstheme="minorBidi"/>
                <w:i w:val="0"/>
                <w:color w:val="auto"/>
                <w:lang w:bidi="ar-SA"/>
              </w:rPr>
              <w:t xml:space="preserve">bit 8: 1 = MSD supported </w:t>
            </w:r>
          </w:p>
          <w:p w:rsidR="004E4F6F" w:rsidRPr="00D9214B" w:rsidRDefault="004E4F6F" w:rsidP="004E4F6F">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sidRPr="00D9214B">
              <w:rPr>
                <w:rFonts w:asciiTheme="minorHAnsi" w:eastAsiaTheme="minorEastAsia" w:hAnsiTheme="minorHAnsi" w:cstheme="minorBidi"/>
                <w:i w:val="0"/>
                <w:color w:val="auto"/>
                <w:lang w:bidi="ar-SA"/>
              </w:rPr>
              <w:t xml:space="preserve">bit 7: RFU (0) </w:t>
            </w:r>
          </w:p>
          <w:p w:rsidR="004E4F6F" w:rsidRPr="00D9214B" w:rsidRDefault="004E4F6F" w:rsidP="004E4F6F">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sidRPr="00D9214B">
              <w:rPr>
                <w:rFonts w:asciiTheme="minorHAnsi" w:eastAsiaTheme="minorEastAsia" w:hAnsiTheme="minorHAnsi" w:cstheme="minorBidi"/>
                <w:i w:val="0"/>
                <w:color w:val="auto"/>
                <w:lang w:bidi="ar-SA"/>
              </w:rPr>
              <w:t xml:space="preserve">bit 6: 1 = qVSDC supported </w:t>
            </w:r>
          </w:p>
          <w:p w:rsidR="004E4F6F" w:rsidRPr="00D9214B" w:rsidRDefault="004E4F6F" w:rsidP="004E4F6F">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sidRPr="00D9214B">
              <w:rPr>
                <w:rFonts w:asciiTheme="minorHAnsi" w:eastAsiaTheme="minorEastAsia" w:hAnsiTheme="minorHAnsi" w:cstheme="minorBidi"/>
                <w:i w:val="0"/>
                <w:color w:val="auto"/>
                <w:lang w:bidi="ar-SA"/>
              </w:rPr>
              <w:t xml:space="preserve">bit 5: 1 = EMV contact chip supported </w:t>
            </w:r>
          </w:p>
          <w:p w:rsidR="004E4F6F" w:rsidRPr="00D9214B" w:rsidRDefault="004E4F6F" w:rsidP="004E4F6F">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sidRPr="00D9214B">
              <w:rPr>
                <w:rFonts w:asciiTheme="minorHAnsi" w:eastAsiaTheme="minorEastAsia" w:hAnsiTheme="minorHAnsi" w:cstheme="minorBidi"/>
                <w:i w:val="0"/>
                <w:color w:val="auto"/>
                <w:lang w:bidi="ar-SA"/>
              </w:rPr>
              <w:t xml:space="preserve">bit 4: 1 = Offline-only reader </w:t>
            </w:r>
          </w:p>
          <w:p w:rsidR="004E4F6F" w:rsidRPr="00D9214B" w:rsidRDefault="004E4F6F" w:rsidP="004E4F6F">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sidRPr="00D9214B">
              <w:rPr>
                <w:rFonts w:asciiTheme="minorHAnsi" w:eastAsiaTheme="minorEastAsia" w:hAnsiTheme="minorHAnsi" w:cstheme="minorBidi"/>
                <w:i w:val="0"/>
                <w:color w:val="auto"/>
                <w:lang w:bidi="ar-SA"/>
              </w:rPr>
              <w:t xml:space="preserve">bit 3: 1 = Online PIN supported </w:t>
            </w:r>
          </w:p>
          <w:p w:rsidR="004E4F6F" w:rsidRPr="00D9214B" w:rsidRDefault="004E4F6F" w:rsidP="004E4F6F">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sidRPr="00D9214B">
              <w:rPr>
                <w:rFonts w:asciiTheme="minorHAnsi" w:eastAsiaTheme="minorEastAsia" w:hAnsiTheme="minorHAnsi" w:cstheme="minorBidi"/>
                <w:i w:val="0"/>
                <w:color w:val="auto"/>
                <w:lang w:bidi="ar-SA"/>
              </w:rPr>
              <w:t xml:space="preserve">bit 2: 1 = Signature supported </w:t>
            </w:r>
          </w:p>
          <w:p w:rsidR="004E4F6F" w:rsidRPr="00D9214B" w:rsidRDefault="004E4F6F" w:rsidP="004E4F6F">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sidRPr="00D9214B">
              <w:rPr>
                <w:rFonts w:asciiTheme="minorHAnsi" w:eastAsiaTheme="minorEastAsia" w:hAnsiTheme="minorHAnsi" w:cstheme="minorBidi"/>
                <w:i w:val="0"/>
                <w:color w:val="auto"/>
                <w:lang w:bidi="ar-SA"/>
              </w:rPr>
              <w:t xml:space="preserve">bit 1: 1 = Offline Data Authentication (ODA) for Online Authorizations supported. </w:t>
            </w:r>
          </w:p>
          <w:p w:rsidR="004E4F6F" w:rsidRPr="00D9214B" w:rsidRDefault="004E4F6F" w:rsidP="004E4F6F">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sidRPr="00D9214B">
              <w:rPr>
                <w:rFonts w:asciiTheme="minorHAnsi" w:eastAsiaTheme="minorEastAsia" w:hAnsiTheme="minorHAnsi" w:cstheme="minorBidi"/>
                <w:i w:val="0"/>
                <w:color w:val="auto"/>
                <w:lang w:bidi="ar-SA"/>
              </w:rPr>
              <w:t>Note: Readers compliant to this specification set TTQ byte 1 bit 1 to 0b</w:t>
            </w:r>
          </w:p>
          <w:p w:rsidR="004E4F6F" w:rsidRPr="00D9214B" w:rsidRDefault="004E4F6F" w:rsidP="004E4F6F">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sidRPr="00D9214B">
              <w:rPr>
                <w:rFonts w:asciiTheme="minorHAnsi" w:eastAsiaTheme="minorEastAsia" w:hAnsiTheme="minorHAnsi" w:cstheme="minorBidi"/>
                <w:i w:val="0"/>
                <w:color w:val="auto"/>
                <w:lang w:bidi="ar-SA"/>
              </w:rPr>
              <w:t xml:space="preserve">Byte 2 </w:t>
            </w:r>
          </w:p>
          <w:p w:rsidR="004E4F6F" w:rsidRPr="00D9214B" w:rsidRDefault="004E4F6F" w:rsidP="004E4F6F">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sidRPr="00D9214B">
              <w:rPr>
                <w:rFonts w:asciiTheme="minorHAnsi" w:eastAsiaTheme="minorEastAsia" w:hAnsiTheme="minorHAnsi" w:cstheme="minorBidi"/>
                <w:i w:val="0"/>
                <w:color w:val="auto"/>
                <w:lang w:bidi="ar-SA"/>
              </w:rPr>
              <w:t xml:space="preserve">bit 8: 1 = Online cryptogram required </w:t>
            </w:r>
          </w:p>
          <w:p w:rsidR="004E4F6F" w:rsidRPr="00D9214B" w:rsidRDefault="004E4F6F" w:rsidP="004E4F6F">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sidRPr="00D9214B">
              <w:rPr>
                <w:rFonts w:asciiTheme="minorHAnsi" w:eastAsiaTheme="minorEastAsia" w:hAnsiTheme="minorHAnsi" w:cstheme="minorBidi"/>
                <w:i w:val="0"/>
                <w:color w:val="auto"/>
                <w:lang w:bidi="ar-SA"/>
              </w:rPr>
              <w:t xml:space="preserve">bit 7: 1 = CVM required </w:t>
            </w:r>
          </w:p>
          <w:p w:rsidR="004E4F6F" w:rsidRPr="00D9214B" w:rsidRDefault="004E4F6F" w:rsidP="004E4F6F">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sidRPr="00D9214B">
              <w:rPr>
                <w:rFonts w:asciiTheme="minorHAnsi" w:eastAsiaTheme="minorEastAsia" w:hAnsiTheme="minorHAnsi" w:cstheme="minorBidi"/>
                <w:i w:val="0"/>
                <w:color w:val="auto"/>
                <w:lang w:bidi="ar-SA"/>
              </w:rPr>
              <w:lastRenderedPageBreak/>
              <w:t xml:space="preserve">bit 6: 1 = (Contact Chip) Offline PIN supported </w:t>
            </w:r>
          </w:p>
          <w:p w:rsidR="004E4F6F" w:rsidRPr="00D9214B" w:rsidRDefault="004E4F6F" w:rsidP="004E4F6F">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sidRPr="00D9214B">
              <w:rPr>
                <w:rFonts w:asciiTheme="minorHAnsi" w:eastAsiaTheme="minorEastAsia" w:hAnsiTheme="minorHAnsi" w:cstheme="minorBidi"/>
                <w:i w:val="0"/>
                <w:color w:val="auto"/>
                <w:lang w:bidi="ar-SA"/>
              </w:rPr>
              <w:t xml:space="preserve">bits 5-1: RFU (00000) </w:t>
            </w:r>
          </w:p>
          <w:p w:rsidR="004E4F6F" w:rsidRPr="00D9214B" w:rsidRDefault="004E4F6F" w:rsidP="004E4F6F">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sidRPr="00D9214B">
              <w:rPr>
                <w:rFonts w:asciiTheme="minorHAnsi" w:eastAsiaTheme="minorEastAsia" w:hAnsiTheme="minorHAnsi" w:cstheme="minorBidi"/>
                <w:i w:val="0"/>
                <w:color w:val="auto"/>
                <w:lang w:bidi="ar-SA"/>
              </w:rPr>
              <w:t xml:space="preserve">Byte 3 </w:t>
            </w:r>
          </w:p>
          <w:p w:rsidR="004E4F6F" w:rsidRPr="00D9214B" w:rsidRDefault="004E4F6F" w:rsidP="004E4F6F">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sidRPr="00D9214B">
              <w:rPr>
                <w:rFonts w:asciiTheme="minorHAnsi" w:eastAsiaTheme="minorEastAsia" w:hAnsiTheme="minorHAnsi" w:cstheme="minorBidi"/>
                <w:i w:val="0"/>
                <w:color w:val="auto"/>
                <w:lang w:bidi="ar-SA"/>
              </w:rPr>
              <w:t xml:space="preserve">bit 8: 1 = Issuer Update Processing supported </w:t>
            </w:r>
          </w:p>
          <w:p w:rsidR="004E4F6F" w:rsidRPr="00D9214B" w:rsidRDefault="004E4F6F" w:rsidP="004E4F6F">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sidRPr="00D9214B">
              <w:rPr>
                <w:rFonts w:asciiTheme="minorHAnsi" w:eastAsiaTheme="minorEastAsia" w:hAnsiTheme="minorHAnsi" w:cstheme="minorBidi"/>
                <w:i w:val="0"/>
                <w:color w:val="auto"/>
                <w:lang w:bidi="ar-SA"/>
              </w:rPr>
              <w:t xml:space="preserve">bit 7: 1 = Mobile functionality supported (Consumer Device CVM) </w:t>
            </w:r>
          </w:p>
          <w:p w:rsidR="004E4F6F" w:rsidRPr="00D9214B" w:rsidRDefault="004E4F6F" w:rsidP="004E4F6F">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sidRPr="00D9214B">
              <w:rPr>
                <w:rFonts w:asciiTheme="minorHAnsi" w:eastAsiaTheme="minorEastAsia" w:hAnsiTheme="minorHAnsi" w:cstheme="minorBidi"/>
                <w:i w:val="0"/>
                <w:color w:val="auto"/>
                <w:lang w:bidi="ar-SA"/>
              </w:rPr>
              <w:t xml:space="preserve">bits 6-1: RFU (000000) </w:t>
            </w:r>
          </w:p>
          <w:p w:rsidR="004E4F6F" w:rsidRPr="00D9214B" w:rsidRDefault="004E4F6F" w:rsidP="004E4F6F">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sidRPr="00D9214B">
              <w:rPr>
                <w:rFonts w:asciiTheme="minorHAnsi" w:eastAsiaTheme="minorEastAsia" w:hAnsiTheme="minorHAnsi" w:cstheme="minorBidi"/>
                <w:i w:val="0"/>
                <w:color w:val="auto"/>
                <w:lang w:bidi="ar-SA"/>
              </w:rPr>
              <w:t xml:space="preserve">Byte 4 </w:t>
            </w:r>
          </w:p>
          <w:p w:rsidR="004E4F6F" w:rsidRPr="007D2E2D" w:rsidRDefault="004E4F6F" w:rsidP="004E4F6F">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sidRPr="00D9214B">
              <w:rPr>
                <w:rFonts w:asciiTheme="minorHAnsi" w:eastAsiaTheme="minorEastAsia" w:hAnsiTheme="minorHAnsi" w:cstheme="minorBidi"/>
                <w:i w:val="0"/>
                <w:color w:val="auto"/>
                <w:lang w:bidi="ar-SA"/>
              </w:rPr>
              <w:t>RFU ('00')</w:t>
            </w:r>
          </w:p>
        </w:tc>
      </w:tr>
    </w:tbl>
    <w:p w:rsidR="00FB68B4" w:rsidRDefault="00FB68B4" w:rsidP="0001316E">
      <w:pPr>
        <w:pStyle w:val="4"/>
        <w:rPr>
          <w:color w:val="4472C4" w:themeColor="accent5"/>
        </w:rPr>
      </w:pPr>
      <w:r>
        <w:rPr>
          <w:color w:val="4472C4" w:themeColor="accent5"/>
        </w:rPr>
        <w:lastRenderedPageBreak/>
        <w:t xml:space="preserve">5.2.2.2 </w:t>
      </w:r>
      <w:r w:rsidR="002953C6" w:rsidRPr="0001316E">
        <w:rPr>
          <w:color w:val="4472C4" w:themeColor="accent5"/>
        </w:rPr>
        <w:t>Paypass Parameter configuration</w:t>
      </w:r>
    </w:p>
    <w:p w:rsidR="005E5E7F" w:rsidRPr="0001316E" w:rsidRDefault="005E5E7F" w:rsidP="0001316E">
      <w:pPr>
        <w:pStyle w:val="5"/>
        <w:rPr>
          <w:color w:val="4472C4" w:themeColor="accent5"/>
        </w:rPr>
      </w:pPr>
      <w:r w:rsidRPr="0001316E">
        <w:rPr>
          <w:color w:val="4472C4" w:themeColor="accent5"/>
        </w:rPr>
        <w:t>Paypass AID configuration</w:t>
      </w:r>
    </w:p>
    <w:tbl>
      <w:tblPr>
        <w:tblStyle w:val="a5"/>
        <w:tblW w:w="9073" w:type="dxa"/>
        <w:tblInd w:w="-34" w:type="dxa"/>
        <w:tblLayout w:type="fixed"/>
        <w:tblLook w:val="04A0" w:firstRow="1" w:lastRow="0" w:firstColumn="1" w:lastColumn="0" w:noHBand="0" w:noVBand="1"/>
      </w:tblPr>
      <w:tblGrid>
        <w:gridCol w:w="709"/>
        <w:gridCol w:w="2439"/>
        <w:gridCol w:w="1134"/>
        <w:gridCol w:w="1247"/>
        <w:gridCol w:w="3544"/>
      </w:tblGrid>
      <w:tr w:rsidR="005E5E7F" w:rsidRPr="00477465" w:rsidTr="00920A7A">
        <w:trPr>
          <w:trHeight w:val="321"/>
          <w:tblHeader/>
        </w:trPr>
        <w:tc>
          <w:tcPr>
            <w:tcW w:w="709" w:type="dxa"/>
            <w:vAlign w:val="center"/>
          </w:tcPr>
          <w:p w:rsidR="005E5E7F" w:rsidRPr="00477465" w:rsidRDefault="005E5E7F" w:rsidP="00920A7A">
            <w:pPr>
              <w:jc w:val="center"/>
              <w:rPr>
                <w:b/>
                <w:szCs w:val="21"/>
                <w:lang w:bidi="en-US"/>
              </w:rPr>
            </w:pPr>
            <w:r>
              <w:rPr>
                <w:rFonts w:hint="eastAsia"/>
                <w:b/>
                <w:szCs w:val="21"/>
                <w:lang w:bidi="en-US"/>
              </w:rPr>
              <w:t>No.</w:t>
            </w:r>
          </w:p>
        </w:tc>
        <w:tc>
          <w:tcPr>
            <w:tcW w:w="2439" w:type="dxa"/>
            <w:vAlign w:val="center"/>
          </w:tcPr>
          <w:p w:rsidR="005E5E7F" w:rsidRPr="00477465" w:rsidRDefault="005E5E7F" w:rsidP="00920A7A">
            <w:pPr>
              <w:jc w:val="center"/>
              <w:rPr>
                <w:b/>
                <w:szCs w:val="21"/>
                <w:lang w:bidi="en-US"/>
              </w:rPr>
            </w:pPr>
            <w:r>
              <w:rPr>
                <w:rFonts w:hint="eastAsia"/>
                <w:b/>
                <w:szCs w:val="21"/>
                <w:lang w:bidi="en-US"/>
              </w:rPr>
              <w:t>Field Name</w:t>
            </w:r>
          </w:p>
        </w:tc>
        <w:tc>
          <w:tcPr>
            <w:tcW w:w="1134" w:type="dxa"/>
            <w:vAlign w:val="center"/>
          </w:tcPr>
          <w:p w:rsidR="005E5E7F" w:rsidRPr="00477465" w:rsidRDefault="005E5E7F" w:rsidP="00920A7A">
            <w:pPr>
              <w:rPr>
                <w:b/>
                <w:szCs w:val="21"/>
                <w:lang w:bidi="en-US"/>
              </w:rPr>
            </w:pPr>
            <w:r w:rsidRPr="00477465">
              <w:rPr>
                <w:b/>
                <w:szCs w:val="21"/>
                <w:lang w:bidi="en-US"/>
              </w:rPr>
              <w:t>Required</w:t>
            </w:r>
          </w:p>
        </w:tc>
        <w:tc>
          <w:tcPr>
            <w:tcW w:w="1247" w:type="dxa"/>
            <w:vAlign w:val="center"/>
          </w:tcPr>
          <w:p w:rsidR="005E5E7F" w:rsidRPr="00477465" w:rsidRDefault="005E5E7F" w:rsidP="00920A7A">
            <w:pPr>
              <w:jc w:val="center"/>
              <w:rPr>
                <w:b/>
                <w:szCs w:val="21"/>
                <w:lang w:bidi="en-US"/>
              </w:rPr>
            </w:pPr>
            <w:r w:rsidRPr="00477465">
              <w:rPr>
                <w:b/>
                <w:szCs w:val="21"/>
                <w:lang w:bidi="en-US"/>
              </w:rPr>
              <w:t>Attribute</w:t>
            </w:r>
          </w:p>
        </w:tc>
        <w:tc>
          <w:tcPr>
            <w:tcW w:w="3544" w:type="dxa"/>
          </w:tcPr>
          <w:p w:rsidR="005E5E7F" w:rsidRPr="00477465" w:rsidRDefault="005E5E7F" w:rsidP="00920A7A">
            <w:pPr>
              <w:jc w:val="center"/>
              <w:rPr>
                <w:b/>
                <w:szCs w:val="21"/>
                <w:lang w:bidi="en-US"/>
              </w:rPr>
            </w:pPr>
            <w:r w:rsidRPr="00477465">
              <w:rPr>
                <w:b/>
                <w:szCs w:val="21"/>
                <w:lang w:bidi="en-US"/>
              </w:rPr>
              <w:t>Description</w:t>
            </w:r>
          </w:p>
        </w:tc>
      </w:tr>
      <w:tr w:rsidR="005E5E7F" w:rsidRPr="00477465" w:rsidTr="00920A7A">
        <w:tc>
          <w:tcPr>
            <w:tcW w:w="709" w:type="dxa"/>
            <w:vAlign w:val="center"/>
          </w:tcPr>
          <w:p w:rsidR="005E5E7F" w:rsidRPr="00477465" w:rsidRDefault="005E5E7F" w:rsidP="00920A7A">
            <w:pPr>
              <w:jc w:val="center"/>
              <w:rPr>
                <w:szCs w:val="21"/>
                <w:lang w:bidi="en-US"/>
              </w:rPr>
            </w:pPr>
            <w:r w:rsidRPr="00477465">
              <w:rPr>
                <w:szCs w:val="21"/>
                <w:lang w:bidi="en-US"/>
              </w:rPr>
              <w:t>1</w:t>
            </w:r>
          </w:p>
        </w:tc>
        <w:tc>
          <w:tcPr>
            <w:tcW w:w="2439" w:type="dxa"/>
            <w:vAlign w:val="center"/>
          </w:tcPr>
          <w:p w:rsidR="005E5E7F" w:rsidRPr="00477465" w:rsidRDefault="005E5E7F" w:rsidP="00920A7A">
            <w:pPr>
              <w:jc w:val="center"/>
              <w:rPr>
                <w:szCs w:val="21"/>
                <w:lang w:bidi="en-US"/>
              </w:rPr>
            </w:pPr>
            <w:r>
              <w:rPr>
                <w:rFonts w:hint="eastAsia"/>
                <w:szCs w:val="21"/>
                <w:lang w:bidi="en-US"/>
              </w:rPr>
              <w:t>SelectFlag</w:t>
            </w:r>
          </w:p>
        </w:tc>
        <w:tc>
          <w:tcPr>
            <w:tcW w:w="1134" w:type="dxa"/>
            <w:vAlign w:val="center"/>
          </w:tcPr>
          <w:p w:rsidR="005E5E7F" w:rsidRPr="00477465" w:rsidRDefault="005E5E7F" w:rsidP="00920A7A">
            <w:pPr>
              <w:jc w:val="center"/>
              <w:rPr>
                <w:szCs w:val="21"/>
                <w:lang w:bidi="en-US"/>
              </w:rPr>
            </w:pPr>
            <w:r w:rsidRPr="00477465">
              <w:rPr>
                <w:rFonts w:hint="eastAsia"/>
                <w:szCs w:val="21"/>
              </w:rPr>
              <w:t>M</w:t>
            </w:r>
          </w:p>
        </w:tc>
        <w:tc>
          <w:tcPr>
            <w:tcW w:w="1247" w:type="dxa"/>
            <w:vAlign w:val="center"/>
          </w:tcPr>
          <w:p w:rsidR="005E5E7F" w:rsidRPr="00477465" w:rsidRDefault="005E5E7F" w:rsidP="00920A7A">
            <w:pPr>
              <w:jc w:val="center"/>
              <w:rPr>
                <w:szCs w:val="21"/>
                <w:lang w:bidi="en-US"/>
              </w:rPr>
            </w:pPr>
            <w:r>
              <w:rPr>
                <w:rFonts w:hint="eastAsia"/>
                <w:szCs w:val="21"/>
                <w:lang w:bidi="en-US"/>
              </w:rPr>
              <w:t>N 1</w:t>
            </w:r>
          </w:p>
        </w:tc>
        <w:tc>
          <w:tcPr>
            <w:tcW w:w="3544" w:type="dxa"/>
          </w:tcPr>
          <w:p w:rsidR="005E5E7F" w:rsidRDefault="005E5E7F" w:rsidP="00920A7A">
            <w:pPr>
              <w:rPr>
                <w:szCs w:val="21"/>
                <w:lang w:bidi="en-US"/>
              </w:rPr>
            </w:pPr>
            <w:r>
              <w:rPr>
                <w:rFonts w:hint="eastAsia"/>
                <w:szCs w:val="21"/>
                <w:lang w:bidi="en-US"/>
              </w:rPr>
              <w:t>Select Flag</w:t>
            </w:r>
          </w:p>
          <w:p w:rsidR="005E5E7F" w:rsidRDefault="005E5E7F" w:rsidP="00920A7A">
            <w:pPr>
              <w:rPr>
                <w:szCs w:val="21"/>
                <w:lang w:bidi="en-US"/>
              </w:rPr>
            </w:pPr>
            <w:r>
              <w:rPr>
                <w:rFonts w:hint="eastAsia"/>
                <w:szCs w:val="21"/>
                <w:lang w:bidi="en-US"/>
              </w:rPr>
              <w:t>The value is as below:</w:t>
            </w:r>
          </w:p>
          <w:p w:rsidR="005E5E7F" w:rsidRDefault="005E5E7F" w:rsidP="00920A7A">
            <w:pPr>
              <w:rPr>
                <w:szCs w:val="21"/>
                <w:lang w:bidi="en-US"/>
              </w:rPr>
            </w:pPr>
            <w:r>
              <w:rPr>
                <w:rFonts w:hint="eastAsia"/>
                <w:szCs w:val="21"/>
                <w:lang w:bidi="en-US"/>
              </w:rPr>
              <w:t>0: Partial Match</w:t>
            </w:r>
          </w:p>
          <w:p w:rsidR="005E5E7F" w:rsidRPr="00477465" w:rsidRDefault="005E5E7F" w:rsidP="00920A7A">
            <w:pPr>
              <w:rPr>
                <w:szCs w:val="21"/>
                <w:lang w:bidi="en-US"/>
              </w:rPr>
            </w:pPr>
            <w:r>
              <w:rPr>
                <w:rFonts w:hint="eastAsia"/>
                <w:szCs w:val="21"/>
                <w:lang w:bidi="en-US"/>
              </w:rPr>
              <w:t>1: Full Match</w:t>
            </w:r>
          </w:p>
        </w:tc>
      </w:tr>
      <w:tr w:rsidR="005E5E7F" w:rsidRPr="00477465" w:rsidTr="00920A7A">
        <w:tc>
          <w:tcPr>
            <w:tcW w:w="709" w:type="dxa"/>
            <w:vAlign w:val="center"/>
          </w:tcPr>
          <w:p w:rsidR="005E5E7F" w:rsidRPr="00477465" w:rsidRDefault="005E5E7F" w:rsidP="00920A7A">
            <w:pPr>
              <w:jc w:val="center"/>
              <w:rPr>
                <w:szCs w:val="21"/>
              </w:rPr>
            </w:pPr>
            <w:r w:rsidRPr="00477465">
              <w:rPr>
                <w:szCs w:val="21"/>
              </w:rPr>
              <w:t>2</w:t>
            </w:r>
          </w:p>
        </w:tc>
        <w:tc>
          <w:tcPr>
            <w:tcW w:w="2439" w:type="dxa"/>
            <w:vAlign w:val="center"/>
          </w:tcPr>
          <w:p w:rsidR="005E5E7F" w:rsidRPr="00477465" w:rsidRDefault="005E5E7F" w:rsidP="00920A7A">
            <w:pPr>
              <w:jc w:val="center"/>
              <w:rPr>
                <w:szCs w:val="21"/>
              </w:rPr>
            </w:pPr>
            <w:r>
              <w:rPr>
                <w:rFonts w:hint="eastAsia"/>
                <w:szCs w:val="21"/>
              </w:rPr>
              <w:t>ApplicationID</w:t>
            </w:r>
          </w:p>
        </w:tc>
        <w:tc>
          <w:tcPr>
            <w:tcW w:w="1134" w:type="dxa"/>
            <w:vAlign w:val="center"/>
          </w:tcPr>
          <w:p w:rsidR="005E5E7F" w:rsidRPr="00477465" w:rsidRDefault="005E5E7F" w:rsidP="00920A7A">
            <w:pPr>
              <w:jc w:val="center"/>
              <w:rPr>
                <w:szCs w:val="21"/>
              </w:rPr>
            </w:pPr>
            <w:r w:rsidRPr="00477465">
              <w:rPr>
                <w:rFonts w:hint="eastAsia"/>
                <w:szCs w:val="21"/>
              </w:rPr>
              <w:t>M</w:t>
            </w:r>
          </w:p>
        </w:tc>
        <w:tc>
          <w:tcPr>
            <w:tcW w:w="1247" w:type="dxa"/>
            <w:vAlign w:val="center"/>
          </w:tcPr>
          <w:p w:rsidR="005E5E7F" w:rsidRPr="00477465" w:rsidRDefault="005E5E7F" w:rsidP="00920A7A">
            <w:pPr>
              <w:jc w:val="center"/>
              <w:rPr>
                <w:szCs w:val="21"/>
              </w:rPr>
            </w:pPr>
            <w:r>
              <w:rPr>
                <w:rFonts w:hint="eastAsia"/>
                <w:szCs w:val="21"/>
              </w:rPr>
              <w:t>Hex</w:t>
            </w:r>
            <w:r>
              <w:rPr>
                <w:szCs w:val="21"/>
              </w:rPr>
              <w:t>…</w:t>
            </w:r>
            <w:r>
              <w:rPr>
                <w:rFonts w:hint="eastAsia"/>
                <w:szCs w:val="21"/>
              </w:rPr>
              <w:t>34</w:t>
            </w:r>
          </w:p>
        </w:tc>
        <w:tc>
          <w:tcPr>
            <w:tcW w:w="3544" w:type="dxa"/>
          </w:tcPr>
          <w:p w:rsidR="005E5E7F" w:rsidRPr="00477465" w:rsidRDefault="005E5E7F" w:rsidP="00920A7A">
            <w:pPr>
              <w:rPr>
                <w:color w:val="000000" w:themeColor="text1"/>
                <w:szCs w:val="21"/>
              </w:rPr>
            </w:pPr>
            <w:r>
              <w:rPr>
                <w:rFonts w:hint="eastAsia"/>
                <w:color w:val="000000" w:themeColor="text1"/>
                <w:szCs w:val="21"/>
              </w:rPr>
              <w:t>Application Identifier</w:t>
            </w:r>
          </w:p>
        </w:tc>
      </w:tr>
      <w:tr w:rsidR="005E5E7F" w:rsidRPr="00477465" w:rsidTr="00920A7A">
        <w:tc>
          <w:tcPr>
            <w:tcW w:w="709" w:type="dxa"/>
            <w:vAlign w:val="center"/>
          </w:tcPr>
          <w:p w:rsidR="005E5E7F" w:rsidRPr="00477465" w:rsidRDefault="005E5E7F" w:rsidP="00920A7A">
            <w:pPr>
              <w:jc w:val="center"/>
              <w:rPr>
                <w:szCs w:val="21"/>
                <w:lang w:bidi="en-US"/>
              </w:rPr>
            </w:pPr>
            <w:r>
              <w:rPr>
                <w:rFonts w:hint="eastAsia"/>
                <w:szCs w:val="21"/>
                <w:lang w:bidi="en-US"/>
              </w:rPr>
              <w:t>3</w:t>
            </w:r>
          </w:p>
        </w:tc>
        <w:tc>
          <w:tcPr>
            <w:tcW w:w="2439" w:type="dxa"/>
            <w:vAlign w:val="center"/>
          </w:tcPr>
          <w:p w:rsidR="005E5E7F" w:rsidRPr="00477465" w:rsidRDefault="005E5E7F" w:rsidP="00920A7A">
            <w:pPr>
              <w:jc w:val="center"/>
              <w:rPr>
                <w:szCs w:val="21"/>
                <w:lang w:bidi="en-US"/>
              </w:rPr>
            </w:pPr>
            <w:r>
              <w:rPr>
                <w:rFonts w:hint="eastAsia"/>
                <w:szCs w:val="21"/>
                <w:lang w:bidi="en-US"/>
              </w:rPr>
              <w:t>AppName</w:t>
            </w:r>
          </w:p>
        </w:tc>
        <w:tc>
          <w:tcPr>
            <w:tcW w:w="1134" w:type="dxa"/>
            <w:vAlign w:val="center"/>
          </w:tcPr>
          <w:p w:rsidR="005E5E7F" w:rsidRPr="00477465" w:rsidRDefault="005E5E7F" w:rsidP="00920A7A">
            <w:pPr>
              <w:jc w:val="center"/>
              <w:rPr>
                <w:szCs w:val="21"/>
              </w:rPr>
            </w:pPr>
            <w:r w:rsidRPr="00477465">
              <w:rPr>
                <w:rFonts w:hint="eastAsia"/>
                <w:szCs w:val="21"/>
              </w:rPr>
              <w:t>M</w:t>
            </w:r>
          </w:p>
        </w:tc>
        <w:tc>
          <w:tcPr>
            <w:tcW w:w="1247" w:type="dxa"/>
            <w:vAlign w:val="center"/>
          </w:tcPr>
          <w:p w:rsidR="005E5E7F" w:rsidRPr="00477465" w:rsidRDefault="005E5E7F" w:rsidP="00920A7A">
            <w:pPr>
              <w:jc w:val="center"/>
              <w:rPr>
                <w:szCs w:val="21"/>
              </w:rPr>
            </w:pPr>
            <w:r>
              <w:rPr>
                <w:rFonts w:hint="eastAsia"/>
                <w:szCs w:val="21"/>
              </w:rPr>
              <w:t>Char</w:t>
            </w:r>
            <w:r>
              <w:rPr>
                <w:szCs w:val="21"/>
              </w:rPr>
              <w:t>…</w:t>
            </w:r>
            <w:r>
              <w:rPr>
                <w:rFonts w:hint="eastAsia"/>
                <w:szCs w:val="21"/>
              </w:rPr>
              <w:t>16</w:t>
            </w:r>
          </w:p>
        </w:tc>
        <w:tc>
          <w:tcPr>
            <w:tcW w:w="3544" w:type="dxa"/>
          </w:tcPr>
          <w:p w:rsidR="005E5E7F" w:rsidRPr="00477465" w:rsidRDefault="005E5E7F" w:rsidP="00920A7A">
            <w:pPr>
              <w:rPr>
                <w:szCs w:val="21"/>
              </w:rPr>
            </w:pPr>
            <w:r>
              <w:rPr>
                <w:rFonts w:hint="eastAsia"/>
                <w:szCs w:val="21"/>
              </w:rPr>
              <w:t>Local Application Name</w:t>
            </w:r>
          </w:p>
        </w:tc>
      </w:tr>
      <w:tr w:rsidR="005E5E7F" w:rsidRPr="00477465" w:rsidTr="00920A7A">
        <w:tc>
          <w:tcPr>
            <w:tcW w:w="709" w:type="dxa"/>
            <w:vAlign w:val="center"/>
          </w:tcPr>
          <w:p w:rsidR="005E5E7F" w:rsidRPr="00477465" w:rsidRDefault="005E5E7F" w:rsidP="00920A7A">
            <w:pPr>
              <w:jc w:val="center"/>
              <w:rPr>
                <w:szCs w:val="21"/>
                <w:lang w:bidi="en-US"/>
              </w:rPr>
            </w:pPr>
            <w:r>
              <w:rPr>
                <w:rFonts w:hint="eastAsia"/>
                <w:szCs w:val="21"/>
                <w:lang w:bidi="en-US"/>
              </w:rPr>
              <w:t>4</w:t>
            </w:r>
          </w:p>
        </w:tc>
        <w:tc>
          <w:tcPr>
            <w:tcW w:w="2439" w:type="dxa"/>
            <w:vAlign w:val="center"/>
          </w:tcPr>
          <w:p w:rsidR="005E5E7F" w:rsidRPr="00477465" w:rsidRDefault="005E5E7F" w:rsidP="00920A7A">
            <w:pPr>
              <w:jc w:val="center"/>
              <w:rPr>
                <w:szCs w:val="21"/>
                <w:lang w:bidi="en-US"/>
              </w:rPr>
            </w:pPr>
            <w:r>
              <w:rPr>
                <w:rFonts w:hint="eastAsia"/>
                <w:szCs w:val="21"/>
                <w:lang w:bidi="en-US"/>
              </w:rPr>
              <w:t>AppNameLen</w:t>
            </w:r>
          </w:p>
        </w:tc>
        <w:tc>
          <w:tcPr>
            <w:tcW w:w="1134" w:type="dxa"/>
            <w:vAlign w:val="center"/>
          </w:tcPr>
          <w:p w:rsidR="005E5E7F" w:rsidRPr="00477465" w:rsidRDefault="005E5E7F" w:rsidP="00920A7A">
            <w:pPr>
              <w:jc w:val="center"/>
              <w:rPr>
                <w:szCs w:val="21"/>
              </w:rPr>
            </w:pPr>
            <w:r w:rsidRPr="00477465">
              <w:rPr>
                <w:rFonts w:hint="eastAsia"/>
                <w:szCs w:val="21"/>
              </w:rPr>
              <w:t>M</w:t>
            </w:r>
          </w:p>
        </w:tc>
        <w:tc>
          <w:tcPr>
            <w:tcW w:w="1247" w:type="dxa"/>
            <w:vAlign w:val="center"/>
          </w:tcPr>
          <w:p w:rsidR="005E5E7F" w:rsidRPr="00477465" w:rsidRDefault="005E5E7F" w:rsidP="00920A7A">
            <w:pPr>
              <w:jc w:val="center"/>
              <w:rPr>
                <w:szCs w:val="21"/>
              </w:rPr>
            </w:pPr>
            <w:r>
              <w:rPr>
                <w:rFonts w:hint="eastAsia"/>
                <w:szCs w:val="21"/>
              </w:rPr>
              <w:t>N</w:t>
            </w:r>
            <w:r>
              <w:rPr>
                <w:szCs w:val="21"/>
              </w:rPr>
              <w:t>…</w:t>
            </w:r>
            <w:r>
              <w:rPr>
                <w:rFonts w:hint="eastAsia"/>
                <w:szCs w:val="21"/>
              </w:rPr>
              <w:t>2</w:t>
            </w:r>
          </w:p>
        </w:tc>
        <w:tc>
          <w:tcPr>
            <w:tcW w:w="3544" w:type="dxa"/>
          </w:tcPr>
          <w:p w:rsidR="005E5E7F" w:rsidRPr="00477465" w:rsidRDefault="005E5E7F" w:rsidP="00920A7A">
            <w:pPr>
              <w:rPr>
                <w:szCs w:val="21"/>
              </w:rPr>
            </w:pPr>
            <w:r>
              <w:rPr>
                <w:rFonts w:hint="eastAsia"/>
                <w:szCs w:val="21"/>
              </w:rPr>
              <w:t>Local Application Name Length</w:t>
            </w:r>
          </w:p>
        </w:tc>
      </w:tr>
      <w:tr w:rsidR="005E5E7F" w:rsidRPr="00477465" w:rsidTr="00920A7A">
        <w:tc>
          <w:tcPr>
            <w:tcW w:w="709" w:type="dxa"/>
            <w:vAlign w:val="center"/>
          </w:tcPr>
          <w:p w:rsidR="005E5E7F" w:rsidRPr="00477465" w:rsidRDefault="005E5E7F" w:rsidP="00920A7A">
            <w:pPr>
              <w:jc w:val="center"/>
              <w:rPr>
                <w:szCs w:val="21"/>
                <w:lang w:bidi="en-US"/>
              </w:rPr>
            </w:pPr>
            <w:r>
              <w:rPr>
                <w:rFonts w:hint="eastAsia"/>
                <w:szCs w:val="21"/>
                <w:lang w:bidi="en-US"/>
              </w:rPr>
              <w:t>5</w:t>
            </w:r>
          </w:p>
        </w:tc>
        <w:tc>
          <w:tcPr>
            <w:tcW w:w="2439" w:type="dxa"/>
            <w:vAlign w:val="center"/>
          </w:tcPr>
          <w:p w:rsidR="005E5E7F" w:rsidRPr="00477465" w:rsidRDefault="005E5E7F" w:rsidP="00920A7A">
            <w:pPr>
              <w:jc w:val="center"/>
              <w:rPr>
                <w:szCs w:val="21"/>
                <w:lang w:bidi="en-US"/>
              </w:rPr>
            </w:pPr>
            <w:r>
              <w:rPr>
                <w:rFonts w:hint="eastAsia"/>
                <w:szCs w:val="21"/>
                <w:lang w:bidi="en-US"/>
              </w:rPr>
              <w:t>AppVersion</w:t>
            </w:r>
          </w:p>
        </w:tc>
        <w:tc>
          <w:tcPr>
            <w:tcW w:w="1134" w:type="dxa"/>
            <w:vAlign w:val="center"/>
          </w:tcPr>
          <w:p w:rsidR="005E5E7F" w:rsidRPr="00477465" w:rsidRDefault="005E5E7F" w:rsidP="00920A7A">
            <w:pPr>
              <w:jc w:val="center"/>
              <w:rPr>
                <w:szCs w:val="21"/>
              </w:rPr>
            </w:pPr>
            <w:r w:rsidRPr="00477465">
              <w:rPr>
                <w:rFonts w:hint="eastAsia"/>
                <w:szCs w:val="21"/>
              </w:rPr>
              <w:t>M</w:t>
            </w:r>
          </w:p>
        </w:tc>
        <w:tc>
          <w:tcPr>
            <w:tcW w:w="1247" w:type="dxa"/>
            <w:vAlign w:val="center"/>
          </w:tcPr>
          <w:p w:rsidR="005E5E7F" w:rsidRPr="00477465" w:rsidRDefault="005E5E7F" w:rsidP="00920A7A">
            <w:pPr>
              <w:jc w:val="center"/>
              <w:rPr>
                <w:szCs w:val="21"/>
              </w:rPr>
            </w:pPr>
            <w:r>
              <w:rPr>
                <w:rFonts w:hint="eastAsia"/>
                <w:szCs w:val="21"/>
              </w:rPr>
              <w:t>Hex 4</w:t>
            </w:r>
          </w:p>
        </w:tc>
        <w:tc>
          <w:tcPr>
            <w:tcW w:w="3544" w:type="dxa"/>
          </w:tcPr>
          <w:p w:rsidR="005E5E7F" w:rsidRPr="00477465" w:rsidRDefault="005E5E7F" w:rsidP="00920A7A">
            <w:pPr>
              <w:rPr>
                <w:szCs w:val="21"/>
              </w:rPr>
            </w:pPr>
            <w:r>
              <w:rPr>
                <w:rFonts w:hint="eastAsia"/>
                <w:szCs w:val="21"/>
              </w:rPr>
              <w:t>Application Version</w:t>
            </w:r>
          </w:p>
        </w:tc>
      </w:tr>
      <w:tr w:rsidR="005E5E7F" w:rsidRPr="00477465" w:rsidTr="00920A7A">
        <w:tc>
          <w:tcPr>
            <w:tcW w:w="709" w:type="dxa"/>
            <w:vAlign w:val="center"/>
          </w:tcPr>
          <w:p w:rsidR="005E5E7F" w:rsidRDefault="005E5E7F" w:rsidP="00920A7A">
            <w:pPr>
              <w:jc w:val="center"/>
              <w:rPr>
                <w:szCs w:val="21"/>
                <w:lang w:bidi="en-US"/>
              </w:rPr>
            </w:pPr>
            <w:r>
              <w:rPr>
                <w:rFonts w:hint="eastAsia"/>
                <w:szCs w:val="21"/>
                <w:lang w:bidi="en-US"/>
              </w:rPr>
              <w:t>6</w:t>
            </w:r>
          </w:p>
        </w:tc>
        <w:tc>
          <w:tcPr>
            <w:tcW w:w="2439" w:type="dxa"/>
            <w:vAlign w:val="center"/>
          </w:tcPr>
          <w:p w:rsidR="005E5E7F" w:rsidRDefault="00EE2476" w:rsidP="00920A7A">
            <w:pPr>
              <w:jc w:val="center"/>
              <w:rPr>
                <w:szCs w:val="21"/>
                <w:lang w:bidi="en-US"/>
              </w:rPr>
            </w:pPr>
            <w:r>
              <w:rPr>
                <w:noProof/>
              </w:rPr>
              <w:t>MagneticAppVersionNum</w:t>
            </w:r>
          </w:p>
        </w:tc>
        <w:tc>
          <w:tcPr>
            <w:tcW w:w="1134" w:type="dxa"/>
            <w:vAlign w:val="center"/>
          </w:tcPr>
          <w:p w:rsidR="005E5E7F" w:rsidRPr="00477465" w:rsidRDefault="005E5E7F" w:rsidP="00920A7A">
            <w:pPr>
              <w:jc w:val="center"/>
              <w:rPr>
                <w:szCs w:val="21"/>
              </w:rPr>
            </w:pPr>
            <w:r>
              <w:rPr>
                <w:rFonts w:hint="eastAsia"/>
                <w:szCs w:val="21"/>
              </w:rPr>
              <w:t>M</w:t>
            </w:r>
          </w:p>
        </w:tc>
        <w:tc>
          <w:tcPr>
            <w:tcW w:w="1247" w:type="dxa"/>
            <w:vAlign w:val="center"/>
          </w:tcPr>
          <w:p w:rsidR="005E5E7F" w:rsidRDefault="00EE2476" w:rsidP="00920A7A">
            <w:pPr>
              <w:jc w:val="center"/>
              <w:rPr>
                <w:szCs w:val="21"/>
              </w:rPr>
            </w:pPr>
            <w:r>
              <w:rPr>
                <w:szCs w:val="21"/>
              </w:rPr>
              <w:t>Hex 4</w:t>
            </w:r>
          </w:p>
        </w:tc>
        <w:tc>
          <w:tcPr>
            <w:tcW w:w="3544" w:type="dxa"/>
          </w:tcPr>
          <w:p w:rsidR="005E5E7F" w:rsidRPr="003060DB" w:rsidRDefault="00EE2476" w:rsidP="0001316E">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sidRPr="00EE2476">
              <w:rPr>
                <w:rFonts w:asciiTheme="minorHAnsi" w:eastAsiaTheme="minorEastAsia" w:hAnsiTheme="minorHAnsi" w:cstheme="minorBidi"/>
                <w:i w:val="0"/>
                <w:color w:val="auto"/>
                <w:lang w:bidi="ar-SA"/>
              </w:rPr>
              <w:t>9F6D Mag-stripe Application   Version Number (Reader)</w:t>
            </w:r>
          </w:p>
        </w:tc>
      </w:tr>
      <w:tr w:rsidR="005E5E7F" w:rsidRPr="00477465" w:rsidTr="00920A7A">
        <w:tc>
          <w:tcPr>
            <w:tcW w:w="709" w:type="dxa"/>
            <w:vAlign w:val="center"/>
          </w:tcPr>
          <w:p w:rsidR="005E5E7F" w:rsidRDefault="005E5E7F" w:rsidP="00920A7A">
            <w:pPr>
              <w:jc w:val="center"/>
              <w:rPr>
                <w:szCs w:val="21"/>
                <w:lang w:bidi="en-US"/>
              </w:rPr>
            </w:pPr>
            <w:r>
              <w:rPr>
                <w:rFonts w:hint="eastAsia"/>
                <w:szCs w:val="21"/>
                <w:lang w:bidi="en-US"/>
              </w:rPr>
              <w:t>7</w:t>
            </w:r>
          </w:p>
        </w:tc>
        <w:tc>
          <w:tcPr>
            <w:tcW w:w="2439" w:type="dxa"/>
            <w:vAlign w:val="center"/>
          </w:tcPr>
          <w:p w:rsidR="005E5E7F" w:rsidRDefault="007F0960" w:rsidP="00920A7A">
            <w:pPr>
              <w:jc w:val="center"/>
              <w:rPr>
                <w:noProof/>
              </w:rPr>
            </w:pPr>
            <w:r>
              <w:rPr>
                <w:noProof/>
              </w:rPr>
              <w:t>TACDenial</w:t>
            </w:r>
          </w:p>
        </w:tc>
        <w:tc>
          <w:tcPr>
            <w:tcW w:w="1134" w:type="dxa"/>
            <w:vAlign w:val="center"/>
          </w:tcPr>
          <w:p w:rsidR="005E5E7F" w:rsidRDefault="005E5E7F" w:rsidP="00920A7A">
            <w:pPr>
              <w:jc w:val="center"/>
              <w:rPr>
                <w:szCs w:val="21"/>
              </w:rPr>
            </w:pPr>
            <w:r>
              <w:rPr>
                <w:rFonts w:hint="eastAsia"/>
                <w:szCs w:val="21"/>
              </w:rPr>
              <w:t>M</w:t>
            </w:r>
          </w:p>
        </w:tc>
        <w:tc>
          <w:tcPr>
            <w:tcW w:w="1247" w:type="dxa"/>
            <w:vAlign w:val="center"/>
          </w:tcPr>
          <w:p w:rsidR="005E5E7F" w:rsidRDefault="007F0960" w:rsidP="00920A7A">
            <w:pPr>
              <w:jc w:val="center"/>
              <w:rPr>
                <w:szCs w:val="21"/>
              </w:rPr>
            </w:pPr>
            <w:r>
              <w:rPr>
                <w:szCs w:val="21"/>
              </w:rPr>
              <w:t>Hex 10</w:t>
            </w:r>
          </w:p>
        </w:tc>
        <w:tc>
          <w:tcPr>
            <w:tcW w:w="3544" w:type="dxa"/>
          </w:tcPr>
          <w:p w:rsidR="007F0960" w:rsidRPr="007F0960" w:rsidRDefault="007F0960" w:rsidP="007F0960">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sidRPr="007F0960">
              <w:rPr>
                <w:rFonts w:asciiTheme="minorHAnsi" w:eastAsiaTheme="minorEastAsia" w:hAnsiTheme="minorHAnsi" w:cstheme="minorBidi"/>
                <w:i w:val="0"/>
                <w:color w:val="auto"/>
                <w:lang w:bidi="ar-SA"/>
              </w:rPr>
              <w:t>TAG DF8121 : TAC   Denial</w:t>
            </w:r>
          </w:p>
          <w:p w:rsidR="005E5E7F" w:rsidRPr="003060DB" w:rsidRDefault="007F0960" w:rsidP="007F0960">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sidRPr="007F0960">
              <w:rPr>
                <w:rFonts w:asciiTheme="minorHAnsi" w:eastAsiaTheme="minorEastAsia" w:hAnsiTheme="minorHAnsi" w:cstheme="minorBidi"/>
                <w:i w:val="0"/>
                <w:color w:val="auto"/>
                <w:lang w:bidi="ar-SA"/>
              </w:rPr>
              <w:t>(only for chip card)</w:t>
            </w:r>
          </w:p>
        </w:tc>
      </w:tr>
      <w:tr w:rsidR="005E5E7F" w:rsidRPr="00477465" w:rsidTr="00920A7A">
        <w:tc>
          <w:tcPr>
            <w:tcW w:w="709" w:type="dxa"/>
          </w:tcPr>
          <w:p w:rsidR="005E5E7F" w:rsidRDefault="005E5E7F" w:rsidP="00920A7A">
            <w:pPr>
              <w:jc w:val="center"/>
              <w:rPr>
                <w:szCs w:val="21"/>
                <w:lang w:bidi="en-US"/>
              </w:rPr>
            </w:pPr>
            <w:r>
              <w:rPr>
                <w:rFonts w:hint="eastAsia"/>
                <w:szCs w:val="21"/>
                <w:lang w:bidi="en-US"/>
              </w:rPr>
              <w:t>8</w:t>
            </w:r>
          </w:p>
        </w:tc>
        <w:tc>
          <w:tcPr>
            <w:tcW w:w="2439" w:type="dxa"/>
          </w:tcPr>
          <w:p w:rsidR="005E5E7F" w:rsidRDefault="007F0960" w:rsidP="00920A7A">
            <w:pPr>
              <w:jc w:val="center"/>
              <w:rPr>
                <w:noProof/>
              </w:rPr>
            </w:pPr>
            <w:r>
              <w:rPr>
                <w:noProof/>
              </w:rPr>
              <w:t>TACOnline</w:t>
            </w:r>
          </w:p>
        </w:tc>
        <w:tc>
          <w:tcPr>
            <w:tcW w:w="1134" w:type="dxa"/>
          </w:tcPr>
          <w:p w:rsidR="005E5E7F" w:rsidRDefault="005E5E7F" w:rsidP="00920A7A">
            <w:pPr>
              <w:jc w:val="center"/>
              <w:rPr>
                <w:szCs w:val="21"/>
              </w:rPr>
            </w:pPr>
            <w:r>
              <w:rPr>
                <w:rFonts w:hint="eastAsia"/>
                <w:szCs w:val="21"/>
              </w:rPr>
              <w:t>M</w:t>
            </w:r>
          </w:p>
        </w:tc>
        <w:tc>
          <w:tcPr>
            <w:tcW w:w="1247" w:type="dxa"/>
          </w:tcPr>
          <w:p w:rsidR="005E5E7F" w:rsidRPr="00960F70" w:rsidRDefault="007F0960" w:rsidP="00920A7A">
            <w:pPr>
              <w:jc w:val="center"/>
              <w:rPr>
                <w:szCs w:val="21"/>
              </w:rPr>
            </w:pPr>
            <w:r>
              <w:rPr>
                <w:szCs w:val="21"/>
              </w:rPr>
              <w:t>Hex 10</w:t>
            </w:r>
          </w:p>
        </w:tc>
        <w:tc>
          <w:tcPr>
            <w:tcW w:w="3544" w:type="dxa"/>
          </w:tcPr>
          <w:p w:rsidR="007F0960" w:rsidRPr="007F0960" w:rsidRDefault="007F0960" w:rsidP="007F0960">
            <w:pPr>
              <w:pStyle w:val="ad"/>
              <w:tabs>
                <w:tab w:val="left" w:pos="420"/>
                <w:tab w:val="left" w:pos="840"/>
                <w:tab w:val="left" w:pos="1260"/>
                <w:tab w:val="left" w:pos="1680"/>
                <w:tab w:val="left" w:pos="2100"/>
                <w:tab w:val="left" w:pos="2520"/>
                <w:tab w:val="left" w:pos="2940"/>
                <w:tab w:val="left" w:pos="3360"/>
                <w:tab w:val="left" w:pos="3780"/>
                <w:tab w:val="left" w:pos="4185"/>
              </w:tabs>
              <w:rPr>
                <w:rFonts w:asciiTheme="minorHAnsi" w:eastAsiaTheme="minorEastAsia" w:hAnsiTheme="minorHAnsi" w:cstheme="minorBidi"/>
                <w:i w:val="0"/>
                <w:color w:val="auto"/>
                <w:lang w:bidi="ar-SA"/>
              </w:rPr>
            </w:pPr>
            <w:r w:rsidRPr="007F0960">
              <w:rPr>
                <w:rFonts w:asciiTheme="minorHAnsi" w:eastAsiaTheme="minorEastAsia" w:hAnsiTheme="minorHAnsi" w:cstheme="minorBidi"/>
                <w:i w:val="0"/>
                <w:color w:val="auto"/>
                <w:lang w:bidi="ar-SA"/>
              </w:rPr>
              <w:t>TAG DF8122:TAC   Online</w:t>
            </w:r>
          </w:p>
          <w:p w:rsidR="005E5E7F" w:rsidRPr="00960F70" w:rsidRDefault="007F0960" w:rsidP="007F0960">
            <w:pPr>
              <w:pStyle w:val="ad"/>
              <w:rPr>
                <w:rFonts w:asciiTheme="minorHAnsi" w:eastAsiaTheme="minorEastAsia" w:hAnsiTheme="minorHAnsi" w:cstheme="minorBidi"/>
                <w:i w:val="0"/>
                <w:color w:val="auto"/>
                <w:lang w:bidi="ar-SA"/>
              </w:rPr>
            </w:pPr>
            <w:r w:rsidRPr="007F0960">
              <w:rPr>
                <w:rFonts w:asciiTheme="minorHAnsi" w:eastAsiaTheme="minorEastAsia" w:hAnsiTheme="minorHAnsi" w:cstheme="minorBidi"/>
                <w:i w:val="0"/>
                <w:color w:val="auto"/>
                <w:lang w:bidi="ar-SA"/>
              </w:rPr>
              <w:t>(only for chip card)</w:t>
            </w:r>
          </w:p>
        </w:tc>
      </w:tr>
      <w:tr w:rsidR="005E5E7F" w:rsidRPr="00477465" w:rsidTr="00920A7A">
        <w:tc>
          <w:tcPr>
            <w:tcW w:w="709" w:type="dxa"/>
            <w:vAlign w:val="center"/>
          </w:tcPr>
          <w:p w:rsidR="005E5E7F" w:rsidRDefault="005E5E7F" w:rsidP="00920A7A">
            <w:pPr>
              <w:jc w:val="center"/>
              <w:rPr>
                <w:szCs w:val="21"/>
                <w:lang w:bidi="en-US"/>
              </w:rPr>
            </w:pPr>
            <w:r>
              <w:rPr>
                <w:rFonts w:hint="eastAsia"/>
                <w:szCs w:val="21"/>
                <w:lang w:bidi="en-US"/>
              </w:rPr>
              <w:t>9</w:t>
            </w:r>
          </w:p>
        </w:tc>
        <w:tc>
          <w:tcPr>
            <w:tcW w:w="2439" w:type="dxa"/>
            <w:vAlign w:val="center"/>
          </w:tcPr>
          <w:p w:rsidR="005E5E7F" w:rsidRDefault="00E4203B" w:rsidP="00920A7A">
            <w:pPr>
              <w:jc w:val="center"/>
              <w:rPr>
                <w:noProof/>
              </w:rPr>
            </w:pPr>
            <w:r>
              <w:rPr>
                <w:noProof/>
              </w:rPr>
              <w:t>TACDefault</w:t>
            </w:r>
          </w:p>
        </w:tc>
        <w:tc>
          <w:tcPr>
            <w:tcW w:w="1134" w:type="dxa"/>
            <w:vAlign w:val="center"/>
          </w:tcPr>
          <w:p w:rsidR="005E5E7F" w:rsidRDefault="005E5E7F" w:rsidP="00920A7A">
            <w:pPr>
              <w:jc w:val="center"/>
              <w:rPr>
                <w:szCs w:val="21"/>
              </w:rPr>
            </w:pPr>
            <w:r>
              <w:rPr>
                <w:rFonts w:hint="eastAsia"/>
                <w:szCs w:val="21"/>
              </w:rPr>
              <w:t>M</w:t>
            </w:r>
          </w:p>
        </w:tc>
        <w:tc>
          <w:tcPr>
            <w:tcW w:w="1247" w:type="dxa"/>
            <w:vAlign w:val="center"/>
          </w:tcPr>
          <w:p w:rsidR="005E5E7F" w:rsidRDefault="00E4203B" w:rsidP="00920A7A">
            <w:pPr>
              <w:jc w:val="center"/>
              <w:rPr>
                <w:szCs w:val="21"/>
              </w:rPr>
            </w:pPr>
            <w:r>
              <w:rPr>
                <w:szCs w:val="21"/>
              </w:rPr>
              <w:t>Hex 10</w:t>
            </w:r>
          </w:p>
        </w:tc>
        <w:tc>
          <w:tcPr>
            <w:tcW w:w="3544" w:type="dxa"/>
          </w:tcPr>
          <w:p w:rsidR="00E4203B" w:rsidRPr="00E4203B" w:rsidRDefault="00E4203B" w:rsidP="00E4203B">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sidRPr="00E4203B">
              <w:rPr>
                <w:rFonts w:asciiTheme="minorHAnsi" w:eastAsiaTheme="minorEastAsia" w:hAnsiTheme="minorHAnsi" w:cstheme="minorBidi"/>
                <w:i w:val="0"/>
                <w:color w:val="auto"/>
                <w:lang w:bidi="ar-SA"/>
              </w:rPr>
              <w:t>TAG DF8120: TAC   Default</w:t>
            </w:r>
          </w:p>
          <w:p w:rsidR="005E5E7F" w:rsidRPr="00372691" w:rsidRDefault="00E4203B" w:rsidP="00E4203B">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sidRPr="00E4203B">
              <w:rPr>
                <w:rFonts w:asciiTheme="minorHAnsi" w:eastAsiaTheme="minorEastAsia" w:hAnsiTheme="minorHAnsi" w:cstheme="minorBidi"/>
                <w:i w:val="0"/>
                <w:color w:val="auto"/>
                <w:lang w:bidi="ar-SA"/>
              </w:rPr>
              <w:t>(only for chip card)</w:t>
            </w:r>
          </w:p>
        </w:tc>
      </w:tr>
      <w:tr w:rsidR="005E5E7F" w:rsidRPr="00477465" w:rsidTr="00920A7A">
        <w:tc>
          <w:tcPr>
            <w:tcW w:w="709" w:type="dxa"/>
            <w:vAlign w:val="center"/>
          </w:tcPr>
          <w:p w:rsidR="005E5E7F" w:rsidRPr="00D9214B" w:rsidRDefault="005E5E7F" w:rsidP="00920A7A">
            <w:pPr>
              <w:jc w:val="center"/>
              <w:rPr>
                <w:szCs w:val="21"/>
                <w:lang w:bidi="en-US"/>
              </w:rPr>
            </w:pPr>
            <w:r>
              <w:rPr>
                <w:rFonts w:hint="eastAsia"/>
                <w:szCs w:val="21"/>
                <w:lang w:bidi="en-US"/>
              </w:rPr>
              <w:t>10</w:t>
            </w:r>
          </w:p>
        </w:tc>
        <w:tc>
          <w:tcPr>
            <w:tcW w:w="2439" w:type="dxa"/>
            <w:vAlign w:val="center"/>
          </w:tcPr>
          <w:p w:rsidR="005E5E7F" w:rsidRDefault="00E4203B" w:rsidP="00920A7A">
            <w:pPr>
              <w:jc w:val="center"/>
              <w:rPr>
                <w:noProof/>
              </w:rPr>
            </w:pPr>
            <w:r>
              <w:rPr>
                <w:noProof/>
              </w:rPr>
              <w:t>TermRisk</w:t>
            </w:r>
          </w:p>
        </w:tc>
        <w:tc>
          <w:tcPr>
            <w:tcW w:w="1134" w:type="dxa"/>
            <w:vAlign w:val="center"/>
          </w:tcPr>
          <w:p w:rsidR="005E5E7F" w:rsidRDefault="005E5E7F" w:rsidP="00920A7A">
            <w:pPr>
              <w:jc w:val="center"/>
              <w:rPr>
                <w:szCs w:val="21"/>
              </w:rPr>
            </w:pPr>
            <w:r>
              <w:rPr>
                <w:rFonts w:hint="eastAsia"/>
                <w:szCs w:val="21"/>
              </w:rPr>
              <w:t>M</w:t>
            </w:r>
          </w:p>
        </w:tc>
        <w:tc>
          <w:tcPr>
            <w:tcW w:w="1247" w:type="dxa"/>
            <w:vAlign w:val="center"/>
          </w:tcPr>
          <w:p w:rsidR="005E5E7F" w:rsidRDefault="00E4203B" w:rsidP="00920A7A">
            <w:pPr>
              <w:jc w:val="center"/>
              <w:rPr>
                <w:szCs w:val="21"/>
              </w:rPr>
            </w:pPr>
            <w:r>
              <w:rPr>
                <w:szCs w:val="21"/>
              </w:rPr>
              <w:t>Hex 16</w:t>
            </w:r>
          </w:p>
        </w:tc>
        <w:tc>
          <w:tcPr>
            <w:tcW w:w="3544" w:type="dxa"/>
          </w:tcPr>
          <w:p w:rsidR="00E4203B" w:rsidRPr="00E4203B" w:rsidRDefault="00E4203B" w:rsidP="00E4203B">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sidRPr="00E4203B">
              <w:rPr>
                <w:rFonts w:asciiTheme="minorHAnsi" w:eastAsiaTheme="minorEastAsia" w:hAnsiTheme="minorHAnsi" w:cstheme="minorBidi"/>
                <w:i w:val="0"/>
                <w:color w:val="auto"/>
                <w:lang w:bidi="ar-SA"/>
              </w:rPr>
              <w:t>(Tag 9F1D)</w:t>
            </w:r>
          </w:p>
          <w:p w:rsidR="00E4203B" w:rsidRPr="00E4203B" w:rsidRDefault="00E4203B" w:rsidP="00E4203B">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sidRPr="00E4203B">
              <w:rPr>
                <w:rFonts w:asciiTheme="minorHAnsi" w:eastAsiaTheme="minorEastAsia" w:hAnsiTheme="minorHAnsi" w:cstheme="minorBidi"/>
                <w:i w:val="0"/>
                <w:color w:val="auto"/>
                <w:lang w:bidi="ar-SA"/>
              </w:rPr>
              <w:t>B7:Plaintext PIN for ICC verification (Contactless)</w:t>
            </w:r>
          </w:p>
          <w:p w:rsidR="00E4203B" w:rsidRPr="00E4203B" w:rsidRDefault="00E4203B" w:rsidP="00E4203B">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sidRPr="00E4203B">
              <w:rPr>
                <w:rFonts w:asciiTheme="minorHAnsi" w:eastAsiaTheme="minorEastAsia" w:hAnsiTheme="minorHAnsi" w:cstheme="minorBidi"/>
                <w:i w:val="0"/>
                <w:color w:val="auto"/>
                <w:lang w:bidi="ar-SA"/>
              </w:rPr>
              <w:t>B6:Enciphered PIN for online verification (Contactless)</w:t>
            </w:r>
          </w:p>
          <w:p w:rsidR="00E4203B" w:rsidRPr="00E4203B" w:rsidRDefault="00E4203B" w:rsidP="00E4203B">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sidRPr="00E4203B">
              <w:rPr>
                <w:rFonts w:asciiTheme="minorHAnsi" w:eastAsiaTheme="minorEastAsia" w:hAnsiTheme="minorHAnsi" w:cstheme="minorBidi"/>
                <w:i w:val="0"/>
                <w:color w:val="auto"/>
                <w:lang w:bidi="ar-SA"/>
              </w:rPr>
              <w:t>B5:Signature (paper) (Contactless)</w:t>
            </w:r>
          </w:p>
          <w:p w:rsidR="00E4203B" w:rsidRPr="00E4203B" w:rsidRDefault="00E4203B" w:rsidP="00E4203B">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sidRPr="00E4203B">
              <w:rPr>
                <w:rFonts w:asciiTheme="minorHAnsi" w:eastAsiaTheme="minorEastAsia" w:hAnsiTheme="minorHAnsi" w:cstheme="minorBidi"/>
                <w:i w:val="0"/>
                <w:color w:val="auto"/>
                <w:lang w:bidi="ar-SA"/>
              </w:rPr>
              <w:lastRenderedPageBreak/>
              <w:t>B4:Enciphered PIN for offline verification   (Contactless)</w:t>
            </w:r>
          </w:p>
          <w:p w:rsidR="00E4203B" w:rsidRPr="00E4203B" w:rsidRDefault="00E4203B" w:rsidP="00E4203B">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sidRPr="00E4203B">
              <w:rPr>
                <w:rFonts w:asciiTheme="minorHAnsi" w:eastAsiaTheme="minorEastAsia" w:hAnsiTheme="minorHAnsi" w:cstheme="minorBidi"/>
                <w:i w:val="0"/>
                <w:color w:val="auto"/>
                <w:lang w:bidi="ar-SA"/>
              </w:rPr>
              <w:t>b3:No CVM required (Contactless)</w:t>
            </w:r>
          </w:p>
          <w:p w:rsidR="00E4203B" w:rsidRPr="00E4203B" w:rsidRDefault="00E4203B" w:rsidP="00E4203B">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sidRPr="00E4203B">
              <w:rPr>
                <w:rFonts w:asciiTheme="minorHAnsi" w:eastAsiaTheme="minorEastAsia" w:hAnsiTheme="minorHAnsi" w:cstheme="minorBidi"/>
                <w:i w:val="0"/>
                <w:color w:val="auto"/>
                <w:lang w:bidi="ar-SA"/>
              </w:rPr>
              <w:t>b2:On device cardholder verification (Contactless)</w:t>
            </w:r>
          </w:p>
          <w:p w:rsidR="005E5E7F" w:rsidRPr="005E6DFC" w:rsidRDefault="00E4203B" w:rsidP="00E4203B">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sidRPr="00E4203B">
              <w:rPr>
                <w:rFonts w:asciiTheme="minorHAnsi" w:eastAsiaTheme="minorEastAsia" w:hAnsiTheme="minorHAnsi" w:cstheme="minorBidi"/>
                <w:i w:val="0"/>
                <w:color w:val="auto"/>
                <w:lang w:bidi="ar-SA"/>
              </w:rPr>
              <w:t>(only for chip card)</w:t>
            </w:r>
          </w:p>
        </w:tc>
      </w:tr>
      <w:tr w:rsidR="00E4203B" w:rsidRPr="00477465" w:rsidTr="00920A7A">
        <w:tc>
          <w:tcPr>
            <w:tcW w:w="709" w:type="dxa"/>
            <w:vAlign w:val="center"/>
          </w:tcPr>
          <w:p w:rsidR="00E4203B" w:rsidRDefault="00E4203B" w:rsidP="00920A7A">
            <w:pPr>
              <w:jc w:val="center"/>
              <w:rPr>
                <w:szCs w:val="21"/>
                <w:lang w:bidi="en-US"/>
              </w:rPr>
            </w:pPr>
            <w:r>
              <w:rPr>
                <w:rFonts w:hint="eastAsia"/>
                <w:szCs w:val="21"/>
                <w:lang w:bidi="en-US"/>
              </w:rPr>
              <w:lastRenderedPageBreak/>
              <w:t>11</w:t>
            </w:r>
          </w:p>
        </w:tc>
        <w:tc>
          <w:tcPr>
            <w:tcW w:w="2439" w:type="dxa"/>
            <w:vAlign w:val="center"/>
          </w:tcPr>
          <w:p w:rsidR="00E4203B" w:rsidRDefault="00E4203B" w:rsidP="00920A7A">
            <w:pPr>
              <w:jc w:val="center"/>
              <w:rPr>
                <w:noProof/>
              </w:rPr>
            </w:pPr>
            <w:r>
              <w:rPr>
                <w:rFonts w:hint="eastAsia"/>
                <w:noProof/>
              </w:rPr>
              <w:t>ContactlessCVMLimit</w:t>
            </w:r>
          </w:p>
        </w:tc>
        <w:tc>
          <w:tcPr>
            <w:tcW w:w="1134" w:type="dxa"/>
            <w:vAlign w:val="center"/>
          </w:tcPr>
          <w:p w:rsidR="00E4203B" w:rsidRDefault="00E4203B" w:rsidP="00920A7A">
            <w:pPr>
              <w:jc w:val="center"/>
              <w:rPr>
                <w:szCs w:val="21"/>
              </w:rPr>
            </w:pPr>
            <w:r>
              <w:rPr>
                <w:rFonts w:hint="eastAsia"/>
                <w:szCs w:val="21"/>
              </w:rPr>
              <w:t>M</w:t>
            </w:r>
          </w:p>
        </w:tc>
        <w:tc>
          <w:tcPr>
            <w:tcW w:w="1247" w:type="dxa"/>
            <w:vAlign w:val="center"/>
          </w:tcPr>
          <w:p w:rsidR="00E4203B" w:rsidRDefault="00E4203B" w:rsidP="00920A7A">
            <w:pPr>
              <w:jc w:val="center"/>
              <w:rPr>
                <w:szCs w:val="21"/>
              </w:rPr>
            </w:pPr>
            <w:r>
              <w:rPr>
                <w:rFonts w:hint="eastAsia"/>
                <w:szCs w:val="21"/>
              </w:rPr>
              <w:t>N</w:t>
            </w:r>
            <w:r>
              <w:rPr>
                <w:szCs w:val="21"/>
              </w:rPr>
              <w:t>…12</w:t>
            </w:r>
          </w:p>
        </w:tc>
        <w:tc>
          <w:tcPr>
            <w:tcW w:w="3544" w:type="dxa"/>
          </w:tcPr>
          <w:p w:rsidR="00E4203B" w:rsidRPr="00E4203B" w:rsidRDefault="00E4203B" w:rsidP="00E4203B">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sidRPr="00E4203B">
              <w:rPr>
                <w:rFonts w:asciiTheme="minorHAnsi" w:eastAsiaTheme="minorEastAsia" w:hAnsiTheme="minorHAnsi" w:cstheme="minorBidi"/>
                <w:i w:val="0"/>
                <w:color w:val="auto"/>
                <w:lang w:bidi="ar-SA"/>
              </w:rPr>
              <w:t>Tag DF8126 Contactless   CVM Floor Limit</w:t>
            </w:r>
          </w:p>
        </w:tc>
      </w:tr>
      <w:tr w:rsidR="00E4203B" w:rsidRPr="00477465" w:rsidTr="00920A7A">
        <w:tc>
          <w:tcPr>
            <w:tcW w:w="709" w:type="dxa"/>
            <w:vAlign w:val="center"/>
          </w:tcPr>
          <w:p w:rsidR="00E4203B" w:rsidRDefault="00E4203B" w:rsidP="00920A7A">
            <w:pPr>
              <w:jc w:val="center"/>
              <w:rPr>
                <w:szCs w:val="21"/>
                <w:lang w:bidi="en-US"/>
              </w:rPr>
            </w:pPr>
            <w:r>
              <w:rPr>
                <w:rFonts w:hint="eastAsia"/>
                <w:szCs w:val="21"/>
                <w:lang w:bidi="en-US"/>
              </w:rPr>
              <w:t>12</w:t>
            </w:r>
          </w:p>
        </w:tc>
        <w:tc>
          <w:tcPr>
            <w:tcW w:w="2439" w:type="dxa"/>
            <w:vAlign w:val="center"/>
          </w:tcPr>
          <w:p w:rsidR="00E4203B" w:rsidRDefault="00E4203B" w:rsidP="00920A7A">
            <w:pPr>
              <w:jc w:val="center"/>
              <w:rPr>
                <w:noProof/>
              </w:rPr>
            </w:pPr>
            <w:r>
              <w:rPr>
                <w:rFonts w:hint="eastAsia"/>
                <w:noProof/>
              </w:rPr>
              <w:t>ContactlessTxnLimit</w:t>
            </w:r>
            <w:r>
              <w:rPr>
                <w:noProof/>
              </w:rPr>
              <w:t>_NoOnDevice</w:t>
            </w:r>
          </w:p>
        </w:tc>
        <w:tc>
          <w:tcPr>
            <w:tcW w:w="1134" w:type="dxa"/>
            <w:vAlign w:val="center"/>
          </w:tcPr>
          <w:p w:rsidR="00E4203B" w:rsidRDefault="00E4203B" w:rsidP="00920A7A">
            <w:pPr>
              <w:jc w:val="center"/>
              <w:rPr>
                <w:szCs w:val="21"/>
              </w:rPr>
            </w:pPr>
            <w:r>
              <w:rPr>
                <w:rFonts w:hint="eastAsia"/>
                <w:szCs w:val="21"/>
              </w:rPr>
              <w:t>M</w:t>
            </w:r>
          </w:p>
        </w:tc>
        <w:tc>
          <w:tcPr>
            <w:tcW w:w="1247" w:type="dxa"/>
            <w:vAlign w:val="center"/>
          </w:tcPr>
          <w:p w:rsidR="00E4203B" w:rsidRDefault="00E4203B" w:rsidP="00920A7A">
            <w:pPr>
              <w:jc w:val="center"/>
              <w:rPr>
                <w:szCs w:val="21"/>
              </w:rPr>
            </w:pPr>
            <w:r>
              <w:rPr>
                <w:rFonts w:hint="eastAsia"/>
                <w:szCs w:val="21"/>
              </w:rPr>
              <w:t>N</w:t>
            </w:r>
            <w:r>
              <w:rPr>
                <w:szCs w:val="21"/>
              </w:rPr>
              <w:t>…12</w:t>
            </w:r>
          </w:p>
        </w:tc>
        <w:tc>
          <w:tcPr>
            <w:tcW w:w="3544" w:type="dxa"/>
          </w:tcPr>
          <w:p w:rsidR="00E4203B" w:rsidRPr="00E4203B" w:rsidRDefault="006F37CC" w:rsidP="00E4203B">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sidRPr="006F37CC">
              <w:rPr>
                <w:rFonts w:asciiTheme="minorHAnsi" w:eastAsiaTheme="minorEastAsia" w:hAnsiTheme="minorHAnsi" w:cstheme="minorBidi"/>
                <w:i w:val="0"/>
                <w:color w:val="auto"/>
                <w:lang w:bidi="ar-SA"/>
              </w:rPr>
              <w:t>Tag DF8124 Indicates the transaction amount above which the   transaction is not allowed, when on-device cardholder verification is not   supported.</w:t>
            </w:r>
          </w:p>
        </w:tc>
      </w:tr>
      <w:tr w:rsidR="006F37CC" w:rsidRPr="00477465" w:rsidTr="00920A7A">
        <w:tc>
          <w:tcPr>
            <w:tcW w:w="709" w:type="dxa"/>
            <w:vAlign w:val="center"/>
          </w:tcPr>
          <w:p w:rsidR="006F37CC" w:rsidRDefault="00A139AD" w:rsidP="00920A7A">
            <w:pPr>
              <w:jc w:val="center"/>
              <w:rPr>
                <w:szCs w:val="21"/>
                <w:lang w:bidi="en-US"/>
              </w:rPr>
            </w:pPr>
            <w:r>
              <w:rPr>
                <w:rFonts w:hint="eastAsia"/>
                <w:szCs w:val="21"/>
                <w:lang w:bidi="en-US"/>
              </w:rPr>
              <w:t>13</w:t>
            </w:r>
          </w:p>
        </w:tc>
        <w:tc>
          <w:tcPr>
            <w:tcW w:w="2439" w:type="dxa"/>
            <w:vAlign w:val="center"/>
          </w:tcPr>
          <w:p w:rsidR="006F37CC" w:rsidRDefault="00A139AD" w:rsidP="00920A7A">
            <w:pPr>
              <w:jc w:val="center"/>
              <w:rPr>
                <w:noProof/>
              </w:rPr>
            </w:pPr>
            <w:r>
              <w:rPr>
                <w:rFonts w:hint="eastAsia"/>
                <w:noProof/>
              </w:rPr>
              <w:t>ContactlessFloorLimit</w:t>
            </w:r>
          </w:p>
        </w:tc>
        <w:tc>
          <w:tcPr>
            <w:tcW w:w="1134" w:type="dxa"/>
            <w:vAlign w:val="center"/>
          </w:tcPr>
          <w:p w:rsidR="006F37CC" w:rsidRDefault="00A139AD" w:rsidP="00920A7A">
            <w:pPr>
              <w:jc w:val="center"/>
              <w:rPr>
                <w:szCs w:val="21"/>
              </w:rPr>
            </w:pPr>
            <w:r>
              <w:rPr>
                <w:rFonts w:hint="eastAsia"/>
                <w:szCs w:val="21"/>
              </w:rPr>
              <w:t>M</w:t>
            </w:r>
          </w:p>
        </w:tc>
        <w:tc>
          <w:tcPr>
            <w:tcW w:w="1247" w:type="dxa"/>
            <w:vAlign w:val="center"/>
          </w:tcPr>
          <w:p w:rsidR="006F37CC" w:rsidRDefault="00A139AD" w:rsidP="00920A7A">
            <w:pPr>
              <w:jc w:val="center"/>
              <w:rPr>
                <w:szCs w:val="21"/>
              </w:rPr>
            </w:pPr>
            <w:r>
              <w:rPr>
                <w:rFonts w:hint="eastAsia"/>
                <w:szCs w:val="21"/>
              </w:rPr>
              <w:t>N</w:t>
            </w:r>
            <w:r>
              <w:rPr>
                <w:szCs w:val="21"/>
              </w:rPr>
              <w:t>…12</w:t>
            </w:r>
          </w:p>
        </w:tc>
        <w:tc>
          <w:tcPr>
            <w:tcW w:w="3544" w:type="dxa"/>
          </w:tcPr>
          <w:p w:rsidR="006F37CC" w:rsidRPr="006F37CC" w:rsidRDefault="00A139AD" w:rsidP="00E4203B">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sidRPr="00A139AD">
              <w:rPr>
                <w:rFonts w:asciiTheme="minorHAnsi" w:eastAsiaTheme="minorEastAsia" w:hAnsiTheme="minorHAnsi" w:cstheme="minorBidi"/>
                <w:i w:val="0"/>
                <w:color w:val="auto"/>
                <w:lang w:bidi="ar-SA"/>
              </w:rPr>
              <w:t>Tag DF8123 Contactless Floor Limit</w:t>
            </w:r>
          </w:p>
        </w:tc>
      </w:tr>
    </w:tbl>
    <w:p w:rsidR="00920A7A" w:rsidRPr="0001316E" w:rsidRDefault="00920A7A" w:rsidP="0001316E">
      <w:pPr>
        <w:pStyle w:val="5"/>
        <w:rPr>
          <w:color w:val="4472C4" w:themeColor="accent5"/>
        </w:rPr>
      </w:pPr>
      <w:r w:rsidRPr="0001316E">
        <w:rPr>
          <w:color w:val="4472C4" w:themeColor="accent5"/>
        </w:rPr>
        <w:t>Paypass configuraton</w:t>
      </w:r>
    </w:p>
    <w:tbl>
      <w:tblPr>
        <w:tblStyle w:val="a5"/>
        <w:tblW w:w="9073" w:type="dxa"/>
        <w:tblInd w:w="-34" w:type="dxa"/>
        <w:tblLayout w:type="fixed"/>
        <w:tblLook w:val="04A0" w:firstRow="1" w:lastRow="0" w:firstColumn="1" w:lastColumn="0" w:noHBand="0" w:noVBand="1"/>
      </w:tblPr>
      <w:tblGrid>
        <w:gridCol w:w="709"/>
        <w:gridCol w:w="2439"/>
        <w:gridCol w:w="1134"/>
        <w:gridCol w:w="1247"/>
        <w:gridCol w:w="3544"/>
      </w:tblGrid>
      <w:tr w:rsidR="00920A7A" w:rsidRPr="00477465" w:rsidTr="00920A7A">
        <w:trPr>
          <w:trHeight w:val="321"/>
          <w:tblHeader/>
        </w:trPr>
        <w:tc>
          <w:tcPr>
            <w:tcW w:w="709" w:type="dxa"/>
            <w:vAlign w:val="center"/>
          </w:tcPr>
          <w:p w:rsidR="00920A7A" w:rsidRPr="00477465" w:rsidRDefault="00920A7A" w:rsidP="00920A7A">
            <w:pPr>
              <w:jc w:val="center"/>
              <w:rPr>
                <w:b/>
                <w:szCs w:val="21"/>
                <w:lang w:bidi="en-US"/>
              </w:rPr>
            </w:pPr>
            <w:r>
              <w:rPr>
                <w:rFonts w:hint="eastAsia"/>
                <w:b/>
                <w:szCs w:val="21"/>
                <w:lang w:bidi="en-US"/>
              </w:rPr>
              <w:t>No.</w:t>
            </w:r>
          </w:p>
        </w:tc>
        <w:tc>
          <w:tcPr>
            <w:tcW w:w="2439" w:type="dxa"/>
            <w:vAlign w:val="center"/>
          </w:tcPr>
          <w:p w:rsidR="00920A7A" w:rsidRPr="00477465" w:rsidRDefault="00920A7A" w:rsidP="00920A7A">
            <w:pPr>
              <w:jc w:val="center"/>
              <w:rPr>
                <w:b/>
                <w:szCs w:val="21"/>
                <w:lang w:bidi="en-US"/>
              </w:rPr>
            </w:pPr>
            <w:r>
              <w:rPr>
                <w:rFonts w:hint="eastAsia"/>
                <w:b/>
                <w:szCs w:val="21"/>
                <w:lang w:bidi="en-US"/>
              </w:rPr>
              <w:t>Field Name</w:t>
            </w:r>
          </w:p>
        </w:tc>
        <w:tc>
          <w:tcPr>
            <w:tcW w:w="1134" w:type="dxa"/>
            <w:vAlign w:val="center"/>
          </w:tcPr>
          <w:p w:rsidR="00920A7A" w:rsidRPr="00477465" w:rsidRDefault="00920A7A" w:rsidP="00920A7A">
            <w:pPr>
              <w:rPr>
                <w:b/>
                <w:szCs w:val="21"/>
                <w:lang w:bidi="en-US"/>
              </w:rPr>
            </w:pPr>
            <w:r w:rsidRPr="00477465">
              <w:rPr>
                <w:b/>
                <w:szCs w:val="21"/>
                <w:lang w:bidi="en-US"/>
              </w:rPr>
              <w:t>Required</w:t>
            </w:r>
          </w:p>
        </w:tc>
        <w:tc>
          <w:tcPr>
            <w:tcW w:w="1247" w:type="dxa"/>
            <w:vAlign w:val="center"/>
          </w:tcPr>
          <w:p w:rsidR="00920A7A" w:rsidRPr="00477465" w:rsidRDefault="00920A7A" w:rsidP="00920A7A">
            <w:pPr>
              <w:jc w:val="center"/>
              <w:rPr>
                <w:b/>
                <w:szCs w:val="21"/>
                <w:lang w:bidi="en-US"/>
              </w:rPr>
            </w:pPr>
            <w:r w:rsidRPr="00477465">
              <w:rPr>
                <w:b/>
                <w:szCs w:val="21"/>
                <w:lang w:bidi="en-US"/>
              </w:rPr>
              <w:t>Attribute</w:t>
            </w:r>
          </w:p>
        </w:tc>
        <w:tc>
          <w:tcPr>
            <w:tcW w:w="3544" w:type="dxa"/>
          </w:tcPr>
          <w:p w:rsidR="00920A7A" w:rsidRPr="00477465" w:rsidRDefault="00920A7A" w:rsidP="00920A7A">
            <w:pPr>
              <w:jc w:val="center"/>
              <w:rPr>
                <w:b/>
                <w:szCs w:val="21"/>
                <w:lang w:bidi="en-US"/>
              </w:rPr>
            </w:pPr>
            <w:r w:rsidRPr="00477465">
              <w:rPr>
                <w:b/>
                <w:szCs w:val="21"/>
                <w:lang w:bidi="en-US"/>
              </w:rPr>
              <w:t>Description</w:t>
            </w:r>
          </w:p>
        </w:tc>
      </w:tr>
      <w:tr w:rsidR="00920A7A" w:rsidRPr="00477465" w:rsidTr="00920A7A">
        <w:tc>
          <w:tcPr>
            <w:tcW w:w="709" w:type="dxa"/>
            <w:vAlign w:val="center"/>
          </w:tcPr>
          <w:p w:rsidR="00920A7A" w:rsidRPr="00477465" w:rsidRDefault="00920A7A" w:rsidP="00920A7A">
            <w:pPr>
              <w:jc w:val="center"/>
              <w:rPr>
                <w:szCs w:val="21"/>
                <w:lang w:bidi="en-US"/>
              </w:rPr>
            </w:pPr>
            <w:r w:rsidRPr="00477465">
              <w:rPr>
                <w:szCs w:val="21"/>
                <w:lang w:bidi="en-US"/>
              </w:rPr>
              <w:t>1</w:t>
            </w:r>
          </w:p>
        </w:tc>
        <w:tc>
          <w:tcPr>
            <w:tcW w:w="2439" w:type="dxa"/>
            <w:vAlign w:val="center"/>
          </w:tcPr>
          <w:p w:rsidR="00920A7A" w:rsidRPr="00477465" w:rsidRDefault="00920A7A" w:rsidP="00920A7A">
            <w:pPr>
              <w:jc w:val="center"/>
              <w:rPr>
                <w:szCs w:val="21"/>
                <w:lang w:bidi="en-US"/>
              </w:rPr>
            </w:pPr>
            <w:r w:rsidRPr="00920A7A">
              <w:rPr>
                <w:szCs w:val="21"/>
                <w:lang w:bidi="en-US"/>
              </w:rPr>
              <w:t>KernelConfiguration</w:t>
            </w:r>
          </w:p>
        </w:tc>
        <w:tc>
          <w:tcPr>
            <w:tcW w:w="1134" w:type="dxa"/>
            <w:vAlign w:val="center"/>
          </w:tcPr>
          <w:p w:rsidR="00920A7A" w:rsidRPr="00477465" w:rsidRDefault="00920A7A" w:rsidP="00920A7A">
            <w:pPr>
              <w:jc w:val="center"/>
              <w:rPr>
                <w:szCs w:val="21"/>
                <w:lang w:bidi="en-US"/>
              </w:rPr>
            </w:pPr>
            <w:r w:rsidRPr="00477465">
              <w:rPr>
                <w:rFonts w:hint="eastAsia"/>
                <w:szCs w:val="21"/>
              </w:rPr>
              <w:t>M</w:t>
            </w:r>
          </w:p>
        </w:tc>
        <w:tc>
          <w:tcPr>
            <w:tcW w:w="1247" w:type="dxa"/>
            <w:vAlign w:val="center"/>
          </w:tcPr>
          <w:p w:rsidR="00920A7A" w:rsidRPr="00477465" w:rsidRDefault="00920A7A" w:rsidP="00920A7A">
            <w:pPr>
              <w:jc w:val="center"/>
              <w:rPr>
                <w:szCs w:val="21"/>
                <w:lang w:bidi="en-US"/>
              </w:rPr>
            </w:pPr>
            <w:r>
              <w:rPr>
                <w:rFonts w:hint="eastAsia"/>
                <w:szCs w:val="21"/>
                <w:lang w:bidi="en-US"/>
              </w:rPr>
              <w:t>Hex 2</w:t>
            </w:r>
          </w:p>
        </w:tc>
        <w:tc>
          <w:tcPr>
            <w:tcW w:w="3544" w:type="dxa"/>
          </w:tcPr>
          <w:p w:rsidR="00920A7A" w:rsidRPr="0001316E" w:rsidRDefault="00920A7A" w:rsidP="00920A7A">
            <w:pPr>
              <w:rPr>
                <w:color w:val="000000" w:themeColor="text1"/>
                <w:szCs w:val="21"/>
              </w:rPr>
            </w:pPr>
            <w:r w:rsidRPr="0001316E">
              <w:rPr>
                <w:color w:val="000000" w:themeColor="text1"/>
                <w:szCs w:val="21"/>
              </w:rPr>
              <w:t>DF811B Indicates the Kernel configuration</w:t>
            </w:r>
            <w:r w:rsidR="00E521B2">
              <w:rPr>
                <w:color w:val="000000" w:themeColor="text1"/>
                <w:szCs w:val="21"/>
              </w:rPr>
              <w:t xml:space="preserve"> </w:t>
            </w:r>
            <w:r w:rsidRPr="0001316E">
              <w:rPr>
                <w:color w:val="000000" w:themeColor="text1"/>
                <w:szCs w:val="21"/>
              </w:rPr>
              <w:t>options</w:t>
            </w:r>
          </w:p>
          <w:p w:rsidR="00920A7A" w:rsidRPr="0001316E" w:rsidRDefault="00920A7A" w:rsidP="00920A7A">
            <w:pPr>
              <w:rPr>
                <w:color w:val="000000" w:themeColor="text1"/>
                <w:szCs w:val="21"/>
              </w:rPr>
            </w:pPr>
            <w:r w:rsidRPr="0001316E">
              <w:rPr>
                <w:color w:val="000000" w:themeColor="text1"/>
                <w:szCs w:val="21"/>
              </w:rPr>
              <w:t>b8:Only</w:t>
            </w:r>
            <w:r w:rsidR="00C73169">
              <w:rPr>
                <w:color w:val="000000" w:themeColor="text1"/>
                <w:szCs w:val="21"/>
              </w:rPr>
              <w:t xml:space="preserve"> </w:t>
            </w:r>
            <w:r w:rsidRPr="0001316E">
              <w:rPr>
                <w:color w:val="000000" w:themeColor="text1"/>
                <w:szCs w:val="21"/>
              </w:rPr>
              <w:t>EMV mode</w:t>
            </w:r>
            <w:r w:rsidR="00E521B2">
              <w:rPr>
                <w:color w:val="000000" w:themeColor="text1"/>
                <w:szCs w:val="21"/>
              </w:rPr>
              <w:t xml:space="preserve"> </w:t>
            </w:r>
            <w:r w:rsidRPr="0001316E">
              <w:rPr>
                <w:color w:val="000000" w:themeColor="text1"/>
                <w:szCs w:val="21"/>
              </w:rPr>
              <w:t>transactions supported</w:t>
            </w:r>
          </w:p>
          <w:p w:rsidR="00920A7A" w:rsidRPr="0001316E" w:rsidRDefault="00920A7A" w:rsidP="00920A7A">
            <w:pPr>
              <w:rPr>
                <w:color w:val="000000" w:themeColor="text1"/>
                <w:szCs w:val="21"/>
              </w:rPr>
            </w:pPr>
            <w:r w:rsidRPr="0001316E">
              <w:rPr>
                <w:color w:val="000000" w:themeColor="text1"/>
                <w:szCs w:val="21"/>
              </w:rPr>
              <w:t>b7:</w:t>
            </w:r>
            <w:r w:rsidR="00C73169">
              <w:rPr>
                <w:color w:val="000000" w:themeColor="text1"/>
                <w:szCs w:val="21"/>
              </w:rPr>
              <w:t xml:space="preserve"> </w:t>
            </w:r>
            <w:r w:rsidRPr="0001316E">
              <w:rPr>
                <w:color w:val="000000" w:themeColor="text1"/>
                <w:szCs w:val="21"/>
              </w:rPr>
              <w:t>Only mag-stripe</w:t>
            </w:r>
            <w:r w:rsidR="00C73169">
              <w:rPr>
                <w:color w:val="000000" w:themeColor="text1"/>
                <w:szCs w:val="21"/>
              </w:rPr>
              <w:t xml:space="preserve"> </w:t>
            </w:r>
            <w:r w:rsidRPr="0001316E">
              <w:rPr>
                <w:color w:val="000000" w:themeColor="text1"/>
                <w:szCs w:val="21"/>
              </w:rPr>
              <w:t>mode transactions supported</w:t>
            </w:r>
          </w:p>
          <w:p w:rsidR="00920A7A" w:rsidRPr="0001316E" w:rsidRDefault="00920A7A" w:rsidP="00920A7A">
            <w:pPr>
              <w:rPr>
                <w:color w:val="000000" w:themeColor="text1"/>
                <w:szCs w:val="21"/>
              </w:rPr>
            </w:pPr>
            <w:r w:rsidRPr="0001316E">
              <w:rPr>
                <w:color w:val="000000" w:themeColor="text1"/>
                <w:szCs w:val="21"/>
              </w:rPr>
              <w:t>b6:On</w:t>
            </w:r>
            <w:r w:rsidR="00C73169">
              <w:rPr>
                <w:color w:val="000000" w:themeColor="text1"/>
                <w:szCs w:val="21"/>
              </w:rPr>
              <w:t xml:space="preserve"> </w:t>
            </w:r>
            <w:r w:rsidRPr="0001316E">
              <w:rPr>
                <w:color w:val="000000" w:themeColor="text1"/>
                <w:szCs w:val="21"/>
              </w:rPr>
              <w:t>device   cardholder verification supported</w:t>
            </w:r>
          </w:p>
          <w:p w:rsidR="00920A7A" w:rsidRPr="0001316E" w:rsidRDefault="00920A7A" w:rsidP="00920A7A">
            <w:pPr>
              <w:rPr>
                <w:color w:val="000000" w:themeColor="text1"/>
                <w:szCs w:val="21"/>
              </w:rPr>
            </w:pPr>
            <w:r w:rsidRPr="0001316E">
              <w:rPr>
                <w:color w:val="000000" w:themeColor="text1"/>
                <w:szCs w:val="21"/>
              </w:rPr>
              <w:t>b5-1 RFU</w:t>
            </w:r>
          </w:p>
          <w:p w:rsidR="00920A7A" w:rsidRPr="00477465" w:rsidRDefault="00920A7A" w:rsidP="00920A7A">
            <w:pPr>
              <w:rPr>
                <w:szCs w:val="21"/>
                <w:lang w:bidi="en-US"/>
              </w:rPr>
            </w:pPr>
            <w:r w:rsidRPr="0001316E">
              <w:rPr>
                <w:color w:val="000000" w:themeColor="text1"/>
                <w:szCs w:val="21"/>
              </w:rPr>
              <w:t>decide by AID</w:t>
            </w:r>
          </w:p>
        </w:tc>
      </w:tr>
      <w:tr w:rsidR="00920A7A" w:rsidRPr="00477465" w:rsidTr="00920A7A">
        <w:tc>
          <w:tcPr>
            <w:tcW w:w="709" w:type="dxa"/>
            <w:vAlign w:val="center"/>
          </w:tcPr>
          <w:p w:rsidR="00920A7A" w:rsidRPr="00477465" w:rsidRDefault="00920A7A" w:rsidP="00920A7A">
            <w:pPr>
              <w:jc w:val="center"/>
              <w:rPr>
                <w:szCs w:val="21"/>
              </w:rPr>
            </w:pPr>
            <w:r w:rsidRPr="00477465">
              <w:rPr>
                <w:szCs w:val="21"/>
              </w:rPr>
              <w:t>2</w:t>
            </w:r>
          </w:p>
        </w:tc>
        <w:tc>
          <w:tcPr>
            <w:tcW w:w="2439" w:type="dxa"/>
            <w:vAlign w:val="center"/>
          </w:tcPr>
          <w:p w:rsidR="00920A7A" w:rsidRPr="00477465" w:rsidRDefault="00E521B2" w:rsidP="00920A7A">
            <w:pPr>
              <w:jc w:val="center"/>
              <w:rPr>
                <w:szCs w:val="21"/>
              </w:rPr>
            </w:pPr>
            <w:r>
              <w:rPr>
                <w:szCs w:val="21"/>
              </w:rPr>
              <w:t>TornLeftTime</w:t>
            </w:r>
          </w:p>
        </w:tc>
        <w:tc>
          <w:tcPr>
            <w:tcW w:w="1134" w:type="dxa"/>
            <w:vAlign w:val="center"/>
          </w:tcPr>
          <w:p w:rsidR="00920A7A" w:rsidRPr="00477465" w:rsidRDefault="00920A7A" w:rsidP="00920A7A">
            <w:pPr>
              <w:jc w:val="center"/>
              <w:rPr>
                <w:szCs w:val="21"/>
              </w:rPr>
            </w:pPr>
            <w:r w:rsidRPr="00477465">
              <w:rPr>
                <w:rFonts w:hint="eastAsia"/>
                <w:szCs w:val="21"/>
              </w:rPr>
              <w:t>M</w:t>
            </w:r>
          </w:p>
        </w:tc>
        <w:tc>
          <w:tcPr>
            <w:tcW w:w="1247" w:type="dxa"/>
            <w:vAlign w:val="center"/>
          </w:tcPr>
          <w:p w:rsidR="00920A7A" w:rsidRPr="00477465" w:rsidRDefault="00E521B2" w:rsidP="00920A7A">
            <w:pPr>
              <w:jc w:val="center"/>
              <w:rPr>
                <w:szCs w:val="21"/>
              </w:rPr>
            </w:pPr>
            <w:r>
              <w:rPr>
                <w:rFonts w:hint="eastAsia"/>
                <w:szCs w:val="21"/>
              </w:rPr>
              <w:t>N</w:t>
            </w:r>
            <w:r>
              <w:rPr>
                <w:szCs w:val="21"/>
              </w:rPr>
              <w:t>…4</w:t>
            </w:r>
          </w:p>
        </w:tc>
        <w:tc>
          <w:tcPr>
            <w:tcW w:w="3544" w:type="dxa"/>
          </w:tcPr>
          <w:p w:rsidR="00E521B2" w:rsidRPr="00E521B2" w:rsidRDefault="00E521B2" w:rsidP="00E521B2">
            <w:pPr>
              <w:rPr>
                <w:color w:val="000000" w:themeColor="text1"/>
                <w:szCs w:val="21"/>
              </w:rPr>
            </w:pPr>
            <w:r w:rsidRPr="00E521B2">
              <w:rPr>
                <w:color w:val="000000" w:themeColor="text1"/>
                <w:szCs w:val="21"/>
              </w:rPr>
              <w:t>DF811C Maximum time, in seconds, that a record can remain in the Torn Transaction Log.</w:t>
            </w:r>
          </w:p>
          <w:p w:rsidR="00920A7A" w:rsidRPr="00477465" w:rsidRDefault="00E521B2" w:rsidP="00E521B2">
            <w:pPr>
              <w:rPr>
                <w:color w:val="000000" w:themeColor="text1"/>
                <w:szCs w:val="21"/>
              </w:rPr>
            </w:pPr>
            <w:r w:rsidRPr="00E521B2">
              <w:rPr>
                <w:color w:val="000000" w:themeColor="text1"/>
                <w:szCs w:val="21"/>
              </w:rPr>
              <w:t>(only for chip card)</w:t>
            </w:r>
          </w:p>
        </w:tc>
      </w:tr>
      <w:tr w:rsidR="00920A7A" w:rsidRPr="00477465" w:rsidTr="00920A7A">
        <w:tc>
          <w:tcPr>
            <w:tcW w:w="709" w:type="dxa"/>
            <w:vAlign w:val="center"/>
          </w:tcPr>
          <w:p w:rsidR="00920A7A" w:rsidRPr="00477465" w:rsidRDefault="00920A7A" w:rsidP="00920A7A">
            <w:pPr>
              <w:jc w:val="center"/>
              <w:rPr>
                <w:szCs w:val="21"/>
                <w:lang w:bidi="en-US"/>
              </w:rPr>
            </w:pPr>
            <w:r>
              <w:rPr>
                <w:rFonts w:hint="eastAsia"/>
                <w:szCs w:val="21"/>
                <w:lang w:bidi="en-US"/>
              </w:rPr>
              <w:t>3</w:t>
            </w:r>
          </w:p>
        </w:tc>
        <w:tc>
          <w:tcPr>
            <w:tcW w:w="2439" w:type="dxa"/>
            <w:vAlign w:val="center"/>
          </w:tcPr>
          <w:p w:rsidR="00920A7A" w:rsidRPr="00477465" w:rsidRDefault="00C73169" w:rsidP="00920A7A">
            <w:pPr>
              <w:jc w:val="center"/>
              <w:rPr>
                <w:szCs w:val="21"/>
                <w:lang w:bidi="en-US"/>
              </w:rPr>
            </w:pPr>
            <w:r>
              <w:rPr>
                <w:szCs w:val="21"/>
                <w:lang w:bidi="en-US"/>
              </w:rPr>
              <w:t>MaxTornNumber</w:t>
            </w:r>
          </w:p>
        </w:tc>
        <w:tc>
          <w:tcPr>
            <w:tcW w:w="1134" w:type="dxa"/>
            <w:vAlign w:val="center"/>
          </w:tcPr>
          <w:p w:rsidR="00920A7A" w:rsidRPr="00477465" w:rsidRDefault="00920A7A" w:rsidP="00920A7A">
            <w:pPr>
              <w:jc w:val="center"/>
              <w:rPr>
                <w:szCs w:val="21"/>
              </w:rPr>
            </w:pPr>
            <w:r w:rsidRPr="00477465">
              <w:rPr>
                <w:rFonts w:hint="eastAsia"/>
                <w:szCs w:val="21"/>
              </w:rPr>
              <w:t>M</w:t>
            </w:r>
          </w:p>
        </w:tc>
        <w:tc>
          <w:tcPr>
            <w:tcW w:w="1247" w:type="dxa"/>
            <w:vAlign w:val="center"/>
          </w:tcPr>
          <w:p w:rsidR="00920A7A" w:rsidRPr="00477465" w:rsidRDefault="00C73169" w:rsidP="00920A7A">
            <w:pPr>
              <w:jc w:val="center"/>
              <w:rPr>
                <w:szCs w:val="21"/>
              </w:rPr>
            </w:pPr>
            <w:r>
              <w:rPr>
                <w:szCs w:val="21"/>
              </w:rPr>
              <w:t>Hex…2</w:t>
            </w:r>
          </w:p>
        </w:tc>
        <w:tc>
          <w:tcPr>
            <w:tcW w:w="3544" w:type="dxa"/>
          </w:tcPr>
          <w:p w:rsidR="00C73169" w:rsidRPr="00C73169" w:rsidRDefault="00C73169" w:rsidP="00C73169">
            <w:pPr>
              <w:rPr>
                <w:szCs w:val="21"/>
              </w:rPr>
            </w:pPr>
            <w:r w:rsidRPr="00C73169">
              <w:rPr>
                <w:szCs w:val="21"/>
              </w:rPr>
              <w:t>DF811D Max Number of Torn Transaction Log Records</w:t>
            </w:r>
          </w:p>
          <w:p w:rsidR="00920A7A" w:rsidRPr="00477465" w:rsidRDefault="00C73169" w:rsidP="00C73169">
            <w:pPr>
              <w:rPr>
                <w:szCs w:val="21"/>
              </w:rPr>
            </w:pPr>
            <w:r w:rsidRPr="00C73169">
              <w:rPr>
                <w:szCs w:val="21"/>
              </w:rPr>
              <w:t>(only for chip card)</w:t>
            </w:r>
          </w:p>
        </w:tc>
      </w:tr>
      <w:tr w:rsidR="00920A7A" w:rsidRPr="00477465" w:rsidTr="00920A7A">
        <w:tc>
          <w:tcPr>
            <w:tcW w:w="709" w:type="dxa"/>
            <w:vAlign w:val="center"/>
          </w:tcPr>
          <w:p w:rsidR="00920A7A" w:rsidRPr="00477465" w:rsidRDefault="00920A7A" w:rsidP="00920A7A">
            <w:pPr>
              <w:jc w:val="center"/>
              <w:rPr>
                <w:szCs w:val="21"/>
                <w:lang w:bidi="en-US"/>
              </w:rPr>
            </w:pPr>
            <w:r>
              <w:rPr>
                <w:rFonts w:hint="eastAsia"/>
                <w:szCs w:val="21"/>
                <w:lang w:bidi="en-US"/>
              </w:rPr>
              <w:t>4</w:t>
            </w:r>
          </w:p>
        </w:tc>
        <w:tc>
          <w:tcPr>
            <w:tcW w:w="2439" w:type="dxa"/>
            <w:vAlign w:val="center"/>
          </w:tcPr>
          <w:p w:rsidR="00920A7A" w:rsidRPr="00477465" w:rsidRDefault="00C73169" w:rsidP="00920A7A">
            <w:pPr>
              <w:jc w:val="center"/>
              <w:rPr>
                <w:szCs w:val="21"/>
                <w:lang w:bidi="en-US"/>
              </w:rPr>
            </w:pPr>
            <w:r>
              <w:rPr>
                <w:szCs w:val="21"/>
                <w:lang w:bidi="en-US"/>
              </w:rPr>
              <w:t>MagnaticCVM</w:t>
            </w:r>
          </w:p>
        </w:tc>
        <w:tc>
          <w:tcPr>
            <w:tcW w:w="1134" w:type="dxa"/>
            <w:vAlign w:val="center"/>
          </w:tcPr>
          <w:p w:rsidR="00920A7A" w:rsidRPr="00477465" w:rsidRDefault="00920A7A" w:rsidP="00920A7A">
            <w:pPr>
              <w:jc w:val="center"/>
              <w:rPr>
                <w:szCs w:val="21"/>
              </w:rPr>
            </w:pPr>
            <w:r w:rsidRPr="00477465">
              <w:rPr>
                <w:rFonts w:hint="eastAsia"/>
                <w:szCs w:val="21"/>
              </w:rPr>
              <w:t>M</w:t>
            </w:r>
          </w:p>
        </w:tc>
        <w:tc>
          <w:tcPr>
            <w:tcW w:w="1247" w:type="dxa"/>
            <w:vAlign w:val="center"/>
          </w:tcPr>
          <w:p w:rsidR="00920A7A" w:rsidRPr="00477465" w:rsidRDefault="00C73169" w:rsidP="00920A7A">
            <w:pPr>
              <w:jc w:val="center"/>
              <w:rPr>
                <w:szCs w:val="21"/>
              </w:rPr>
            </w:pPr>
            <w:r>
              <w:rPr>
                <w:szCs w:val="21"/>
              </w:rPr>
              <w:t>Hex…2</w:t>
            </w:r>
          </w:p>
        </w:tc>
        <w:tc>
          <w:tcPr>
            <w:tcW w:w="3544" w:type="dxa"/>
          </w:tcPr>
          <w:p w:rsidR="00C73169" w:rsidRPr="00C73169" w:rsidRDefault="00C73169" w:rsidP="00C73169">
            <w:pPr>
              <w:rPr>
                <w:szCs w:val="21"/>
              </w:rPr>
            </w:pPr>
            <w:r w:rsidRPr="00C73169">
              <w:rPr>
                <w:szCs w:val="21"/>
              </w:rPr>
              <w:t>DF811E Mag-stripe CVM Capability-CVM   required(PayPass)</w:t>
            </w:r>
          </w:p>
          <w:p w:rsidR="00C73169" w:rsidRPr="00C73169" w:rsidRDefault="00C73169" w:rsidP="00C73169">
            <w:pPr>
              <w:rPr>
                <w:szCs w:val="21"/>
              </w:rPr>
            </w:pPr>
            <w:r w:rsidRPr="00C73169">
              <w:rPr>
                <w:szCs w:val="21"/>
              </w:rPr>
              <w:t>b8-5</w:t>
            </w:r>
          </w:p>
          <w:p w:rsidR="00C73169" w:rsidRPr="00C73169" w:rsidRDefault="00C73169" w:rsidP="00C73169">
            <w:pPr>
              <w:rPr>
                <w:szCs w:val="21"/>
              </w:rPr>
            </w:pPr>
            <w:r w:rsidRPr="00C73169">
              <w:rPr>
                <w:szCs w:val="21"/>
              </w:rPr>
              <w:t>0000: NO CVM</w:t>
            </w:r>
          </w:p>
          <w:p w:rsidR="00C73169" w:rsidRPr="00C73169" w:rsidRDefault="00C73169" w:rsidP="00C73169">
            <w:pPr>
              <w:rPr>
                <w:szCs w:val="21"/>
              </w:rPr>
            </w:pPr>
            <w:r w:rsidRPr="00C73169">
              <w:rPr>
                <w:szCs w:val="21"/>
              </w:rPr>
              <w:t>0001: OBTAIN SIGNATURE</w:t>
            </w:r>
          </w:p>
          <w:p w:rsidR="00C73169" w:rsidRPr="00C73169" w:rsidRDefault="00C73169" w:rsidP="00C73169">
            <w:pPr>
              <w:rPr>
                <w:szCs w:val="21"/>
              </w:rPr>
            </w:pPr>
            <w:r w:rsidRPr="00C73169">
              <w:rPr>
                <w:szCs w:val="21"/>
              </w:rPr>
              <w:t>0010: ONLINE PIN</w:t>
            </w:r>
          </w:p>
          <w:p w:rsidR="00C73169" w:rsidRPr="00C73169" w:rsidRDefault="00C73169" w:rsidP="00C73169">
            <w:pPr>
              <w:rPr>
                <w:szCs w:val="21"/>
              </w:rPr>
            </w:pPr>
            <w:r w:rsidRPr="00C73169">
              <w:rPr>
                <w:szCs w:val="21"/>
              </w:rPr>
              <w:lastRenderedPageBreak/>
              <w:t>1111: N/A</w:t>
            </w:r>
          </w:p>
          <w:p w:rsidR="00C73169" w:rsidRPr="00C73169" w:rsidRDefault="00C73169" w:rsidP="00C73169">
            <w:pPr>
              <w:rPr>
                <w:szCs w:val="21"/>
              </w:rPr>
            </w:pPr>
            <w:r w:rsidRPr="00C73169">
              <w:rPr>
                <w:szCs w:val="21"/>
              </w:rPr>
              <w:t>b4-1</w:t>
            </w:r>
          </w:p>
          <w:p w:rsidR="00920A7A" w:rsidRPr="00477465" w:rsidRDefault="00C73169" w:rsidP="00C73169">
            <w:pPr>
              <w:rPr>
                <w:szCs w:val="21"/>
              </w:rPr>
            </w:pPr>
            <w:r w:rsidRPr="00C73169">
              <w:rPr>
                <w:szCs w:val="21"/>
              </w:rPr>
              <w:t>NFU</w:t>
            </w:r>
          </w:p>
        </w:tc>
      </w:tr>
      <w:tr w:rsidR="00920A7A" w:rsidRPr="00477465" w:rsidTr="00920A7A">
        <w:tc>
          <w:tcPr>
            <w:tcW w:w="709" w:type="dxa"/>
            <w:vAlign w:val="center"/>
          </w:tcPr>
          <w:p w:rsidR="00920A7A" w:rsidRPr="00477465" w:rsidRDefault="00920A7A" w:rsidP="00920A7A">
            <w:pPr>
              <w:jc w:val="center"/>
              <w:rPr>
                <w:szCs w:val="21"/>
                <w:lang w:bidi="en-US"/>
              </w:rPr>
            </w:pPr>
            <w:r>
              <w:rPr>
                <w:rFonts w:hint="eastAsia"/>
                <w:szCs w:val="21"/>
                <w:lang w:bidi="en-US"/>
              </w:rPr>
              <w:lastRenderedPageBreak/>
              <w:t>5</w:t>
            </w:r>
          </w:p>
        </w:tc>
        <w:tc>
          <w:tcPr>
            <w:tcW w:w="2439" w:type="dxa"/>
            <w:vAlign w:val="center"/>
          </w:tcPr>
          <w:p w:rsidR="00920A7A" w:rsidRPr="00477465" w:rsidRDefault="00C73169" w:rsidP="00920A7A">
            <w:pPr>
              <w:jc w:val="center"/>
              <w:rPr>
                <w:szCs w:val="21"/>
                <w:lang w:bidi="en-US"/>
              </w:rPr>
            </w:pPr>
            <w:r>
              <w:rPr>
                <w:szCs w:val="21"/>
                <w:lang w:bidi="en-US"/>
              </w:rPr>
              <w:t>MagneticNoCVM</w:t>
            </w:r>
          </w:p>
        </w:tc>
        <w:tc>
          <w:tcPr>
            <w:tcW w:w="1134" w:type="dxa"/>
            <w:vAlign w:val="center"/>
          </w:tcPr>
          <w:p w:rsidR="00920A7A" w:rsidRPr="00477465" w:rsidRDefault="00920A7A" w:rsidP="00920A7A">
            <w:pPr>
              <w:jc w:val="center"/>
              <w:rPr>
                <w:szCs w:val="21"/>
              </w:rPr>
            </w:pPr>
            <w:r w:rsidRPr="00477465">
              <w:rPr>
                <w:rFonts w:hint="eastAsia"/>
                <w:szCs w:val="21"/>
              </w:rPr>
              <w:t>M</w:t>
            </w:r>
          </w:p>
        </w:tc>
        <w:tc>
          <w:tcPr>
            <w:tcW w:w="1247" w:type="dxa"/>
            <w:vAlign w:val="center"/>
          </w:tcPr>
          <w:p w:rsidR="00920A7A" w:rsidRPr="00477465" w:rsidRDefault="00C73169" w:rsidP="00920A7A">
            <w:pPr>
              <w:jc w:val="center"/>
              <w:rPr>
                <w:szCs w:val="21"/>
              </w:rPr>
            </w:pPr>
            <w:r>
              <w:rPr>
                <w:szCs w:val="21"/>
              </w:rPr>
              <w:t>Hex…2</w:t>
            </w:r>
          </w:p>
        </w:tc>
        <w:tc>
          <w:tcPr>
            <w:tcW w:w="3544" w:type="dxa"/>
          </w:tcPr>
          <w:p w:rsidR="000840A1" w:rsidRPr="000840A1" w:rsidRDefault="000840A1" w:rsidP="000840A1">
            <w:pPr>
              <w:rPr>
                <w:szCs w:val="21"/>
              </w:rPr>
            </w:pPr>
            <w:r w:rsidRPr="000840A1">
              <w:rPr>
                <w:szCs w:val="21"/>
              </w:rPr>
              <w:t>DF812C Mag-stripe CVM Capability-No CVM required</w:t>
            </w:r>
          </w:p>
          <w:p w:rsidR="000840A1" w:rsidRPr="000840A1" w:rsidRDefault="000840A1" w:rsidP="000840A1">
            <w:pPr>
              <w:rPr>
                <w:szCs w:val="21"/>
              </w:rPr>
            </w:pPr>
            <w:r w:rsidRPr="000840A1">
              <w:rPr>
                <w:szCs w:val="21"/>
              </w:rPr>
              <w:t>b8-5</w:t>
            </w:r>
          </w:p>
          <w:p w:rsidR="000840A1" w:rsidRPr="000840A1" w:rsidRDefault="000840A1" w:rsidP="000840A1">
            <w:pPr>
              <w:rPr>
                <w:szCs w:val="21"/>
              </w:rPr>
            </w:pPr>
            <w:r w:rsidRPr="000840A1">
              <w:rPr>
                <w:szCs w:val="21"/>
              </w:rPr>
              <w:t>0000: NO CVM</w:t>
            </w:r>
          </w:p>
          <w:p w:rsidR="000840A1" w:rsidRPr="000840A1" w:rsidRDefault="000840A1" w:rsidP="000840A1">
            <w:pPr>
              <w:rPr>
                <w:szCs w:val="21"/>
              </w:rPr>
            </w:pPr>
            <w:r w:rsidRPr="000840A1">
              <w:rPr>
                <w:szCs w:val="21"/>
              </w:rPr>
              <w:t>0001: OBTAIN SIGNATURE</w:t>
            </w:r>
          </w:p>
          <w:p w:rsidR="000840A1" w:rsidRPr="000840A1" w:rsidRDefault="000840A1" w:rsidP="000840A1">
            <w:pPr>
              <w:rPr>
                <w:szCs w:val="21"/>
              </w:rPr>
            </w:pPr>
            <w:r w:rsidRPr="000840A1">
              <w:rPr>
                <w:szCs w:val="21"/>
              </w:rPr>
              <w:t>0010: ONLINE PIN</w:t>
            </w:r>
          </w:p>
          <w:p w:rsidR="000840A1" w:rsidRPr="000840A1" w:rsidRDefault="000840A1" w:rsidP="000840A1">
            <w:pPr>
              <w:rPr>
                <w:szCs w:val="21"/>
              </w:rPr>
            </w:pPr>
            <w:r w:rsidRPr="000840A1">
              <w:rPr>
                <w:szCs w:val="21"/>
              </w:rPr>
              <w:t>1111: N/A</w:t>
            </w:r>
          </w:p>
          <w:p w:rsidR="000840A1" w:rsidRPr="000840A1" w:rsidRDefault="000840A1" w:rsidP="000840A1">
            <w:pPr>
              <w:rPr>
                <w:szCs w:val="21"/>
              </w:rPr>
            </w:pPr>
            <w:r w:rsidRPr="000840A1">
              <w:rPr>
                <w:szCs w:val="21"/>
              </w:rPr>
              <w:t>b4-1</w:t>
            </w:r>
          </w:p>
          <w:p w:rsidR="00920A7A" w:rsidRPr="00477465" w:rsidRDefault="000840A1" w:rsidP="000840A1">
            <w:pPr>
              <w:rPr>
                <w:szCs w:val="21"/>
              </w:rPr>
            </w:pPr>
            <w:r w:rsidRPr="000840A1">
              <w:rPr>
                <w:szCs w:val="21"/>
              </w:rPr>
              <w:t>NFU</w:t>
            </w:r>
          </w:p>
        </w:tc>
      </w:tr>
      <w:tr w:rsidR="00920A7A" w:rsidRPr="00477465" w:rsidTr="00920A7A">
        <w:tc>
          <w:tcPr>
            <w:tcW w:w="709" w:type="dxa"/>
            <w:vAlign w:val="center"/>
          </w:tcPr>
          <w:p w:rsidR="00920A7A" w:rsidRDefault="00920A7A" w:rsidP="00920A7A">
            <w:pPr>
              <w:jc w:val="center"/>
              <w:rPr>
                <w:szCs w:val="21"/>
                <w:lang w:bidi="en-US"/>
              </w:rPr>
            </w:pPr>
            <w:r>
              <w:rPr>
                <w:rFonts w:hint="eastAsia"/>
                <w:szCs w:val="21"/>
                <w:lang w:bidi="en-US"/>
              </w:rPr>
              <w:t>6</w:t>
            </w:r>
          </w:p>
        </w:tc>
        <w:tc>
          <w:tcPr>
            <w:tcW w:w="2439" w:type="dxa"/>
            <w:vAlign w:val="center"/>
          </w:tcPr>
          <w:p w:rsidR="00920A7A" w:rsidRDefault="000840A1" w:rsidP="00920A7A">
            <w:pPr>
              <w:jc w:val="center"/>
              <w:rPr>
                <w:szCs w:val="21"/>
                <w:lang w:bidi="en-US"/>
              </w:rPr>
            </w:pPr>
            <w:r>
              <w:rPr>
                <w:noProof/>
              </w:rPr>
              <w:t>MobileSupport</w:t>
            </w:r>
          </w:p>
        </w:tc>
        <w:tc>
          <w:tcPr>
            <w:tcW w:w="1134" w:type="dxa"/>
            <w:vAlign w:val="center"/>
          </w:tcPr>
          <w:p w:rsidR="00920A7A" w:rsidRPr="00477465" w:rsidRDefault="00920A7A" w:rsidP="00920A7A">
            <w:pPr>
              <w:jc w:val="center"/>
              <w:rPr>
                <w:szCs w:val="21"/>
              </w:rPr>
            </w:pPr>
            <w:r>
              <w:rPr>
                <w:rFonts w:hint="eastAsia"/>
                <w:szCs w:val="21"/>
              </w:rPr>
              <w:t>M</w:t>
            </w:r>
          </w:p>
        </w:tc>
        <w:tc>
          <w:tcPr>
            <w:tcW w:w="1247" w:type="dxa"/>
            <w:vAlign w:val="center"/>
          </w:tcPr>
          <w:p w:rsidR="00920A7A" w:rsidRDefault="000840A1" w:rsidP="00920A7A">
            <w:pPr>
              <w:jc w:val="center"/>
              <w:rPr>
                <w:szCs w:val="21"/>
              </w:rPr>
            </w:pPr>
            <w:r>
              <w:rPr>
                <w:szCs w:val="21"/>
              </w:rPr>
              <w:t>Hex..2</w:t>
            </w:r>
          </w:p>
        </w:tc>
        <w:tc>
          <w:tcPr>
            <w:tcW w:w="3544" w:type="dxa"/>
          </w:tcPr>
          <w:p w:rsidR="000840A1" w:rsidRPr="000840A1" w:rsidRDefault="000840A1" w:rsidP="000840A1">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sidRPr="000840A1">
              <w:rPr>
                <w:rFonts w:asciiTheme="minorHAnsi" w:eastAsiaTheme="minorEastAsia" w:hAnsiTheme="minorHAnsi" w:cstheme="minorBidi"/>
                <w:i w:val="0"/>
                <w:color w:val="auto"/>
                <w:lang w:bidi="ar-SA"/>
              </w:rPr>
              <w:t>Tag 9F7E Mobile Support Indicator</w:t>
            </w:r>
          </w:p>
          <w:p w:rsidR="000840A1" w:rsidRPr="000840A1" w:rsidRDefault="000840A1" w:rsidP="000840A1">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sidRPr="000840A1">
              <w:rPr>
                <w:rFonts w:asciiTheme="minorHAnsi" w:eastAsiaTheme="minorEastAsia" w:hAnsiTheme="minorHAnsi" w:cstheme="minorBidi" w:hint="eastAsia"/>
                <w:i w:val="0"/>
                <w:color w:val="auto"/>
                <w:lang w:bidi="ar-SA"/>
              </w:rPr>
              <w:t>b8-3</w:t>
            </w:r>
            <w:r w:rsidRPr="000840A1">
              <w:rPr>
                <w:rFonts w:asciiTheme="minorHAnsi" w:eastAsiaTheme="minorEastAsia" w:hAnsiTheme="minorHAnsi" w:cstheme="minorBidi" w:hint="eastAsia"/>
                <w:i w:val="0"/>
                <w:color w:val="auto"/>
                <w:lang w:bidi="ar-SA"/>
              </w:rPr>
              <w:t>：</w:t>
            </w:r>
            <w:r w:rsidRPr="000840A1">
              <w:rPr>
                <w:rFonts w:asciiTheme="minorHAnsi" w:eastAsiaTheme="minorEastAsia" w:hAnsiTheme="minorHAnsi" w:cstheme="minorBidi" w:hint="eastAsia"/>
                <w:i w:val="0"/>
                <w:color w:val="auto"/>
                <w:lang w:bidi="ar-SA"/>
              </w:rPr>
              <w:t xml:space="preserve"> RFU</w:t>
            </w:r>
          </w:p>
          <w:p w:rsidR="000840A1" w:rsidRPr="000840A1" w:rsidRDefault="000840A1" w:rsidP="000840A1">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sidRPr="000840A1">
              <w:rPr>
                <w:rFonts w:asciiTheme="minorHAnsi" w:eastAsiaTheme="minorEastAsia" w:hAnsiTheme="minorHAnsi" w:cstheme="minorBidi"/>
                <w:i w:val="0"/>
                <w:color w:val="auto"/>
                <w:lang w:bidi="ar-SA"/>
              </w:rPr>
              <w:t>b2 :Offline PIN Required</w:t>
            </w:r>
          </w:p>
          <w:p w:rsidR="00920A7A" w:rsidRPr="003060DB" w:rsidRDefault="000840A1" w:rsidP="000840A1">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sidRPr="000840A1">
              <w:rPr>
                <w:rFonts w:asciiTheme="minorHAnsi" w:eastAsiaTheme="minorEastAsia" w:hAnsiTheme="minorHAnsi" w:cstheme="minorBidi" w:hint="eastAsia"/>
                <w:i w:val="0"/>
                <w:color w:val="auto"/>
                <w:lang w:bidi="ar-SA"/>
              </w:rPr>
              <w:t>b1</w:t>
            </w:r>
            <w:r w:rsidRPr="000840A1">
              <w:rPr>
                <w:rFonts w:asciiTheme="minorHAnsi" w:eastAsiaTheme="minorEastAsia" w:hAnsiTheme="minorHAnsi" w:cstheme="minorBidi" w:hint="eastAsia"/>
                <w:i w:val="0"/>
                <w:color w:val="auto"/>
                <w:lang w:bidi="ar-SA"/>
              </w:rPr>
              <w:t>：</w:t>
            </w:r>
            <w:r w:rsidRPr="000840A1">
              <w:rPr>
                <w:rFonts w:asciiTheme="minorHAnsi" w:eastAsiaTheme="minorEastAsia" w:hAnsiTheme="minorHAnsi" w:cstheme="minorBidi" w:hint="eastAsia"/>
                <w:i w:val="0"/>
                <w:color w:val="auto"/>
                <w:lang w:bidi="ar-SA"/>
              </w:rPr>
              <w:t>Mobile supported</w:t>
            </w:r>
          </w:p>
        </w:tc>
      </w:tr>
      <w:tr w:rsidR="00920A7A" w:rsidRPr="00477465" w:rsidTr="00920A7A">
        <w:tc>
          <w:tcPr>
            <w:tcW w:w="709" w:type="dxa"/>
            <w:vAlign w:val="center"/>
          </w:tcPr>
          <w:p w:rsidR="00920A7A" w:rsidRDefault="00920A7A" w:rsidP="00920A7A">
            <w:pPr>
              <w:jc w:val="center"/>
              <w:rPr>
                <w:szCs w:val="21"/>
                <w:lang w:bidi="en-US"/>
              </w:rPr>
            </w:pPr>
            <w:r>
              <w:rPr>
                <w:rFonts w:hint="eastAsia"/>
                <w:szCs w:val="21"/>
                <w:lang w:bidi="en-US"/>
              </w:rPr>
              <w:t>7</w:t>
            </w:r>
          </w:p>
        </w:tc>
        <w:tc>
          <w:tcPr>
            <w:tcW w:w="2439" w:type="dxa"/>
            <w:vAlign w:val="center"/>
          </w:tcPr>
          <w:p w:rsidR="00920A7A" w:rsidRDefault="00E5002B" w:rsidP="00920A7A">
            <w:pPr>
              <w:jc w:val="center"/>
              <w:rPr>
                <w:noProof/>
              </w:rPr>
            </w:pPr>
            <w:r>
              <w:rPr>
                <w:noProof/>
              </w:rPr>
              <w:t>CardDataInput</w:t>
            </w:r>
          </w:p>
        </w:tc>
        <w:tc>
          <w:tcPr>
            <w:tcW w:w="1134" w:type="dxa"/>
            <w:vAlign w:val="center"/>
          </w:tcPr>
          <w:p w:rsidR="00920A7A" w:rsidRDefault="00920A7A" w:rsidP="00920A7A">
            <w:pPr>
              <w:jc w:val="center"/>
              <w:rPr>
                <w:szCs w:val="21"/>
              </w:rPr>
            </w:pPr>
            <w:r>
              <w:rPr>
                <w:rFonts w:hint="eastAsia"/>
                <w:szCs w:val="21"/>
              </w:rPr>
              <w:t>M</w:t>
            </w:r>
          </w:p>
        </w:tc>
        <w:tc>
          <w:tcPr>
            <w:tcW w:w="1247" w:type="dxa"/>
            <w:vAlign w:val="center"/>
          </w:tcPr>
          <w:p w:rsidR="00920A7A" w:rsidRDefault="00E5002B" w:rsidP="00920A7A">
            <w:pPr>
              <w:jc w:val="center"/>
              <w:rPr>
                <w:szCs w:val="21"/>
              </w:rPr>
            </w:pPr>
            <w:r>
              <w:rPr>
                <w:szCs w:val="21"/>
              </w:rPr>
              <w:t>Hex…2</w:t>
            </w:r>
          </w:p>
        </w:tc>
        <w:tc>
          <w:tcPr>
            <w:tcW w:w="3544" w:type="dxa"/>
          </w:tcPr>
          <w:p w:rsidR="00920A7A" w:rsidRPr="003060DB" w:rsidRDefault="00E5002B" w:rsidP="00920A7A">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sidRPr="00E5002B">
              <w:rPr>
                <w:rFonts w:asciiTheme="minorHAnsi" w:eastAsiaTheme="minorEastAsia" w:hAnsiTheme="minorHAnsi" w:cstheme="minorBidi"/>
                <w:i w:val="0"/>
                <w:color w:val="auto"/>
                <w:lang w:bidi="ar-SA"/>
              </w:rPr>
              <w:t>Tag DF8117 Card Data Input Capability</w:t>
            </w:r>
          </w:p>
        </w:tc>
      </w:tr>
      <w:tr w:rsidR="00920A7A" w:rsidRPr="00477465" w:rsidTr="00920A7A">
        <w:tc>
          <w:tcPr>
            <w:tcW w:w="709" w:type="dxa"/>
          </w:tcPr>
          <w:p w:rsidR="00920A7A" w:rsidRDefault="00920A7A" w:rsidP="00920A7A">
            <w:pPr>
              <w:jc w:val="center"/>
              <w:rPr>
                <w:szCs w:val="21"/>
                <w:lang w:bidi="en-US"/>
              </w:rPr>
            </w:pPr>
            <w:r>
              <w:rPr>
                <w:rFonts w:hint="eastAsia"/>
                <w:szCs w:val="21"/>
                <w:lang w:bidi="en-US"/>
              </w:rPr>
              <w:t>8</w:t>
            </w:r>
          </w:p>
        </w:tc>
        <w:tc>
          <w:tcPr>
            <w:tcW w:w="2439" w:type="dxa"/>
          </w:tcPr>
          <w:p w:rsidR="00920A7A" w:rsidRDefault="00AF0FF8" w:rsidP="00920A7A">
            <w:pPr>
              <w:jc w:val="center"/>
              <w:rPr>
                <w:noProof/>
              </w:rPr>
            </w:pPr>
            <w:r>
              <w:rPr>
                <w:noProof/>
              </w:rPr>
              <w:t>CVMCapabilit_</w:t>
            </w:r>
            <w:r w:rsidR="00E5002B">
              <w:rPr>
                <w:noProof/>
              </w:rPr>
              <w:t>CVMRequired</w:t>
            </w:r>
          </w:p>
        </w:tc>
        <w:tc>
          <w:tcPr>
            <w:tcW w:w="1134" w:type="dxa"/>
          </w:tcPr>
          <w:p w:rsidR="00920A7A" w:rsidRDefault="00920A7A" w:rsidP="00920A7A">
            <w:pPr>
              <w:jc w:val="center"/>
              <w:rPr>
                <w:szCs w:val="21"/>
              </w:rPr>
            </w:pPr>
            <w:r>
              <w:rPr>
                <w:rFonts w:hint="eastAsia"/>
                <w:szCs w:val="21"/>
              </w:rPr>
              <w:t>M</w:t>
            </w:r>
          </w:p>
        </w:tc>
        <w:tc>
          <w:tcPr>
            <w:tcW w:w="1247" w:type="dxa"/>
          </w:tcPr>
          <w:p w:rsidR="00920A7A" w:rsidRPr="00960F70" w:rsidRDefault="00E5002B" w:rsidP="00920A7A">
            <w:pPr>
              <w:jc w:val="center"/>
              <w:rPr>
                <w:szCs w:val="21"/>
              </w:rPr>
            </w:pPr>
            <w:r>
              <w:rPr>
                <w:szCs w:val="21"/>
              </w:rPr>
              <w:t>Hex…2</w:t>
            </w:r>
          </w:p>
        </w:tc>
        <w:tc>
          <w:tcPr>
            <w:tcW w:w="3544" w:type="dxa"/>
          </w:tcPr>
          <w:p w:rsidR="00920A7A" w:rsidRPr="00960F70" w:rsidRDefault="00E5002B" w:rsidP="00920A7A">
            <w:pPr>
              <w:pStyle w:val="ad"/>
              <w:rPr>
                <w:rFonts w:asciiTheme="minorHAnsi" w:eastAsiaTheme="minorEastAsia" w:hAnsiTheme="minorHAnsi" w:cstheme="minorBidi"/>
                <w:i w:val="0"/>
                <w:color w:val="auto"/>
                <w:lang w:bidi="ar-SA"/>
              </w:rPr>
            </w:pPr>
            <w:r w:rsidRPr="00E5002B">
              <w:rPr>
                <w:rFonts w:asciiTheme="minorHAnsi" w:eastAsiaTheme="minorEastAsia" w:hAnsiTheme="minorHAnsi" w:cstheme="minorBidi"/>
                <w:i w:val="0"/>
                <w:color w:val="auto"/>
                <w:lang w:bidi="ar-SA"/>
              </w:rPr>
              <w:t>Tag DF8118 CVM Capability - CVM Required</w:t>
            </w:r>
          </w:p>
        </w:tc>
      </w:tr>
      <w:tr w:rsidR="00920A7A" w:rsidRPr="00477465" w:rsidTr="00920A7A">
        <w:tc>
          <w:tcPr>
            <w:tcW w:w="709" w:type="dxa"/>
            <w:vAlign w:val="center"/>
          </w:tcPr>
          <w:p w:rsidR="00920A7A" w:rsidRDefault="00920A7A" w:rsidP="00920A7A">
            <w:pPr>
              <w:jc w:val="center"/>
              <w:rPr>
                <w:szCs w:val="21"/>
                <w:lang w:bidi="en-US"/>
              </w:rPr>
            </w:pPr>
            <w:r>
              <w:rPr>
                <w:rFonts w:hint="eastAsia"/>
                <w:szCs w:val="21"/>
                <w:lang w:bidi="en-US"/>
              </w:rPr>
              <w:t>9</w:t>
            </w:r>
          </w:p>
        </w:tc>
        <w:tc>
          <w:tcPr>
            <w:tcW w:w="2439" w:type="dxa"/>
            <w:vAlign w:val="center"/>
          </w:tcPr>
          <w:p w:rsidR="00920A7A" w:rsidRDefault="00AF0FF8" w:rsidP="00920A7A">
            <w:pPr>
              <w:jc w:val="center"/>
              <w:rPr>
                <w:noProof/>
              </w:rPr>
            </w:pPr>
            <w:r>
              <w:rPr>
                <w:noProof/>
              </w:rPr>
              <w:t>CVMCapabilit_NoCVMRequired</w:t>
            </w:r>
          </w:p>
        </w:tc>
        <w:tc>
          <w:tcPr>
            <w:tcW w:w="1134" w:type="dxa"/>
            <w:vAlign w:val="center"/>
          </w:tcPr>
          <w:p w:rsidR="00920A7A" w:rsidRDefault="00920A7A" w:rsidP="00920A7A">
            <w:pPr>
              <w:jc w:val="center"/>
              <w:rPr>
                <w:szCs w:val="21"/>
              </w:rPr>
            </w:pPr>
            <w:r>
              <w:rPr>
                <w:rFonts w:hint="eastAsia"/>
                <w:szCs w:val="21"/>
              </w:rPr>
              <w:t>M</w:t>
            </w:r>
          </w:p>
        </w:tc>
        <w:tc>
          <w:tcPr>
            <w:tcW w:w="1247" w:type="dxa"/>
            <w:vAlign w:val="center"/>
          </w:tcPr>
          <w:p w:rsidR="00920A7A" w:rsidRDefault="00920A7A" w:rsidP="00920A7A">
            <w:pPr>
              <w:jc w:val="center"/>
              <w:rPr>
                <w:szCs w:val="21"/>
              </w:rPr>
            </w:pPr>
            <w:r>
              <w:rPr>
                <w:szCs w:val="21"/>
              </w:rPr>
              <w:t>Hex 10</w:t>
            </w:r>
          </w:p>
        </w:tc>
        <w:tc>
          <w:tcPr>
            <w:tcW w:w="3544" w:type="dxa"/>
          </w:tcPr>
          <w:p w:rsidR="00920A7A" w:rsidRPr="00372691" w:rsidRDefault="00AF0FF8">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sidRPr="00AF0FF8">
              <w:rPr>
                <w:rFonts w:asciiTheme="minorHAnsi" w:eastAsiaTheme="minorEastAsia" w:hAnsiTheme="minorHAnsi" w:cstheme="minorBidi"/>
                <w:i w:val="0"/>
                <w:color w:val="auto"/>
                <w:lang w:bidi="ar-SA"/>
              </w:rPr>
              <w:t>Tag DF8119 CVM Capability - No CVM Required(0x08)</w:t>
            </w:r>
          </w:p>
        </w:tc>
      </w:tr>
      <w:tr w:rsidR="00920A7A" w:rsidRPr="00477465" w:rsidTr="00920A7A">
        <w:tc>
          <w:tcPr>
            <w:tcW w:w="709" w:type="dxa"/>
            <w:vAlign w:val="center"/>
          </w:tcPr>
          <w:p w:rsidR="00920A7A" w:rsidRPr="00D9214B" w:rsidRDefault="00920A7A" w:rsidP="00920A7A">
            <w:pPr>
              <w:jc w:val="center"/>
              <w:rPr>
                <w:szCs w:val="21"/>
                <w:lang w:bidi="en-US"/>
              </w:rPr>
            </w:pPr>
            <w:r>
              <w:rPr>
                <w:rFonts w:hint="eastAsia"/>
                <w:szCs w:val="21"/>
                <w:lang w:bidi="en-US"/>
              </w:rPr>
              <w:t>10</w:t>
            </w:r>
          </w:p>
        </w:tc>
        <w:tc>
          <w:tcPr>
            <w:tcW w:w="2439" w:type="dxa"/>
            <w:vAlign w:val="center"/>
          </w:tcPr>
          <w:p w:rsidR="00920A7A" w:rsidRDefault="00AF0FF8" w:rsidP="00920A7A">
            <w:pPr>
              <w:jc w:val="center"/>
              <w:rPr>
                <w:noProof/>
              </w:rPr>
            </w:pPr>
            <w:r>
              <w:rPr>
                <w:noProof/>
              </w:rPr>
              <w:t>TermType</w:t>
            </w:r>
          </w:p>
        </w:tc>
        <w:tc>
          <w:tcPr>
            <w:tcW w:w="1134" w:type="dxa"/>
            <w:vAlign w:val="center"/>
          </w:tcPr>
          <w:p w:rsidR="00920A7A" w:rsidRDefault="00920A7A" w:rsidP="00920A7A">
            <w:pPr>
              <w:jc w:val="center"/>
              <w:rPr>
                <w:szCs w:val="21"/>
              </w:rPr>
            </w:pPr>
            <w:r>
              <w:rPr>
                <w:rFonts w:hint="eastAsia"/>
                <w:szCs w:val="21"/>
              </w:rPr>
              <w:t>M</w:t>
            </w:r>
          </w:p>
        </w:tc>
        <w:tc>
          <w:tcPr>
            <w:tcW w:w="1247" w:type="dxa"/>
            <w:vAlign w:val="center"/>
          </w:tcPr>
          <w:p w:rsidR="00920A7A" w:rsidRDefault="00AF0FF8" w:rsidP="00920A7A">
            <w:pPr>
              <w:jc w:val="center"/>
              <w:rPr>
                <w:szCs w:val="21"/>
              </w:rPr>
            </w:pPr>
            <w:r>
              <w:rPr>
                <w:szCs w:val="21"/>
              </w:rPr>
              <w:t>Hex…2</w:t>
            </w:r>
          </w:p>
        </w:tc>
        <w:tc>
          <w:tcPr>
            <w:tcW w:w="3544" w:type="dxa"/>
          </w:tcPr>
          <w:p w:rsidR="00920A7A" w:rsidRPr="005E6DFC" w:rsidRDefault="00AB76F6" w:rsidP="00920A7A">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Pr>
                <w:rFonts w:asciiTheme="minorHAnsi" w:eastAsiaTheme="minorEastAsia" w:hAnsiTheme="minorHAnsi" w:cstheme="minorBidi"/>
                <w:i w:val="0"/>
                <w:color w:val="auto"/>
                <w:lang w:bidi="ar-SA"/>
              </w:rPr>
              <w:t xml:space="preserve">Tag </w:t>
            </w:r>
            <w:r w:rsidR="00AF0FF8" w:rsidRPr="00AF0FF8">
              <w:rPr>
                <w:rFonts w:asciiTheme="minorHAnsi" w:eastAsiaTheme="minorEastAsia" w:hAnsiTheme="minorHAnsi" w:cstheme="minorBidi"/>
                <w:i w:val="0"/>
                <w:color w:val="auto"/>
                <w:lang w:bidi="ar-SA"/>
              </w:rPr>
              <w:t>9F35 Terminal Type</w:t>
            </w:r>
          </w:p>
        </w:tc>
      </w:tr>
      <w:tr w:rsidR="00920A7A" w:rsidRPr="00477465" w:rsidTr="00920A7A">
        <w:tc>
          <w:tcPr>
            <w:tcW w:w="709" w:type="dxa"/>
            <w:vAlign w:val="center"/>
          </w:tcPr>
          <w:p w:rsidR="00920A7A" w:rsidRDefault="00920A7A" w:rsidP="00920A7A">
            <w:pPr>
              <w:jc w:val="center"/>
              <w:rPr>
                <w:szCs w:val="21"/>
                <w:lang w:bidi="en-US"/>
              </w:rPr>
            </w:pPr>
            <w:r>
              <w:rPr>
                <w:rFonts w:hint="eastAsia"/>
                <w:szCs w:val="21"/>
                <w:lang w:bidi="en-US"/>
              </w:rPr>
              <w:t>11</w:t>
            </w:r>
          </w:p>
        </w:tc>
        <w:tc>
          <w:tcPr>
            <w:tcW w:w="2439" w:type="dxa"/>
            <w:vAlign w:val="center"/>
          </w:tcPr>
          <w:p w:rsidR="00920A7A" w:rsidRDefault="00AB76F6" w:rsidP="00920A7A">
            <w:pPr>
              <w:jc w:val="center"/>
              <w:rPr>
                <w:noProof/>
              </w:rPr>
            </w:pPr>
            <w:r>
              <w:rPr>
                <w:noProof/>
              </w:rPr>
              <w:t>AccountType</w:t>
            </w:r>
          </w:p>
        </w:tc>
        <w:tc>
          <w:tcPr>
            <w:tcW w:w="1134" w:type="dxa"/>
            <w:vAlign w:val="center"/>
          </w:tcPr>
          <w:p w:rsidR="00920A7A" w:rsidRDefault="00920A7A" w:rsidP="00920A7A">
            <w:pPr>
              <w:jc w:val="center"/>
              <w:rPr>
                <w:szCs w:val="21"/>
              </w:rPr>
            </w:pPr>
            <w:r>
              <w:rPr>
                <w:rFonts w:hint="eastAsia"/>
                <w:szCs w:val="21"/>
              </w:rPr>
              <w:t>M</w:t>
            </w:r>
          </w:p>
        </w:tc>
        <w:tc>
          <w:tcPr>
            <w:tcW w:w="1247" w:type="dxa"/>
            <w:vAlign w:val="center"/>
          </w:tcPr>
          <w:p w:rsidR="00920A7A" w:rsidRDefault="00AB76F6" w:rsidP="00920A7A">
            <w:pPr>
              <w:jc w:val="center"/>
              <w:rPr>
                <w:szCs w:val="21"/>
              </w:rPr>
            </w:pPr>
            <w:r>
              <w:rPr>
                <w:rFonts w:hint="eastAsia"/>
                <w:szCs w:val="21"/>
              </w:rPr>
              <w:t>Hex 2</w:t>
            </w:r>
          </w:p>
        </w:tc>
        <w:tc>
          <w:tcPr>
            <w:tcW w:w="3544" w:type="dxa"/>
          </w:tcPr>
          <w:p w:rsidR="00920A7A" w:rsidRPr="00E4203B" w:rsidRDefault="00AB76F6" w:rsidP="00920A7A">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Pr>
                <w:rFonts w:asciiTheme="minorHAnsi" w:eastAsiaTheme="minorEastAsia" w:hAnsiTheme="minorHAnsi" w:cstheme="minorBidi"/>
                <w:i w:val="0"/>
                <w:color w:val="auto"/>
                <w:lang w:bidi="ar-SA"/>
              </w:rPr>
              <w:t xml:space="preserve">Tag 5F57 </w:t>
            </w:r>
            <w:r w:rsidRPr="00AB76F6">
              <w:rPr>
                <w:rFonts w:asciiTheme="minorHAnsi" w:eastAsiaTheme="minorEastAsia" w:hAnsiTheme="minorHAnsi" w:cstheme="minorBidi"/>
                <w:i w:val="0"/>
                <w:color w:val="auto"/>
                <w:lang w:bidi="ar-SA"/>
              </w:rPr>
              <w:t>Account type</w:t>
            </w:r>
          </w:p>
        </w:tc>
      </w:tr>
      <w:tr w:rsidR="00920A7A" w:rsidRPr="00477465" w:rsidTr="00920A7A">
        <w:tc>
          <w:tcPr>
            <w:tcW w:w="709" w:type="dxa"/>
            <w:vAlign w:val="center"/>
          </w:tcPr>
          <w:p w:rsidR="00920A7A" w:rsidRDefault="00920A7A" w:rsidP="00920A7A">
            <w:pPr>
              <w:jc w:val="center"/>
              <w:rPr>
                <w:szCs w:val="21"/>
                <w:lang w:bidi="en-US"/>
              </w:rPr>
            </w:pPr>
            <w:r>
              <w:rPr>
                <w:rFonts w:hint="eastAsia"/>
                <w:szCs w:val="21"/>
                <w:lang w:bidi="en-US"/>
              </w:rPr>
              <w:t>12</w:t>
            </w:r>
          </w:p>
        </w:tc>
        <w:tc>
          <w:tcPr>
            <w:tcW w:w="2439" w:type="dxa"/>
            <w:vAlign w:val="center"/>
          </w:tcPr>
          <w:p w:rsidR="00920A7A" w:rsidRDefault="00AB76F6" w:rsidP="00920A7A">
            <w:pPr>
              <w:jc w:val="center"/>
              <w:rPr>
                <w:noProof/>
              </w:rPr>
            </w:pPr>
            <w:r>
              <w:rPr>
                <w:noProof/>
              </w:rPr>
              <w:t>AdditionalTermCapability</w:t>
            </w:r>
          </w:p>
        </w:tc>
        <w:tc>
          <w:tcPr>
            <w:tcW w:w="1134" w:type="dxa"/>
            <w:vAlign w:val="center"/>
          </w:tcPr>
          <w:p w:rsidR="00920A7A" w:rsidRDefault="00920A7A" w:rsidP="00920A7A">
            <w:pPr>
              <w:jc w:val="center"/>
              <w:rPr>
                <w:szCs w:val="21"/>
              </w:rPr>
            </w:pPr>
            <w:r>
              <w:rPr>
                <w:rFonts w:hint="eastAsia"/>
                <w:szCs w:val="21"/>
              </w:rPr>
              <w:t>M</w:t>
            </w:r>
          </w:p>
        </w:tc>
        <w:tc>
          <w:tcPr>
            <w:tcW w:w="1247" w:type="dxa"/>
            <w:vAlign w:val="center"/>
          </w:tcPr>
          <w:p w:rsidR="00920A7A" w:rsidRDefault="00AB76F6" w:rsidP="00920A7A">
            <w:pPr>
              <w:jc w:val="center"/>
              <w:rPr>
                <w:szCs w:val="21"/>
              </w:rPr>
            </w:pPr>
            <w:r>
              <w:rPr>
                <w:szCs w:val="21"/>
              </w:rPr>
              <w:t>Hex10</w:t>
            </w:r>
          </w:p>
        </w:tc>
        <w:tc>
          <w:tcPr>
            <w:tcW w:w="3544" w:type="dxa"/>
          </w:tcPr>
          <w:p w:rsidR="00920A7A" w:rsidRPr="00E4203B" w:rsidRDefault="00AB76F6" w:rsidP="00920A7A">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sidRPr="00AB76F6">
              <w:rPr>
                <w:rFonts w:asciiTheme="minorHAnsi" w:eastAsiaTheme="minorEastAsia" w:hAnsiTheme="minorHAnsi" w:cstheme="minorBidi"/>
                <w:i w:val="0"/>
                <w:color w:val="auto"/>
                <w:lang w:bidi="ar-SA"/>
              </w:rPr>
              <w:t>Tag 9F40 Additional Terminal Capbilities</w:t>
            </w:r>
          </w:p>
        </w:tc>
      </w:tr>
      <w:tr w:rsidR="00920A7A" w:rsidRPr="00477465" w:rsidTr="00920A7A">
        <w:tc>
          <w:tcPr>
            <w:tcW w:w="709" w:type="dxa"/>
            <w:vAlign w:val="center"/>
          </w:tcPr>
          <w:p w:rsidR="00920A7A" w:rsidRDefault="00920A7A" w:rsidP="00920A7A">
            <w:pPr>
              <w:jc w:val="center"/>
              <w:rPr>
                <w:szCs w:val="21"/>
                <w:lang w:bidi="en-US"/>
              </w:rPr>
            </w:pPr>
            <w:r>
              <w:rPr>
                <w:rFonts w:hint="eastAsia"/>
                <w:szCs w:val="21"/>
                <w:lang w:bidi="en-US"/>
              </w:rPr>
              <w:t>13</w:t>
            </w:r>
          </w:p>
        </w:tc>
        <w:tc>
          <w:tcPr>
            <w:tcW w:w="2439" w:type="dxa"/>
            <w:vAlign w:val="center"/>
          </w:tcPr>
          <w:p w:rsidR="00920A7A" w:rsidRDefault="00AB76F6" w:rsidP="00920A7A">
            <w:pPr>
              <w:jc w:val="center"/>
              <w:rPr>
                <w:noProof/>
              </w:rPr>
            </w:pPr>
            <w:r>
              <w:rPr>
                <w:noProof/>
              </w:rPr>
              <w:t>KernelID</w:t>
            </w:r>
          </w:p>
        </w:tc>
        <w:tc>
          <w:tcPr>
            <w:tcW w:w="1134" w:type="dxa"/>
            <w:vAlign w:val="center"/>
          </w:tcPr>
          <w:p w:rsidR="00920A7A" w:rsidRDefault="00920A7A" w:rsidP="00920A7A">
            <w:pPr>
              <w:jc w:val="center"/>
              <w:rPr>
                <w:szCs w:val="21"/>
              </w:rPr>
            </w:pPr>
            <w:r>
              <w:rPr>
                <w:rFonts w:hint="eastAsia"/>
                <w:szCs w:val="21"/>
              </w:rPr>
              <w:t>M</w:t>
            </w:r>
          </w:p>
        </w:tc>
        <w:tc>
          <w:tcPr>
            <w:tcW w:w="1247" w:type="dxa"/>
            <w:vAlign w:val="center"/>
          </w:tcPr>
          <w:p w:rsidR="00920A7A" w:rsidRDefault="00AB76F6" w:rsidP="00920A7A">
            <w:pPr>
              <w:jc w:val="center"/>
              <w:rPr>
                <w:szCs w:val="21"/>
              </w:rPr>
            </w:pPr>
            <w:r>
              <w:rPr>
                <w:szCs w:val="21"/>
              </w:rPr>
              <w:t>Hex 1</w:t>
            </w:r>
          </w:p>
        </w:tc>
        <w:tc>
          <w:tcPr>
            <w:tcW w:w="3544" w:type="dxa"/>
          </w:tcPr>
          <w:p w:rsidR="00920A7A" w:rsidRPr="006F37CC" w:rsidRDefault="00AB76F6" w:rsidP="00920A7A">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sidRPr="00AB76F6">
              <w:rPr>
                <w:rFonts w:asciiTheme="minorHAnsi" w:eastAsiaTheme="minorEastAsia" w:hAnsiTheme="minorHAnsi" w:cstheme="minorBidi"/>
                <w:i w:val="0"/>
                <w:color w:val="auto"/>
                <w:lang w:bidi="ar-SA"/>
              </w:rPr>
              <w:t>Tag DF810C Kernel ID</w:t>
            </w:r>
          </w:p>
        </w:tc>
      </w:tr>
      <w:tr w:rsidR="00AB76F6" w:rsidRPr="00477465" w:rsidTr="00920A7A">
        <w:tc>
          <w:tcPr>
            <w:tcW w:w="709" w:type="dxa"/>
            <w:vAlign w:val="center"/>
          </w:tcPr>
          <w:p w:rsidR="00AB76F6" w:rsidRDefault="00AB76F6" w:rsidP="00920A7A">
            <w:pPr>
              <w:jc w:val="center"/>
              <w:rPr>
                <w:szCs w:val="21"/>
                <w:lang w:bidi="en-US"/>
              </w:rPr>
            </w:pPr>
            <w:r>
              <w:rPr>
                <w:rFonts w:hint="eastAsia"/>
                <w:szCs w:val="21"/>
                <w:lang w:bidi="en-US"/>
              </w:rPr>
              <w:t>14</w:t>
            </w:r>
          </w:p>
        </w:tc>
        <w:tc>
          <w:tcPr>
            <w:tcW w:w="2439" w:type="dxa"/>
            <w:vAlign w:val="center"/>
          </w:tcPr>
          <w:p w:rsidR="00AB76F6" w:rsidRDefault="00AB76F6" w:rsidP="00920A7A">
            <w:pPr>
              <w:jc w:val="center"/>
              <w:rPr>
                <w:noProof/>
              </w:rPr>
            </w:pPr>
            <w:r>
              <w:rPr>
                <w:rFonts w:hint="eastAsia"/>
                <w:noProof/>
              </w:rPr>
              <w:t>SecurityCapability</w:t>
            </w:r>
          </w:p>
        </w:tc>
        <w:tc>
          <w:tcPr>
            <w:tcW w:w="1134" w:type="dxa"/>
            <w:vAlign w:val="center"/>
          </w:tcPr>
          <w:p w:rsidR="00AB76F6" w:rsidRDefault="00AB76F6" w:rsidP="00920A7A">
            <w:pPr>
              <w:jc w:val="center"/>
              <w:rPr>
                <w:szCs w:val="21"/>
              </w:rPr>
            </w:pPr>
            <w:r>
              <w:rPr>
                <w:rFonts w:hint="eastAsia"/>
                <w:szCs w:val="21"/>
              </w:rPr>
              <w:t>M</w:t>
            </w:r>
          </w:p>
        </w:tc>
        <w:tc>
          <w:tcPr>
            <w:tcW w:w="1247" w:type="dxa"/>
            <w:vAlign w:val="center"/>
          </w:tcPr>
          <w:p w:rsidR="00AB76F6" w:rsidRDefault="00AB76F6" w:rsidP="00920A7A">
            <w:pPr>
              <w:jc w:val="center"/>
              <w:rPr>
                <w:szCs w:val="21"/>
              </w:rPr>
            </w:pPr>
            <w:r>
              <w:rPr>
                <w:rFonts w:hint="eastAsia"/>
                <w:szCs w:val="21"/>
              </w:rPr>
              <w:t>Hex 1</w:t>
            </w:r>
          </w:p>
        </w:tc>
        <w:tc>
          <w:tcPr>
            <w:tcW w:w="3544" w:type="dxa"/>
          </w:tcPr>
          <w:p w:rsidR="00AB76F6" w:rsidRPr="00AB76F6" w:rsidRDefault="00AB76F6" w:rsidP="00AB76F6">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sidRPr="00AB76F6">
              <w:rPr>
                <w:rFonts w:asciiTheme="minorHAnsi" w:eastAsiaTheme="minorEastAsia" w:hAnsiTheme="minorHAnsi" w:cstheme="minorBidi"/>
                <w:i w:val="0"/>
                <w:color w:val="auto"/>
                <w:lang w:bidi="ar-SA"/>
              </w:rPr>
              <w:t>Tag DF811F security capability</w:t>
            </w:r>
          </w:p>
          <w:p w:rsidR="00AB76F6" w:rsidRPr="00AB76F6" w:rsidRDefault="00AB76F6" w:rsidP="00AB76F6">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sidRPr="00AB76F6">
              <w:rPr>
                <w:rFonts w:asciiTheme="minorHAnsi" w:eastAsiaTheme="minorEastAsia" w:hAnsiTheme="minorHAnsi" w:cstheme="minorBidi"/>
                <w:i w:val="0"/>
                <w:color w:val="auto"/>
                <w:lang w:bidi="ar-SA"/>
              </w:rPr>
              <w:t>b1~b3: reserved</w:t>
            </w:r>
          </w:p>
          <w:p w:rsidR="00AB76F6" w:rsidRPr="00AB76F6" w:rsidRDefault="00AB76F6" w:rsidP="00AB76F6">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sidRPr="00AB76F6">
              <w:rPr>
                <w:rFonts w:asciiTheme="minorHAnsi" w:eastAsiaTheme="minorEastAsia" w:hAnsiTheme="minorHAnsi" w:cstheme="minorBidi"/>
                <w:i w:val="0"/>
                <w:color w:val="auto"/>
                <w:lang w:bidi="ar-SA"/>
              </w:rPr>
              <w:t>b4: CDA</w:t>
            </w:r>
          </w:p>
          <w:p w:rsidR="00AB76F6" w:rsidRPr="00AB76F6" w:rsidRDefault="00AB76F6" w:rsidP="00AB76F6">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sidRPr="00AB76F6">
              <w:rPr>
                <w:rFonts w:asciiTheme="minorHAnsi" w:eastAsiaTheme="minorEastAsia" w:hAnsiTheme="minorHAnsi" w:cstheme="minorBidi"/>
                <w:i w:val="0"/>
                <w:color w:val="auto"/>
                <w:lang w:bidi="ar-SA"/>
              </w:rPr>
              <w:t>b5: reserved</w:t>
            </w:r>
          </w:p>
          <w:p w:rsidR="00AB76F6" w:rsidRPr="00AB76F6" w:rsidRDefault="00AB76F6" w:rsidP="00AB76F6">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sidRPr="00AB76F6">
              <w:rPr>
                <w:rFonts w:asciiTheme="minorHAnsi" w:eastAsiaTheme="minorEastAsia" w:hAnsiTheme="minorHAnsi" w:cstheme="minorBidi"/>
                <w:i w:val="0"/>
                <w:color w:val="auto"/>
                <w:lang w:bidi="ar-SA"/>
              </w:rPr>
              <w:t>b6: Card Capture (Always be 0)</w:t>
            </w:r>
          </w:p>
          <w:p w:rsidR="00AB76F6" w:rsidRPr="00AB76F6" w:rsidRDefault="00AB76F6" w:rsidP="00AB76F6">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sidRPr="00AB76F6">
              <w:rPr>
                <w:rFonts w:asciiTheme="minorHAnsi" w:eastAsiaTheme="minorEastAsia" w:hAnsiTheme="minorHAnsi" w:cstheme="minorBidi"/>
                <w:i w:val="0"/>
                <w:color w:val="auto"/>
                <w:lang w:bidi="ar-SA"/>
              </w:rPr>
              <w:t>b7: DDA</w:t>
            </w:r>
          </w:p>
          <w:p w:rsidR="00AB76F6" w:rsidRPr="00AB76F6" w:rsidRDefault="00AB76F6" w:rsidP="00AB76F6">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color w:val="auto"/>
                <w:lang w:bidi="ar-SA"/>
              </w:rPr>
            </w:pPr>
            <w:r w:rsidRPr="00AB76F6">
              <w:rPr>
                <w:rFonts w:asciiTheme="minorHAnsi" w:eastAsiaTheme="minorEastAsia" w:hAnsiTheme="minorHAnsi" w:cstheme="minorBidi"/>
                <w:i w:val="0"/>
                <w:color w:val="auto"/>
                <w:lang w:bidi="ar-SA"/>
              </w:rPr>
              <w:t>b8: SDA</w:t>
            </w:r>
          </w:p>
        </w:tc>
      </w:tr>
    </w:tbl>
    <w:p w:rsidR="00332EA7" w:rsidRDefault="00332EA7" w:rsidP="0001316E"/>
    <w:p w:rsidR="00332EA7" w:rsidRDefault="005D1F32" w:rsidP="0001316E">
      <w:pPr>
        <w:pStyle w:val="4"/>
        <w:rPr>
          <w:color w:val="4472C4" w:themeColor="accent5"/>
        </w:rPr>
      </w:pPr>
      <w:r w:rsidRPr="0001316E">
        <w:rPr>
          <w:color w:val="4472C4" w:themeColor="accent5"/>
        </w:rPr>
        <w:t>5.2.2.3 CAPK configuration</w:t>
      </w:r>
    </w:p>
    <w:p w:rsidR="005D1F32" w:rsidRDefault="003324E7" w:rsidP="0001316E">
      <w:r>
        <w:t>S</w:t>
      </w:r>
      <w:r>
        <w:rPr>
          <w:rFonts w:hint="eastAsia"/>
        </w:rPr>
        <w:t xml:space="preserve">ame </w:t>
      </w:r>
      <w:r>
        <w:t xml:space="preserve">to the EMV contact CAPK configuration </w:t>
      </w:r>
      <w:hyperlink w:anchor="_5.2.1.1_CAPK_configuration" w:history="1">
        <w:r w:rsidRPr="003324E7">
          <w:rPr>
            <w:rStyle w:val="a7"/>
          </w:rPr>
          <w:t>5.2.1.1 CAPK configuration</w:t>
        </w:r>
      </w:hyperlink>
      <w:r>
        <w:t>;</w:t>
      </w:r>
    </w:p>
    <w:p w:rsidR="003324E7" w:rsidRDefault="003324E7" w:rsidP="0001316E">
      <w:pPr>
        <w:pStyle w:val="4"/>
        <w:rPr>
          <w:color w:val="4472C4" w:themeColor="accent5"/>
        </w:rPr>
      </w:pPr>
      <w:r w:rsidRPr="0001316E">
        <w:rPr>
          <w:color w:val="4472C4" w:themeColor="accent5"/>
        </w:rPr>
        <w:lastRenderedPageBreak/>
        <w:t>5.2.2.4 Revoked CAPK</w:t>
      </w:r>
    </w:p>
    <w:p w:rsidR="003324E7" w:rsidRDefault="003324E7" w:rsidP="0001316E">
      <w:r>
        <w:t>S</w:t>
      </w:r>
      <w:r>
        <w:rPr>
          <w:rFonts w:hint="eastAsia"/>
        </w:rPr>
        <w:t xml:space="preserve">ame </w:t>
      </w:r>
      <w:r>
        <w:t xml:space="preserve">to the EMV contact Revoked CAPK </w:t>
      </w:r>
      <w:hyperlink w:anchor="_5.2.1.2_Revoked_CAPK" w:history="1">
        <w:r w:rsidRPr="003324E7">
          <w:rPr>
            <w:rStyle w:val="a7"/>
          </w:rPr>
          <w:t>5.2.1.2 Revoked CAPK</w:t>
        </w:r>
      </w:hyperlink>
      <w:r>
        <w:t>;</w:t>
      </w:r>
    </w:p>
    <w:p w:rsidR="007E1E3F" w:rsidRDefault="007E1E3F">
      <w:pPr>
        <w:pStyle w:val="3"/>
        <w:numPr>
          <w:ilvl w:val="2"/>
          <w:numId w:val="9"/>
        </w:numPr>
        <w:rPr>
          <w:rFonts w:asciiTheme="majorHAnsi" w:hAnsiTheme="majorHAnsi"/>
          <w:color w:val="4472C4" w:themeColor="accent5"/>
          <w:szCs w:val="30"/>
        </w:rPr>
      </w:pPr>
      <w:bookmarkStart w:id="686" w:name="_Toc454370334"/>
      <w:bookmarkStart w:id="687" w:name="_Toc454370670"/>
      <w:bookmarkStart w:id="688" w:name="_Toc454550969"/>
      <w:bookmarkStart w:id="689" w:name="_Toc454370335"/>
      <w:bookmarkStart w:id="690" w:name="_Toc454370671"/>
      <w:bookmarkStart w:id="691" w:name="_Toc454550970"/>
      <w:bookmarkStart w:id="692" w:name="_Toc454370336"/>
      <w:bookmarkStart w:id="693" w:name="_Toc454370672"/>
      <w:bookmarkStart w:id="694" w:name="_Toc454550971"/>
      <w:bookmarkStart w:id="695" w:name="_Toc454370337"/>
      <w:bookmarkStart w:id="696" w:name="_Toc454370673"/>
      <w:bookmarkStart w:id="697" w:name="_Toc454550972"/>
      <w:bookmarkStart w:id="698" w:name="_Toc454370338"/>
      <w:bookmarkStart w:id="699" w:name="_Toc454370674"/>
      <w:bookmarkStart w:id="700" w:name="_Toc454550973"/>
      <w:bookmarkStart w:id="701" w:name="_Toc454370339"/>
      <w:bookmarkStart w:id="702" w:name="_Toc454370675"/>
      <w:bookmarkStart w:id="703" w:name="_Toc454550974"/>
      <w:bookmarkStart w:id="704" w:name="_Toc454370340"/>
      <w:bookmarkStart w:id="705" w:name="_Toc454370676"/>
      <w:bookmarkStart w:id="706" w:name="_Toc454550975"/>
      <w:bookmarkStart w:id="707" w:name="_Toc454370341"/>
      <w:bookmarkStart w:id="708" w:name="_Toc454370677"/>
      <w:bookmarkStart w:id="709" w:name="_Toc454550976"/>
      <w:bookmarkStart w:id="710" w:name="_Toc454370342"/>
      <w:bookmarkStart w:id="711" w:name="_Toc454370678"/>
      <w:bookmarkStart w:id="712" w:name="_Toc454550977"/>
      <w:bookmarkStart w:id="713" w:name="_Toc454370343"/>
      <w:bookmarkStart w:id="714" w:name="_Toc454370679"/>
      <w:bookmarkStart w:id="715" w:name="_Toc454550978"/>
      <w:bookmarkStart w:id="716" w:name="_Toc455157578"/>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r w:rsidRPr="0001316E">
        <w:rPr>
          <w:rFonts w:asciiTheme="majorHAnsi" w:hAnsiTheme="majorHAnsi"/>
          <w:color w:val="4472C4" w:themeColor="accent5"/>
          <w:szCs w:val="30"/>
        </w:rPr>
        <w:t>Application parameters</w:t>
      </w:r>
      <w:bookmarkEnd w:id="716"/>
    </w:p>
    <w:p w:rsidR="00200AAB" w:rsidRPr="0001316E" w:rsidRDefault="00200AAB" w:rsidP="0001316E">
      <w:r>
        <w:rPr>
          <w:rFonts w:hint="eastAsia"/>
        </w:rPr>
        <w:t xml:space="preserve">The below are the application parameters of the application in </w:t>
      </w:r>
      <w:r>
        <w:t>terminal</w:t>
      </w:r>
      <w:r w:rsidR="00B86E71">
        <w:t>. And the Android/IOS/Windows application can configured</w:t>
      </w:r>
      <w:r w:rsidR="00442F77">
        <w:t xml:space="preserve"> the value of these parameters by transmitting the value to the terminal.</w:t>
      </w:r>
    </w:p>
    <w:tbl>
      <w:tblPr>
        <w:tblStyle w:val="a5"/>
        <w:tblW w:w="5000" w:type="pct"/>
        <w:tblLayout w:type="fixed"/>
        <w:tblLook w:val="04A0" w:firstRow="1" w:lastRow="0" w:firstColumn="1" w:lastColumn="0" w:noHBand="0" w:noVBand="1"/>
      </w:tblPr>
      <w:tblGrid>
        <w:gridCol w:w="612"/>
        <w:gridCol w:w="2456"/>
        <w:gridCol w:w="3997"/>
        <w:gridCol w:w="1231"/>
      </w:tblGrid>
      <w:tr w:rsidR="00E62024" w:rsidRPr="0072293D" w:rsidTr="0001316E">
        <w:trPr>
          <w:trHeight w:val="321"/>
          <w:tblHeader/>
        </w:trPr>
        <w:tc>
          <w:tcPr>
            <w:tcW w:w="369" w:type="pct"/>
            <w:vAlign w:val="center"/>
          </w:tcPr>
          <w:p w:rsidR="00E62024" w:rsidRPr="00477465" w:rsidRDefault="00E62024" w:rsidP="00200AAB">
            <w:pPr>
              <w:jc w:val="center"/>
              <w:rPr>
                <w:b/>
                <w:szCs w:val="21"/>
                <w:lang w:bidi="en-US"/>
              </w:rPr>
            </w:pPr>
            <w:r>
              <w:rPr>
                <w:rFonts w:hint="eastAsia"/>
                <w:b/>
                <w:szCs w:val="21"/>
                <w:lang w:bidi="en-US"/>
              </w:rPr>
              <w:t>No.</w:t>
            </w:r>
          </w:p>
        </w:tc>
        <w:tc>
          <w:tcPr>
            <w:tcW w:w="1480" w:type="pct"/>
            <w:vAlign w:val="center"/>
          </w:tcPr>
          <w:p w:rsidR="00E62024" w:rsidRPr="00477465" w:rsidRDefault="00E62024" w:rsidP="00200AAB">
            <w:pPr>
              <w:jc w:val="center"/>
              <w:rPr>
                <w:b/>
                <w:szCs w:val="21"/>
                <w:lang w:bidi="en-US"/>
              </w:rPr>
            </w:pPr>
            <w:r>
              <w:rPr>
                <w:rFonts w:hint="eastAsia"/>
                <w:b/>
                <w:szCs w:val="21"/>
                <w:lang w:bidi="en-US"/>
              </w:rPr>
              <w:t>Parameter</w:t>
            </w:r>
          </w:p>
        </w:tc>
        <w:tc>
          <w:tcPr>
            <w:tcW w:w="2409" w:type="pct"/>
            <w:vAlign w:val="center"/>
          </w:tcPr>
          <w:p w:rsidR="00E62024" w:rsidRPr="00477465" w:rsidRDefault="00E62024" w:rsidP="00200AAB">
            <w:pPr>
              <w:jc w:val="center"/>
              <w:rPr>
                <w:b/>
                <w:szCs w:val="21"/>
                <w:lang w:bidi="en-US"/>
              </w:rPr>
            </w:pPr>
            <w:r>
              <w:rPr>
                <w:b/>
                <w:szCs w:val="21"/>
                <w:lang w:bidi="en-US"/>
              </w:rPr>
              <w:t>Description</w:t>
            </w:r>
          </w:p>
        </w:tc>
        <w:tc>
          <w:tcPr>
            <w:tcW w:w="742" w:type="pct"/>
            <w:vAlign w:val="center"/>
          </w:tcPr>
          <w:p w:rsidR="00E62024" w:rsidRPr="00477465" w:rsidRDefault="00E62024" w:rsidP="00200AAB">
            <w:pPr>
              <w:jc w:val="center"/>
              <w:rPr>
                <w:b/>
                <w:szCs w:val="21"/>
                <w:lang w:bidi="en-US"/>
              </w:rPr>
            </w:pPr>
            <w:r>
              <w:rPr>
                <w:b/>
                <w:szCs w:val="21"/>
                <w:lang w:bidi="en-US"/>
              </w:rPr>
              <w:t>Default</w:t>
            </w:r>
          </w:p>
        </w:tc>
      </w:tr>
      <w:tr w:rsidR="00E62024" w:rsidRPr="0072293D" w:rsidTr="0001316E">
        <w:tc>
          <w:tcPr>
            <w:tcW w:w="369" w:type="pct"/>
            <w:vAlign w:val="center"/>
          </w:tcPr>
          <w:p w:rsidR="00E62024" w:rsidRPr="00477465" w:rsidRDefault="00E62024" w:rsidP="00200AAB">
            <w:pPr>
              <w:jc w:val="center"/>
              <w:rPr>
                <w:szCs w:val="21"/>
                <w:lang w:bidi="en-US"/>
              </w:rPr>
            </w:pPr>
            <w:r w:rsidRPr="00477465">
              <w:rPr>
                <w:szCs w:val="21"/>
                <w:lang w:bidi="en-US"/>
              </w:rPr>
              <w:t>1</w:t>
            </w:r>
          </w:p>
        </w:tc>
        <w:tc>
          <w:tcPr>
            <w:tcW w:w="1480" w:type="pct"/>
            <w:vAlign w:val="center"/>
          </w:tcPr>
          <w:p w:rsidR="00E62024" w:rsidRDefault="00E62024" w:rsidP="00200AAB">
            <w:pPr>
              <w:jc w:val="center"/>
              <w:rPr>
                <w:szCs w:val="21"/>
                <w:lang w:bidi="en-US"/>
              </w:rPr>
            </w:pPr>
            <w:r>
              <w:rPr>
                <w:rFonts w:hint="eastAsia"/>
                <w:szCs w:val="21"/>
                <w:lang w:bidi="en-US"/>
              </w:rPr>
              <w:t>SleepModeTimeout</w:t>
            </w:r>
          </w:p>
        </w:tc>
        <w:tc>
          <w:tcPr>
            <w:tcW w:w="2409" w:type="pct"/>
            <w:vAlign w:val="center"/>
          </w:tcPr>
          <w:p w:rsidR="00E62024" w:rsidRDefault="00E62024" w:rsidP="00200AAB">
            <w:pPr>
              <w:jc w:val="left"/>
              <w:rPr>
                <w:szCs w:val="21"/>
              </w:rPr>
            </w:pPr>
          </w:p>
        </w:tc>
        <w:tc>
          <w:tcPr>
            <w:tcW w:w="742" w:type="pct"/>
            <w:vAlign w:val="center"/>
          </w:tcPr>
          <w:p w:rsidR="00E62024" w:rsidRDefault="00E62024" w:rsidP="00200AAB">
            <w:pPr>
              <w:rPr>
                <w:szCs w:val="21"/>
                <w:lang w:bidi="en-US"/>
              </w:rPr>
            </w:pPr>
          </w:p>
        </w:tc>
      </w:tr>
      <w:tr w:rsidR="00847FB4" w:rsidRPr="0072293D" w:rsidTr="0001316E">
        <w:tc>
          <w:tcPr>
            <w:tcW w:w="369" w:type="pct"/>
            <w:vAlign w:val="center"/>
          </w:tcPr>
          <w:p w:rsidR="00847FB4" w:rsidRPr="00477465" w:rsidRDefault="00847FB4" w:rsidP="00200AAB">
            <w:pPr>
              <w:jc w:val="center"/>
              <w:rPr>
                <w:szCs w:val="21"/>
                <w:lang w:bidi="en-US"/>
              </w:rPr>
            </w:pPr>
            <w:r>
              <w:rPr>
                <w:rFonts w:hint="eastAsia"/>
                <w:szCs w:val="21"/>
                <w:lang w:bidi="en-US"/>
              </w:rPr>
              <w:t>2</w:t>
            </w:r>
          </w:p>
        </w:tc>
        <w:tc>
          <w:tcPr>
            <w:tcW w:w="1480" w:type="pct"/>
            <w:vAlign w:val="center"/>
          </w:tcPr>
          <w:p w:rsidR="00847FB4" w:rsidRDefault="00847FB4" w:rsidP="00200AAB">
            <w:pPr>
              <w:jc w:val="center"/>
              <w:rPr>
                <w:szCs w:val="21"/>
                <w:lang w:bidi="en-US"/>
              </w:rPr>
            </w:pPr>
            <w:r>
              <w:rPr>
                <w:rFonts w:hint="eastAsia"/>
                <w:szCs w:val="21"/>
                <w:lang w:bidi="en-US"/>
              </w:rPr>
              <w:t>DataEncryptionType</w:t>
            </w:r>
          </w:p>
        </w:tc>
        <w:tc>
          <w:tcPr>
            <w:tcW w:w="2409" w:type="pct"/>
            <w:vAlign w:val="center"/>
          </w:tcPr>
          <w:p w:rsidR="00847FB4" w:rsidRDefault="00847FB4" w:rsidP="00200AAB">
            <w:pPr>
              <w:jc w:val="left"/>
              <w:rPr>
                <w:szCs w:val="21"/>
              </w:rPr>
            </w:pPr>
            <w:r>
              <w:rPr>
                <w:rFonts w:hint="eastAsia"/>
                <w:szCs w:val="21"/>
              </w:rPr>
              <w:t>Indicates which kind of encryption is going to adopt, valid value shall be as below:</w:t>
            </w:r>
          </w:p>
          <w:p w:rsidR="00847FB4" w:rsidRDefault="00847FB4" w:rsidP="00200AAB">
            <w:pPr>
              <w:jc w:val="left"/>
              <w:rPr>
                <w:szCs w:val="21"/>
              </w:rPr>
            </w:pPr>
            <w:r>
              <w:rPr>
                <w:szCs w:val="21"/>
              </w:rPr>
              <w:t>0 – no encryption</w:t>
            </w:r>
          </w:p>
          <w:p w:rsidR="00847FB4" w:rsidRDefault="00847FB4" w:rsidP="00200AAB">
            <w:pPr>
              <w:jc w:val="left"/>
              <w:rPr>
                <w:szCs w:val="21"/>
              </w:rPr>
            </w:pPr>
            <w:r>
              <w:rPr>
                <w:szCs w:val="21"/>
              </w:rPr>
              <w:t>1 – TDES</w:t>
            </w:r>
          </w:p>
          <w:p w:rsidR="00847FB4" w:rsidRDefault="00847FB4" w:rsidP="00200AAB">
            <w:pPr>
              <w:jc w:val="left"/>
              <w:rPr>
                <w:szCs w:val="21"/>
              </w:rPr>
            </w:pPr>
            <w:r>
              <w:rPr>
                <w:szCs w:val="21"/>
              </w:rPr>
              <w:t>2 – RSA</w:t>
            </w:r>
          </w:p>
        </w:tc>
        <w:tc>
          <w:tcPr>
            <w:tcW w:w="742" w:type="pct"/>
            <w:vAlign w:val="center"/>
          </w:tcPr>
          <w:p w:rsidR="00847FB4" w:rsidRDefault="00847FB4" w:rsidP="00200AAB">
            <w:pPr>
              <w:rPr>
                <w:szCs w:val="21"/>
                <w:lang w:bidi="en-US"/>
              </w:rPr>
            </w:pPr>
          </w:p>
        </w:tc>
      </w:tr>
      <w:tr w:rsidR="00847FB4" w:rsidRPr="0072293D" w:rsidTr="0001316E">
        <w:tc>
          <w:tcPr>
            <w:tcW w:w="369" w:type="pct"/>
            <w:vAlign w:val="center"/>
          </w:tcPr>
          <w:p w:rsidR="00847FB4" w:rsidRDefault="00847FB4" w:rsidP="00200AAB">
            <w:pPr>
              <w:jc w:val="center"/>
              <w:rPr>
                <w:szCs w:val="21"/>
                <w:lang w:bidi="en-US"/>
              </w:rPr>
            </w:pPr>
            <w:r>
              <w:rPr>
                <w:rFonts w:hint="eastAsia"/>
                <w:szCs w:val="21"/>
                <w:lang w:bidi="en-US"/>
              </w:rPr>
              <w:t>3</w:t>
            </w:r>
          </w:p>
        </w:tc>
        <w:tc>
          <w:tcPr>
            <w:tcW w:w="1480" w:type="pct"/>
            <w:vAlign w:val="center"/>
          </w:tcPr>
          <w:p w:rsidR="00847FB4" w:rsidRDefault="00847FB4" w:rsidP="00200AAB">
            <w:pPr>
              <w:jc w:val="center"/>
              <w:rPr>
                <w:szCs w:val="21"/>
                <w:lang w:bidi="en-US"/>
              </w:rPr>
            </w:pPr>
            <w:r>
              <w:rPr>
                <w:rFonts w:hint="eastAsia"/>
                <w:szCs w:val="21"/>
                <w:lang w:bidi="en-US"/>
              </w:rPr>
              <w:t>DataEncryptionKeyIdx</w:t>
            </w:r>
          </w:p>
        </w:tc>
        <w:tc>
          <w:tcPr>
            <w:tcW w:w="2409" w:type="pct"/>
            <w:vAlign w:val="center"/>
          </w:tcPr>
          <w:p w:rsidR="00847FB4" w:rsidRDefault="00847FB4" w:rsidP="00200AAB">
            <w:pPr>
              <w:jc w:val="left"/>
              <w:rPr>
                <w:szCs w:val="21"/>
              </w:rPr>
            </w:pPr>
            <w:r>
              <w:rPr>
                <w:rFonts w:hint="eastAsia"/>
                <w:szCs w:val="21"/>
              </w:rPr>
              <w:t xml:space="preserve">Indicates which key is going to be </w:t>
            </w:r>
            <w:r>
              <w:rPr>
                <w:szCs w:val="21"/>
              </w:rPr>
              <w:t xml:space="preserve">used </w:t>
            </w:r>
            <w:r w:rsidR="002B2BF3">
              <w:rPr>
                <w:szCs w:val="21"/>
              </w:rPr>
              <w:t>for data encryption</w:t>
            </w:r>
          </w:p>
        </w:tc>
        <w:tc>
          <w:tcPr>
            <w:tcW w:w="742" w:type="pct"/>
            <w:vAlign w:val="center"/>
          </w:tcPr>
          <w:p w:rsidR="00847FB4" w:rsidRDefault="00847FB4" w:rsidP="00200AAB">
            <w:pPr>
              <w:rPr>
                <w:szCs w:val="21"/>
                <w:lang w:bidi="en-US"/>
              </w:rPr>
            </w:pPr>
          </w:p>
        </w:tc>
      </w:tr>
      <w:tr w:rsidR="002B2BF3" w:rsidRPr="0072293D" w:rsidTr="0001316E">
        <w:tc>
          <w:tcPr>
            <w:tcW w:w="369" w:type="pct"/>
            <w:vAlign w:val="center"/>
          </w:tcPr>
          <w:p w:rsidR="002B2BF3" w:rsidRDefault="002B2BF3" w:rsidP="00200AAB">
            <w:pPr>
              <w:jc w:val="center"/>
              <w:rPr>
                <w:szCs w:val="21"/>
                <w:lang w:bidi="en-US"/>
              </w:rPr>
            </w:pPr>
            <w:r>
              <w:rPr>
                <w:rFonts w:hint="eastAsia"/>
                <w:szCs w:val="21"/>
                <w:lang w:bidi="en-US"/>
              </w:rPr>
              <w:t>4</w:t>
            </w:r>
          </w:p>
        </w:tc>
        <w:tc>
          <w:tcPr>
            <w:tcW w:w="1480" w:type="pct"/>
            <w:vAlign w:val="center"/>
          </w:tcPr>
          <w:p w:rsidR="002B2BF3" w:rsidRDefault="002B2BF3" w:rsidP="00200AAB">
            <w:pPr>
              <w:jc w:val="center"/>
              <w:rPr>
                <w:szCs w:val="21"/>
                <w:lang w:bidi="en-US"/>
              </w:rPr>
            </w:pPr>
            <w:r>
              <w:rPr>
                <w:rFonts w:hint="eastAsia"/>
                <w:szCs w:val="21"/>
                <w:lang w:bidi="en-US"/>
              </w:rPr>
              <w:t>LanguageType</w:t>
            </w:r>
          </w:p>
        </w:tc>
        <w:tc>
          <w:tcPr>
            <w:tcW w:w="2409" w:type="pct"/>
            <w:vAlign w:val="center"/>
          </w:tcPr>
          <w:p w:rsidR="002B2BF3" w:rsidRDefault="002B2BF3" w:rsidP="00200AAB">
            <w:pPr>
              <w:jc w:val="left"/>
              <w:rPr>
                <w:szCs w:val="21"/>
              </w:rPr>
            </w:pPr>
          </w:p>
        </w:tc>
        <w:tc>
          <w:tcPr>
            <w:tcW w:w="742" w:type="pct"/>
            <w:vAlign w:val="center"/>
          </w:tcPr>
          <w:p w:rsidR="002B2BF3" w:rsidRDefault="002B2BF3" w:rsidP="00200AAB">
            <w:pPr>
              <w:rPr>
                <w:szCs w:val="21"/>
                <w:lang w:bidi="en-US"/>
              </w:rPr>
            </w:pPr>
          </w:p>
        </w:tc>
      </w:tr>
      <w:tr w:rsidR="002B2BF3" w:rsidRPr="0072293D" w:rsidTr="0001316E">
        <w:tc>
          <w:tcPr>
            <w:tcW w:w="369" w:type="pct"/>
            <w:vAlign w:val="center"/>
          </w:tcPr>
          <w:p w:rsidR="002B2BF3" w:rsidRDefault="002B2BF3" w:rsidP="00200AAB">
            <w:pPr>
              <w:jc w:val="center"/>
              <w:rPr>
                <w:szCs w:val="21"/>
                <w:lang w:bidi="en-US"/>
              </w:rPr>
            </w:pPr>
            <w:r>
              <w:rPr>
                <w:rFonts w:hint="eastAsia"/>
                <w:szCs w:val="21"/>
                <w:lang w:bidi="en-US"/>
              </w:rPr>
              <w:t>5</w:t>
            </w:r>
          </w:p>
        </w:tc>
        <w:tc>
          <w:tcPr>
            <w:tcW w:w="1480" w:type="pct"/>
            <w:vAlign w:val="center"/>
          </w:tcPr>
          <w:p w:rsidR="002B2BF3" w:rsidRDefault="002B2BF3" w:rsidP="00200AAB">
            <w:pPr>
              <w:jc w:val="center"/>
              <w:rPr>
                <w:szCs w:val="21"/>
                <w:lang w:bidi="en-US"/>
              </w:rPr>
            </w:pPr>
            <w:r>
              <w:rPr>
                <w:rFonts w:hint="eastAsia"/>
                <w:szCs w:val="21"/>
                <w:lang w:bidi="en-US"/>
              </w:rPr>
              <w:t>FallbackAllowFlag</w:t>
            </w:r>
          </w:p>
        </w:tc>
        <w:tc>
          <w:tcPr>
            <w:tcW w:w="2409" w:type="pct"/>
            <w:vAlign w:val="center"/>
          </w:tcPr>
          <w:p w:rsidR="002B2BF3" w:rsidRDefault="002B2BF3" w:rsidP="00200AAB">
            <w:pPr>
              <w:jc w:val="left"/>
              <w:rPr>
                <w:szCs w:val="21"/>
              </w:rPr>
            </w:pPr>
            <w:r>
              <w:rPr>
                <w:rFonts w:hint="eastAsia"/>
                <w:szCs w:val="21"/>
              </w:rPr>
              <w:t xml:space="preserve">0 </w:t>
            </w:r>
            <w:r>
              <w:rPr>
                <w:szCs w:val="21"/>
              </w:rPr>
              <w:t>–</w:t>
            </w:r>
            <w:r>
              <w:rPr>
                <w:rFonts w:hint="eastAsia"/>
                <w:szCs w:val="21"/>
              </w:rPr>
              <w:t xml:space="preserve"> Fallback not allowed</w:t>
            </w:r>
          </w:p>
          <w:p w:rsidR="002B2BF3" w:rsidRDefault="002B2BF3" w:rsidP="00200AAB">
            <w:pPr>
              <w:jc w:val="left"/>
              <w:rPr>
                <w:szCs w:val="21"/>
              </w:rPr>
            </w:pPr>
            <w:r>
              <w:rPr>
                <w:szCs w:val="21"/>
              </w:rPr>
              <w:t>1 – Fallback allowed</w:t>
            </w:r>
          </w:p>
        </w:tc>
        <w:tc>
          <w:tcPr>
            <w:tcW w:w="742" w:type="pct"/>
            <w:vAlign w:val="center"/>
          </w:tcPr>
          <w:p w:rsidR="002B2BF3" w:rsidRDefault="002B2BF3" w:rsidP="00200AAB">
            <w:pPr>
              <w:rPr>
                <w:szCs w:val="21"/>
                <w:lang w:bidi="en-US"/>
              </w:rPr>
            </w:pPr>
          </w:p>
        </w:tc>
      </w:tr>
      <w:tr w:rsidR="002B2BF3" w:rsidRPr="0072293D" w:rsidTr="0001316E">
        <w:tc>
          <w:tcPr>
            <w:tcW w:w="369" w:type="pct"/>
            <w:vAlign w:val="center"/>
          </w:tcPr>
          <w:p w:rsidR="002B2BF3" w:rsidRDefault="002B2BF3" w:rsidP="00200AAB">
            <w:pPr>
              <w:jc w:val="center"/>
              <w:rPr>
                <w:szCs w:val="21"/>
                <w:lang w:bidi="en-US"/>
              </w:rPr>
            </w:pPr>
            <w:r>
              <w:rPr>
                <w:rFonts w:hint="eastAsia"/>
                <w:szCs w:val="21"/>
                <w:lang w:bidi="en-US"/>
              </w:rPr>
              <w:t>6</w:t>
            </w:r>
          </w:p>
        </w:tc>
        <w:tc>
          <w:tcPr>
            <w:tcW w:w="1480" w:type="pct"/>
            <w:vAlign w:val="center"/>
          </w:tcPr>
          <w:p w:rsidR="002B2BF3" w:rsidRDefault="00C014A6" w:rsidP="00200AAB">
            <w:pPr>
              <w:jc w:val="center"/>
              <w:rPr>
                <w:szCs w:val="21"/>
                <w:lang w:bidi="en-US"/>
              </w:rPr>
            </w:pPr>
            <w:r>
              <w:rPr>
                <w:rFonts w:hint="eastAsia"/>
                <w:szCs w:val="21"/>
                <w:lang w:bidi="en-US"/>
              </w:rPr>
              <w:t>PANMaskStartPos</w:t>
            </w:r>
          </w:p>
        </w:tc>
        <w:tc>
          <w:tcPr>
            <w:tcW w:w="2409" w:type="pct"/>
            <w:vAlign w:val="center"/>
          </w:tcPr>
          <w:p w:rsidR="002B2BF3" w:rsidRDefault="00C014A6">
            <w:pPr>
              <w:jc w:val="left"/>
              <w:rPr>
                <w:szCs w:val="21"/>
              </w:rPr>
            </w:pPr>
            <w:r w:rsidRPr="004A0A55">
              <w:rPr>
                <w:rFonts w:cstheme="minorHAnsi"/>
                <w:sz w:val="22"/>
              </w:rPr>
              <w:t xml:space="preserve">Indicates the first few number of clear digits </w:t>
            </w:r>
            <w:r>
              <w:rPr>
                <w:rFonts w:cstheme="minorHAnsi"/>
                <w:sz w:val="22"/>
              </w:rPr>
              <w:t>for the masked PAN</w:t>
            </w:r>
            <w:r w:rsidRPr="004A0A55">
              <w:rPr>
                <w:rFonts w:cstheme="minorHAnsi"/>
                <w:sz w:val="22"/>
              </w:rPr>
              <w:t>, valid value: 0 to 6.</w:t>
            </w:r>
          </w:p>
        </w:tc>
        <w:tc>
          <w:tcPr>
            <w:tcW w:w="742" w:type="pct"/>
            <w:vAlign w:val="center"/>
          </w:tcPr>
          <w:p w:rsidR="002B2BF3" w:rsidRDefault="002B2BF3" w:rsidP="00200AAB">
            <w:pPr>
              <w:rPr>
                <w:szCs w:val="21"/>
                <w:lang w:bidi="en-US"/>
              </w:rPr>
            </w:pPr>
          </w:p>
        </w:tc>
      </w:tr>
    </w:tbl>
    <w:p w:rsidR="00863F2A" w:rsidRPr="001F7802" w:rsidRDefault="00863F2A"/>
    <w:p w:rsidR="0088389E" w:rsidRDefault="0088389E" w:rsidP="0001316E">
      <w:pPr>
        <w:pStyle w:val="2"/>
        <w:numPr>
          <w:ilvl w:val="1"/>
          <w:numId w:val="9"/>
        </w:numPr>
        <w:rPr>
          <w:color w:val="4472C4" w:themeColor="accent5"/>
        </w:rPr>
      </w:pPr>
      <w:bookmarkStart w:id="717" w:name="_Toc455157579"/>
      <w:r w:rsidRPr="0088389E">
        <w:rPr>
          <w:color w:val="4472C4" w:themeColor="accent5"/>
        </w:rPr>
        <w:t xml:space="preserve">Parameters </w:t>
      </w:r>
      <w:r w:rsidR="00A074D1">
        <w:rPr>
          <w:color w:val="4472C4" w:themeColor="accent5"/>
        </w:rPr>
        <w:t xml:space="preserve">in </w:t>
      </w:r>
      <w:r w:rsidRPr="0088389E">
        <w:rPr>
          <w:color w:val="4472C4" w:themeColor="accent5"/>
        </w:rPr>
        <w:t>Android/IOS/Windows</w:t>
      </w:r>
      <w:r w:rsidR="00A074D1">
        <w:rPr>
          <w:color w:val="4472C4" w:themeColor="accent5"/>
        </w:rPr>
        <w:t xml:space="preserve"> side</w:t>
      </w:r>
      <w:bookmarkEnd w:id="717"/>
    </w:p>
    <w:p w:rsidR="00364054" w:rsidRDefault="00364054" w:rsidP="00364054">
      <w:r>
        <w:t>The</w:t>
      </w:r>
      <w:r w:rsidR="00CA24AE">
        <w:t xml:space="preserve"> below transaction</w:t>
      </w:r>
      <w:r>
        <w:t xml:space="preserve"> parameter</w:t>
      </w:r>
      <w:r w:rsidR="00CA24AE">
        <w:t>s</w:t>
      </w:r>
      <w:r>
        <w:t xml:space="preserve"> showed below shall be transmitted to from Android/IOS/windows device to terminal via related commands.</w:t>
      </w:r>
    </w:p>
    <w:tbl>
      <w:tblPr>
        <w:tblStyle w:val="a5"/>
        <w:tblW w:w="5000" w:type="pct"/>
        <w:tblLayout w:type="fixed"/>
        <w:tblLook w:val="04A0" w:firstRow="1" w:lastRow="0" w:firstColumn="1" w:lastColumn="0" w:noHBand="0" w:noVBand="1"/>
      </w:tblPr>
      <w:tblGrid>
        <w:gridCol w:w="649"/>
        <w:gridCol w:w="1555"/>
        <w:gridCol w:w="1427"/>
        <w:gridCol w:w="1425"/>
        <w:gridCol w:w="3240"/>
      </w:tblGrid>
      <w:tr w:rsidR="007C0FC1" w:rsidRPr="00477465" w:rsidTr="0001316E">
        <w:trPr>
          <w:trHeight w:val="321"/>
          <w:tblHeader/>
        </w:trPr>
        <w:tc>
          <w:tcPr>
            <w:tcW w:w="391" w:type="pct"/>
            <w:vAlign w:val="center"/>
          </w:tcPr>
          <w:p w:rsidR="007C0FC1" w:rsidRPr="00477465" w:rsidRDefault="007C0FC1" w:rsidP="007C0FC1">
            <w:pPr>
              <w:jc w:val="center"/>
              <w:rPr>
                <w:b/>
                <w:szCs w:val="21"/>
                <w:lang w:bidi="en-US"/>
              </w:rPr>
            </w:pPr>
            <w:r>
              <w:rPr>
                <w:rFonts w:hint="eastAsia"/>
                <w:b/>
                <w:szCs w:val="21"/>
                <w:lang w:bidi="en-US"/>
              </w:rPr>
              <w:t>No.</w:t>
            </w:r>
          </w:p>
        </w:tc>
        <w:tc>
          <w:tcPr>
            <w:tcW w:w="937" w:type="pct"/>
            <w:vAlign w:val="center"/>
          </w:tcPr>
          <w:p w:rsidR="007C0FC1" w:rsidRPr="00477465" w:rsidRDefault="007C0FC1" w:rsidP="007C0FC1">
            <w:pPr>
              <w:jc w:val="center"/>
              <w:rPr>
                <w:b/>
                <w:szCs w:val="21"/>
                <w:lang w:bidi="en-US"/>
              </w:rPr>
            </w:pPr>
            <w:r>
              <w:rPr>
                <w:rFonts w:hint="eastAsia"/>
                <w:b/>
                <w:szCs w:val="21"/>
                <w:lang w:bidi="en-US"/>
              </w:rPr>
              <w:t>Field Name</w:t>
            </w:r>
          </w:p>
        </w:tc>
        <w:tc>
          <w:tcPr>
            <w:tcW w:w="860" w:type="pct"/>
            <w:vAlign w:val="center"/>
          </w:tcPr>
          <w:p w:rsidR="007C0FC1" w:rsidRPr="00477465" w:rsidRDefault="007C0FC1" w:rsidP="007C0FC1">
            <w:pPr>
              <w:jc w:val="center"/>
              <w:rPr>
                <w:b/>
                <w:szCs w:val="21"/>
                <w:lang w:bidi="en-US"/>
              </w:rPr>
            </w:pPr>
            <w:r w:rsidRPr="00477465">
              <w:rPr>
                <w:b/>
                <w:szCs w:val="21"/>
                <w:lang w:bidi="en-US"/>
              </w:rPr>
              <w:t>Required</w:t>
            </w:r>
          </w:p>
        </w:tc>
        <w:tc>
          <w:tcPr>
            <w:tcW w:w="859" w:type="pct"/>
            <w:vAlign w:val="center"/>
          </w:tcPr>
          <w:p w:rsidR="007C0FC1" w:rsidRPr="00477465" w:rsidRDefault="007C0FC1" w:rsidP="007C0FC1">
            <w:pPr>
              <w:jc w:val="center"/>
              <w:rPr>
                <w:b/>
                <w:szCs w:val="21"/>
                <w:lang w:bidi="en-US"/>
              </w:rPr>
            </w:pPr>
            <w:r w:rsidRPr="00477465">
              <w:rPr>
                <w:b/>
                <w:szCs w:val="21"/>
                <w:lang w:bidi="en-US"/>
              </w:rPr>
              <w:t>Attribute</w:t>
            </w:r>
          </w:p>
        </w:tc>
        <w:tc>
          <w:tcPr>
            <w:tcW w:w="1953" w:type="pct"/>
          </w:tcPr>
          <w:p w:rsidR="007C0FC1" w:rsidRPr="00477465" w:rsidRDefault="007C0FC1" w:rsidP="007C0FC1">
            <w:pPr>
              <w:jc w:val="center"/>
              <w:rPr>
                <w:b/>
                <w:szCs w:val="21"/>
                <w:lang w:bidi="en-US"/>
              </w:rPr>
            </w:pPr>
            <w:r w:rsidRPr="00477465">
              <w:rPr>
                <w:b/>
                <w:szCs w:val="21"/>
                <w:lang w:bidi="en-US"/>
              </w:rPr>
              <w:t>Description</w:t>
            </w:r>
          </w:p>
        </w:tc>
      </w:tr>
      <w:tr w:rsidR="007C0FC1" w:rsidRPr="00477465" w:rsidTr="0001316E">
        <w:tc>
          <w:tcPr>
            <w:tcW w:w="391" w:type="pct"/>
            <w:vAlign w:val="center"/>
          </w:tcPr>
          <w:p w:rsidR="007C0FC1" w:rsidRPr="00477465" w:rsidRDefault="007C0FC1" w:rsidP="007C0FC1">
            <w:pPr>
              <w:jc w:val="center"/>
              <w:rPr>
                <w:szCs w:val="21"/>
                <w:lang w:bidi="en-US"/>
              </w:rPr>
            </w:pPr>
            <w:r w:rsidRPr="00477465">
              <w:rPr>
                <w:szCs w:val="21"/>
                <w:lang w:bidi="en-US"/>
              </w:rPr>
              <w:t>1</w:t>
            </w:r>
          </w:p>
        </w:tc>
        <w:tc>
          <w:tcPr>
            <w:tcW w:w="937" w:type="pct"/>
            <w:vAlign w:val="center"/>
          </w:tcPr>
          <w:p w:rsidR="007C0FC1" w:rsidRPr="00477465" w:rsidRDefault="007C0FC1" w:rsidP="007C0FC1">
            <w:pPr>
              <w:jc w:val="center"/>
              <w:rPr>
                <w:szCs w:val="21"/>
                <w:lang w:bidi="en-US"/>
              </w:rPr>
            </w:pPr>
            <w:r>
              <w:rPr>
                <w:rFonts w:hint="eastAsia"/>
                <w:szCs w:val="21"/>
                <w:lang w:bidi="en-US"/>
              </w:rPr>
              <w:t>TxnAmount</w:t>
            </w:r>
          </w:p>
        </w:tc>
        <w:tc>
          <w:tcPr>
            <w:tcW w:w="860" w:type="pct"/>
            <w:vAlign w:val="center"/>
          </w:tcPr>
          <w:p w:rsidR="007C0FC1" w:rsidRPr="00477465" w:rsidRDefault="007C0FC1" w:rsidP="007C0FC1">
            <w:pPr>
              <w:jc w:val="center"/>
              <w:rPr>
                <w:szCs w:val="21"/>
                <w:lang w:bidi="en-US"/>
              </w:rPr>
            </w:pPr>
            <w:r w:rsidRPr="00477465">
              <w:rPr>
                <w:rFonts w:hint="eastAsia"/>
                <w:szCs w:val="21"/>
              </w:rPr>
              <w:t>M</w:t>
            </w:r>
          </w:p>
        </w:tc>
        <w:tc>
          <w:tcPr>
            <w:tcW w:w="859" w:type="pct"/>
            <w:vAlign w:val="center"/>
          </w:tcPr>
          <w:p w:rsidR="007C0FC1" w:rsidRPr="00477465" w:rsidRDefault="007C0FC1" w:rsidP="007C0FC1">
            <w:pPr>
              <w:jc w:val="center"/>
              <w:rPr>
                <w:szCs w:val="21"/>
                <w:lang w:bidi="en-US"/>
              </w:rPr>
            </w:pPr>
            <w:r>
              <w:rPr>
                <w:rFonts w:hint="eastAsia"/>
                <w:szCs w:val="21"/>
                <w:lang w:bidi="en-US"/>
              </w:rPr>
              <w:t>N</w:t>
            </w:r>
            <w:r>
              <w:rPr>
                <w:szCs w:val="21"/>
                <w:lang w:bidi="en-US"/>
              </w:rPr>
              <w:t>…</w:t>
            </w:r>
            <w:r>
              <w:rPr>
                <w:rFonts w:hint="eastAsia"/>
                <w:szCs w:val="21"/>
                <w:lang w:bidi="en-US"/>
              </w:rPr>
              <w:t>12</w:t>
            </w:r>
          </w:p>
        </w:tc>
        <w:tc>
          <w:tcPr>
            <w:tcW w:w="1953" w:type="pct"/>
          </w:tcPr>
          <w:p w:rsidR="007C0FC1" w:rsidRPr="00477465" w:rsidRDefault="007C0FC1" w:rsidP="007C0FC1">
            <w:pPr>
              <w:rPr>
                <w:szCs w:val="21"/>
                <w:lang w:bidi="en-US"/>
              </w:rPr>
            </w:pPr>
            <w:r>
              <w:rPr>
                <w:rFonts w:hint="eastAsia"/>
                <w:szCs w:val="21"/>
                <w:lang w:bidi="en-US"/>
              </w:rPr>
              <w:t>Transaction Amount</w:t>
            </w:r>
          </w:p>
        </w:tc>
      </w:tr>
      <w:tr w:rsidR="007C0FC1" w:rsidRPr="00477465" w:rsidTr="0001316E">
        <w:tc>
          <w:tcPr>
            <w:tcW w:w="391" w:type="pct"/>
            <w:vAlign w:val="center"/>
          </w:tcPr>
          <w:p w:rsidR="007C0FC1" w:rsidRPr="00477465" w:rsidRDefault="007C0FC1" w:rsidP="007C0FC1">
            <w:pPr>
              <w:jc w:val="center"/>
              <w:rPr>
                <w:szCs w:val="21"/>
              </w:rPr>
            </w:pPr>
            <w:r w:rsidRPr="00477465">
              <w:rPr>
                <w:szCs w:val="21"/>
              </w:rPr>
              <w:t>2</w:t>
            </w:r>
          </w:p>
        </w:tc>
        <w:tc>
          <w:tcPr>
            <w:tcW w:w="937" w:type="pct"/>
            <w:vAlign w:val="center"/>
          </w:tcPr>
          <w:p w:rsidR="007C0FC1" w:rsidRPr="00477465" w:rsidRDefault="007C0FC1" w:rsidP="007C0FC1">
            <w:pPr>
              <w:jc w:val="center"/>
              <w:rPr>
                <w:szCs w:val="21"/>
              </w:rPr>
            </w:pPr>
            <w:r>
              <w:rPr>
                <w:rFonts w:hint="eastAsia"/>
                <w:szCs w:val="21"/>
              </w:rPr>
              <w:t>TransactionType</w:t>
            </w:r>
          </w:p>
        </w:tc>
        <w:tc>
          <w:tcPr>
            <w:tcW w:w="860" w:type="pct"/>
            <w:vAlign w:val="center"/>
          </w:tcPr>
          <w:p w:rsidR="007C0FC1" w:rsidRPr="00477465" w:rsidRDefault="007C0FC1" w:rsidP="007C0FC1">
            <w:pPr>
              <w:jc w:val="center"/>
              <w:rPr>
                <w:szCs w:val="21"/>
              </w:rPr>
            </w:pPr>
            <w:r w:rsidRPr="00477465">
              <w:rPr>
                <w:rFonts w:hint="eastAsia"/>
                <w:szCs w:val="21"/>
              </w:rPr>
              <w:t>M</w:t>
            </w:r>
          </w:p>
        </w:tc>
        <w:tc>
          <w:tcPr>
            <w:tcW w:w="859" w:type="pct"/>
            <w:vAlign w:val="center"/>
          </w:tcPr>
          <w:p w:rsidR="007C0FC1" w:rsidRPr="00477465" w:rsidRDefault="007C0FC1" w:rsidP="007C0FC1">
            <w:pPr>
              <w:jc w:val="center"/>
              <w:rPr>
                <w:szCs w:val="21"/>
              </w:rPr>
            </w:pPr>
            <w:r>
              <w:rPr>
                <w:rFonts w:hint="eastAsia"/>
                <w:szCs w:val="21"/>
              </w:rPr>
              <w:t>Hex 2</w:t>
            </w:r>
          </w:p>
        </w:tc>
        <w:tc>
          <w:tcPr>
            <w:tcW w:w="1953" w:type="pct"/>
          </w:tcPr>
          <w:p w:rsidR="007C0FC1" w:rsidRPr="00477465" w:rsidRDefault="00BD6C0D" w:rsidP="007C0FC1">
            <w:pPr>
              <w:rPr>
                <w:color w:val="000000" w:themeColor="text1"/>
                <w:szCs w:val="21"/>
              </w:rPr>
            </w:pPr>
            <w:r>
              <w:rPr>
                <w:rFonts w:hint="eastAsia"/>
                <w:color w:val="000000" w:themeColor="text1"/>
                <w:szCs w:val="21"/>
              </w:rPr>
              <w:t>Transaction type</w:t>
            </w:r>
          </w:p>
        </w:tc>
      </w:tr>
      <w:tr w:rsidR="007C0FC1" w:rsidRPr="00477465" w:rsidTr="0001316E">
        <w:tc>
          <w:tcPr>
            <w:tcW w:w="391" w:type="pct"/>
            <w:vAlign w:val="center"/>
          </w:tcPr>
          <w:p w:rsidR="007C0FC1" w:rsidRPr="00477465" w:rsidRDefault="007C0FC1" w:rsidP="007C0FC1">
            <w:pPr>
              <w:jc w:val="center"/>
              <w:rPr>
                <w:szCs w:val="21"/>
                <w:lang w:bidi="en-US"/>
              </w:rPr>
            </w:pPr>
            <w:r w:rsidRPr="00477465">
              <w:rPr>
                <w:szCs w:val="21"/>
                <w:lang w:bidi="en-US"/>
              </w:rPr>
              <w:t>3</w:t>
            </w:r>
          </w:p>
        </w:tc>
        <w:tc>
          <w:tcPr>
            <w:tcW w:w="937" w:type="pct"/>
            <w:vAlign w:val="center"/>
          </w:tcPr>
          <w:p w:rsidR="007C0FC1" w:rsidRPr="00477465" w:rsidRDefault="007C0FC1" w:rsidP="007C0FC1">
            <w:pPr>
              <w:jc w:val="center"/>
              <w:rPr>
                <w:szCs w:val="21"/>
              </w:rPr>
            </w:pPr>
            <w:r>
              <w:rPr>
                <w:rFonts w:hint="eastAsia"/>
                <w:szCs w:val="21"/>
              </w:rPr>
              <w:t>TxnCurcyCode</w:t>
            </w:r>
          </w:p>
        </w:tc>
        <w:tc>
          <w:tcPr>
            <w:tcW w:w="860" w:type="pct"/>
            <w:vAlign w:val="center"/>
          </w:tcPr>
          <w:p w:rsidR="007C0FC1" w:rsidRPr="00477465" w:rsidRDefault="007C0FC1" w:rsidP="007C0FC1">
            <w:pPr>
              <w:jc w:val="center"/>
              <w:rPr>
                <w:szCs w:val="21"/>
              </w:rPr>
            </w:pPr>
            <w:r w:rsidRPr="00477465">
              <w:rPr>
                <w:szCs w:val="21"/>
              </w:rPr>
              <w:t>M</w:t>
            </w:r>
          </w:p>
        </w:tc>
        <w:tc>
          <w:tcPr>
            <w:tcW w:w="859" w:type="pct"/>
            <w:vAlign w:val="center"/>
          </w:tcPr>
          <w:p w:rsidR="007C0FC1" w:rsidRPr="00477465" w:rsidRDefault="007C0FC1" w:rsidP="007C0FC1">
            <w:pPr>
              <w:jc w:val="center"/>
              <w:rPr>
                <w:szCs w:val="21"/>
              </w:rPr>
            </w:pPr>
            <w:r>
              <w:rPr>
                <w:rFonts w:hint="eastAsia"/>
                <w:szCs w:val="21"/>
              </w:rPr>
              <w:t>Hex 4</w:t>
            </w:r>
          </w:p>
        </w:tc>
        <w:tc>
          <w:tcPr>
            <w:tcW w:w="1953" w:type="pct"/>
          </w:tcPr>
          <w:p w:rsidR="007C0FC1" w:rsidRPr="00477465" w:rsidRDefault="007C0FC1" w:rsidP="007C0FC1">
            <w:pPr>
              <w:rPr>
                <w:szCs w:val="21"/>
              </w:rPr>
            </w:pPr>
            <w:r>
              <w:rPr>
                <w:rFonts w:hint="eastAsia"/>
                <w:szCs w:val="21"/>
              </w:rPr>
              <w:t>Transaction Currency Code</w:t>
            </w:r>
          </w:p>
        </w:tc>
      </w:tr>
      <w:tr w:rsidR="007C0FC1" w:rsidRPr="00477465" w:rsidTr="0001316E">
        <w:tc>
          <w:tcPr>
            <w:tcW w:w="391" w:type="pct"/>
            <w:vAlign w:val="center"/>
          </w:tcPr>
          <w:p w:rsidR="007C0FC1" w:rsidRPr="00477465" w:rsidRDefault="007C0FC1" w:rsidP="007C0FC1">
            <w:pPr>
              <w:jc w:val="center"/>
              <w:rPr>
                <w:szCs w:val="21"/>
                <w:lang w:bidi="en-US"/>
              </w:rPr>
            </w:pPr>
            <w:r w:rsidRPr="00477465">
              <w:rPr>
                <w:szCs w:val="21"/>
                <w:lang w:bidi="en-US"/>
              </w:rPr>
              <w:t>4</w:t>
            </w:r>
          </w:p>
        </w:tc>
        <w:tc>
          <w:tcPr>
            <w:tcW w:w="937" w:type="pct"/>
            <w:vAlign w:val="center"/>
          </w:tcPr>
          <w:p w:rsidR="007C0FC1" w:rsidRPr="00477465" w:rsidRDefault="007C0FC1" w:rsidP="007C0FC1">
            <w:pPr>
              <w:jc w:val="center"/>
              <w:rPr>
                <w:szCs w:val="21"/>
                <w:lang w:bidi="en-US"/>
              </w:rPr>
            </w:pPr>
            <w:r>
              <w:rPr>
                <w:rFonts w:hint="eastAsia"/>
                <w:szCs w:val="21"/>
                <w:lang w:bidi="en-US"/>
              </w:rPr>
              <w:t>TxnCurcyExp</w:t>
            </w:r>
          </w:p>
        </w:tc>
        <w:tc>
          <w:tcPr>
            <w:tcW w:w="860" w:type="pct"/>
            <w:vAlign w:val="center"/>
          </w:tcPr>
          <w:p w:rsidR="007C0FC1" w:rsidRPr="00477465" w:rsidRDefault="007C0FC1" w:rsidP="007C0FC1">
            <w:pPr>
              <w:jc w:val="center"/>
              <w:rPr>
                <w:szCs w:val="21"/>
              </w:rPr>
            </w:pPr>
            <w:r w:rsidRPr="00477465">
              <w:rPr>
                <w:szCs w:val="21"/>
              </w:rPr>
              <w:t>M</w:t>
            </w:r>
          </w:p>
        </w:tc>
        <w:tc>
          <w:tcPr>
            <w:tcW w:w="859" w:type="pct"/>
            <w:vAlign w:val="center"/>
          </w:tcPr>
          <w:p w:rsidR="007C0FC1" w:rsidRPr="00477465" w:rsidRDefault="007C0FC1" w:rsidP="007C0FC1">
            <w:pPr>
              <w:jc w:val="center"/>
              <w:rPr>
                <w:szCs w:val="21"/>
              </w:rPr>
            </w:pPr>
            <w:r>
              <w:rPr>
                <w:rFonts w:hint="eastAsia"/>
                <w:szCs w:val="21"/>
              </w:rPr>
              <w:t>Hex 2</w:t>
            </w:r>
          </w:p>
        </w:tc>
        <w:tc>
          <w:tcPr>
            <w:tcW w:w="1953" w:type="pct"/>
          </w:tcPr>
          <w:p w:rsidR="007C0FC1" w:rsidRPr="00477465" w:rsidRDefault="007C0FC1" w:rsidP="007C0FC1">
            <w:pPr>
              <w:rPr>
                <w:szCs w:val="21"/>
              </w:rPr>
            </w:pPr>
            <w:r w:rsidRPr="00BB71BC">
              <w:rPr>
                <w:szCs w:val="21"/>
              </w:rPr>
              <w:t>Transaction Currency Exponent</w:t>
            </w:r>
          </w:p>
        </w:tc>
      </w:tr>
      <w:tr w:rsidR="007C0FC1" w:rsidRPr="00477465" w:rsidTr="0001316E">
        <w:tc>
          <w:tcPr>
            <w:tcW w:w="391" w:type="pct"/>
            <w:vAlign w:val="center"/>
          </w:tcPr>
          <w:p w:rsidR="007C0FC1" w:rsidRPr="00477465" w:rsidRDefault="007C0FC1" w:rsidP="007C0FC1">
            <w:pPr>
              <w:jc w:val="center"/>
              <w:rPr>
                <w:szCs w:val="21"/>
                <w:lang w:bidi="en-US"/>
              </w:rPr>
            </w:pPr>
            <w:r>
              <w:rPr>
                <w:rFonts w:hint="eastAsia"/>
                <w:szCs w:val="21"/>
                <w:lang w:bidi="en-US"/>
              </w:rPr>
              <w:t>5</w:t>
            </w:r>
          </w:p>
        </w:tc>
        <w:tc>
          <w:tcPr>
            <w:tcW w:w="937" w:type="pct"/>
            <w:vAlign w:val="center"/>
          </w:tcPr>
          <w:p w:rsidR="007C0FC1" w:rsidRDefault="007C0FC1" w:rsidP="007C0FC1">
            <w:pPr>
              <w:jc w:val="center"/>
              <w:rPr>
                <w:szCs w:val="21"/>
                <w:lang w:bidi="en-US"/>
              </w:rPr>
            </w:pPr>
            <w:r>
              <w:rPr>
                <w:rFonts w:hint="eastAsia"/>
                <w:szCs w:val="21"/>
                <w:lang w:bidi="en-US"/>
              </w:rPr>
              <w:t>TxnDate</w:t>
            </w:r>
          </w:p>
        </w:tc>
        <w:tc>
          <w:tcPr>
            <w:tcW w:w="860" w:type="pct"/>
            <w:vAlign w:val="center"/>
          </w:tcPr>
          <w:p w:rsidR="007C0FC1" w:rsidRPr="00477465" w:rsidRDefault="007C0FC1" w:rsidP="007C0FC1">
            <w:pPr>
              <w:jc w:val="center"/>
              <w:rPr>
                <w:szCs w:val="21"/>
              </w:rPr>
            </w:pPr>
            <w:r>
              <w:rPr>
                <w:rFonts w:hint="eastAsia"/>
                <w:szCs w:val="21"/>
              </w:rPr>
              <w:t>M</w:t>
            </w:r>
          </w:p>
        </w:tc>
        <w:tc>
          <w:tcPr>
            <w:tcW w:w="859" w:type="pct"/>
            <w:vAlign w:val="center"/>
          </w:tcPr>
          <w:p w:rsidR="007C0FC1" w:rsidRDefault="007C0FC1" w:rsidP="007C0FC1">
            <w:pPr>
              <w:jc w:val="center"/>
              <w:rPr>
                <w:szCs w:val="21"/>
              </w:rPr>
            </w:pPr>
            <w:r>
              <w:rPr>
                <w:rFonts w:hint="eastAsia"/>
                <w:szCs w:val="21"/>
              </w:rPr>
              <w:t>N 6</w:t>
            </w:r>
          </w:p>
        </w:tc>
        <w:tc>
          <w:tcPr>
            <w:tcW w:w="1953" w:type="pct"/>
          </w:tcPr>
          <w:p w:rsidR="007C0FC1" w:rsidRDefault="007C0FC1" w:rsidP="007C0FC1">
            <w:pPr>
              <w:rPr>
                <w:color w:val="000000" w:themeColor="text1"/>
                <w:szCs w:val="21"/>
              </w:rPr>
            </w:pPr>
            <w:r>
              <w:rPr>
                <w:rFonts w:hint="eastAsia"/>
                <w:color w:val="000000" w:themeColor="text1"/>
                <w:szCs w:val="21"/>
              </w:rPr>
              <w:t>Transaction Date</w:t>
            </w:r>
            <w:r w:rsidRPr="0063607B">
              <w:rPr>
                <w:szCs w:val="21"/>
              </w:rPr>
              <w:t xml:space="preserve"> (YYMMDD)</w:t>
            </w:r>
          </w:p>
        </w:tc>
      </w:tr>
      <w:tr w:rsidR="007C0FC1" w:rsidRPr="00477465" w:rsidTr="0001316E">
        <w:tc>
          <w:tcPr>
            <w:tcW w:w="391" w:type="pct"/>
            <w:vAlign w:val="center"/>
          </w:tcPr>
          <w:p w:rsidR="007C0FC1" w:rsidRPr="00477465" w:rsidRDefault="007C0FC1" w:rsidP="007C0FC1">
            <w:pPr>
              <w:jc w:val="center"/>
              <w:rPr>
                <w:szCs w:val="21"/>
                <w:lang w:bidi="en-US"/>
              </w:rPr>
            </w:pPr>
            <w:r>
              <w:rPr>
                <w:rFonts w:hint="eastAsia"/>
                <w:szCs w:val="21"/>
                <w:lang w:bidi="en-US"/>
              </w:rPr>
              <w:t>6</w:t>
            </w:r>
          </w:p>
        </w:tc>
        <w:tc>
          <w:tcPr>
            <w:tcW w:w="937" w:type="pct"/>
            <w:vAlign w:val="center"/>
          </w:tcPr>
          <w:p w:rsidR="007C0FC1" w:rsidRDefault="007C0FC1" w:rsidP="007C0FC1">
            <w:pPr>
              <w:jc w:val="center"/>
              <w:rPr>
                <w:szCs w:val="21"/>
                <w:lang w:bidi="en-US"/>
              </w:rPr>
            </w:pPr>
            <w:r>
              <w:rPr>
                <w:rFonts w:hint="eastAsia"/>
                <w:szCs w:val="21"/>
                <w:lang w:bidi="en-US"/>
              </w:rPr>
              <w:t>TxnTime</w:t>
            </w:r>
          </w:p>
        </w:tc>
        <w:tc>
          <w:tcPr>
            <w:tcW w:w="860" w:type="pct"/>
            <w:vAlign w:val="center"/>
          </w:tcPr>
          <w:p w:rsidR="007C0FC1" w:rsidRPr="00477465" w:rsidRDefault="007C0FC1" w:rsidP="007C0FC1">
            <w:pPr>
              <w:jc w:val="center"/>
              <w:rPr>
                <w:szCs w:val="21"/>
              </w:rPr>
            </w:pPr>
            <w:r>
              <w:rPr>
                <w:rFonts w:hint="eastAsia"/>
                <w:szCs w:val="21"/>
              </w:rPr>
              <w:t>M</w:t>
            </w:r>
          </w:p>
        </w:tc>
        <w:tc>
          <w:tcPr>
            <w:tcW w:w="859" w:type="pct"/>
            <w:vAlign w:val="center"/>
          </w:tcPr>
          <w:p w:rsidR="007C0FC1" w:rsidRDefault="007C0FC1" w:rsidP="007C0FC1">
            <w:pPr>
              <w:jc w:val="center"/>
              <w:rPr>
                <w:szCs w:val="21"/>
              </w:rPr>
            </w:pPr>
            <w:r>
              <w:rPr>
                <w:rFonts w:hint="eastAsia"/>
                <w:szCs w:val="21"/>
              </w:rPr>
              <w:t>N 6</w:t>
            </w:r>
          </w:p>
        </w:tc>
        <w:tc>
          <w:tcPr>
            <w:tcW w:w="1953" w:type="pct"/>
          </w:tcPr>
          <w:p w:rsidR="007C0FC1" w:rsidRDefault="007C0FC1" w:rsidP="007C0FC1">
            <w:pPr>
              <w:rPr>
                <w:color w:val="000000" w:themeColor="text1"/>
                <w:szCs w:val="21"/>
              </w:rPr>
            </w:pPr>
            <w:r>
              <w:rPr>
                <w:rFonts w:hint="eastAsia"/>
                <w:color w:val="000000" w:themeColor="text1"/>
                <w:szCs w:val="21"/>
              </w:rPr>
              <w:t>Transaction Time</w:t>
            </w:r>
            <w:r>
              <w:rPr>
                <w:szCs w:val="21"/>
              </w:rPr>
              <w:t xml:space="preserve"> (</w:t>
            </w:r>
            <w:r>
              <w:rPr>
                <w:rFonts w:hint="eastAsia"/>
                <w:szCs w:val="21"/>
              </w:rPr>
              <w:t>hhmmss</w:t>
            </w:r>
            <w:r w:rsidRPr="0063607B">
              <w:rPr>
                <w:szCs w:val="21"/>
              </w:rPr>
              <w:t>)</w:t>
            </w:r>
          </w:p>
        </w:tc>
      </w:tr>
      <w:tr w:rsidR="007C0FC1" w:rsidRPr="00477465" w:rsidTr="0001316E">
        <w:tc>
          <w:tcPr>
            <w:tcW w:w="391" w:type="pct"/>
            <w:vAlign w:val="center"/>
          </w:tcPr>
          <w:p w:rsidR="007C0FC1" w:rsidRDefault="007C0FC1" w:rsidP="007C0FC1">
            <w:pPr>
              <w:jc w:val="center"/>
              <w:rPr>
                <w:szCs w:val="21"/>
                <w:lang w:bidi="en-US"/>
              </w:rPr>
            </w:pPr>
            <w:r>
              <w:rPr>
                <w:rFonts w:hint="eastAsia"/>
                <w:szCs w:val="21"/>
                <w:lang w:bidi="en-US"/>
              </w:rPr>
              <w:t>7</w:t>
            </w:r>
          </w:p>
        </w:tc>
        <w:tc>
          <w:tcPr>
            <w:tcW w:w="937" w:type="pct"/>
            <w:vAlign w:val="center"/>
          </w:tcPr>
          <w:p w:rsidR="007C0FC1" w:rsidRDefault="007C0FC1" w:rsidP="007C0FC1">
            <w:pPr>
              <w:jc w:val="center"/>
              <w:rPr>
                <w:szCs w:val="21"/>
                <w:lang w:bidi="en-US"/>
              </w:rPr>
            </w:pPr>
            <w:r>
              <w:rPr>
                <w:rFonts w:hint="eastAsia"/>
                <w:szCs w:val="21"/>
                <w:lang w:bidi="en-US"/>
              </w:rPr>
              <w:t>F55TagList</w:t>
            </w:r>
          </w:p>
        </w:tc>
        <w:tc>
          <w:tcPr>
            <w:tcW w:w="860" w:type="pct"/>
            <w:vAlign w:val="center"/>
          </w:tcPr>
          <w:p w:rsidR="007C0FC1" w:rsidRDefault="007C0FC1" w:rsidP="007C0FC1">
            <w:pPr>
              <w:jc w:val="center"/>
              <w:rPr>
                <w:szCs w:val="21"/>
              </w:rPr>
            </w:pPr>
            <w:r>
              <w:rPr>
                <w:rFonts w:hint="eastAsia"/>
                <w:szCs w:val="21"/>
              </w:rPr>
              <w:t>M</w:t>
            </w:r>
          </w:p>
        </w:tc>
        <w:tc>
          <w:tcPr>
            <w:tcW w:w="859" w:type="pct"/>
            <w:vAlign w:val="center"/>
          </w:tcPr>
          <w:p w:rsidR="007C0FC1" w:rsidRDefault="007C0FC1" w:rsidP="007C0FC1">
            <w:pPr>
              <w:jc w:val="center"/>
              <w:rPr>
                <w:szCs w:val="21"/>
              </w:rPr>
            </w:pPr>
            <w:r>
              <w:rPr>
                <w:rFonts w:hint="eastAsia"/>
                <w:szCs w:val="21"/>
              </w:rPr>
              <w:t>Hex</w:t>
            </w:r>
            <w:r>
              <w:rPr>
                <w:szCs w:val="21"/>
              </w:rPr>
              <w:t>…</w:t>
            </w:r>
            <w:r>
              <w:rPr>
                <w:rFonts w:hint="eastAsia"/>
                <w:szCs w:val="21"/>
              </w:rPr>
              <w:t>512</w:t>
            </w:r>
          </w:p>
        </w:tc>
        <w:tc>
          <w:tcPr>
            <w:tcW w:w="1953" w:type="pct"/>
          </w:tcPr>
          <w:p w:rsidR="007C0FC1" w:rsidRDefault="007C0FC1" w:rsidP="007C0FC1">
            <w:pPr>
              <w:rPr>
                <w:color w:val="000000" w:themeColor="text1"/>
                <w:szCs w:val="21"/>
              </w:rPr>
            </w:pPr>
            <w:r>
              <w:rPr>
                <w:rFonts w:hint="eastAsia"/>
                <w:color w:val="000000" w:themeColor="text1"/>
                <w:szCs w:val="21"/>
              </w:rPr>
              <w:t>The Tag List Which Should Be Involved In Field55(ICC Data) for Online Authentication</w:t>
            </w:r>
          </w:p>
        </w:tc>
      </w:tr>
    </w:tbl>
    <w:p w:rsidR="0067450D" w:rsidRPr="0067450D" w:rsidRDefault="000978AC" w:rsidP="0067450D">
      <w:r w:rsidRPr="00410E1B">
        <w:rPr>
          <w:rFonts w:hint="eastAsia"/>
          <w:sz w:val="20"/>
        </w:rPr>
        <w:t xml:space="preserve">Table </w:t>
      </w:r>
      <w:r w:rsidRPr="00410E1B">
        <w:rPr>
          <w:sz w:val="20"/>
        </w:rPr>
        <w:t>3 – Parameters controlled by Android/IOS/Windows device</w:t>
      </w:r>
    </w:p>
    <w:sectPr w:rsidR="0067450D" w:rsidRPr="0067450D" w:rsidSect="006A5C79">
      <w:headerReference w:type="default" r:id="rId20"/>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30FF" w:rsidRDefault="003B30FF" w:rsidP="00A92348">
      <w:r>
        <w:separator/>
      </w:r>
    </w:p>
  </w:endnote>
  <w:endnote w:type="continuationSeparator" w:id="0">
    <w:p w:rsidR="003B30FF" w:rsidRDefault="003B30FF" w:rsidP="00A92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30FF" w:rsidRDefault="003B30FF" w:rsidP="00A92348">
      <w:r>
        <w:separator/>
      </w:r>
    </w:p>
  </w:footnote>
  <w:footnote w:type="continuationSeparator" w:id="0">
    <w:p w:rsidR="003B30FF" w:rsidRDefault="003B30FF" w:rsidP="00A923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42F8" w:rsidRDefault="007142F8" w:rsidP="004D3A5D">
    <w:pPr>
      <w:pStyle w:val="a3"/>
      <w:jc w:val="both"/>
    </w:pPr>
    <w:r w:rsidRPr="00F511CD">
      <w:rPr>
        <w:noProof/>
      </w:rPr>
      <w:drawing>
        <wp:inline distT="0" distB="0" distL="0" distR="0" wp14:anchorId="13DA201F" wp14:editId="320EEF39">
          <wp:extent cx="876300" cy="561975"/>
          <wp:effectExtent l="19050" t="0" r="0" b="0"/>
          <wp:docPr id="2" name="图片 6" descr="PA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Xlogo"/>
                  <pic:cNvPicPr>
                    <a:picLocks noChangeAspect="1" noChangeArrowheads="1"/>
                  </pic:cNvPicPr>
                </pic:nvPicPr>
                <pic:blipFill>
                  <a:blip r:embed="rId1"/>
                  <a:srcRect/>
                  <a:stretch>
                    <a:fillRect/>
                  </a:stretch>
                </pic:blipFill>
                <pic:spPr bwMode="auto">
                  <a:xfrm>
                    <a:off x="0" y="0"/>
                    <a:ext cx="876300" cy="5619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9179E"/>
    <w:multiLevelType w:val="hybridMultilevel"/>
    <w:tmpl w:val="DCBE12E4"/>
    <w:lvl w:ilvl="0" w:tplc="4516B1E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012105"/>
    <w:multiLevelType w:val="hybridMultilevel"/>
    <w:tmpl w:val="D2A822EC"/>
    <w:lvl w:ilvl="0" w:tplc="C3A40032">
      <w:numFmt w:val="decimal"/>
      <w:lvlText w:val="%1-"/>
      <w:lvlJc w:val="left"/>
      <w:pPr>
        <w:ind w:left="450" w:hanging="360"/>
      </w:pPr>
      <w:rPr>
        <w:rFonts w:hint="default"/>
      </w:rPr>
    </w:lvl>
    <w:lvl w:ilvl="1" w:tplc="04090019" w:tentative="1">
      <w:start w:val="1"/>
      <w:numFmt w:val="lowerLetter"/>
      <w:lvlText w:val="%2)"/>
      <w:lvlJc w:val="left"/>
      <w:pPr>
        <w:ind w:left="930" w:hanging="420"/>
      </w:pPr>
    </w:lvl>
    <w:lvl w:ilvl="2" w:tplc="0409001B" w:tentative="1">
      <w:start w:val="1"/>
      <w:numFmt w:val="lowerRoman"/>
      <w:lvlText w:val="%3."/>
      <w:lvlJc w:val="right"/>
      <w:pPr>
        <w:ind w:left="1350" w:hanging="420"/>
      </w:pPr>
    </w:lvl>
    <w:lvl w:ilvl="3" w:tplc="0409000F" w:tentative="1">
      <w:start w:val="1"/>
      <w:numFmt w:val="decimal"/>
      <w:lvlText w:val="%4."/>
      <w:lvlJc w:val="left"/>
      <w:pPr>
        <w:ind w:left="1770" w:hanging="420"/>
      </w:pPr>
    </w:lvl>
    <w:lvl w:ilvl="4" w:tplc="04090019" w:tentative="1">
      <w:start w:val="1"/>
      <w:numFmt w:val="lowerLetter"/>
      <w:lvlText w:val="%5)"/>
      <w:lvlJc w:val="left"/>
      <w:pPr>
        <w:ind w:left="2190" w:hanging="420"/>
      </w:pPr>
    </w:lvl>
    <w:lvl w:ilvl="5" w:tplc="0409001B" w:tentative="1">
      <w:start w:val="1"/>
      <w:numFmt w:val="lowerRoman"/>
      <w:lvlText w:val="%6."/>
      <w:lvlJc w:val="right"/>
      <w:pPr>
        <w:ind w:left="2610" w:hanging="420"/>
      </w:pPr>
    </w:lvl>
    <w:lvl w:ilvl="6" w:tplc="0409000F" w:tentative="1">
      <w:start w:val="1"/>
      <w:numFmt w:val="decimal"/>
      <w:lvlText w:val="%7."/>
      <w:lvlJc w:val="left"/>
      <w:pPr>
        <w:ind w:left="3030" w:hanging="420"/>
      </w:pPr>
    </w:lvl>
    <w:lvl w:ilvl="7" w:tplc="04090019" w:tentative="1">
      <w:start w:val="1"/>
      <w:numFmt w:val="lowerLetter"/>
      <w:lvlText w:val="%8)"/>
      <w:lvlJc w:val="left"/>
      <w:pPr>
        <w:ind w:left="3450" w:hanging="420"/>
      </w:pPr>
    </w:lvl>
    <w:lvl w:ilvl="8" w:tplc="0409001B" w:tentative="1">
      <w:start w:val="1"/>
      <w:numFmt w:val="lowerRoman"/>
      <w:lvlText w:val="%9."/>
      <w:lvlJc w:val="right"/>
      <w:pPr>
        <w:ind w:left="3870" w:hanging="420"/>
      </w:pPr>
    </w:lvl>
  </w:abstractNum>
  <w:abstractNum w:abstractNumId="2">
    <w:nsid w:val="0A225EDF"/>
    <w:multiLevelType w:val="hybridMultilevel"/>
    <w:tmpl w:val="3F5E4FB4"/>
    <w:lvl w:ilvl="0" w:tplc="99A84D9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0B3E02F2"/>
    <w:multiLevelType w:val="hybridMultilevel"/>
    <w:tmpl w:val="9C9A6DDE"/>
    <w:lvl w:ilvl="0" w:tplc="1166D874">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10BF358C"/>
    <w:multiLevelType w:val="hybridMultilevel"/>
    <w:tmpl w:val="D3A60752"/>
    <w:lvl w:ilvl="0" w:tplc="BDCA8E2C">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5">
    <w:nsid w:val="132B1324"/>
    <w:multiLevelType w:val="hybridMultilevel"/>
    <w:tmpl w:val="508A3C12"/>
    <w:lvl w:ilvl="0" w:tplc="97C2774E">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61F498F"/>
    <w:multiLevelType w:val="hybridMultilevel"/>
    <w:tmpl w:val="254AFB02"/>
    <w:lvl w:ilvl="0" w:tplc="C366D26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B8322DA"/>
    <w:multiLevelType w:val="hybridMultilevel"/>
    <w:tmpl w:val="A6024A8E"/>
    <w:lvl w:ilvl="0" w:tplc="872C1BE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1D8E7EDF"/>
    <w:multiLevelType w:val="hybridMultilevel"/>
    <w:tmpl w:val="AF1A1088"/>
    <w:lvl w:ilvl="0" w:tplc="C570DAAA">
      <w:start w:val="1"/>
      <w:numFmt w:val="bullet"/>
      <w:lvlText w:val=""/>
      <w:lvlJc w:val="left"/>
      <w:pPr>
        <w:ind w:left="420" w:hanging="420"/>
      </w:pPr>
      <w:rPr>
        <w:rFonts w:ascii="Wingdings" w:hAnsi="Wingdings" w:hint="default"/>
        <w:color w:val="4F81BD"/>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0B2143F"/>
    <w:multiLevelType w:val="hybridMultilevel"/>
    <w:tmpl w:val="DFF4129A"/>
    <w:lvl w:ilvl="0" w:tplc="9CE21DD2">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0D11C7E"/>
    <w:multiLevelType w:val="hybridMultilevel"/>
    <w:tmpl w:val="3D622838"/>
    <w:lvl w:ilvl="0" w:tplc="CD5A9316">
      <w:numFmt w:val="decimal"/>
      <w:lvlText w:val="%1-"/>
      <w:lvlJc w:val="left"/>
      <w:pPr>
        <w:ind w:left="360" w:hanging="360"/>
      </w:pPr>
      <w:rPr>
        <w:rFonts w:eastAsia="宋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33D0C60"/>
    <w:multiLevelType w:val="hybridMultilevel"/>
    <w:tmpl w:val="1B608302"/>
    <w:lvl w:ilvl="0" w:tplc="7F904D1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23ED6ED7"/>
    <w:multiLevelType w:val="hybridMultilevel"/>
    <w:tmpl w:val="12F47D7E"/>
    <w:lvl w:ilvl="0" w:tplc="81F0593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3F347BB"/>
    <w:multiLevelType w:val="hybridMultilevel"/>
    <w:tmpl w:val="498290E8"/>
    <w:lvl w:ilvl="0" w:tplc="C570DAAA">
      <w:start w:val="1"/>
      <w:numFmt w:val="bullet"/>
      <w:lvlText w:val=""/>
      <w:lvlJc w:val="left"/>
      <w:pPr>
        <w:ind w:left="420" w:hanging="420"/>
      </w:pPr>
      <w:rPr>
        <w:rFonts w:ascii="Wingdings" w:hAnsi="Wingdings" w:hint="default"/>
        <w:color w:val="4F81BD"/>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52A66CC"/>
    <w:multiLevelType w:val="hybridMultilevel"/>
    <w:tmpl w:val="F04E66C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276518A7"/>
    <w:multiLevelType w:val="hybridMultilevel"/>
    <w:tmpl w:val="5286453A"/>
    <w:lvl w:ilvl="0" w:tplc="C2805E6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2D640BB2"/>
    <w:multiLevelType w:val="hybridMultilevel"/>
    <w:tmpl w:val="AB04334E"/>
    <w:lvl w:ilvl="0" w:tplc="20BE737A">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7">
    <w:nsid w:val="2E1337CE"/>
    <w:multiLevelType w:val="hybridMultilevel"/>
    <w:tmpl w:val="0CE4D8B0"/>
    <w:lvl w:ilvl="0" w:tplc="0096FB4A">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98261A7"/>
    <w:multiLevelType w:val="hybridMultilevel"/>
    <w:tmpl w:val="2206A052"/>
    <w:lvl w:ilvl="0" w:tplc="9710D92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39904E2"/>
    <w:multiLevelType w:val="hybridMultilevel"/>
    <w:tmpl w:val="C4D84B8E"/>
    <w:lvl w:ilvl="0" w:tplc="F99C8E9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nsid w:val="43CC237B"/>
    <w:multiLevelType w:val="hybridMultilevel"/>
    <w:tmpl w:val="67361424"/>
    <w:lvl w:ilvl="0" w:tplc="7570A4D0">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1">
    <w:nsid w:val="4442537F"/>
    <w:multiLevelType w:val="hybridMultilevel"/>
    <w:tmpl w:val="26D2C2F2"/>
    <w:lvl w:ilvl="0" w:tplc="02548C6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nsid w:val="47EA0D74"/>
    <w:multiLevelType w:val="hybridMultilevel"/>
    <w:tmpl w:val="BE0C6044"/>
    <w:lvl w:ilvl="0" w:tplc="C570DAAA">
      <w:start w:val="1"/>
      <w:numFmt w:val="bullet"/>
      <w:lvlText w:val=""/>
      <w:lvlJc w:val="left"/>
      <w:pPr>
        <w:ind w:left="420" w:hanging="420"/>
      </w:pPr>
      <w:rPr>
        <w:rFonts w:ascii="Wingdings" w:hAnsi="Wingdings" w:hint="default"/>
        <w:color w:val="4F81BD"/>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9ED518E"/>
    <w:multiLevelType w:val="hybridMultilevel"/>
    <w:tmpl w:val="0CA4593A"/>
    <w:lvl w:ilvl="0" w:tplc="9F18D0D4">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4">
    <w:nsid w:val="4CA178BC"/>
    <w:multiLevelType w:val="multilevel"/>
    <w:tmpl w:val="300803CA"/>
    <w:lvl w:ilvl="0">
      <w:start w:val="4"/>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5">
    <w:nsid w:val="54D82CA3"/>
    <w:multiLevelType w:val="hybridMultilevel"/>
    <w:tmpl w:val="6EDEB25A"/>
    <w:lvl w:ilvl="0" w:tplc="C570DAAA">
      <w:start w:val="1"/>
      <w:numFmt w:val="bullet"/>
      <w:lvlText w:val=""/>
      <w:lvlJc w:val="left"/>
      <w:pPr>
        <w:ind w:left="420" w:hanging="420"/>
      </w:pPr>
      <w:rPr>
        <w:rFonts w:ascii="Wingdings" w:hAnsi="Wingdings" w:hint="default"/>
        <w:color w:val="4F81BD"/>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7A75EDD"/>
    <w:multiLevelType w:val="multilevel"/>
    <w:tmpl w:val="0824948E"/>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7">
    <w:nsid w:val="5BCA2170"/>
    <w:multiLevelType w:val="hybridMultilevel"/>
    <w:tmpl w:val="78723FBC"/>
    <w:lvl w:ilvl="0" w:tplc="51DA6C7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F3238F8"/>
    <w:multiLevelType w:val="hybridMultilevel"/>
    <w:tmpl w:val="C76286D8"/>
    <w:lvl w:ilvl="0" w:tplc="032E33D4">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9">
    <w:nsid w:val="618B5915"/>
    <w:multiLevelType w:val="hybridMultilevel"/>
    <w:tmpl w:val="31B2FA26"/>
    <w:lvl w:ilvl="0" w:tplc="64FC6FFA">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1DE5BAE"/>
    <w:multiLevelType w:val="multilevel"/>
    <w:tmpl w:val="300803CA"/>
    <w:lvl w:ilvl="0">
      <w:start w:val="4"/>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1">
    <w:nsid w:val="63C01651"/>
    <w:multiLevelType w:val="hybridMultilevel"/>
    <w:tmpl w:val="509A80D2"/>
    <w:lvl w:ilvl="0" w:tplc="472E2A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82D1E3D"/>
    <w:multiLevelType w:val="hybridMultilevel"/>
    <w:tmpl w:val="5C74367C"/>
    <w:lvl w:ilvl="0" w:tplc="371A58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A0B44EC"/>
    <w:multiLevelType w:val="hybridMultilevel"/>
    <w:tmpl w:val="0432481C"/>
    <w:lvl w:ilvl="0" w:tplc="C570DAAA">
      <w:start w:val="1"/>
      <w:numFmt w:val="bullet"/>
      <w:lvlText w:val=""/>
      <w:lvlJc w:val="left"/>
      <w:pPr>
        <w:ind w:left="420" w:hanging="420"/>
      </w:pPr>
      <w:rPr>
        <w:rFonts w:ascii="Wingdings" w:hAnsi="Wingdings" w:hint="default"/>
        <w:color w:val="4F81BD"/>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1"/>
  </w:num>
  <w:num w:numId="2">
    <w:abstractNumId w:val="26"/>
  </w:num>
  <w:num w:numId="3">
    <w:abstractNumId w:val="9"/>
  </w:num>
  <w:num w:numId="4">
    <w:abstractNumId w:val="32"/>
  </w:num>
  <w:num w:numId="5">
    <w:abstractNumId w:val="9"/>
  </w:num>
  <w:num w:numId="6">
    <w:abstractNumId w:val="9"/>
  </w:num>
  <w:num w:numId="7">
    <w:abstractNumId w:val="9"/>
  </w:num>
  <w:num w:numId="8">
    <w:abstractNumId w:val="9"/>
  </w:num>
  <w:num w:numId="9">
    <w:abstractNumId w:val="30"/>
  </w:num>
  <w:num w:numId="10">
    <w:abstractNumId w:val="33"/>
  </w:num>
  <w:num w:numId="11">
    <w:abstractNumId w:val="3"/>
  </w:num>
  <w:num w:numId="12">
    <w:abstractNumId w:val="7"/>
  </w:num>
  <w:num w:numId="13">
    <w:abstractNumId w:val="11"/>
  </w:num>
  <w:num w:numId="14">
    <w:abstractNumId w:val="19"/>
  </w:num>
  <w:num w:numId="15">
    <w:abstractNumId w:val="2"/>
  </w:num>
  <w:num w:numId="16">
    <w:abstractNumId w:val="8"/>
  </w:num>
  <w:num w:numId="17">
    <w:abstractNumId w:val="22"/>
  </w:num>
  <w:num w:numId="18">
    <w:abstractNumId w:val="25"/>
  </w:num>
  <w:num w:numId="19">
    <w:abstractNumId w:val="14"/>
  </w:num>
  <w:num w:numId="20">
    <w:abstractNumId w:val="9"/>
  </w:num>
  <w:num w:numId="21">
    <w:abstractNumId w:val="24"/>
  </w:num>
  <w:num w:numId="22">
    <w:abstractNumId w:val="13"/>
  </w:num>
  <w:num w:numId="23">
    <w:abstractNumId w:val="9"/>
  </w:num>
  <w:num w:numId="24">
    <w:abstractNumId w:val="10"/>
  </w:num>
  <w:num w:numId="25">
    <w:abstractNumId w:val="1"/>
  </w:num>
  <w:num w:numId="26">
    <w:abstractNumId w:val="18"/>
  </w:num>
  <w:num w:numId="27">
    <w:abstractNumId w:val="5"/>
  </w:num>
  <w:num w:numId="28">
    <w:abstractNumId w:val="0"/>
  </w:num>
  <w:num w:numId="29">
    <w:abstractNumId w:val="12"/>
  </w:num>
  <w:num w:numId="30">
    <w:abstractNumId w:val="17"/>
  </w:num>
  <w:num w:numId="31">
    <w:abstractNumId w:val="29"/>
  </w:num>
  <w:num w:numId="32">
    <w:abstractNumId w:val="6"/>
  </w:num>
  <w:num w:numId="33">
    <w:abstractNumId w:val="20"/>
  </w:num>
  <w:num w:numId="34">
    <w:abstractNumId w:val="27"/>
  </w:num>
  <w:num w:numId="35">
    <w:abstractNumId w:val="15"/>
  </w:num>
  <w:num w:numId="36">
    <w:abstractNumId w:val="21"/>
  </w:num>
  <w:num w:numId="37">
    <w:abstractNumId w:val="28"/>
  </w:num>
  <w:num w:numId="38">
    <w:abstractNumId w:val="4"/>
  </w:num>
  <w:num w:numId="39">
    <w:abstractNumId w:val="23"/>
  </w:num>
  <w:num w:numId="40">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hangYuan(张园/深圳)">
    <w15:presenceInfo w15:providerId="AD" w15:userId="S-1-5-21-1417001333-813497703-725345543-79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CD4"/>
    <w:rsid w:val="00000498"/>
    <w:rsid w:val="000043B7"/>
    <w:rsid w:val="00007E5A"/>
    <w:rsid w:val="0001316E"/>
    <w:rsid w:val="00014708"/>
    <w:rsid w:val="0001754E"/>
    <w:rsid w:val="000232FE"/>
    <w:rsid w:val="00030DFC"/>
    <w:rsid w:val="00031AFA"/>
    <w:rsid w:val="000339B9"/>
    <w:rsid w:val="00034C11"/>
    <w:rsid w:val="00036207"/>
    <w:rsid w:val="00037A1C"/>
    <w:rsid w:val="00040719"/>
    <w:rsid w:val="00040744"/>
    <w:rsid w:val="00041BFF"/>
    <w:rsid w:val="00043AD9"/>
    <w:rsid w:val="000470C1"/>
    <w:rsid w:val="00050583"/>
    <w:rsid w:val="00052803"/>
    <w:rsid w:val="00052B62"/>
    <w:rsid w:val="00053E38"/>
    <w:rsid w:val="0006136A"/>
    <w:rsid w:val="00061A86"/>
    <w:rsid w:val="000627F4"/>
    <w:rsid w:val="000670DF"/>
    <w:rsid w:val="000737FC"/>
    <w:rsid w:val="000744DF"/>
    <w:rsid w:val="000801E8"/>
    <w:rsid w:val="000840A1"/>
    <w:rsid w:val="0009164D"/>
    <w:rsid w:val="00095893"/>
    <w:rsid w:val="000978AC"/>
    <w:rsid w:val="000B4101"/>
    <w:rsid w:val="000B4669"/>
    <w:rsid w:val="000B502F"/>
    <w:rsid w:val="000B7DA7"/>
    <w:rsid w:val="000C1571"/>
    <w:rsid w:val="000C203C"/>
    <w:rsid w:val="000C2E91"/>
    <w:rsid w:val="000C344C"/>
    <w:rsid w:val="000C3948"/>
    <w:rsid w:val="000D0B62"/>
    <w:rsid w:val="000D4F75"/>
    <w:rsid w:val="000D5810"/>
    <w:rsid w:val="000E43CD"/>
    <w:rsid w:val="000E6E16"/>
    <w:rsid w:val="000E7367"/>
    <w:rsid w:val="000F1B9B"/>
    <w:rsid w:val="000F5167"/>
    <w:rsid w:val="000F5745"/>
    <w:rsid w:val="000F67B0"/>
    <w:rsid w:val="00100004"/>
    <w:rsid w:val="00100A3E"/>
    <w:rsid w:val="00100CF2"/>
    <w:rsid w:val="00104693"/>
    <w:rsid w:val="001069B2"/>
    <w:rsid w:val="00106BDB"/>
    <w:rsid w:val="00107BAA"/>
    <w:rsid w:val="00107EAA"/>
    <w:rsid w:val="00112035"/>
    <w:rsid w:val="001210F0"/>
    <w:rsid w:val="00123EDF"/>
    <w:rsid w:val="00141F09"/>
    <w:rsid w:val="00144330"/>
    <w:rsid w:val="00144A3F"/>
    <w:rsid w:val="00144BCD"/>
    <w:rsid w:val="00154202"/>
    <w:rsid w:val="001546FD"/>
    <w:rsid w:val="001603BB"/>
    <w:rsid w:val="00160DAC"/>
    <w:rsid w:val="00164A4C"/>
    <w:rsid w:val="00171F10"/>
    <w:rsid w:val="001723F1"/>
    <w:rsid w:val="00173A8B"/>
    <w:rsid w:val="00176191"/>
    <w:rsid w:val="00181757"/>
    <w:rsid w:val="001843DF"/>
    <w:rsid w:val="00184617"/>
    <w:rsid w:val="00192505"/>
    <w:rsid w:val="00197BD2"/>
    <w:rsid w:val="001A0066"/>
    <w:rsid w:val="001A0C34"/>
    <w:rsid w:val="001A223A"/>
    <w:rsid w:val="001A2733"/>
    <w:rsid w:val="001A46AA"/>
    <w:rsid w:val="001A7E4D"/>
    <w:rsid w:val="001B49B2"/>
    <w:rsid w:val="001C4811"/>
    <w:rsid w:val="001C4F11"/>
    <w:rsid w:val="001D2C2C"/>
    <w:rsid w:val="001D39AF"/>
    <w:rsid w:val="001D6C4F"/>
    <w:rsid w:val="001E0312"/>
    <w:rsid w:val="001E383D"/>
    <w:rsid w:val="001E73BF"/>
    <w:rsid w:val="001E7B94"/>
    <w:rsid w:val="001F18E3"/>
    <w:rsid w:val="001F2019"/>
    <w:rsid w:val="001F464F"/>
    <w:rsid w:val="001F5098"/>
    <w:rsid w:val="001F7802"/>
    <w:rsid w:val="00200AAB"/>
    <w:rsid w:val="002033AA"/>
    <w:rsid w:val="002047BE"/>
    <w:rsid w:val="00206ADB"/>
    <w:rsid w:val="002107E3"/>
    <w:rsid w:val="0021285A"/>
    <w:rsid w:val="00212862"/>
    <w:rsid w:val="00213691"/>
    <w:rsid w:val="00216053"/>
    <w:rsid w:val="00222CE1"/>
    <w:rsid w:val="00226136"/>
    <w:rsid w:val="00226B38"/>
    <w:rsid w:val="00227EAD"/>
    <w:rsid w:val="0023163C"/>
    <w:rsid w:val="00232695"/>
    <w:rsid w:val="0023673D"/>
    <w:rsid w:val="0023795E"/>
    <w:rsid w:val="0024158A"/>
    <w:rsid w:val="00242EE3"/>
    <w:rsid w:val="00244A56"/>
    <w:rsid w:val="00253367"/>
    <w:rsid w:val="00256F51"/>
    <w:rsid w:val="00262C81"/>
    <w:rsid w:val="00263709"/>
    <w:rsid w:val="00263A2A"/>
    <w:rsid w:val="00272F72"/>
    <w:rsid w:val="00281205"/>
    <w:rsid w:val="0028156C"/>
    <w:rsid w:val="00281B3E"/>
    <w:rsid w:val="00283451"/>
    <w:rsid w:val="00292833"/>
    <w:rsid w:val="00293283"/>
    <w:rsid w:val="00293CFE"/>
    <w:rsid w:val="002953C6"/>
    <w:rsid w:val="00295DED"/>
    <w:rsid w:val="002A4621"/>
    <w:rsid w:val="002B0AE6"/>
    <w:rsid w:val="002B1617"/>
    <w:rsid w:val="002B2931"/>
    <w:rsid w:val="002B2BF3"/>
    <w:rsid w:val="002B458B"/>
    <w:rsid w:val="002B64A7"/>
    <w:rsid w:val="002C1A2E"/>
    <w:rsid w:val="002C3D15"/>
    <w:rsid w:val="002C44B7"/>
    <w:rsid w:val="002D4571"/>
    <w:rsid w:val="002D6459"/>
    <w:rsid w:val="002E4094"/>
    <w:rsid w:val="002E6706"/>
    <w:rsid w:val="002F129F"/>
    <w:rsid w:val="002F491C"/>
    <w:rsid w:val="002F7E04"/>
    <w:rsid w:val="003030F7"/>
    <w:rsid w:val="00304227"/>
    <w:rsid w:val="003049EB"/>
    <w:rsid w:val="00304BEF"/>
    <w:rsid w:val="003122ED"/>
    <w:rsid w:val="00312871"/>
    <w:rsid w:val="00314123"/>
    <w:rsid w:val="00315594"/>
    <w:rsid w:val="00316086"/>
    <w:rsid w:val="003166FD"/>
    <w:rsid w:val="00320BE8"/>
    <w:rsid w:val="00321321"/>
    <w:rsid w:val="003254B8"/>
    <w:rsid w:val="003324E7"/>
    <w:rsid w:val="00332EA7"/>
    <w:rsid w:val="00332F27"/>
    <w:rsid w:val="0033652C"/>
    <w:rsid w:val="003372B8"/>
    <w:rsid w:val="00343CF4"/>
    <w:rsid w:val="00344770"/>
    <w:rsid w:val="00345F42"/>
    <w:rsid w:val="003535CB"/>
    <w:rsid w:val="00354434"/>
    <w:rsid w:val="00360B70"/>
    <w:rsid w:val="003629F4"/>
    <w:rsid w:val="00364054"/>
    <w:rsid w:val="00366287"/>
    <w:rsid w:val="00367BF6"/>
    <w:rsid w:val="003702A2"/>
    <w:rsid w:val="00380A12"/>
    <w:rsid w:val="00381015"/>
    <w:rsid w:val="003818F8"/>
    <w:rsid w:val="003824E9"/>
    <w:rsid w:val="00382CE9"/>
    <w:rsid w:val="00385184"/>
    <w:rsid w:val="003874AD"/>
    <w:rsid w:val="00397A78"/>
    <w:rsid w:val="003A1CD4"/>
    <w:rsid w:val="003A2CB9"/>
    <w:rsid w:val="003A4CFA"/>
    <w:rsid w:val="003A76DF"/>
    <w:rsid w:val="003B30FF"/>
    <w:rsid w:val="003C3031"/>
    <w:rsid w:val="003C601A"/>
    <w:rsid w:val="003D2687"/>
    <w:rsid w:val="003D523D"/>
    <w:rsid w:val="003D5CAC"/>
    <w:rsid w:val="003D7B9F"/>
    <w:rsid w:val="003E11FB"/>
    <w:rsid w:val="003E1FA4"/>
    <w:rsid w:val="003E32B9"/>
    <w:rsid w:val="003F2E33"/>
    <w:rsid w:val="00403377"/>
    <w:rsid w:val="004047D3"/>
    <w:rsid w:val="00405760"/>
    <w:rsid w:val="00410E1B"/>
    <w:rsid w:val="004125F7"/>
    <w:rsid w:val="00412AA8"/>
    <w:rsid w:val="00414A90"/>
    <w:rsid w:val="00415192"/>
    <w:rsid w:val="00416501"/>
    <w:rsid w:val="004234FC"/>
    <w:rsid w:val="00426985"/>
    <w:rsid w:val="004300DF"/>
    <w:rsid w:val="0043117D"/>
    <w:rsid w:val="00441017"/>
    <w:rsid w:val="00442F77"/>
    <w:rsid w:val="00447BAD"/>
    <w:rsid w:val="00454295"/>
    <w:rsid w:val="00457B03"/>
    <w:rsid w:val="00457C9A"/>
    <w:rsid w:val="00461C01"/>
    <w:rsid w:val="00461FFC"/>
    <w:rsid w:val="00463DEC"/>
    <w:rsid w:val="0046656E"/>
    <w:rsid w:val="00471899"/>
    <w:rsid w:val="00472270"/>
    <w:rsid w:val="00474A23"/>
    <w:rsid w:val="0047524C"/>
    <w:rsid w:val="004772DA"/>
    <w:rsid w:val="004805C5"/>
    <w:rsid w:val="004834A9"/>
    <w:rsid w:val="00483B6E"/>
    <w:rsid w:val="0049126D"/>
    <w:rsid w:val="00492494"/>
    <w:rsid w:val="00496A22"/>
    <w:rsid w:val="00497008"/>
    <w:rsid w:val="004C3C47"/>
    <w:rsid w:val="004D3A5D"/>
    <w:rsid w:val="004D598F"/>
    <w:rsid w:val="004E1C98"/>
    <w:rsid w:val="004E2288"/>
    <w:rsid w:val="004E4F6F"/>
    <w:rsid w:val="004E5523"/>
    <w:rsid w:val="004F07EF"/>
    <w:rsid w:val="004F45B0"/>
    <w:rsid w:val="00501026"/>
    <w:rsid w:val="00501AB9"/>
    <w:rsid w:val="00502DDA"/>
    <w:rsid w:val="00505971"/>
    <w:rsid w:val="005113C0"/>
    <w:rsid w:val="00514493"/>
    <w:rsid w:val="00516115"/>
    <w:rsid w:val="00521D6D"/>
    <w:rsid w:val="00523169"/>
    <w:rsid w:val="0052423B"/>
    <w:rsid w:val="0052440A"/>
    <w:rsid w:val="0052787D"/>
    <w:rsid w:val="005505F4"/>
    <w:rsid w:val="00552C30"/>
    <w:rsid w:val="00557B92"/>
    <w:rsid w:val="005747F0"/>
    <w:rsid w:val="00576D26"/>
    <w:rsid w:val="00577A7E"/>
    <w:rsid w:val="0058031A"/>
    <w:rsid w:val="00581621"/>
    <w:rsid w:val="00581A4E"/>
    <w:rsid w:val="00585579"/>
    <w:rsid w:val="00590D8F"/>
    <w:rsid w:val="005913AE"/>
    <w:rsid w:val="00595E8E"/>
    <w:rsid w:val="00595FA6"/>
    <w:rsid w:val="005A0365"/>
    <w:rsid w:val="005A0AA0"/>
    <w:rsid w:val="005A0DB8"/>
    <w:rsid w:val="005A731A"/>
    <w:rsid w:val="005B516A"/>
    <w:rsid w:val="005B6300"/>
    <w:rsid w:val="005B71CB"/>
    <w:rsid w:val="005C1264"/>
    <w:rsid w:val="005C22E0"/>
    <w:rsid w:val="005C5003"/>
    <w:rsid w:val="005C7A03"/>
    <w:rsid w:val="005D1F32"/>
    <w:rsid w:val="005E5E7F"/>
    <w:rsid w:val="005E6DFC"/>
    <w:rsid w:val="005F65B1"/>
    <w:rsid w:val="005F703F"/>
    <w:rsid w:val="00603C8E"/>
    <w:rsid w:val="00610E65"/>
    <w:rsid w:val="006164DA"/>
    <w:rsid w:val="0061739F"/>
    <w:rsid w:val="006179A8"/>
    <w:rsid w:val="00620E8F"/>
    <w:rsid w:val="0062171C"/>
    <w:rsid w:val="00633F11"/>
    <w:rsid w:val="006459DA"/>
    <w:rsid w:val="00647C97"/>
    <w:rsid w:val="0065045E"/>
    <w:rsid w:val="006522AB"/>
    <w:rsid w:val="0065307D"/>
    <w:rsid w:val="00653388"/>
    <w:rsid w:val="00662860"/>
    <w:rsid w:val="00666D93"/>
    <w:rsid w:val="006670AB"/>
    <w:rsid w:val="006673C9"/>
    <w:rsid w:val="00667996"/>
    <w:rsid w:val="00667B56"/>
    <w:rsid w:val="00671D45"/>
    <w:rsid w:val="00672457"/>
    <w:rsid w:val="0067450D"/>
    <w:rsid w:val="0067648F"/>
    <w:rsid w:val="00682786"/>
    <w:rsid w:val="0069398C"/>
    <w:rsid w:val="006974CB"/>
    <w:rsid w:val="006976F2"/>
    <w:rsid w:val="006A19C3"/>
    <w:rsid w:val="006A2BB2"/>
    <w:rsid w:val="006A54B2"/>
    <w:rsid w:val="006A5C79"/>
    <w:rsid w:val="006B6826"/>
    <w:rsid w:val="006C1BC5"/>
    <w:rsid w:val="006C4970"/>
    <w:rsid w:val="006D0067"/>
    <w:rsid w:val="006D0C3F"/>
    <w:rsid w:val="006E44AB"/>
    <w:rsid w:val="006E598F"/>
    <w:rsid w:val="006F127B"/>
    <w:rsid w:val="006F37CC"/>
    <w:rsid w:val="00702F53"/>
    <w:rsid w:val="007142F8"/>
    <w:rsid w:val="00714C6D"/>
    <w:rsid w:val="00720120"/>
    <w:rsid w:val="007210C4"/>
    <w:rsid w:val="00725396"/>
    <w:rsid w:val="00725D24"/>
    <w:rsid w:val="0074407D"/>
    <w:rsid w:val="00745F1E"/>
    <w:rsid w:val="00761C92"/>
    <w:rsid w:val="007640C6"/>
    <w:rsid w:val="00765DD9"/>
    <w:rsid w:val="007712EF"/>
    <w:rsid w:val="00771BD7"/>
    <w:rsid w:val="00773550"/>
    <w:rsid w:val="00777C3C"/>
    <w:rsid w:val="0078022F"/>
    <w:rsid w:val="00780377"/>
    <w:rsid w:val="007805D9"/>
    <w:rsid w:val="00780C50"/>
    <w:rsid w:val="00783B1F"/>
    <w:rsid w:val="007855F7"/>
    <w:rsid w:val="00787557"/>
    <w:rsid w:val="00787D99"/>
    <w:rsid w:val="0079152C"/>
    <w:rsid w:val="00795A35"/>
    <w:rsid w:val="007A2287"/>
    <w:rsid w:val="007A2DFE"/>
    <w:rsid w:val="007A38A5"/>
    <w:rsid w:val="007B025B"/>
    <w:rsid w:val="007B33D5"/>
    <w:rsid w:val="007B50F1"/>
    <w:rsid w:val="007C0F9D"/>
    <w:rsid w:val="007C0FC1"/>
    <w:rsid w:val="007C1B5F"/>
    <w:rsid w:val="007C5D8D"/>
    <w:rsid w:val="007C6520"/>
    <w:rsid w:val="007D136B"/>
    <w:rsid w:val="007D18DF"/>
    <w:rsid w:val="007D1E62"/>
    <w:rsid w:val="007D2B26"/>
    <w:rsid w:val="007D2E2D"/>
    <w:rsid w:val="007D48D1"/>
    <w:rsid w:val="007D52FF"/>
    <w:rsid w:val="007D678C"/>
    <w:rsid w:val="007D6B93"/>
    <w:rsid w:val="007E1E3F"/>
    <w:rsid w:val="007E5379"/>
    <w:rsid w:val="007E7B38"/>
    <w:rsid w:val="007E7E91"/>
    <w:rsid w:val="007F0960"/>
    <w:rsid w:val="007F2840"/>
    <w:rsid w:val="007F2BDE"/>
    <w:rsid w:val="0080703F"/>
    <w:rsid w:val="00811BCA"/>
    <w:rsid w:val="00815FEA"/>
    <w:rsid w:val="0082176C"/>
    <w:rsid w:val="00831F75"/>
    <w:rsid w:val="0084298C"/>
    <w:rsid w:val="00844AAF"/>
    <w:rsid w:val="00847FB4"/>
    <w:rsid w:val="00857CB0"/>
    <w:rsid w:val="00861F21"/>
    <w:rsid w:val="00863F2A"/>
    <w:rsid w:val="008641F5"/>
    <w:rsid w:val="00872A63"/>
    <w:rsid w:val="00874378"/>
    <w:rsid w:val="00883216"/>
    <w:rsid w:val="0088389E"/>
    <w:rsid w:val="00886E66"/>
    <w:rsid w:val="008870DB"/>
    <w:rsid w:val="00890BC8"/>
    <w:rsid w:val="008920D4"/>
    <w:rsid w:val="00897571"/>
    <w:rsid w:val="008A0315"/>
    <w:rsid w:val="008A0449"/>
    <w:rsid w:val="008A0F00"/>
    <w:rsid w:val="008A450D"/>
    <w:rsid w:val="008A7AC2"/>
    <w:rsid w:val="008C5A0E"/>
    <w:rsid w:val="008E43BC"/>
    <w:rsid w:val="008E5CC3"/>
    <w:rsid w:val="008E6690"/>
    <w:rsid w:val="008E7C76"/>
    <w:rsid w:val="008F4FD9"/>
    <w:rsid w:val="008F5576"/>
    <w:rsid w:val="008F7CCF"/>
    <w:rsid w:val="009050DA"/>
    <w:rsid w:val="00906FD0"/>
    <w:rsid w:val="009073A4"/>
    <w:rsid w:val="0091023E"/>
    <w:rsid w:val="0091397F"/>
    <w:rsid w:val="00915289"/>
    <w:rsid w:val="00920A7A"/>
    <w:rsid w:val="00920CB2"/>
    <w:rsid w:val="0092286E"/>
    <w:rsid w:val="00924E5C"/>
    <w:rsid w:val="00926ECA"/>
    <w:rsid w:val="00927344"/>
    <w:rsid w:val="00931DCA"/>
    <w:rsid w:val="00942FBE"/>
    <w:rsid w:val="0094356E"/>
    <w:rsid w:val="00944C4B"/>
    <w:rsid w:val="0094777C"/>
    <w:rsid w:val="00953E2E"/>
    <w:rsid w:val="00955A9A"/>
    <w:rsid w:val="00956787"/>
    <w:rsid w:val="0095765F"/>
    <w:rsid w:val="009606EB"/>
    <w:rsid w:val="009609C3"/>
    <w:rsid w:val="00967CC3"/>
    <w:rsid w:val="00972263"/>
    <w:rsid w:val="00975B88"/>
    <w:rsid w:val="009763D2"/>
    <w:rsid w:val="009862D0"/>
    <w:rsid w:val="00990C0A"/>
    <w:rsid w:val="009917E1"/>
    <w:rsid w:val="00993C61"/>
    <w:rsid w:val="009A58EC"/>
    <w:rsid w:val="009A6CD1"/>
    <w:rsid w:val="009B3AA6"/>
    <w:rsid w:val="009C4E69"/>
    <w:rsid w:val="009C6003"/>
    <w:rsid w:val="009C65E9"/>
    <w:rsid w:val="009D3C9B"/>
    <w:rsid w:val="009E0D08"/>
    <w:rsid w:val="009E1A7A"/>
    <w:rsid w:val="009E358A"/>
    <w:rsid w:val="009E448B"/>
    <w:rsid w:val="009F113C"/>
    <w:rsid w:val="009F252E"/>
    <w:rsid w:val="009F2A96"/>
    <w:rsid w:val="00A00E78"/>
    <w:rsid w:val="00A01192"/>
    <w:rsid w:val="00A0158B"/>
    <w:rsid w:val="00A01A43"/>
    <w:rsid w:val="00A02C48"/>
    <w:rsid w:val="00A06B2E"/>
    <w:rsid w:val="00A06CAD"/>
    <w:rsid w:val="00A074D1"/>
    <w:rsid w:val="00A07CD0"/>
    <w:rsid w:val="00A139AD"/>
    <w:rsid w:val="00A15737"/>
    <w:rsid w:val="00A24AF5"/>
    <w:rsid w:val="00A274F2"/>
    <w:rsid w:val="00A306F3"/>
    <w:rsid w:val="00A3293F"/>
    <w:rsid w:val="00A32EC5"/>
    <w:rsid w:val="00A376BD"/>
    <w:rsid w:val="00A413A6"/>
    <w:rsid w:val="00A42E74"/>
    <w:rsid w:val="00A4347B"/>
    <w:rsid w:val="00A461A2"/>
    <w:rsid w:val="00A512E5"/>
    <w:rsid w:val="00A5522D"/>
    <w:rsid w:val="00A577FB"/>
    <w:rsid w:val="00A7107C"/>
    <w:rsid w:val="00A759C5"/>
    <w:rsid w:val="00A7770D"/>
    <w:rsid w:val="00A80481"/>
    <w:rsid w:val="00A80AB2"/>
    <w:rsid w:val="00A813B3"/>
    <w:rsid w:val="00A81FC0"/>
    <w:rsid w:val="00A91216"/>
    <w:rsid w:val="00A92348"/>
    <w:rsid w:val="00AA2759"/>
    <w:rsid w:val="00AA2DFC"/>
    <w:rsid w:val="00AB1DEA"/>
    <w:rsid w:val="00AB2EF1"/>
    <w:rsid w:val="00AB5140"/>
    <w:rsid w:val="00AB6C2F"/>
    <w:rsid w:val="00AB76F6"/>
    <w:rsid w:val="00AC627A"/>
    <w:rsid w:val="00AD3A61"/>
    <w:rsid w:val="00AD54D9"/>
    <w:rsid w:val="00AE2EA2"/>
    <w:rsid w:val="00AF0FF8"/>
    <w:rsid w:val="00AF7E1E"/>
    <w:rsid w:val="00B00990"/>
    <w:rsid w:val="00B12AA1"/>
    <w:rsid w:val="00B138B7"/>
    <w:rsid w:val="00B15329"/>
    <w:rsid w:val="00B165C7"/>
    <w:rsid w:val="00B22566"/>
    <w:rsid w:val="00B232D7"/>
    <w:rsid w:val="00B34D9E"/>
    <w:rsid w:val="00B4136E"/>
    <w:rsid w:val="00B4195D"/>
    <w:rsid w:val="00B42010"/>
    <w:rsid w:val="00B4774A"/>
    <w:rsid w:val="00B52446"/>
    <w:rsid w:val="00B52A8E"/>
    <w:rsid w:val="00B542F9"/>
    <w:rsid w:val="00B569C6"/>
    <w:rsid w:val="00B72A90"/>
    <w:rsid w:val="00B76ED2"/>
    <w:rsid w:val="00B8631D"/>
    <w:rsid w:val="00B863FC"/>
    <w:rsid w:val="00B86E71"/>
    <w:rsid w:val="00B90C10"/>
    <w:rsid w:val="00B927A1"/>
    <w:rsid w:val="00B96676"/>
    <w:rsid w:val="00BA0E4B"/>
    <w:rsid w:val="00BA3929"/>
    <w:rsid w:val="00BB732B"/>
    <w:rsid w:val="00BC401C"/>
    <w:rsid w:val="00BD0C55"/>
    <w:rsid w:val="00BD6C0D"/>
    <w:rsid w:val="00BD76BD"/>
    <w:rsid w:val="00BE1B05"/>
    <w:rsid w:val="00BE36C1"/>
    <w:rsid w:val="00BE39EC"/>
    <w:rsid w:val="00BF4F95"/>
    <w:rsid w:val="00C00115"/>
    <w:rsid w:val="00C00A6E"/>
    <w:rsid w:val="00C014A6"/>
    <w:rsid w:val="00C03B98"/>
    <w:rsid w:val="00C0690C"/>
    <w:rsid w:val="00C069D1"/>
    <w:rsid w:val="00C10122"/>
    <w:rsid w:val="00C1135B"/>
    <w:rsid w:val="00C31726"/>
    <w:rsid w:val="00C36F89"/>
    <w:rsid w:val="00C46567"/>
    <w:rsid w:val="00C474DF"/>
    <w:rsid w:val="00C56963"/>
    <w:rsid w:val="00C6067A"/>
    <w:rsid w:val="00C60734"/>
    <w:rsid w:val="00C6124A"/>
    <w:rsid w:val="00C615EA"/>
    <w:rsid w:val="00C6788B"/>
    <w:rsid w:val="00C70177"/>
    <w:rsid w:val="00C72F40"/>
    <w:rsid w:val="00C73169"/>
    <w:rsid w:val="00C80BD8"/>
    <w:rsid w:val="00C847AB"/>
    <w:rsid w:val="00C86822"/>
    <w:rsid w:val="00C9104F"/>
    <w:rsid w:val="00C944B6"/>
    <w:rsid w:val="00C94B4F"/>
    <w:rsid w:val="00C976DC"/>
    <w:rsid w:val="00CA24AE"/>
    <w:rsid w:val="00CB0A7E"/>
    <w:rsid w:val="00CB0DAD"/>
    <w:rsid w:val="00CB3304"/>
    <w:rsid w:val="00CB5C56"/>
    <w:rsid w:val="00CB67F3"/>
    <w:rsid w:val="00CB7F6E"/>
    <w:rsid w:val="00CC13B3"/>
    <w:rsid w:val="00CC1871"/>
    <w:rsid w:val="00CC1CF2"/>
    <w:rsid w:val="00CC4A2F"/>
    <w:rsid w:val="00CD0AA3"/>
    <w:rsid w:val="00CD18C7"/>
    <w:rsid w:val="00CD296B"/>
    <w:rsid w:val="00CD6A10"/>
    <w:rsid w:val="00CD7983"/>
    <w:rsid w:val="00CD7E81"/>
    <w:rsid w:val="00CE1E5D"/>
    <w:rsid w:val="00CE576B"/>
    <w:rsid w:val="00CE705C"/>
    <w:rsid w:val="00CF0A1F"/>
    <w:rsid w:val="00CF4AB7"/>
    <w:rsid w:val="00CF593D"/>
    <w:rsid w:val="00CF6B6C"/>
    <w:rsid w:val="00D017F5"/>
    <w:rsid w:val="00D03F3C"/>
    <w:rsid w:val="00D053DB"/>
    <w:rsid w:val="00D067DE"/>
    <w:rsid w:val="00D072B8"/>
    <w:rsid w:val="00D1071C"/>
    <w:rsid w:val="00D130D3"/>
    <w:rsid w:val="00D147B7"/>
    <w:rsid w:val="00D14A6B"/>
    <w:rsid w:val="00D237F1"/>
    <w:rsid w:val="00D30779"/>
    <w:rsid w:val="00D343CE"/>
    <w:rsid w:val="00D34CB8"/>
    <w:rsid w:val="00D3731F"/>
    <w:rsid w:val="00D37B12"/>
    <w:rsid w:val="00D40906"/>
    <w:rsid w:val="00D40DB8"/>
    <w:rsid w:val="00D40DD8"/>
    <w:rsid w:val="00D4186E"/>
    <w:rsid w:val="00D4487D"/>
    <w:rsid w:val="00D47CE5"/>
    <w:rsid w:val="00D50F60"/>
    <w:rsid w:val="00D510A4"/>
    <w:rsid w:val="00D522C9"/>
    <w:rsid w:val="00D546C0"/>
    <w:rsid w:val="00D60F8F"/>
    <w:rsid w:val="00D6396C"/>
    <w:rsid w:val="00D6401D"/>
    <w:rsid w:val="00D65F96"/>
    <w:rsid w:val="00D677D5"/>
    <w:rsid w:val="00D67B26"/>
    <w:rsid w:val="00D765E2"/>
    <w:rsid w:val="00D777AC"/>
    <w:rsid w:val="00D80E1A"/>
    <w:rsid w:val="00D8318D"/>
    <w:rsid w:val="00D8428A"/>
    <w:rsid w:val="00D9113E"/>
    <w:rsid w:val="00DA38EC"/>
    <w:rsid w:val="00DA58BD"/>
    <w:rsid w:val="00DA6E56"/>
    <w:rsid w:val="00DB005A"/>
    <w:rsid w:val="00DB1818"/>
    <w:rsid w:val="00DB325E"/>
    <w:rsid w:val="00DB70AC"/>
    <w:rsid w:val="00DC0276"/>
    <w:rsid w:val="00DC145B"/>
    <w:rsid w:val="00DC3FFB"/>
    <w:rsid w:val="00DC549A"/>
    <w:rsid w:val="00DC767B"/>
    <w:rsid w:val="00DD2870"/>
    <w:rsid w:val="00DE183E"/>
    <w:rsid w:val="00DE4267"/>
    <w:rsid w:val="00DF3F40"/>
    <w:rsid w:val="00DF50D4"/>
    <w:rsid w:val="00E02B95"/>
    <w:rsid w:val="00E069CE"/>
    <w:rsid w:val="00E11D9D"/>
    <w:rsid w:val="00E12CB5"/>
    <w:rsid w:val="00E153FF"/>
    <w:rsid w:val="00E157DC"/>
    <w:rsid w:val="00E16077"/>
    <w:rsid w:val="00E167BC"/>
    <w:rsid w:val="00E25EE4"/>
    <w:rsid w:val="00E301CE"/>
    <w:rsid w:val="00E31BE3"/>
    <w:rsid w:val="00E32305"/>
    <w:rsid w:val="00E33A94"/>
    <w:rsid w:val="00E3423E"/>
    <w:rsid w:val="00E354FE"/>
    <w:rsid w:val="00E36531"/>
    <w:rsid w:val="00E36B60"/>
    <w:rsid w:val="00E4203B"/>
    <w:rsid w:val="00E44047"/>
    <w:rsid w:val="00E45931"/>
    <w:rsid w:val="00E5002B"/>
    <w:rsid w:val="00E514EA"/>
    <w:rsid w:val="00E521B2"/>
    <w:rsid w:val="00E53879"/>
    <w:rsid w:val="00E56888"/>
    <w:rsid w:val="00E56D35"/>
    <w:rsid w:val="00E62024"/>
    <w:rsid w:val="00E62A1E"/>
    <w:rsid w:val="00E636D7"/>
    <w:rsid w:val="00E63B61"/>
    <w:rsid w:val="00E72856"/>
    <w:rsid w:val="00E76A16"/>
    <w:rsid w:val="00E80602"/>
    <w:rsid w:val="00E8316C"/>
    <w:rsid w:val="00E83DBE"/>
    <w:rsid w:val="00E84920"/>
    <w:rsid w:val="00E85F2A"/>
    <w:rsid w:val="00E90332"/>
    <w:rsid w:val="00E91AB0"/>
    <w:rsid w:val="00E92976"/>
    <w:rsid w:val="00E9331F"/>
    <w:rsid w:val="00E945F2"/>
    <w:rsid w:val="00E94993"/>
    <w:rsid w:val="00E94D1C"/>
    <w:rsid w:val="00EA2DC7"/>
    <w:rsid w:val="00EA49B3"/>
    <w:rsid w:val="00EB4E62"/>
    <w:rsid w:val="00EC0591"/>
    <w:rsid w:val="00EC167D"/>
    <w:rsid w:val="00EC2ED5"/>
    <w:rsid w:val="00ED151D"/>
    <w:rsid w:val="00ED458F"/>
    <w:rsid w:val="00EE2476"/>
    <w:rsid w:val="00EF0997"/>
    <w:rsid w:val="00EF1987"/>
    <w:rsid w:val="00EF66F4"/>
    <w:rsid w:val="00F00327"/>
    <w:rsid w:val="00F04FFE"/>
    <w:rsid w:val="00F11D16"/>
    <w:rsid w:val="00F15DFD"/>
    <w:rsid w:val="00F223E1"/>
    <w:rsid w:val="00F32F15"/>
    <w:rsid w:val="00F33A2E"/>
    <w:rsid w:val="00F378F0"/>
    <w:rsid w:val="00F43149"/>
    <w:rsid w:val="00F45EB4"/>
    <w:rsid w:val="00F46EE7"/>
    <w:rsid w:val="00F4729D"/>
    <w:rsid w:val="00F4756C"/>
    <w:rsid w:val="00F512E9"/>
    <w:rsid w:val="00F51C9E"/>
    <w:rsid w:val="00F544AE"/>
    <w:rsid w:val="00F54E44"/>
    <w:rsid w:val="00F562BE"/>
    <w:rsid w:val="00F57024"/>
    <w:rsid w:val="00F608B5"/>
    <w:rsid w:val="00F6756A"/>
    <w:rsid w:val="00F67E1E"/>
    <w:rsid w:val="00F70023"/>
    <w:rsid w:val="00F75481"/>
    <w:rsid w:val="00F80583"/>
    <w:rsid w:val="00F916A2"/>
    <w:rsid w:val="00F947DD"/>
    <w:rsid w:val="00FA17E0"/>
    <w:rsid w:val="00FA1CD8"/>
    <w:rsid w:val="00FA1DBA"/>
    <w:rsid w:val="00FA4B85"/>
    <w:rsid w:val="00FA54E3"/>
    <w:rsid w:val="00FA68F6"/>
    <w:rsid w:val="00FB0B6D"/>
    <w:rsid w:val="00FB1A65"/>
    <w:rsid w:val="00FB3249"/>
    <w:rsid w:val="00FB3AE5"/>
    <w:rsid w:val="00FB442D"/>
    <w:rsid w:val="00FB49B6"/>
    <w:rsid w:val="00FB68B4"/>
    <w:rsid w:val="00FC2098"/>
    <w:rsid w:val="00FC3D2F"/>
    <w:rsid w:val="00FC576C"/>
    <w:rsid w:val="00FD7754"/>
    <w:rsid w:val="00FE11FB"/>
    <w:rsid w:val="00FF1A3C"/>
    <w:rsid w:val="00FF3336"/>
    <w:rsid w:val="00FF400E"/>
    <w:rsid w:val="00FF529A"/>
    <w:rsid w:val="00FF7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62CED3-F4BB-4118-BD1E-116F2E0CD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14A90"/>
    <w:pPr>
      <w:keepNext/>
      <w:keepLines/>
      <w:numPr>
        <w:numId w:val="3"/>
      </w:numPr>
      <w:spacing w:before="480" w:after="240" w:line="400" w:lineRule="exact"/>
      <w:outlineLvl w:val="0"/>
    </w:pPr>
    <w:rPr>
      <w:b/>
      <w:bCs/>
      <w:kern w:val="44"/>
      <w:sz w:val="44"/>
      <w:szCs w:val="44"/>
    </w:rPr>
  </w:style>
  <w:style w:type="paragraph" w:styleId="2">
    <w:name w:val="heading 2"/>
    <w:basedOn w:val="a"/>
    <w:next w:val="a"/>
    <w:link w:val="2Char"/>
    <w:uiPriority w:val="9"/>
    <w:unhideWhenUsed/>
    <w:qFormat/>
    <w:rsid w:val="00897571"/>
    <w:pPr>
      <w:keepNext/>
      <w:keepLines/>
      <w:spacing w:before="260" w:after="260" w:line="400" w:lineRule="exac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60734"/>
    <w:pPr>
      <w:keepNext/>
      <w:keepLines/>
      <w:spacing w:before="260" w:after="260" w:line="400" w:lineRule="exact"/>
      <w:outlineLvl w:val="2"/>
    </w:pPr>
    <w:rPr>
      <w:rFonts w:eastAsiaTheme="majorEastAsia"/>
      <w:b/>
      <w:bCs/>
      <w:sz w:val="30"/>
      <w:szCs w:val="32"/>
    </w:rPr>
  </w:style>
  <w:style w:type="paragraph" w:styleId="4">
    <w:name w:val="heading 4"/>
    <w:basedOn w:val="a"/>
    <w:next w:val="a"/>
    <w:link w:val="4Char"/>
    <w:uiPriority w:val="9"/>
    <w:unhideWhenUsed/>
    <w:qFormat/>
    <w:rsid w:val="00242EE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3230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923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92348"/>
    <w:rPr>
      <w:sz w:val="18"/>
      <w:szCs w:val="18"/>
    </w:rPr>
  </w:style>
  <w:style w:type="paragraph" w:styleId="a4">
    <w:name w:val="footer"/>
    <w:basedOn w:val="a"/>
    <w:link w:val="Char0"/>
    <w:uiPriority w:val="99"/>
    <w:unhideWhenUsed/>
    <w:rsid w:val="00A92348"/>
    <w:pPr>
      <w:tabs>
        <w:tab w:val="center" w:pos="4153"/>
        <w:tab w:val="right" w:pos="8306"/>
      </w:tabs>
      <w:snapToGrid w:val="0"/>
      <w:jc w:val="left"/>
    </w:pPr>
    <w:rPr>
      <w:sz w:val="18"/>
      <w:szCs w:val="18"/>
    </w:rPr>
  </w:style>
  <w:style w:type="character" w:customStyle="1" w:styleId="Char0">
    <w:name w:val="页脚 Char"/>
    <w:basedOn w:val="a0"/>
    <w:link w:val="a4"/>
    <w:uiPriority w:val="99"/>
    <w:rsid w:val="00A92348"/>
    <w:rPr>
      <w:sz w:val="18"/>
      <w:szCs w:val="18"/>
    </w:rPr>
  </w:style>
  <w:style w:type="table" w:styleId="a5">
    <w:name w:val="Table Grid"/>
    <w:basedOn w:val="a1"/>
    <w:uiPriority w:val="59"/>
    <w:rsid w:val="002815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414A90"/>
    <w:rPr>
      <w:b/>
      <w:bCs/>
      <w:kern w:val="44"/>
      <w:sz w:val="44"/>
      <w:szCs w:val="44"/>
    </w:rPr>
  </w:style>
  <w:style w:type="paragraph" w:styleId="a6">
    <w:name w:val="List Paragraph"/>
    <w:basedOn w:val="a"/>
    <w:uiPriority w:val="34"/>
    <w:qFormat/>
    <w:rsid w:val="00F32F15"/>
    <w:pPr>
      <w:ind w:firstLineChars="200" w:firstLine="420"/>
    </w:pPr>
  </w:style>
  <w:style w:type="character" w:customStyle="1" w:styleId="2Char">
    <w:name w:val="标题 2 Char"/>
    <w:basedOn w:val="a0"/>
    <w:link w:val="2"/>
    <w:uiPriority w:val="9"/>
    <w:rsid w:val="0089757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60734"/>
    <w:rPr>
      <w:rFonts w:eastAsiaTheme="majorEastAsia"/>
      <w:b/>
      <w:bCs/>
      <w:sz w:val="30"/>
      <w:szCs w:val="32"/>
    </w:rPr>
  </w:style>
  <w:style w:type="paragraph" w:styleId="TOC">
    <w:name w:val="TOC Heading"/>
    <w:basedOn w:val="1"/>
    <w:next w:val="a"/>
    <w:uiPriority w:val="39"/>
    <w:unhideWhenUsed/>
    <w:qFormat/>
    <w:rsid w:val="00345F42"/>
    <w:pPr>
      <w:widowControl/>
      <w:numPr>
        <w:numId w:val="0"/>
      </w:numPr>
      <w:spacing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0">
    <w:name w:val="toc 2"/>
    <w:basedOn w:val="a"/>
    <w:next w:val="a"/>
    <w:autoRedefine/>
    <w:uiPriority w:val="39"/>
    <w:unhideWhenUsed/>
    <w:qFormat/>
    <w:rsid w:val="00345F42"/>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345F42"/>
    <w:pPr>
      <w:widowControl/>
      <w:spacing w:after="100" w:line="276" w:lineRule="auto"/>
      <w:jc w:val="left"/>
    </w:pPr>
    <w:rPr>
      <w:kern w:val="0"/>
      <w:sz w:val="22"/>
    </w:rPr>
  </w:style>
  <w:style w:type="paragraph" w:styleId="30">
    <w:name w:val="toc 3"/>
    <w:basedOn w:val="a"/>
    <w:next w:val="a"/>
    <w:autoRedefine/>
    <w:uiPriority w:val="39"/>
    <w:unhideWhenUsed/>
    <w:qFormat/>
    <w:rsid w:val="00345F42"/>
    <w:pPr>
      <w:widowControl/>
      <w:spacing w:after="100" w:line="276" w:lineRule="auto"/>
      <w:ind w:left="440"/>
      <w:jc w:val="left"/>
    </w:pPr>
    <w:rPr>
      <w:kern w:val="0"/>
      <w:sz w:val="22"/>
    </w:rPr>
  </w:style>
  <w:style w:type="character" w:styleId="a7">
    <w:name w:val="Hyperlink"/>
    <w:basedOn w:val="a0"/>
    <w:uiPriority w:val="99"/>
    <w:unhideWhenUsed/>
    <w:rsid w:val="00345F42"/>
    <w:rPr>
      <w:color w:val="0563C1" w:themeColor="hyperlink"/>
      <w:u w:val="single"/>
    </w:rPr>
  </w:style>
  <w:style w:type="character" w:styleId="a8">
    <w:name w:val="annotation reference"/>
    <w:basedOn w:val="a0"/>
    <w:uiPriority w:val="99"/>
    <w:semiHidden/>
    <w:unhideWhenUsed/>
    <w:rsid w:val="000D4F75"/>
    <w:rPr>
      <w:sz w:val="18"/>
      <w:szCs w:val="18"/>
    </w:rPr>
  </w:style>
  <w:style w:type="paragraph" w:styleId="a9">
    <w:name w:val="annotation text"/>
    <w:basedOn w:val="a"/>
    <w:link w:val="Char1"/>
    <w:uiPriority w:val="99"/>
    <w:semiHidden/>
    <w:unhideWhenUsed/>
    <w:rsid w:val="000D4F75"/>
    <w:rPr>
      <w:sz w:val="24"/>
      <w:szCs w:val="24"/>
    </w:rPr>
  </w:style>
  <w:style w:type="character" w:customStyle="1" w:styleId="Char1">
    <w:name w:val="批注文字 Char"/>
    <w:basedOn w:val="a0"/>
    <w:link w:val="a9"/>
    <w:uiPriority w:val="99"/>
    <w:semiHidden/>
    <w:rsid w:val="000D4F75"/>
    <w:rPr>
      <w:sz w:val="24"/>
      <w:szCs w:val="24"/>
    </w:rPr>
  </w:style>
  <w:style w:type="paragraph" w:styleId="aa">
    <w:name w:val="Balloon Text"/>
    <w:basedOn w:val="a"/>
    <w:link w:val="Char2"/>
    <w:uiPriority w:val="99"/>
    <w:semiHidden/>
    <w:unhideWhenUsed/>
    <w:rsid w:val="000D4F75"/>
    <w:rPr>
      <w:sz w:val="18"/>
      <w:szCs w:val="18"/>
    </w:rPr>
  </w:style>
  <w:style w:type="character" w:customStyle="1" w:styleId="Char2">
    <w:name w:val="批注框文本 Char"/>
    <w:basedOn w:val="a0"/>
    <w:link w:val="aa"/>
    <w:uiPriority w:val="99"/>
    <w:semiHidden/>
    <w:rsid w:val="000D4F75"/>
    <w:rPr>
      <w:sz w:val="18"/>
      <w:szCs w:val="18"/>
    </w:rPr>
  </w:style>
  <w:style w:type="character" w:styleId="ab">
    <w:name w:val="Strong"/>
    <w:basedOn w:val="a0"/>
    <w:uiPriority w:val="22"/>
    <w:qFormat/>
    <w:rsid w:val="00B569C6"/>
    <w:rPr>
      <w:b/>
      <w:bCs/>
    </w:rPr>
  </w:style>
  <w:style w:type="paragraph" w:styleId="ac">
    <w:name w:val="Normal (Web)"/>
    <w:basedOn w:val="a"/>
    <w:uiPriority w:val="99"/>
    <w:semiHidden/>
    <w:unhideWhenUsed/>
    <w:rsid w:val="00B569C6"/>
    <w:pPr>
      <w:widowControl/>
      <w:spacing w:before="150"/>
      <w:jc w:val="left"/>
    </w:pPr>
    <w:rPr>
      <w:rFonts w:ascii="宋体" w:eastAsia="宋体" w:hAnsi="宋体" w:cs="宋体"/>
      <w:kern w:val="0"/>
      <w:sz w:val="24"/>
      <w:szCs w:val="24"/>
    </w:rPr>
  </w:style>
  <w:style w:type="character" w:customStyle="1" w:styleId="4Char">
    <w:name w:val="标题 4 Char"/>
    <w:basedOn w:val="a0"/>
    <w:link w:val="4"/>
    <w:uiPriority w:val="9"/>
    <w:rsid w:val="00242EE3"/>
    <w:rPr>
      <w:rFonts w:asciiTheme="majorHAnsi" w:eastAsiaTheme="majorEastAsia" w:hAnsiTheme="majorHAnsi" w:cstheme="majorBidi"/>
      <w:b/>
      <w:bCs/>
      <w:sz w:val="28"/>
      <w:szCs w:val="28"/>
    </w:rPr>
  </w:style>
  <w:style w:type="paragraph" w:customStyle="1" w:styleId="ad">
    <w:name w:val="表格文字 范例"/>
    <w:basedOn w:val="a"/>
    <w:link w:val="Char3"/>
    <w:qFormat/>
    <w:rsid w:val="00D130D3"/>
    <w:pPr>
      <w:widowControl/>
      <w:adjustRightInd w:val="0"/>
      <w:snapToGrid w:val="0"/>
      <w:spacing w:before="60" w:after="60"/>
      <w:jc w:val="left"/>
    </w:pPr>
    <w:rPr>
      <w:rFonts w:ascii="Arial" w:eastAsia="宋体" w:hAnsi="Arial" w:cs="Times New Roman"/>
      <w:i/>
      <w:color w:val="000000" w:themeColor="text1"/>
      <w:kern w:val="0"/>
      <w:szCs w:val="21"/>
      <w:lang w:bidi="en-US"/>
    </w:rPr>
  </w:style>
  <w:style w:type="character" w:customStyle="1" w:styleId="Char3">
    <w:name w:val="表格文字 范例 Char"/>
    <w:basedOn w:val="a0"/>
    <w:link w:val="ad"/>
    <w:rsid w:val="00D130D3"/>
    <w:rPr>
      <w:rFonts w:ascii="Arial" w:eastAsia="宋体" w:hAnsi="Arial" w:cs="Times New Roman"/>
      <w:i/>
      <w:color w:val="000000" w:themeColor="text1"/>
      <w:kern w:val="0"/>
      <w:szCs w:val="21"/>
      <w:lang w:bidi="en-US"/>
    </w:rPr>
  </w:style>
  <w:style w:type="paragraph" w:customStyle="1" w:styleId="Default">
    <w:name w:val="Default"/>
    <w:rsid w:val="00D130D3"/>
    <w:pPr>
      <w:widowControl w:val="0"/>
      <w:autoSpaceDE w:val="0"/>
      <w:autoSpaceDN w:val="0"/>
      <w:adjustRightInd w:val="0"/>
    </w:pPr>
    <w:rPr>
      <w:rFonts w:ascii="Arial" w:hAnsi="Arial" w:cs="Arial"/>
      <w:color w:val="000000"/>
      <w:kern w:val="0"/>
      <w:sz w:val="24"/>
      <w:szCs w:val="24"/>
    </w:rPr>
  </w:style>
  <w:style w:type="character" w:customStyle="1" w:styleId="5Char">
    <w:name w:val="标题 5 Char"/>
    <w:basedOn w:val="a0"/>
    <w:link w:val="5"/>
    <w:uiPriority w:val="9"/>
    <w:rsid w:val="00E32305"/>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399662">
      <w:bodyDiv w:val="1"/>
      <w:marLeft w:val="0"/>
      <w:marRight w:val="0"/>
      <w:marTop w:val="0"/>
      <w:marBottom w:val="0"/>
      <w:divBdr>
        <w:top w:val="none" w:sz="0" w:space="0" w:color="auto"/>
        <w:left w:val="none" w:sz="0" w:space="0" w:color="auto"/>
        <w:bottom w:val="none" w:sz="0" w:space="0" w:color="auto"/>
        <w:right w:val="none" w:sz="0" w:space="0" w:color="auto"/>
      </w:divBdr>
      <w:divsChild>
        <w:div w:id="1366756463">
          <w:marLeft w:val="0"/>
          <w:marRight w:val="0"/>
          <w:marTop w:val="0"/>
          <w:marBottom w:val="0"/>
          <w:divBdr>
            <w:top w:val="none" w:sz="0" w:space="0" w:color="auto"/>
            <w:left w:val="none" w:sz="0" w:space="0" w:color="auto"/>
            <w:bottom w:val="none" w:sz="0" w:space="0" w:color="auto"/>
            <w:right w:val="none" w:sz="0" w:space="0" w:color="auto"/>
          </w:divBdr>
          <w:divsChild>
            <w:div w:id="261030227">
              <w:marLeft w:val="0"/>
              <w:marRight w:val="0"/>
              <w:marTop w:val="0"/>
              <w:marBottom w:val="0"/>
              <w:divBdr>
                <w:top w:val="none" w:sz="0" w:space="0" w:color="auto"/>
                <w:left w:val="none" w:sz="0" w:space="0" w:color="auto"/>
                <w:bottom w:val="none" w:sz="0" w:space="0" w:color="auto"/>
                <w:right w:val="none" w:sz="0" w:space="0" w:color="auto"/>
              </w:divBdr>
              <w:divsChild>
                <w:div w:id="293485085">
                  <w:marLeft w:val="0"/>
                  <w:marRight w:val="0"/>
                  <w:marTop w:val="0"/>
                  <w:marBottom w:val="0"/>
                  <w:divBdr>
                    <w:top w:val="none" w:sz="0" w:space="0" w:color="auto"/>
                    <w:left w:val="none" w:sz="0" w:space="0" w:color="auto"/>
                    <w:bottom w:val="none" w:sz="0" w:space="0" w:color="auto"/>
                    <w:right w:val="none" w:sz="0" w:space="0" w:color="auto"/>
                  </w:divBdr>
                  <w:divsChild>
                    <w:div w:id="1540436429">
                      <w:marLeft w:val="4350"/>
                      <w:marRight w:val="0"/>
                      <w:marTop w:val="615"/>
                      <w:marBottom w:val="0"/>
                      <w:divBdr>
                        <w:top w:val="none" w:sz="0" w:space="0" w:color="auto"/>
                        <w:left w:val="none" w:sz="0" w:space="0" w:color="auto"/>
                        <w:bottom w:val="none" w:sz="0" w:space="0" w:color="auto"/>
                        <w:right w:val="none" w:sz="0" w:space="0" w:color="auto"/>
                      </w:divBdr>
                      <w:divsChild>
                        <w:div w:id="13264435">
                          <w:marLeft w:val="0"/>
                          <w:marRight w:val="0"/>
                          <w:marTop w:val="0"/>
                          <w:marBottom w:val="0"/>
                          <w:divBdr>
                            <w:top w:val="none" w:sz="0" w:space="0" w:color="auto"/>
                            <w:left w:val="none" w:sz="0" w:space="0" w:color="auto"/>
                            <w:bottom w:val="none" w:sz="0" w:space="0" w:color="auto"/>
                            <w:right w:val="none" w:sz="0" w:space="0" w:color="auto"/>
                          </w:divBdr>
                          <w:divsChild>
                            <w:div w:id="1260601579">
                              <w:marLeft w:val="0"/>
                              <w:marRight w:val="0"/>
                              <w:marTop w:val="0"/>
                              <w:marBottom w:val="0"/>
                              <w:divBdr>
                                <w:top w:val="none" w:sz="0" w:space="0" w:color="auto"/>
                                <w:left w:val="none" w:sz="0" w:space="0" w:color="auto"/>
                                <w:bottom w:val="none" w:sz="0" w:space="0" w:color="auto"/>
                                <w:right w:val="none" w:sz="0" w:space="0" w:color="auto"/>
                              </w:divBdr>
                              <w:divsChild>
                                <w:div w:id="10394280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7051003">
      <w:bodyDiv w:val="1"/>
      <w:marLeft w:val="0"/>
      <w:marRight w:val="0"/>
      <w:marTop w:val="0"/>
      <w:marBottom w:val="0"/>
      <w:divBdr>
        <w:top w:val="none" w:sz="0" w:space="0" w:color="auto"/>
        <w:left w:val="none" w:sz="0" w:space="0" w:color="auto"/>
        <w:bottom w:val="none" w:sz="0" w:space="0" w:color="auto"/>
        <w:right w:val="none" w:sz="0" w:space="0" w:color="auto"/>
      </w:divBdr>
      <w:divsChild>
        <w:div w:id="2120449180">
          <w:marLeft w:val="0"/>
          <w:marRight w:val="0"/>
          <w:marTop w:val="0"/>
          <w:marBottom w:val="0"/>
          <w:divBdr>
            <w:top w:val="none" w:sz="0" w:space="0" w:color="auto"/>
            <w:left w:val="none" w:sz="0" w:space="0" w:color="auto"/>
            <w:bottom w:val="none" w:sz="0" w:space="0" w:color="auto"/>
            <w:right w:val="none" w:sz="0" w:space="0" w:color="auto"/>
          </w:divBdr>
          <w:divsChild>
            <w:div w:id="729112943">
              <w:marLeft w:val="0"/>
              <w:marRight w:val="0"/>
              <w:marTop w:val="0"/>
              <w:marBottom w:val="0"/>
              <w:divBdr>
                <w:top w:val="none" w:sz="0" w:space="0" w:color="auto"/>
                <w:left w:val="none" w:sz="0" w:space="0" w:color="auto"/>
                <w:bottom w:val="none" w:sz="0" w:space="0" w:color="auto"/>
                <w:right w:val="none" w:sz="0" w:space="0" w:color="auto"/>
              </w:divBdr>
              <w:divsChild>
                <w:div w:id="1732993929">
                  <w:marLeft w:val="0"/>
                  <w:marRight w:val="0"/>
                  <w:marTop w:val="0"/>
                  <w:marBottom w:val="0"/>
                  <w:divBdr>
                    <w:top w:val="none" w:sz="0" w:space="0" w:color="auto"/>
                    <w:left w:val="none" w:sz="0" w:space="0" w:color="auto"/>
                    <w:bottom w:val="none" w:sz="0" w:space="0" w:color="auto"/>
                    <w:right w:val="none" w:sz="0" w:space="0" w:color="auto"/>
                  </w:divBdr>
                  <w:divsChild>
                    <w:div w:id="1995988804">
                      <w:marLeft w:val="4350"/>
                      <w:marRight w:val="0"/>
                      <w:marTop w:val="615"/>
                      <w:marBottom w:val="0"/>
                      <w:divBdr>
                        <w:top w:val="none" w:sz="0" w:space="0" w:color="auto"/>
                        <w:left w:val="none" w:sz="0" w:space="0" w:color="auto"/>
                        <w:bottom w:val="none" w:sz="0" w:space="0" w:color="auto"/>
                        <w:right w:val="none" w:sz="0" w:space="0" w:color="auto"/>
                      </w:divBdr>
                      <w:divsChild>
                        <w:div w:id="488375509">
                          <w:marLeft w:val="0"/>
                          <w:marRight w:val="0"/>
                          <w:marTop w:val="0"/>
                          <w:marBottom w:val="0"/>
                          <w:divBdr>
                            <w:top w:val="none" w:sz="0" w:space="0" w:color="auto"/>
                            <w:left w:val="none" w:sz="0" w:space="0" w:color="auto"/>
                            <w:bottom w:val="none" w:sz="0" w:space="0" w:color="auto"/>
                            <w:right w:val="none" w:sz="0" w:space="0" w:color="auto"/>
                          </w:divBdr>
                          <w:divsChild>
                            <w:div w:id="716663219">
                              <w:marLeft w:val="0"/>
                              <w:marRight w:val="0"/>
                              <w:marTop w:val="0"/>
                              <w:marBottom w:val="0"/>
                              <w:divBdr>
                                <w:top w:val="none" w:sz="0" w:space="0" w:color="auto"/>
                                <w:left w:val="none" w:sz="0" w:space="0" w:color="auto"/>
                                <w:bottom w:val="none" w:sz="0" w:space="0" w:color="auto"/>
                                <w:right w:val="none" w:sz="0" w:space="0" w:color="auto"/>
                              </w:divBdr>
                              <w:divsChild>
                                <w:div w:id="191569694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9224181">
      <w:bodyDiv w:val="1"/>
      <w:marLeft w:val="0"/>
      <w:marRight w:val="0"/>
      <w:marTop w:val="0"/>
      <w:marBottom w:val="0"/>
      <w:divBdr>
        <w:top w:val="none" w:sz="0" w:space="0" w:color="auto"/>
        <w:left w:val="none" w:sz="0" w:space="0" w:color="auto"/>
        <w:bottom w:val="none" w:sz="0" w:space="0" w:color="auto"/>
        <w:right w:val="none" w:sz="0" w:space="0" w:color="auto"/>
      </w:divBdr>
      <w:divsChild>
        <w:div w:id="1155294733">
          <w:marLeft w:val="0"/>
          <w:marRight w:val="0"/>
          <w:marTop w:val="0"/>
          <w:marBottom w:val="0"/>
          <w:divBdr>
            <w:top w:val="none" w:sz="0" w:space="0" w:color="auto"/>
            <w:left w:val="none" w:sz="0" w:space="0" w:color="auto"/>
            <w:bottom w:val="none" w:sz="0" w:space="0" w:color="auto"/>
            <w:right w:val="none" w:sz="0" w:space="0" w:color="auto"/>
          </w:divBdr>
          <w:divsChild>
            <w:div w:id="745953254">
              <w:marLeft w:val="0"/>
              <w:marRight w:val="0"/>
              <w:marTop w:val="0"/>
              <w:marBottom w:val="0"/>
              <w:divBdr>
                <w:top w:val="none" w:sz="0" w:space="0" w:color="auto"/>
                <w:left w:val="none" w:sz="0" w:space="0" w:color="auto"/>
                <w:bottom w:val="none" w:sz="0" w:space="0" w:color="auto"/>
                <w:right w:val="none" w:sz="0" w:space="0" w:color="auto"/>
              </w:divBdr>
              <w:divsChild>
                <w:div w:id="223640055">
                  <w:marLeft w:val="0"/>
                  <w:marRight w:val="0"/>
                  <w:marTop w:val="0"/>
                  <w:marBottom w:val="0"/>
                  <w:divBdr>
                    <w:top w:val="none" w:sz="0" w:space="0" w:color="auto"/>
                    <w:left w:val="none" w:sz="0" w:space="0" w:color="auto"/>
                    <w:bottom w:val="none" w:sz="0" w:space="0" w:color="auto"/>
                    <w:right w:val="none" w:sz="0" w:space="0" w:color="auto"/>
                  </w:divBdr>
                  <w:divsChild>
                    <w:div w:id="1270940182">
                      <w:marLeft w:val="4350"/>
                      <w:marRight w:val="0"/>
                      <w:marTop w:val="615"/>
                      <w:marBottom w:val="0"/>
                      <w:divBdr>
                        <w:top w:val="none" w:sz="0" w:space="0" w:color="auto"/>
                        <w:left w:val="none" w:sz="0" w:space="0" w:color="auto"/>
                        <w:bottom w:val="none" w:sz="0" w:space="0" w:color="auto"/>
                        <w:right w:val="none" w:sz="0" w:space="0" w:color="auto"/>
                      </w:divBdr>
                      <w:divsChild>
                        <w:div w:id="785973553">
                          <w:marLeft w:val="0"/>
                          <w:marRight w:val="0"/>
                          <w:marTop w:val="0"/>
                          <w:marBottom w:val="0"/>
                          <w:divBdr>
                            <w:top w:val="none" w:sz="0" w:space="0" w:color="auto"/>
                            <w:left w:val="none" w:sz="0" w:space="0" w:color="auto"/>
                            <w:bottom w:val="none" w:sz="0" w:space="0" w:color="auto"/>
                            <w:right w:val="none" w:sz="0" w:space="0" w:color="auto"/>
                          </w:divBdr>
                          <w:divsChild>
                            <w:div w:id="128475671">
                              <w:marLeft w:val="0"/>
                              <w:marRight w:val="0"/>
                              <w:marTop w:val="0"/>
                              <w:marBottom w:val="0"/>
                              <w:divBdr>
                                <w:top w:val="none" w:sz="0" w:space="0" w:color="auto"/>
                                <w:left w:val="none" w:sz="0" w:space="0" w:color="auto"/>
                                <w:bottom w:val="none" w:sz="0" w:space="0" w:color="auto"/>
                                <w:right w:val="none" w:sz="0" w:space="0" w:color="auto"/>
                              </w:divBdr>
                              <w:divsChild>
                                <w:div w:id="88560561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6113990">
      <w:bodyDiv w:val="1"/>
      <w:marLeft w:val="0"/>
      <w:marRight w:val="0"/>
      <w:marTop w:val="0"/>
      <w:marBottom w:val="0"/>
      <w:divBdr>
        <w:top w:val="none" w:sz="0" w:space="0" w:color="auto"/>
        <w:left w:val="none" w:sz="0" w:space="0" w:color="auto"/>
        <w:bottom w:val="none" w:sz="0" w:space="0" w:color="auto"/>
        <w:right w:val="none" w:sz="0" w:space="0" w:color="auto"/>
      </w:divBdr>
      <w:divsChild>
        <w:div w:id="1699893236">
          <w:marLeft w:val="0"/>
          <w:marRight w:val="0"/>
          <w:marTop w:val="0"/>
          <w:marBottom w:val="0"/>
          <w:divBdr>
            <w:top w:val="none" w:sz="0" w:space="0" w:color="auto"/>
            <w:left w:val="none" w:sz="0" w:space="0" w:color="auto"/>
            <w:bottom w:val="none" w:sz="0" w:space="0" w:color="auto"/>
            <w:right w:val="none" w:sz="0" w:space="0" w:color="auto"/>
          </w:divBdr>
          <w:divsChild>
            <w:div w:id="1174413587">
              <w:marLeft w:val="0"/>
              <w:marRight w:val="0"/>
              <w:marTop w:val="0"/>
              <w:marBottom w:val="0"/>
              <w:divBdr>
                <w:top w:val="none" w:sz="0" w:space="0" w:color="auto"/>
                <w:left w:val="none" w:sz="0" w:space="0" w:color="auto"/>
                <w:bottom w:val="none" w:sz="0" w:space="0" w:color="auto"/>
                <w:right w:val="none" w:sz="0" w:space="0" w:color="auto"/>
              </w:divBdr>
              <w:divsChild>
                <w:div w:id="1626809882">
                  <w:marLeft w:val="0"/>
                  <w:marRight w:val="0"/>
                  <w:marTop w:val="0"/>
                  <w:marBottom w:val="0"/>
                  <w:divBdr>
                    <w:top w:val="none" w:sz="0" w:space="0" w:color="auto"/>
                    <w:left w:val="none" w:sz="0" w:space="0" w:color="auto"/>
                    <w:bottom w:val="none" w:sz="0" w:space="0" w:color="auto"/>
                    <w:right w:val="none" w:sz="0" w:space="0" w:color="auto"/>
                  </w:divBdr>
                  <w:divsChild>
                    <w:div w:id="1404255816">
                      <w:marLeft w:val="4350"/>
                      <w:marRight w:val="0"/>
                      <w:marTop w:val="615"/>
                      <w:marBottom w:val="0"/>
                      <w:divBdr>
                        <w:top w:val="none" w:sz="0" w:space="0" w:color="auto"/>
                        <w:left w:val="none" w:sz="0" w:space="0" w:color="auto"/>
                        <w:bottom w:val="none" w:sz="0" w:space="0" w:color="auto"/>
                        <w:right w:val="none" w:sz="0" w:space="0" w:color="auto"/>
                      </w:divBdr>
                      <w:divsChild>
                        <w:div w:id="1170868353">
                          <w:marLeft w:val="0"/>
                          <w:marRight w:val="0"/>
                          <w:marTop w:val="0"/>
                          <w:marBottom w:val="0"/>
                          <w:divBdr>
                            <w:top w:val="none" w:sz="0" w:space="0" w:color="auto"/>
                            <w:left w:val="none" w:sz="0" w:space="0" w:color="auto"/>
                            <w:bottom w:val="none" w:sz="0" w:space="0" w:color="auto"/>
                            <w:right w:val="none" w:sz="0" w:space="0" w:color="auto"/>
                          </w:divBdr>
                          <w:divsChild>
                            <w:div w:id="1418552192">
                              <w:marLeft w:val="0"/>
                              <w:marRight w:val="0"/>
                              <w:marTop w:val="0"/>
                              <w:marBottom w:val="0"/>
                              <w:divBdr>
                                <w:top w:val="none" w:sz="0" w:space="0" w:color="auto"/>
                                <w:left w:val="none" w:sz="0" w:space="0" w:color="auto"/>
                                <w:bottom w:val="none" w:sz="0" w:space="0" w:color="auto"/>
                                <w:right w:val="none" w:sz="0" w:space="0" w:color="auto"/>
                              </w:divBdr>
                              <w:divsChild>
                                <w:div w:id="189238361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4206567">
      <w:bodyDiv w:val="1"/>
      <w:marLeft w:val="0"/>
      <w:marRight w:val="0"/>
      <w:marTop w:val="0"/>
      <w:marBottom w:val="0"/>
      <w:divBdr>
        <w:top w:val="none" w:sz="0" w:space="0" w:color="auto"/>
        <w:left w:val="none" w:sz="0" w:space="0" w:color="auto"/>
        <w:bottom w:val="none" w:sz="0" w:space="0" w:color="auto"/>
        <w:right w:val="none" w:sz="0" w:space="0" w:color="auto"/>
      </w:divBdr>
      <w:divsChild>
        <w:div w:id="1707103140">
          <w:marLeft w:val="0"/>
          <w:marRight w:val="0"/>
          <w:marTop w:val="0"/>
          <w:marBottom w:val="0"/>
          <w:divBdr>
            <w:top w:val="none" w:sz="0" w:space="0" w:color="auto"/>
            <w:left w:val="none" w:sz="0" w:space="0" w:color="auto"/>
            <w:bottom w:val="none" w:sz="0" w:space="0" w:color="auto"/>
            <w:right w:val="none" w:sz="0" w:space="0" w:color="auto"/>
          </w:divBdr>
          <w:divsChild>
            <w:div w:id="534195472">
              <w:marLeft w:val="0"/>
              <w:marRight w:val="0"/>
              <w:marTop w:val="0"/>
              <w:marBottom w:val="0"/>
              <w:divBdr>
                <w:top w:val="none" w:sz="0" w:space="0" w:color="auto"/>
                <w:left w:val="none" w:sz="0" w:space="0" w:color="auto"/>
                <w:bottom w:val="none" w:sz="0" w:space="0" w:color="auto"/>
                <w:right w:val="none" w:sz="0" w:space="0" w:color="auto"/>
              </w:divBdr>
              <w:divsChild>
                <w:div w:id="731853668">
                  <w:marLeft w:val="0"/>
                  <w:marRight w:val="0"/>
                  <w:marTop w:val="0"/>
                  <w:marBottom w:val="0"/>
                  <w:divBdr>
                    <w:top w:val="none" w:sz="0" w:space="0" w:color="auto"/>
                    <w:left w:val="none" w:sz="0" w:space="0" w:color="auto"/>
                    <w:bottom w:val="none" w:sz="0" w:space="0" w:color="auto"/>
                    <w:right w:val="none" w:sz="0" w:space="0" w:color="auto"/>
                  </w:divBdr>
                  <w:divsChild>
                    <w:div w:id="558320283">
                      <w:marLeft w:val="4350"/>
                      <w:marRight w:val="0"/>
                      <w:marTop w:val="615"/>
                      <w:marBottom w:val="0"/>
                      <w:divBdr>
                        <w:top w:val="none" w:sz="0" w:space="0" w:color="auto"/>
                        <w:left w:val="none" w:sz="0" w:space="0" w:color="auto"/>
                        <w:bottom w:val="none" w:sz="0" w:space="0" w:color="auto"/>
                        <w:right w:val="none" w:sz="0" w:space="0" w:color="auto"/>
                      </w:divBdr>
                      <w:divsChild>
                        <w:div w:id="1685325562">
                          <w:marLeft w:val="0"/>
                          <w:marRight w:val="0"/>
                          <w:marTop w:val="0"/>
                          <w:marBottom w:val="0"/>
                          <w:divBdr>
                            <w:top w:val="none" w:sz="0" w:space="0" w:color="auto"/>
                            <w:left w:val="none" w:sz="0" w:space="0" w:color="auto"/>
                            <w:bottom w:val="none" w:sz="0" w:space="0" w:color="auto"/>
                            <w:right w:val="none" w:sz="0" w:space="0" w:color="auto"/>
                          </w:divBdr>
                          <w:divsChild>
                            <w:div w:id="1811285168">
                              <w:marLeft w:val="0"/>
                              <w:marRight w:val="0"/>
                              <w:marTop w:val="0"/>
                              <w:marBottom w:val="0"/>
                              <w:divBdr>
                                <w:top w:val="none" w:sz="0" w:space="0" w:color="auto"/>
                                <w:left w:val="none" w:sz="0" w:space="0" w:color="auto"/>
                                <w:bottom w:val="none" w:sz="0" w:space="0" w:color="auto"/>
                                <w:right w:val="none" w:sz="0" w:space="0" w:color="auto"/>
                              </w:divBdr>
                              <w:divsChild>
                                <w:div w:id="6677577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package" Target="embeddings/Microsoft_Visio___6.vsdx"/><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F772F-3151-46E4-968C-3F349055E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3333</TotalTime>
  <Pages>30</Pages>
  <Words>5406</Words>
  <Characters>30818</Characters>
  <Application>Microsoft Office Word</Application>
  <DocSecurity>0</DocSecurity>
  <Lines>256</Lines>
  <Paragraphs>72</Paragraphs>
  <ScaleCrop>false</ScaleCrop>
  <Company>Microsoft</Company>
  <LinksUpToDate>false</LinksUpToDate>
  <CharactersWithSpaces>36152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ZhangYuan(张园/深圳)</dc:creator>
  <cp:keywords/>
  <dc:description/>
  <cp:lastModifiedBy>ZhangYuan(张园/深圳)</cp:lastModifiedBy>
  <cp:revision>260</cp:revision>
  <dcterms:created xsi:type="dcterms:W3CDTF">2016-06-02T08:40:00Z</dcterms:created>
  <dcterms:modified xsi:type="dcterms:W3CDTF">2016-07-01T09:30:00Z</dcterms:modified>
</cp:coreProperties>
</file>